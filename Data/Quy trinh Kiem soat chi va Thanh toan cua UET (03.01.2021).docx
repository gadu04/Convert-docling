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28" w:type="dxa"/>
        <w:jc w:val="center"/>
        <w:tblLook w:val="0000" w:firstRow="0" w:lastRow="0" w:firstColumn="0" w:lastColumn="0" w:noHBand="0" w:noVBand="0"/>
      </w:tblPr>
      <w:tblGrid>
        <w:gridCol w:w="4553"/>
        <w:gridCol w:w="222"/>
        <w:gridCol w:w="5953"/>
      </w:tblGrid>
      <w:tr w:rsidR="005C09D1" w:rsidRPr="006C0B16" w14:paraId="710993F8" w14:textId="77777777">
        <w:trPr>
          <w:trHeight w:val="783"/>
          <w:jc w:val="center"/>
        </w:trPr>
        <w:tc>
          <w:tcPr>
            <w:tcW w:w="4553" w:type="dxa"/>
          </w:tcPr>
          <w:p w14:paraId="3689C121" w14:textId="77777777" w:rsidR="005C09D1" w:rsidRPr="006C0B16" w:rsidRDefault="005C09D1" w:rsidP="005C09D1">
            <w:pPr>
              <w:suppressAutoHyphens/>
              <w:jc w:val="center"/>
              <w:rPr>
                <w:color w:val="000000"/>
                <w:sz w:val="24"/>
                <w:szCs w:val="24"/>
                <w:lang w:val="pt-PT" w:eastAsia="zh-CN"/>
              </w:rPr>
            </w:pPr>
            <w:r w:rsidRPr="006C0B16">
              <w:rPr>
                <w:color w:val="000000"/>
                <w:sz w:val="24"/>
                <w:szCs w:val="24"/>
                <w:lang w:val="pt-PT" w:eastAsia="zh-CN"/>
              </w:rPr>
              <w:t>ĐẠI HỌC QUỐC GIA HÀ NỘI</w:t>
            </w:r>
          </w:p>
          <w:p w14:paraId="5DC2EEAC" w14:textId="77777777" w:rsidR="005C09D1" w:rsidRPr="006C0B16" w:rsidRDefault="00000000" w:rsidP="005C09D1">
            <w:pPr>
              <w:suppressAutoHyphens/>
              <w:ind w:right="172"/>
              <w:jc w:val="center"/>
              <w:rPr>
                <w:color w:val="000000"/>
                <w:sz w:val="24"/>
                <w:szCs w:val="28"/>
                <w:lang w:val="pt-PT" w:eastAsia="zh-CN"/>
              </w:rPr>
            </w:pPr>
            <w:r>
              <w:rPr>
                <w:rFonts w:ascii=".VnTime" w:hAnsi=".VnTime" w:cs=".VnTime"/>
                <w:color w:val="000000"/>
                <w:sz w:val="24"/>
                <w:szCs w:val="28"/>
                <w:lang w:eastAsia="zh-CN"/>
              </w:rPr>
              <w:pict w14:anchorId="2F9F99C6">
                <v:line id="_x0000_s1036" style="position:absolute;left:0;text-align:left;z-index:2" from="45.1pt,18.85pt" to="166.65pt,18.85pt" strokeweight=".26mm">
                  <v:stroke joinstyle="miter"/>
                </v:line>
              </w:pict>
            </w:r>
            <w:r w:rsidR="005C09D1" w:rsidRPr="006C0B16">
              <w:rPr>
                <w:b/>
                <w:color w:val="000000"/>
                <w:sz w:val="24"/>
                <w:szCs w:val="28"/>
                <w:lang w:val="pt-PT" w:eastAsia="zh-CN"/>
              </w:rPr>
              <w:t>TR</w:t>
            </w:r>
            <w:r w:rsidR="005C09D1" w:rsidRPr="006C0B16">
              <w:rPr>
                <w:rFonts w:cs="Arial"/>
                <w:b/>
                <w:color w:val="000000"/>
                <w:sz w:val="24"/>
                <w:szCs w:val="28"/>
                <w:lang w:val="pt-PT" w:eastAsia="zh-CN"/>
              </w:rPr>
              <w:t>ƯỜ</w:t>
            </w:r>
            <w:r w:rsidR="005C09D1" w:rsidRPr="006C0B16">
              <w:rPr>
                <w:rFonts w:cs=".VnTime"/>
                <w:b/>
                <w:color w:val="000000"/>
                <w:sz w:val="24"/>
                <w:szCs w:val="28"/>
                <w:lang w:val="pt-PT" w:eastAsia="zh-CN"/>
              </w:rPr>
              <w:t xml:space="preserve">NG </w:t>
            </w:r>
            <w:r w:rsidR="005C09D1" w:rsidRPr="006C0B16">
              <w:rPr>
                <w:rFonts w:cs="Arial"/>
                <w:b/>
                <w:color w:val="000000"/>
                <w:sz w:val="24"/>
                <w:szCs w:val="28"/>
                <w:lang w:val="pt-PT" w:eastAsia="zh-CN"/>
              </w:rPr>
              <w:t>ĐẠ</w:t>
            </w:r>
            <w:r w:rsidR="005C09D1" w:rsidRPr="006C0B16">
              <w:rPr>
                <w:rFonts w:cs=".VnTime"/>
                <w:b/>
                <w:color w:val="000000"/>
                <w:sz w:val="24"/>
                <w:szCs w:val="28"/>
                <w:lang w:val="pt-PT" w:eastAsia="zh-CN"/>
              </w:rPr>
              <w:t>I H</w:t>
            </w:r>
            <w:r w:rsidR="005C09D1" w:rsidRPr="006C0B16">
              <w:rPr>
                <w:rFonts w:cs="Arial"/>
                <w:b/>
                <w:color w:val="000000"/>
                <w:sz w:val="24"/>
                <w:szCs w:val="28"/>
                <w:lang w:val="pt-PT" w:eastAsia="zh-CN"/>
              </w:rPr>
              <w:t>Ọ</w:t>
            </w:r>
            <w:r w:rsidR="005C09D1" w:rsidRPr="006C0B16">
              <w:rPr>
                <w:rFonts w:cs=".VnTime"/>
                <w:b/>
                <w:color w:val="000000"/>
                <w:sz w:val="24"/>
                <w:szCs w:val="28"/>
                <w:lang w:val="pt-PT" w:eastAsia="zh-CN"/>
              </w:rPr>
              <w:t>C CÔNG NGHỆ</w:t>
            </w:r>
          </w:p>
        </w:tc>
        <w:tc>
          <w:tcPr>
            <w:tcW w:w="0" w:type="auto"/>
          </w:tcPr>
          <w:p w14:paraId="1A4B149A" w14:textId="77777777" w:rsidR="005C09D1" w:rsidRPr="006C0B16" w:rsidRDefault="005C09D1" w:rsidP="005C09D1">
            <w:pPr>
              <w:suppressAutoHyphens/>
              <w:snapToGrid w:val="0"/>
              <w:ind w:right="172"/>
              <w:jc w:val="center"/>
              <w:rPr>
                <w:color w:val="000000"/>
                <w:sz w:val="24"/>
                <w:szCs w:val="28"/>
                <w:lang w:val="pt-PT" w:eastAsia="zh-CN"/>
              </w:rPr>
            </w:pPr>
          </w:p>
        </w:tc>
        <w:tc>
          <w:tcPr>
            <w:tcW w:w="5953" w:type="dxa"/>
          </w:tcPr>
          <w:p w14:paraId="4D6222CC" w14:textId="77777777" w:rsidR="005C09D1" w:rsidRPr="006C0B16" w:rsidRDefault="005C09D1" w:rsidP="005C09D1">
            <w:pPr>
              <w:suppressAutoHyphens/>
              <w:ind w:right="172"/>
              <w:jc w:val="center"/>
              <w:rPr>
                <w:rFonts w:cs="Arial"/>
                <w:b/>
                <w:color w:val="000000"/>
                <w:sz w:val="24"/>
                <w:szCs w:val="28"/>
                <w:lang w:val="pt-PT" w:eastAsia="zh-CN"/>
              </w:rPr>
            </w:pPr>
            <w:r w:rsidRPr="006C0B16">
              <w:rPr>
                <w:b/>
                <w:color w:val="000000"/>
                <w:sz w:val="24"/>
                <w:szCs w:val="28"/>
                <w:lang w:val="pt-PT" w:eastAsia="zh-CN"/>
              </w:rPr>
              <w:t>C</w:t>
            </w:r>
            <w:r w:rsidRPr="006C0B16">
              <w:rPr>
                <w:rFonts w:cs="Arial"/>
                <w:b/>
                <w:color w:val="000000"/>
                <w:sz w:val="24"/>
                <w:szCs w:val="28"/>
                <w:lang w:val="pt-PT" w:eastAsia="zh-CN"/>
              </w:rPr>
              <w:t>Ộ</w:t>
            </w:r>
            <w:r w:rsidRPr="006C0B16">
              <w:rPr>
                <w:rFonts w:cs=".VnTime"/>
                <w:b/>
                <w:color w:val="000000"/>
                <w:sz w:val="24"/>
                <w:szCs w:val="28"/>
                <w:lang w:val="pt-PT" w:eastAsia="zh-CN"/>
              </w:rPr>
              <w:t>NG HÒA XÃ H</w:t>
            </w:r>
            <w:r w:rsidRPr="006C0B16">
              <w:rPr>
                <w:rFonts w:cs="Arial"/>
                <w:b/>
                <w:color w:val="000000"/>
                <w:sz w:val="24"/>
                <w:szCs w:val="28"/>
                <w:lang w:val="pt-PT" w:eastAsia="zh-CN"/>
              </w:rPr>
              <w:t>Ộ</w:t>
            </w:r>
            <w:r w:rsidRPr="006C0B16">
              <w:rPr>
                <w:rFonts w:cs=".VnTime"/>
                <w:b/>
                <w:color w:val="000000"/>
                <w:sz w:val="24"/>
                <w:szCs w:val="28"/>
                <w:lang w:val="pt-PT" w:eastAsia="zh-CN"/>
              </w:rPr>
              <w:t>I CH</w:t>
            </w:r>
            <w:r w:rsidRPr="006C0B16">
              <w:rPr>
                <w:rFonts w:cs="Arial"/>
                <w:b/>
                <w:color w:val="000000"/>
                <w:sz w:val="24"/>
                <w:szCs w:val="28"/>
                <w:lang w:val="pt-PT" w:eastAsia="zh-CN"/>
              </w:rPr>
              <w:t>Ủ</w:t>
            </w:r>
            <w:r w:rsidRPr="006C0B16">
              <w:rPr>
                <w:rFonts w:cs=".VnTime"/>
                <w:b/>
                <w:color w:val="000000"/>
                <w:sz w:val="24"/>
                <w:szCs w:val="28"/>
                <w:lang w:val="pt-PT" w:eastAsia="zh-CN"/>
              </w:rPr>
              <w:t xml:space="preserve"> NGH</w:t>
            </w:r>
            <w:r w:rsidRPr="006C0B16">
              <w:rPr>
                <w:rFonts w:cs="Arial"/>
                <w:b/>
                <w:color w:val="000000"/>
                <w:sz w:val="24"/>
                <w:szCs w:val="28"/>
                <w:lang w:val="pt-PT" w:eastAsia="zh-CN"/>
              </w:rPr>
              <w:t>Ĩ</w:t>
            </w:r>
            <w:r w:rsidRPr="006C0B16">
              <w:rPr>
                <w:rFonts w:cs=".VnTime"/>
                <w:b/>
                <w:color w:val="000000"/>
                <w:sz w:val="24"/>
                <w:szCs w:val="28"/>
                <w:lang w:val="pt-PT" w:eastAsia="zh-CN"/>
              </w:rPr>
              <w:t>A VI</w:t>
            </w:r>
            <w:r w:rsidRPr="006C0B16">
              <w:rPr>
                <w:rFonts w:cs="Arial"/>
                <w:b/>
                <w:color w:val="000000"/>
                <w:sz w:val="24"/>
                <w:szCs w:val="28"/>
                <w:lang w:val="pt-PT" w:eastAsia="zh-CN"/>
              </w:rPr>
              <w:t>Ệ</w:t>
            </w:r>
            <w:r w:rsidRPr="006C0B16">
              <w:rPr>
                <w:rFonts w:cs=".VnTime"/>
                <w:b/>
                <w:color w:val="000000"/>
                <w:sz w:val="24"/>
                <w:szCs w:val="28"/>
                <w:lang w:val="pt-PT" w:eastAsia="zh-CN"/>
              </w:rPr>
              <w:t>T NAM</w:t>
            </w:r>
          </w:p>
          <w:p w14:paraId="48DDD78E" w14:textId="77777777" w:rsidR="005C09D1" w:rsidRPr="006C0B16" w:rsidRDefault="005C09D1" w:rsidP="005C09D1">
            <w:pPr>
              <w:suppressAutoHyphens/>
              <w:jc w:val="center"/>
              <w:rPr>
                <w:rFonts w:ascii=".VnTime" w:hAnsi=".VnTime" w:cs=".VnTime"/>
                <w:color w:val="000000"/>
                <w:sz w:val="24"/>
                <w:szCs w:val="28"/>
                <w:lang w:eastAsia="zh-CN"/>
              </w:rPr>
            </w:pPr>
            <w:proofErr w:type="spellStart"/>
            <w:r w:rsidRPr="006C0B16">
              <w:rPr>
                <w:rFonts w:cs="Arial"/>
                <w:b/>
                <w:color w:val="000000"/>
                <w:sz w:val="24"/>
                <w:szCs w:val="28"/>
                <w:lang w:eastAsia="zh-CN"/>
              </w:rPr>
              <w:t>Độ</w:t>
            </w:r>
            <w:r w:rsidRPr="006C0B16">
              <w:rPr>
                <w:rFonts w:cs=".VnTime"/>
                <w:b/>
                <w:color w:val="000000"/>
                <w:sz w:val="24"/>
                <w:szCs w:val="28"/>
                <w:lang w:eastAsia="zh-CN"/>
              </w:rPr>
              <w:t>c</w:t>
            </w:r>
            <w:proofErr w:type="spellEnd"/>
            <w:r w:rsidRPr="006C0B16">
              <w:rPr>
                <w:rFonts w:cs=".VnTime"/>
                <w:b/>
                <w:color w:val="000000"/>
                <w:sz w:val="24"/>
                <w:szCs w:val="28"/>
                <w:lang w:eastAsia="zh-CN"/>
              </w:rPr>
              <w:t xml:space="preserve"> </w:t>
            </w:r>
            <w:proofErr w:type="spellStart"/>
            <w:r w:rsidRPr="006C0B16">
              <w:rPr>
                <w:rFonts w:cs=".VnTime"/>
                <w:b/>
                <w:color w:val="000000"/>
                <w:sz w:val="24"/>
                <w:szCs w:val="28"/>
                <w:lang w:eastAsia="zh-CN"/>
              </w:rPr>
              <w:t>l</w:t>
            </w:r>
            <w:r w:rsidRPr="006C0B16">
              <w:rPr>
                <w:rFonts w:cs="Arial"/>
                <w:b/>
                <w:color w:val="000000"/>
                <w:sz w:val="24"/>
                <w:szCs w:val="28"/>
                <w:lang w:eastAsia="zh-CN"/>
              </w:rPr>
              <w:t>ậ</w:t>
            </w:r>
            <w:r w:rsidRPr="006C0B16">
              <w:rPr>
                <w:rFonts w:cs=".VnTime"/>
                <w:b/>
                <w:color w:val="000000"/>
                <w:sz w:val="24"/>
                <w:szCs w:val="28"/>
                <w:lang w:eastAsia="zh-CN"/>
              </w:rPr>
              <w:t>p</w:t>
            </w:r>
            <w:proofErr w:type="spellEnd"/>
            <w:r w:rsidRPr="006C0B16">
              <w:rPr>
                <w:rFonts w:cs=".VnTime"/>
                <w:b/>
                <w:color w:val="000000"/>
                <w:sz w:val="24"/>
                <w:szCs w:val="28"/>
                <w:lang w:eastAsia="zh-CN"/>
              </w:rPr>
              <w:t xml:space="preserve"> - </w:t>
            </w:r>
            <w:proofErr w:type="spellStart"/>
            <w:r w:rsidRPr="006C0B16">
              <w:rPr>
                <w:rFonts w:cs=".VnTime"/>
                <w:b/>
                <w:color w:val="000000"/>
                <w:sz w:val="24"/>
                <w:szCs w:val="28"/>
                <w:lang w:eastAsia="zh-CN"/>
              </w:rPr>
              <w:t>T</w:t>
            </w:r>
            <w:r w:rsidRPr="006C0B16">
              <w:rPr>
                <w:rFonts w:cs="Arial"/>
                <w:b/>
                <w:color w:val="000000"/>
                <w:sz w:val="24"/>
                <w:szCs w:val="28"/>
                <w:lang w:eastAsia="zh-CN"/>
              </w:rPr>
              <w:t>ự</w:t>
            </w:r>
            <w:proofErr w:type="spellEnd"/>
            <w:r w:rsidRPr="006C0B16">
              <w:rPr>
                <w:rFonts w:cs=".VnTime"/>
                <w:b/>
                <w:color w:val="000000"/>
                <w:sz w:val="24"/>
                <w:szCs w:val="28"/>
                <w:lang w:eastAsia="zh-CN"/>
              </w:rPr>
              <w:t xml:space="preserve"> do - </w:t>
            </w:r>
            <w:proofErr w:type="spellStart"/>
            <w:r w:rsidRPr="006C0B16">
              <w:rPr>
                <w:rFonts w:cs=".VnTime"/>
                <w:b/>
                <w:color w:val="000000"/>
                <w:sz w:val="24"/>
                <w:szCs w:val="28"/>
                <w:lang w:eastAsia="zh-CN"/>
              </w:rPr>
              <w:t>H</w:t>
            </w:r>
            <w:r w:rsidRPr="006C0B16">
              <w:rPr>
                <w:rFonts w:cs="Arial"/>
                <w:b/>
                <w:color w:val="000000"/>
                <w:sz w:val="24"/>
                <w:szCs w:val="28"/>
                <w:lang w:eastAsia="zh-CN"/>
              </w:rPr>
              <w:t>ạ</w:t>
            </w:r>
            <w:r w:rsidRPr="006C0B16">
              <w:rPr>
                <w:rFonts w:cs=".VnTime"/>
                <w:b/>
                <w:color w:val="000000"/>
                <w:sz w:val="24"/>
                <w:szCs w:val="28"/>
                <w:lang w:eastAsia="zh-CN"/>
              </w:rPr>
              <w:t>nh</w:t>
            </w:r>
            <w:proofErr w:type="spellEnd"/>
            <w:r w:rsidRPr="006C0B16">
              <w:rPr>
                <w:rFonts w:cs=".VnTime"/>
                <w:b/>
                <w:color w:val="000000"/>
                <w:sz w:val="24"/>
                <w:szCs w:val="28"/>
                <w:lang w:eastAsia="zh-CN"/>
              </w:rPr>
              <w:t xml:space="preserve"> </w:t>
            </w:r>
            <w:proofErr w:type="spellStart"/>
            <w:r w:rsidRPr="006C0B16">
              <w:rPr>
                <w:rFonts w:cs=".VnTime"/>
                <w:b/>
                <w:color w:val="000000"/>
                <w:sz w:val="24"/>
                <w:szCs w:val="28"/>
                <w:lang w:eastAsia="zh-CN"/>
              </w:rPr>
              <w:t>phúc</w:t>
            </w:r>
            <w:proofErr w:type="spellEnd"/>
          </w:p>
          <w:p w14:paraId="01A34E90" w14:textId="77777777" w:rsidR="005C09D1" w:rsidRPr="006C0B16" w:rsidRDefault="00000000" w:rsidP="005C09D1">
            <w:pPr>
              <w:suppressAutoHyphens/>
              <w:jc w:val="center"/>
              <w:rPr>
                <w:i/>
                <w:color w:val="000000"/>
                <w:sz w:val="24"/>
                <w:szCs w:val="28"/>
              </w:rPr>
            </w:pPr>
            <w:r>
              <w:rPr>
                <w:rFonts w:ascii=".VnTime" w:hAnsi=".VnTime" w:cs=".VnTime"/>
                <w:color w:val="000000"/>
                <w:sz w:val="24"/>
                <w:szCs w:val="28"/>
                <w:lang w:eastAsia="zh-CN"/>
              </w:rPr>
              <w:pict w14:anchorId="18DB080A">
                <v:line id="_x0000_s1035" style="position:absolute;left:0;text-align:left;z-index:1" from="79.8pt,3.15pt" to="210.7pt,3.15pt" strokeweight=".26mm">
                  <v:stroke joinstyle="miter"/>
                </v:line>
              </w:pict>
            </w:r>
          </w:p>
        </w:tc>
      </w:tr>
    </w:tbl>
    <w:p w14:paraId="177E9100" w14:textId="77777777" w:rsidR="005C09D1" w:rsidRPr="006C0B16" w:rsidRDefault="005C09D1" w:rsidP="00871952">
      <w:pPr>
        <w:rPr>
          <w:b/>
          <w:color w:val="000000"/>
          <w:w w:val="98"/>
          <w:sz w:val="28"/>
        </w:rPr>
      </w:pPr>
    </w:p>
    <w:p w14:paraId="6D8D6E69" w14:textId="77777777" w:rsidR="00D338D1" w:rsidRPr="006C0B16" w:rsidRDefault="0088593D" w:rsidP="00934D0B">
      <w:pPr>
        <w:jc w:val="center"/>
        <w:outlineLvl w:val="0"/>
        <w:rPr>
          <w:b/>
          <w:color w:val="000000"/>
          <w:w w:val="98"/>
          <w:sz w:val="27"/>
          <w:szCs w:val="27"/>
        </w:rPr>
      </w:pPr>
      <w:r w:rsidRPr="006C0B16">
        <w:rPr>
          <w:b/>
          <w:color w:val="000000"/>
          <w:w w:val="98"/>
          <w:sz w:val="27"/>
          <w:szCs w:val="27"/>
        </w:rPr>
        <w:t>QUY TRÌNH</w:t>
      </w:r>
    </w:p>
    <w:p w14:paraId="65D1A1F0" w14:textId="77777777" w:rsidR="005C09D1" w:rsidRPr="006C0B16" w:rsidRDefault="0088593D" w:rsidP="00422FFB">
      <w:pPr>
        <w:jc w:val="center"/>
        <w:rPr>
          <w:b/>
          <w:color w:val="000000"/>
          <w:w w:val="98"/>
          <w:sz w:val="27"/>
          <w:szCs w:val="27"/>
        </w:rPr>
      </w:pPr>
      <w:r w:rsidRPr="006C0B16">
        <w:rPr>
          <w:b/>
          <w:color w:val="000000"/>
          <w:w w:val="98"/>
          <w:sz w:val="27"/>
          <w:szCs w:val="27"/>
        </w:rPr>
        <w:t>KIỂM SOÁT CHI VÀ THANH TOÁN</w:t>
      </w:r>
    </w:p>
    <w:p w14:paraId="363E4E54" w14:textId="77777777" w:rsidR="00D338D1" w:rsidRPr="006C0B16" w:rsidRDefault="0088593D" w:rsidP="00422FFB">
      <w:pPr>
        <w:jc w:val="center"/>
        <w:rPr>
          <w:b/>
          <w:color w:val="000000"/>
          <w:w w:val="98"/>
          <w:sz w:val="27"/>
          <w:szCs w:val="27"/>
        </w:rPr>
      </w:pPr>
      <w:r w:rsidRPr="006C0B16">
        <w:rPr>
          <w:b/>
          <w:color w:val="000000"/>
          <w:w w:val="98"/>
          <w:sz w:val="27"/>
          <w:szCs w:val="27"/>
        </w:rPr>
        <w:t>CỦA TRƯỜNG ĐẠI HỌC CÔNG NGHỆ – ĐẠI HỌC QUỐC GIA HÀ NỘI</w:t>
      </w:r>
    </w:p>
    <w:p w14:paraId="0F4FB3B3" w14:textId="77777777" w:rsidR="00C807AB" w:rsidRPr="006C0B16" w:rsidRDefault="00C807AB" w:rsidP="00871952">
      <w:pPr>
        <w:jc w:val="center"/>
        <w:rPr>
          <w:i/>
          <w:color w:val="000000"/>
          <w:spacing w:val="-4"/>
          <w:szCs w:val="28"/>
          <w:lang w:val="pt-PT"/>
        </w:rPr>
      </w:pPr>
      <w:r w:rsidRPr="006C0B16">
        <w:rPr>
          <w:i/>
          <w:color w:val="000000"/>
          <w:spacing w:val="-4"/>
          <w:szCs w:val="28"/>
          <w:lang w:val="pt-PT"/>
        </w:rPr>
        <w:t>(Ban hành kèm theo</w:t>
      </w:r>
      <w:r w:rsidR="0088593D" w:rsidRPr="006C0B16">
        <w:rPr>
          <w:i/>
          <w:color w:val="000000"/>
          <w:spacing w:val="-4"/>
          <w:szCs w:val="28"/>
          <w:lang w:val="pt-PT"/>
        </w:rPr>
        <w:t xml:space="preserve"> Quyết định số ........../QĐ-KH</w:t>
      </w:r>
      <w:r w:rsidR="009108D0" w:rsidRPr="006C0B16">
        <w:rPr>
          <w:i/>
          <w:color w:val="000000"/>
          <w:spacing w:val="-4"/>
          <w:szCs w:val="28"/>
          <w:lang w:val="pt-PT"/>
        </w:rPr>
        <w:t>TC ngày .../.../20</w:t>
      </w:r>
      <w:del w:id="0" w:author="Linh" w:date="2021-01-04T16:29:00Z">
        <w:r w:rsidR="009108D0" w:rsidRPr="006C0B16" w:rsidDel="00E10028">
          <w:rPr>
            <w:i/>
            <w:color w:val="000000"/>
            <w:spacing w:val="-4"/>
            <w:szCs w:val="28"/>
            <w:lang w:val="pt-PT"/>
          </w:rPr>
          <w:delText>20</w:delText>
        </w:r>
      </w:del>
      <w:ins w:id="1" w:author="Linh" w:date="2021-01-04T16:29:00Z">
        <w:r w:rsidR="00E10028">
          <w:rPr>
            <w:i/>
            <w:color w:val="000000"/>
            <w:spacing w:val="-4"/>
            <w:szCs w:val="28"/>
            <w:lang w:val="pt-PT"/>
          </w:rPr>
          <w:t>...</w:t>
        </w:r>
      </w:ins>
      <w:r w:rsidRPr="006C0B16">
        <w:rPr>
          <w:i/>
          <w:color w:val="000000"/>
          <w:spacing w:val="-4"/>
          <w:szCs w:val="28"/>
          <w:lang w:val="pt-PT"/>
        </w:rPr>
        <w:t xml:space="preserve"> </w:t>
      </w:r>
    </w:p>
    <w:p w14:paraId="7FADA2EE" w14:textId="77777777" w:rsidR="00C807AB" w:rsidRPr="006C0B16" w:rsidRDefault="00C807AB" w:rsidP="00871952">
      <w:pPr>
        <w:jc w:val="center"/>
        <w:rPr>
          <w:b/>
          <w:color w:val="000000"/>
          <w:w w:val="98"/>
          <w:szCs w:val="28"/>
          <w:lang w:val="pt-PT"/>
        </w:rPr>
      </w:pPr>
      <w:r w:rsidRPr="006C0B16">
        <w:rPr>
          <w:i/>
          <w:color w:val="000000"/>
          <w:spacing w:val="-4"/>
          <w:szCs w:val="28"/>
          <w:lang w:val="pt-PT"/>
        </w:rPr>
        <w:t>của Hiệu trưởng Trường Đại học Công nghệ)</w:t>
      </w:r>
    </w:p>
    <w:p w14:paraId="43507A8C" w14:textId="77777777" w:rsidR="00DD3E69" w:rsidRPr="006C0B16" w:rsidRDefault="00DD3E69" w:rsidP="009E5D5C">
      <w:pPr>
        <w:spacing w:before="60" w:after="60" w:line="264" w:lineRule="auto"/>
        <w:jc w:val="center"/>
        <w:rPr>
          <w:b/>
          <w:color w:val="000000"/>
          <w:w w:val="90"/>
          <w:sz w:val="18"/>
          <w:lang w:val="pt-PT"/>
        </w:rPr>
      </w:pPr>
    </w:p>
    <w:p w14:paraId="017A30E5" w14:textId="77777777" w:rsidR="00386A72" w:rsidRPr="006C0B16" w:rsidRDefault="00386A72" w:rsidP="006B5EF8">
      <w:pPr>
        <w:spacing w:before="60" w:after="60" w:line="312" w:lineRule="auto"/>
        <w:ind w:firstLine="539"/>
        <w:jc w:val="both"/>
        <w:rPr>
          <w:b/>
          <w:color w:val="000000"/>
          <w:sz w:val="2"/>
          <w:lang w:val="pt-PT"/>
        </w:rPr>
      </w:pPr>
    </w:p>
    <w:p w14:paraId="47B2611C" w14:textId="77777777" w:rsidR="00630261" w:rsidRPr="006C0B16" w:rsidRDefault="00630261" w:rsidP="00630261">
      <w:pPr>
        <w:spacing w:before="120" w:after="280" w:afterAutospacing="1"/>
        <w:rPr>
          <w:color w:val="000000"/>
        </w:rPr>
      </w:pPr>
      <w:bookmarkStart w:id="2" w:name="chuong_1"/>
      <w:proofErr w:type="spellStart"/>
      <w:r w:rsidRPr="006C0B16">
        <w:rPr>
          <w:b/>
          <w:bCs/>
          <w:color w:val="000000"/>
        </w:rPr>
        <w:t>Chương</w:t>
      </w:r>
      <w:proofErr w:type="spellEnd"/>
      <w:r w:rsidRPr="006C0B16">
        <w:rPr>
          <w:b/>
          <w:bCs/>
          <w:color w:val="000000"/>
        </w:rPr>
        <w:t xml:space="preserve"> I </w:t>
      </w:r>
      <w:bookmarkEnd w:id="2"/>
    </w:p>
    <w:p w14:paraId="2144578D" w14:textId="77777777" w:rsidR="00630261" w:rsidRPr="006C0B16" w:rsidRDefault="00630261" w:rsidP="00630261">
      <w:pPr>
        <w:spacing w:before="120" w:after="280" w:afterAutospacing="1"/>
        <w:jc w:val="center"/>
        <w:rPr>
          <w:color w:val="000000"/>
        </w:rPr>
      </w:pPr>
      <w:bookmarkStart w:id="3" w:name="chuong_1_name"/>
      <w:r w:rsidRPr="006C0B16">
        <w:rPr>
          <w:b/>
          <w:bCs/>
          <w:color w:val="000000"/>
        </w:rPr>
        <w:t>NHỮNG QUY ĐỊNH CHUNG</w:t>
      </w:r>
      <w:bookmarkEnd w:id="3"/>
    </w:p>
    <w:p w14:paraId="55DF7C23" w14:textId="77777777" w:rsidR="00DD3E69" w:rsidRPr="006C0B16" w:rsidRDefault="003A27E1" w:rsidP="00934D0B">
      <w:pPr>
        <w:spacing w:before="120" w:line="252" w:lineRule="auto"/>
        <w:ind w:firstLine="426"/>
        <w:jc w:val="both"/>
        <w:outlineLvl w:val="0"/>
        <w:rPr>
          <w:b/>
          <w:color w:val="000000"/>
        </w:rPr>
      </w:pPr>
      <w:r w:rsidRPr="006C0B16">
        <w:rPr>
          <w:b/>
          <w:color w:val="000000"/>
        </w:rPr>
        <w:t>1</w:t>
      </w:r>
      <w:r w:rsidR="00422FFB" w:rsidRPr="006C0B16">
        <w:rPr>
          <w:b/>
          <w:color w:val="000000"/>
        </w:rPr>
        <w:t>.</w:t>
      </w:r>
      <w:r w:rsidR="00F31847" w:rsidRPr="006C0B16">
        <w:rPr>
          <w:b/>
          <w:color w:val="000000"/>
        </w:rPr>
        <w:t xml:space="preserve"> </w:t>
      </w:r>
      <w:proofErr w:type="spellStart"/>
      <w:r w:rsidR="00F31847" w:rsidRPr="006C0B16">
        <w:rPr>
          <w:b/>
          <w:color w:val="000000"/>
        </w:rPr>
        <w:t>Mục</w:t>
      </w:r>
      <w:proofErr w:type="spellEnd"/>
      <w:r w:rsidR="00F31847" w:rsidRPr="006C0B16">
        <w:rPr>
          <w:b/>
          <w:color w:val="000000"/>
        </w:rPr>
        <w:t xml:space="preserve"> </w:t>
      </w:r>
      <w:proofErr w:type="spellStart"/>
      <w:r w:rsidR="00F31847" w:rsidRPr="006C0B16">
        <w:rPr>
          <w:b/>
          <w:color w:val="000000"/>
        </w:rPr>
        <w:t>đích</w:t>
      </w:r>
      <w:proofErr w:type="spellEnd"/>
    </w:p>
    <w:p w14:paraId="79AA223A" w14:textId="77777777" w:rsidR="00453E29" w:rsidRPr="006C0B16" w:rsidRDefault="00F31847" w:rsidP="00F31847">
      <w:pPr>
        <w:spacing w:before="120" w:line="252" w:lineRule="auto"/>
        <w:ind w:firstLine="426"/>
        <w:jc w:val="both"/>
        <w:rPr>
          <w:color w:val="000000"/>
        </w:rPr>
      </w:pPr>
      <w:r w:rsidRPr="006C0B16">
        <w:rPr>
          <w:color w:val="000000"/>
        </w:rPr>
        <w:t xml:space="preserve">Quy </w:t>
      </w:r>
      <w:proofErr w:type="spellStart"/>
      <w:r w:rsidRPr="006C0B16">
        <w:rPr>
          <w:color w:val="000000"/>
        </w:rPr>
        <w:t>trình</w:t>
      </w:r>
      <w:proofErr w:type="spellEnd"/>
      <w:r w:rsidRPr="006C0B16">
        <w:rPr>
          <w:color w:val="000000"/>
        </w:rPr>
        <w:t xml:space="preserve"> </w:t>
      </w:r>
      <w:proofErr w:type="spellStart"/>
      <w:r w:rsidRPr="006C0B16">
        <w:rPr>
          <w:color w:val="000000"/>
        </w:rPr>
        <w:t>này</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thiết</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nhằm</w:t>
      </w:r>
      <w:proofErr w:type="spellEnd"/>
      <w:r w:rsidRPr="006C0B16">
        <w:rPr>
          <w:color w:val="000000"/>
        </w:rPr>
        <w:t xml:space="preserve"> </w:t>
      </w:r>
      <w:proofErr w:type="spellStart"/>
      <w:r w:rsidRPr="006C0B16">
        <w:rPr>
          <w:color w:val="000000"/>
        </w:rPr>
        <w:t>đưa</w:t>
      </w:r>
      <w:proofErr w:type="spellEnd"/>
      <w:r w:rsidRPr="006C0B16">
        <w:rPr>
          <w:color w:val="000000"/>
        </w:rPr>
        <w:t xml:space="preserve"> </w:t>
      </w:r>
      <w:proofErr w:type="spellStart"/>
      <w:r w:rsidRPr="006C0B16">
        <w:rPr>
          <w:color w:val="000000"/>
        </w:rPr>
        <w:t>ra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nguyên</w:t>
      </w:r>
      <w:proofErr w:type="spellEnd"/>
      <w:r w:rsidRPr="006C0B16">
        <w:rPr>
          <w:color w:val="000000"/>
        </w:rPr>
        <w:t xml:space="preserve"> </w:t>
      </w:r>
      <w:proofErr w:type="spellStart"/>
      <w:r w:rsidRPr="006C0B16">
        <w:rPr>
          <w:color w:val="000000"/>
        </w:rPr>
        <w:t>tắc</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đảm</w:t>
      </w:r>
      <w:proofErr w:type="spellEnd"/>
      <w:r w:rsidRPr="006C0B16">
        <w:rPr>
          <w:color w:val="000000"/>
        </w:rPr>
        <w:t xml:space="preserve"> quá </w:t>
      </w:r>
      <w:proofErr w:type="spellStart"/>
      <w:r w:rsidRPr="006C0B16">
        <w:rPr>
          <w:color w:val="000000"/>
        </w:rPr>
        <w:t>trình</w:t>
      </w:r>
      <w:proofErr w:type="spellEnd"/>
      <w:r w:rsidRPr="006C0B16">
        <w:rPr>
          <w:color w:val="000000"/>
        </w:rPr>
        <w:t xml:space="preserve"> </w:t>
      </w:r>
      <w:proofErr w:type="spellStart"/>
      <w:r w:rsidRPr="006C0B16">
        <w:rPr>
          <w:color w:val="000000"/>
        </w:rPr>
        <w:t>kiểm</w:t>
      </w:r>
      <w:proofErr w:type="spellEnd"/>
      <w:r w:rsidRPr="006C0B16">
        <w:rPr>
          <w:color w:val="000000"/>
        </w:rPr>
        <w:t xml:space="preserve"> </w:t>
      </w:r>
      <w:proofErr w:type="spellStart"/>
      <w:r w:rsidRPr="006C0B16">
        <w:rPr>
          <w:color w:val="000000"/>
        </w:rPr>
        <w:t>soát</w:t>
      </w:r>
      <w:proofErr w:type="spellEnd"/>
      <w:r w:rsidRPr="006C0B16">
        <w:rPr>
          <w:color w:val="000000"/>
        </w:rPr>
        <w:t xml:space="preserve"> chi </w:t>
      </w:r>
      <w:proofErr w:type="spellStart"/>
      <w:r w:rsidRPr="006C0B16">
        <w:rPr>
          <w:color w:val="000000"/>
        </w:rPr>
        <w:t>va</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Nhà </w:t>
      </w:r>
      <w:proofErr w:type="spellStart"/>
      <w:r w:rsidRPr="006C0B16">
        <w:rPr>
          <w:color w:val="000000"/>
        </w:rPr>
        <w:t>trường</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đúng</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pháp</w:t>
      </w:r>
      <w:proofErr w:type="spellEnd"/>
      <w:r w:rsidRPr="006C0B16">
        <w:rPr>
          <w:color w:val="000000"/>
        </w:rPr>
        <w:t xml:space="preserve"> </w:t>
      </w:r>
      <w:proofErr w:type="spellStart"/>
      <w:r w:rsidRPr="006C0B16">
        <w:rPr>
          <w:color w:val="000000"/>
        </w:rPr>
        <w:t>luật</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Đại</w:t>
      </w:r>
      <w:proofErr w:type="spellEnd"/>
      <w:r w:rsidRPr="006C0B16">
        <w:rPr>
          <w:color w:val="000000"/>
        </w:rPr>
        <w:t xml:space="preserve"> </w:t>
      </w:r>
      <w:proofErr w:type="spellStart"/>
      <w:r w:rsidRPr="006C0B16">
        <w:rPr>
          <w:color w:val="000000"/>
        </w:rPr>
        <w:t>học</w:t>
      </w:r>
      <w:proofErr w:type="spellEnd"/>
      <w:r w:rsidRPr="006C0B16">
        <w:rPr>
          <w:color w:val="000000"/>
        </w:rPr>
        <w:t xml:space="preserve"> </w:t>
      </w:r>
      <w:proofErr w:type="spellStart"/>
      <w:r w:rsidRPr="006C0B16">
        <w:rPr>
          <w:color w:val="000000"/>
        </w:rPr>
        <w:t>Quốc</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Hà </w:t>
      </w:r>
      <w:proofErr w:type="spellStart"/>
      <w:r w:rsidRPr="006C0B16">
        <w:rPr>
          <w:color w:val="000000"/>
        </w:rPr>
        <w:t>Nội</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thời</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w:t>
      </w:r>
      <w:proofErr w:type="spellStart"/>
      <w:r w:rsidRPr="006C0B16">
        <w:rPr>
          <w:color w:val="000000"/>
        </w:rPr>
        <w:t>nhất</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tục</w:t>
      </w:r>
      <w:proofErr w:type="spellEnd"/>
      <w:r w:rsidRPr="006C0B16">
        <w:rPr>
          <w:color w:val="000000"/>
        </w:rPr>
        <w:t xml:space="preserve">, </w:t>
      </w:r>
      <w:proofErr w:type="spellStart"/>
      <w:r w:rsidRPr="006C0B16">
        <w:rPr>
          <w:color w:val="000000"/>
        </w:rPr>
        <w:t>trách</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w:t>
      </w:r>
      <w:proofErr w:type="spellStart"/>
      <w:r w:rsidRPr="006C0B16">
        <w:rPr>
          <w:color w:val="000000"/>
        </w:rPr>
        <w:t>phối</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cá </w:t>
      </w:r>
      <w:proofErr w:type="spellStart"/>
      <w:r w:rsidRPr="006C0B16">
        <w:rPr>
          <w:color w:val="000000"/>
        </w:rPr>
        <w:t>nhân</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đê</w:t>
      </w:r>
      <w:proofErr w:type="spellEnd"/>
      <w:r w:rsidRPr="006C0B16">
        <w:rPr>
          <w:color w:val="000000"/>
        </w:rPr>
        <w:t xml:space="preserve">̉ </w:t>
      </w:r>
      <w:proofErr w:type="spellStart"/>
      <w:r w:rsidRPr="006C0B16">
        <w:rPr>
          <w:color w:val="000000"/>
        </w:rPr>
        <w:t>góp</w:t>
      </w:r>
      <w:proofErr w:type="spellEnd"/>
      <w:r w:rsidRPr="006C0B16">
        <w:rPr>
          <w:color w:val="000000"/>
        </w:rPr>
        <w:t xml:space="preserve"> </w:t>
      </w:r>
      <w:proofErr w:type="spellStart"/>
      <w:r w:rsidRPr="006C0B16">
        <w:rPr>
          <w:color w:val="000000"/>
        </w:rPr>
        <w:t>phần</w:t>
      </w:r>
      <w:proofErr w:type="spellEnd"/>
      <w:r w:rsidRPr="006C0B16">
        <w:rPr>
          <w:color w:val="000000"/>
        </w:rPr>
        <w:t xml:space="preserve"> </w:t>
      </w:r>
      <w:proofErr w:type="spellStart"/>
      <w:r w:rsidRPr="006C0B16">
        <w:rPr>
          <w:color w:val="000000"/>
        </w:rPr>
        <w:t>đẩy</w:t>
      </w:r>
      <w:proofErr w:type="spellEnd"/>
      <w:r w:rsidR="00CB2E54" w:rsidRPr="006C0B16">
        <w:rPr>
          <w:color w:val="000000"/>
        </w:rPr>
        <w:t xml:space="preserve"> </w:t>
      </w:r>
      <w:proofErr w:type="spellStart"/>
      <w:r w:rsidR="00CB2E54" w:rsidRPr="006C0B16">
        <w:rPr>
          <w:color w:val="000000"/>
        </w:rPr>
        <w:t>nhanh</w:t>
      </w:r>
      <w:proofErr w:type="spellEnd"/>
      <w:r w:rsidR="00CB2E54" w:rsidRPr="006C0B16">
        <w:rPr>
          <w:color w:val="000000"/>
        </w:rPr>
        <w:t xml:space="preserve"> </w:t>
      </w:r>
      <w:proofErr w:type="spellStart"/>
      <w:r w:rsidR="00CB2E54" w:rsidRPr="006C0B16">
        <w:rPr>
          <w:color w:val="000000"/>
        </w:rPr>
        <w:t>tiến</w:t>
      </w:r>
      <w:proofErr w:type="spellEnd"/>
      <w:r w:rsidR="00CB2E54" w:rsidRPr="006C0B16">
        <w:rPr>
          <w:color w:val="000000"/>
        </w:rPr>
        <w:t xml:space="preserve"> </w:t>
      </w:r>
      <w:proofErr w:type="spellStart"/>
      <w:r w:rsidR="00CB2E54" w:rsidRPr="006C0B16">
        <w:rPr>
          <w:color w:val="000000"/>
        </w:rPr>
        <w:t>đô</w:t>
      </w:r>
      <w:proofErr w:type="spellEnd"/>
      <w:r w:rsidR="00CB2E54" w:rsidRPr="006C0B16">
        <w:rPr>
          <w:color w:val="000000"/>
        </w:rPr>
        <w:t xml:space="preserve">̣ </w:t>
      </w:r>
      <w:proofErr w:type="spellStart"/>
      <w:r w:rsidR="00CB2E54" w:rsidRPr="006C0B16">
        <w:rPr>
          <w:color w:val="000000"/>
        </w:rPr>
        <w:t>thanh</w:t>
      </w:r>
      <w:proofErr w:type="spellEnd"/>
      <w:r w:rsidR="00CB2E54" w:rsidRPr="006C0B16">
        <w:rPr>
          <w:color w:val="000000"/>
        </w:rPr>
        <w:t xml:space="preserve"> </w:t>
      </w:r>
      <w:proofErr w:type="spellStart"/>
      <w:r w:rsidR="00CB2E54" w:rsidRPr="006C0B16">
        <w:rPr>
          <w:color w:val="000000"/>
        </w:rPr>
        <w:t>toán</w:t>
      </w:r>
      <w:proofErr w:type="spellEnd"/>
      <w:r w:rsidR="00CB2E54" w:rsidRPr="006C0B16">
        <w:rPr>
          <w:color w:val="000000"/>
        </w:rPr>
        <w:t>,</w:t>
      </w:r>
      <w:r w:rsidRPr="006C0B16">
        <w:rPr>
          <w:color w:val="000000"/>
        </w:rPr>
        <w:t xml:space="preserve"> </w:t>
      </w:r>
      <w:proofErr w:type="spellStart"/>
      <w:r w:rsidRPr="006C0B16">
        <w:rPr>
          <w:color w:val="000000"/>
        </w:rPr>
        <w:t>nâng</w:t>
      </w:r>
      <w:proofErr w:type="spellEnd"/>
      <w:r w:rsidRPr="006C0B16">
        <w:rPr>
          <w:color w:val="000000"/>
        </w:rPr>
        <w:t xml:space="preserve"> </w:t>
      </w:r>
      <w:proofErr w:type="spellStart"/>
      <w:r w:rsidRPr="006C0B16">
        <w:rPr>
          <w:color w:val="000000"/>
        </w:rPr>
        <w:t>cao</w:t>
      </w:r>
      <w:proofErr w:type="spellEnd"/>
      <w:r w:rsidRPr="006C0B16">
        <w:rPr>
          <w:color w:val="000000"/>
        </w:rPr>
        <w:t xml:space="preserve"> </w:t>
      </w:r>
      <w:proofErr w:type="spellStart"/>
      <w:r w:rsidRPr="006C0B16">
        <w:rPr>
          <w:color w:val="000000"/>
        </w:rPr>
        <w:t>hiệu</w:t>
      </w:r>
      <w:proofErr w:type="spellEnd"/>
      <w:r w:rsidRPr="006C0B16">
        <w:rPr>
          <w:color w:val="000000"/>
        </w:rPr>
        <w:t xml:space="preserve"> quả </w:t>
      </w:r>
      <w:proofErr w:type="spellStart"/>
      <w:r w:rsidRPr="006C0B16">
        <w:rPr>
          <w:color w:val="000000"/>
        </w:rPr>
        <w:t>quản</w:t>
      </w:r>
      <w:proofErr w:type="spellEnd"/>
      <w:r w:rsidRPr="006C0B16">
        <w:rPr>
          <w:color w:val="000000"/>
        </w:rPr>
        <w:t xml:space="preserve"> </w:t>
      </w:r>
      <w:proofErr w:type="spellStart"/>
      <w:r w:rsidRPr="006C0B16">
        <w:rPr>
          <w:color w:val="000000"/>
        </w:rPr>
        <w:t>ly</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00CB2E54" w:rsidRPr="006C0B16">
        <w:rPr>
          <w:color w:val="000000"/>
        </w:rPr>
        <w:t xml:space="preserve"> </w:t>
      </w:r>
      <w:proofErr w:type="spellStart"/>
      <w:r w:rsidR="00CB2E54" w:rsidRPr="006C0B16">
        <w:rPr>
          <w:color w:val="000000"/>
        </w:rPr>
        <w:t>va</w:t>
      </w:r>
      <w:proofErr w:type="spellEnd"/>
      <w:r w:rsidR="00CB2E54" w:rsidRPr="006C0B16">
        <w:rPr>
          <w:color w:val="000000"/>
        </w:rPr>
        <w:t>̀</w:t>
      </w:r>
      <w:r w:rsidR="002E00EA" w:rsidRPr="006C0B16">
        <w:rPr>
          <w:color w:val="000000"/>
        </w:rPr>
        <w:t xml:space="preserve"> </w:t>
      </w:r>
      <w:proofErr w:type="spellStart"/>
      <w:r w:rsidR="002E00EA" w:rsidRPr="006C0B16">
        <w:rPr>
          <w:color w:val="000000"/>
        </w:rPr>
        <w:t>thực</w:t>
      </w:r>
      <w:proofErr w:type="spellEnd"/>
      <w:r w:rsidR="002E00EA" w:rsidRPr="006C0B16">
        <w:rPr>
          <w:color w:val="000000"/>
        </w:rPr>
        <w:t xml:space="preserve"> </w:t>
      </w:r>
      <w:proofErr w:type="spellStart"/>
      <w:r w:rsidR="002E00EA" w:rsidRPr="006C0B16">
        <w:rPr>
          <w:color w:val="000000"/>
        </w:rPr>
        <w:t>hiện</w:t>
      </w:r>
      <w:proofErr w:type="spellEnd"/>
      <w:r w:rsidR="002E00EA"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khai</w:t>
      </w:r>
      <w:proofErr w:type="spellEnd"/>
      <w:r w:rsidR="00DB557A" w:rsidRPr="006C0B16">
        <w:rPr>
          <w:color w:val="000000"/>
        </w:rPr>
        <w:t xml:space="preserve">, </w:t>
      </w:r>
      <w:proofErr w:type="spellStart"/>
      <w:r w:rsidR="00DB557A" w:rsidRPr="006C0B16">
        <w:rPr>
          <w:color w:val="000000"/>
        </w:rPr>
        <w:t>mi</w:t>
      </w:r>
      <w:r w:rsidR="002E00EA" w:rsidRPr="006C0B16">
        <w:rPr>
          <w:color w:val="000000"/>
        </w:rPr>
        <w:t>nh</w:t>
      </w:r>
      <w:proofErr w:type="spellEnd"/>
      <w:r w:rsidR="002E00EA" w:rsidRPr="006C0B16">
        <w:rPr>
          <w:color w:val="000000"/>
        </w:rPr>
        <w:t xml:space="preserve"> </w:t>
      </w:r>
      <w:proofErr w:type="spellStart"/>
      <w:r w:rsidR="002E00EA" w:rsidRPr="006C0B16">
        <w:rPr>
          <w:color w:val="000000"/>
        </w:rPr>
        <w:t>bạch</w:t>
      </w:r>
      <w:proofErr w:type="spellEnd"/>
      <w:r w:rsidR="00460926" w:rsidRPr="006C0B16">
        <w:rPr>
          <w:color w:val="000000"/>
        </w:rPr>
        <w:t xml:space="preserve"> </w:t>
      </w:r>
      <w:proofErr w:type="spellStart"/>
      <w:r w:rsidR="00460926" w:rsidRPr="006C0B16">
        <w:rPr>
          <w:color w:val="000000"/>
        </w:rPr>
        <w:t>các</w:t>
      </w:r>
      <w:proofErr w:type="spellEnd"/>
      <w:r w:rsidR="00460926" w:rsidRPr="006C0B16">
        <w:rPr>
          <w:color w:val="000000"/>
        </w:rPr>
        <w:t xml:space="preserve"> </w:t>
      </w:r>
      <w:proofErr w:type="spellStart"/>
      <w:r w:rsidR="00460926" w:rsidRPr="006C0B16">
        <w:rPr>
          <w:color w:val="000000"/>
        </w:rPr>
        <w:t>nguồn</w:t>
      </w:r>
      <w:proofErr w:type="spellEnd"/>
      <w:r w:rsidR="002E00EA" w:rsidRPr="006C0B16">
        <w:rPr>
          <w:color w:val="000000"/>
        </w:rPr>
        <w:t xml:space="preserve"> </w:t>
      </w:r>
      <w:proofErr w:type="spellStart"/>
      <w:r w:rsidR="002E00EA" w:rsidRPr="006C0B16">
        <w:rPr>
          <w:color w:val="000000"/>
        </w:rPr>
        <w:t>tài</w:t>
      </w:r>
      <w:proofErr w:type="spellEnd"/>
      <w:r w:rsidR="002E00EA" w:rsidRPr="006C0B16">
        <w:rPr>
          <w:color w:val="000000"/>
        </w:rPr>
        <w:t xml:space="preserve"> </w:t>
      </w:r>
      <w:proofErr w:type="spellStart"/>
      <w:r w:rsidR="002E00EA" w:rsidRPr="006C0B16">
        <w:rPr>
          <w:color w:val="000000"/>
        </w:rPr>
        <w:t>chính</w:t>
      </w:r>
      <w:proofErr w:type="spellEnd"/>
      <w:r w:rsidRPr="006C0B16">
        <w:rPr>
          <w:color w:val="000000"/>
        </w:rPr>
        <w:t xml:space="preserve"> </w:t>
      </w:r>
      <w:proofErr w:type="spellStart"/>
      <w:r w:rsidR="00460926" w:rsidRPr="006C0B16">
        <w:rPr>
          <w:color w:val="000000"/>
        </w:rPr>
        <w:t>của</w:t>
      </w:r>
      <w:proofErr w:type="spellEnd"/>
      <w:r w:rsidR="00460926" w:rsidRPr="006C0B16">
        <w:rPr>
          <w:color w:val="000000"/>
        </w:rPr>
        <w:t xml:space="preserve"> </w:t>
      </w:r>
      <w:r w:rsidRPr="006C0B16">
        <w:rPr>
          <w:color w:val="000000"/>
        </w:rPr>
        <w:t xml:space="preserve">Nhà </w:t>
      </w:r>
      <w:proofErr w:type="spellStart"/>
      <w:r w:rsidRPr="006C0B16">
        <w:rPr>
          <w:color w:val="000000"/>
        </w:rPr>
        <w:t>trường</w:t>
      </w:r>
      <w:proofErr w:type="spellEnd"/>
      <w:r w:rsidRPr="006C0B16">
        <w:rPr>
          <w:color w:val="000000"/>
        </w:rPr>
        <w:t>.</w:t>
      </w:r>
    </w:p>
    <w:p w14:paraId="0EF01145" w14:textId="77777777" w:rsidR="002E00EA" w:rsidRPr="006C0B16" w:rsidRDefault="003A27E1" w:rsidP="00934D0B">
      <w:pPr>
        <w:spacing w:before="120" w:line="252" w:lineRule="auto"/>
        <w:ind w:firstLine="426"/>
        <w:jc w:val="both"/>
        <w:outlineLvl w:val="0"/>
        <w:rPr>
          <w:b/>
          <w:color w:val="000000"/>
        </w:rPr>
      </w:pPr>
      <w:r w:rsidRPr="006C0B16">
        <w:rPr>
          <w:b/>
          <w:color w:val="000000"/>
        </w:rPr>
        <w:t>2</w:t>
      </w:r>
      <w:r w:rsidR="002E00EA" w:rsidRPr="006C0B16">
        <w:rPr>
          <w:b/>
          <w:color w:val="000000"/>
        </w:rPr>
        <w:t xml:space="preserve">. </w:t>
      </w:r>
      <w:proofErr w:type="spellStart"/>
      <w:r w:rsidR="002E00EA" w:rsidRPr="006C0B16">
        <w:rPr>
          <w:b/>
          <w:color w:val="000000"/>
        </w:rPr>
        <w:t>Phạm</w:t>
      </w:r>
      <w:proofErr w:type="spellEnd"/>
      <w:r w:rsidR="002E00EA" w:rsidRPr="006C0B16">
        <w:rPr>
          <w:b/>
          <w:color w:val="000000"/>
        </w:rPr>
        <w:t xml:space="preserve"> vi</w:t>
      </w:r>
    </w:p>
    <w:p w14:paraId="2AD343D5" w14:textId="77777777" w:rsidR="002E00EA" w:rsidRPr="006C0B16" w:rsidRDefault="002E00EA" w:rsidP="00682248">
      <w:pPr>
        <w:numPr>
          <w:ilvl w:val="0"/>
          <w:numId w:val="5"/>
        </w:numPr>
        <w:spacing w:before="120" w:line="252" w:lineRule="auto"/>
        <w:jc w:val="both"/>
        <w:rPr>
          <w:color w:val="000000"/>
        </w:rPr>
      </w:pPr>
      <w:r w:rsidRPr="006C0B16">
        <w:rPr>
          <w:color w:val="000000"/>
        </w:rPr>
        <w:t xml:space="preserve">Phạm vi </w:t>
      </w:r>
      <w:proofErr w:type="spellStart"/>
      <w:r w:rsidRPr="006C0B16">
        <w:rPr>
          <w:color w:val="000000"/>
        </w:rPr>
        <w:t>điều</w:t>
      </w:r>
      <w:proofErr w:type="spellEnd"/>
      <w:r w:rsidRPr="006C0B16">
        <w:rPr>
          <w:color w:val="000000"/>
        </w:rPr>
        <w:t xml:space="preserve"> </w:t>
      </w:r>
      <w:proofErr w:type="spellStart"/>
      <w:r w:rsidRPr="006C0B16">
        <w:rPr>
          <w:color w:val="000000"/>
        </w:rPr>
        <w:t>chỉnh</w:t>
      </w:r>
      <w:proofErr w:type="spellEnd"/>
      <w:r w:rsidRPr="006C0B16">
        <w:rPr>
          <w:color w:val="000000"/>
        </w:rPr>
        <w:t>:</w:t>
      </w:r>
    </w:p>
    <w:p w14:paraId="05DE0BF6" w14:textId="77777777" w:rsidR="002E00EA" w:rsidRPr="006C0B16" w:rsidRDefault="002E00EA" w:rsidP="001B3390">
      <w:pPr>
        <w:spacing w:before="120" w:line="252" w:lineRule="auto"/>
        <w:ind w:firstLine="567"/>
        <w:jc w:val="both"/>
        <w:rPr>
          <w:color w:val="000000"/>
        </w:rPr>
      </w:pPr>
      <w:r w:rsidRPr="006C0B16">
        <w:rPr>
          <w:color w:val="000000"/>
        </w:rPr>
        <w:t xml:space="preserve">Quy </w:t>
      </w:r>
      <w:proofErr w:type="spellStart"/>
      <w:r w:rsidRPr="006C0B16">
        <w:rPr>
          <w:color w:val="000000"/>
        </w:rPr>
        <w:t>định</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trình</w:t>
      </w:r>
      <w:proofErr w:type="spellEnd"/>
      <w:r w:rsidR="007E156D" w:rsidRPr="006C0B16">
        <w:rPr>
          <w:color w:val="000000"/>
        </w:rPr>
        <w:t xml:space="preserve"> </w:t>
      </w:r>
      <w:proofErr w:type="spellStart"/>
      <w:r w:rsidR="007E156D" w:rsidRPr="006C0B16">
        <w:rPr>
          <w:color w:val="000000"/>
        </w:rPr>
        <w:t>kiểm</w:t>
      </w:r>
      <w:proofErr w:type="spellEnd"/>
      <w:r w:rsidR="007E156D" w:rsidRPr="006C0B16">
        <w:rPr>
          <w:color w:val="000000"/>
        </w:rPr>
        <w:t xml:space="preserve"> </w:t>
      </w:r>
      <w:proofErr w:type="spellStart"/>
      <w:r w:rsidR="007E156D" w:rsidRPr="006C0B16">
        <w:rPr>
          <w:color w:val="000000"/>
        </w:rPr>
        <w:t>soát</w:t>
      </w:r>
      <w:proofErr w:type="spellEnd"/>
      <w:r w:rsidR="007E156D" w:rsidRPr="006C0B16">
        <w:rPr>
          <w:color w:val="000000"/>
        </w:rPr>
        <w:t xml:space="preserve"> chi </w:t>
      </w:r>
      <w:proofErr w:type="spellStart"/>
      <w:r w:rsidR="007E156D" w:rsidRPr="006C0B16">
        <w:rPr>
          <w:color w:val="000000"/>
        </w:rPr>
        <w:t>va</w:t>
      </w:r>
      <w:proofErr w:type="spellEnd"/>
      <w:r w:rsidR="007E156D" w:rsidRPr="006C0B16">
        <w:rPr>
          <w:color w:val="000000"/>
        </w:rPr>
        <w:t>̀</w:t>
      </w:r>
      <w:r w:rsidRPr="006C0B16">
        <w:rPr>
          <w:color w:val="000000"/>
        </w:rPr>
        <w:t xml:space="preserve"> </w:t>
      </w:r>
      <w:proofErr w:type="spellStart"/>
      <w:r w:rsidRPr="006C0B16">
        <w:rPr>
          <w:color w:val="000000"/>
        </w:rPr>
        <w:t>thủ</w:t>
      </w:r>
      <w:proofErr w:type="spellEnd"/>
      <w:r w:rsidRPr="006C0B16">
        <w:rPr>
          <w:color w:val="000000"/>
        </w:rPr>
        <w:t xml:space="preserve"> </w:t>
      </w:r>
      <w:proofErr w:type="spellStart"/>
      <w:r w:rsidRPr="006C0B16">
        <w:rPr>
          <w:color w:val="000000"/>
        </w:rPr>
        <w:t>tục</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chi </w:t>
      </w:r>
      <w:proofErr w:type="spellStart"/>
      <w:r w:rsidRPr="006C0B16">
        <w:rPr>
          <w:color w:val="000000"/>
        </w:rPr>
        <w:t>thường</w:t>
      </w:r>
      <w:proofErr w:type="spellEnd"/>
      <w:r w:rsidRPr="006C0B16">
        <w:rPr>
          <w:color w:val="000000"/>
        </w:rPr>
        <w:t xml:space="preserve"> </w:t>
      </w:r>
      <w:proofErr w:type="spellStart"/>
      <w:r w:rsidRPr="006C0B16">
        <w:rPr>
          <w:color w:val="000000"/>
        </w:rPr>
        <w:t>xuyên</w:t>
      </w:r>
      <w:proofErr w:type="spellEnd"/>
      <w:r w:rsidR="007304D1" w:rsidRPr="006C0B16">
        <w:rPr>
          <w:color w:val="000000"/>
        </w:rPr>
        <w:t xml:space="preserve">, chi </w:t>
      </w:r>
      <w:proofErr w:type="spellStart"/>
      <w:r w:rsidR="007304D1" w:rsidRPr="006C0B16">
        <w:rPr>
          <w:color w:val="000000"/>
        </w:rPr>
        <w:t>không</w:t>
      </w:r>
      <w:proofErr w:type="spellEnd"/>
      <w:r w:rsidR="007304D1" w:rsidRPr="006C0B16">
        <w:rPr>
          <w:color w:val="000000"/>
        </w:rPr>
        <w:t xml:space="preserve"> </w:t>
      </w:r>
      <w:proofErr w:type="spellStart"/>
      <w:r w:rsidR="007304D1" w:rsidRPr="006C0B16">
        <w:rPr>
          <w:color w:val="000000"/>
        </w:rPr>
        <w:t>thường</w:t>
      </w:r>
      <w:proofErr w:type="spellEnd"/>
      <w:r w:rsidR="007304D1" w:rsidRPr="006C0B16">
        <w:rPr>
          <w:color w:val="000000"/>
        </w:rPr>
        <w:t xml:space="preserve"> </w:t>
      </w:r>
      <w:proofErr w:type="spellStart"/>
      <w:r w:rsidR="007304D1" w:rsidRPr="006C0B16">
        <w:rPr>
          <w:color w:val="000000"/>
        </w:rPr>
        <w:t>xuyên</w:t>
      </w:r>
      <w:proofErr w:type="spellEnd"/>
      <w:r w:rsidRPr="006C0B16">
        <w:rPr>
          <w:color w:val="000000"/>
        </w:rPr>
        <w:t xml:space="preserve"> </w:t>
      </w:r>
      <w:proofErr w:type="spellStart"/>
      <w:r w:rsidRPr="006C0B16">
        <w:rPr>
          <w:color w:val="000000"/>
        </w:rPr>
        <w:t>tại</w:t>
      </w:r>
      <w:proofErr w:type="spellEnd"/>
      <w:r w:rsidRPr="006C0B16">
        <w:rPr>
          <w:color w:val="000000"/>
        </w:rPr>
        <w:t xml:space="preserve"> Trường </w:t>
      </w:r>
      <w:proofErr w:type="spellStart"/>
      <w:r w:rsidRPr="006C0B16">
        <w:rPr>
          <w:color w:val="000000"/>
        </w:rPr>
        <w:t>Đại</w:t>
      </w:r>
      <w:proofErr w:type="spellEnd"/>
      <w:r w:rsidRPr="006C0B16">
        <w:rPr>
          <w:color w:val="000000"/>
        </w:rPr>
        <w:t xml:space="preserve"> </w:t>
      </w:r>
      <w:proofErr w:type="spellStart"/>
      <w:r w:rsidRPr="006C0B16">
        <w:rPr>
          <w:color w:val="000000"/>
        </w:rPr>
        <w:t>học</w:t>
      </w:r>
      <w:proofErr w:type="spellEnd"/>
      <w:r w:rsidRPr="006C0B16">
        <w:rPr>
          <w:color w:val="000000"/>
        </w:rPr>
        <w:t xml:space="preserve"> </w:t>
      </w:r>
      <w:r w:rsidR="00DD0F30" w:rsidRPr="006C0B16">
        <w:rPr>
          <w:color w:val="000000"/>
        </w:rPr>
        <w:t xml:space="preserve">Công </w:t>
      </w:r>
      <w:proofErr w:type="spellStart"/>
      <w:r w:rsidR="00DD0F30" w:rsidRPr="006C0B16">
        <w:rPr>
          <w:color w:val="000000"/>
        </w:rPr>
        <w:t>nghê</w:t>
      </w:r>
      <w:proofErr w:type="spellEnd"/>
      <w:r w:rsidR="00DD0F30" w:rsidRPr="006C0B16">
        <w:rPr>
          <w:color w:val="000000"/>
        </w:rPr>
        <w:t xml:space="preserve">̣, </w:t>
      </w:r>
      <w:proofErr w:type="spellStart"/>
      <w:r w:rsidR="00DD0F30" w:rsidRPr="006C0B16">
        <w:rPr>
          <w:color w:val="000000"/>
        </w:rPr>
        <w:t>Đại</w:t>
      </w:r>
      <w:proofErr w:type="spellEnd"/>
      <w:r w:rsidR="00DD0F30" w:rsidRPr="006C0B16">
        <w:rPr>
          <w:color w:val="000000"/>
        </w:rPr>
        <w:t xml:space="preserve"> </w:t>
      </w:r>
      <w:proofErr w:type="spellStart"/>
      <w:r w:rsidR="00DD0F30" w:rsidRPr="006C0B16">
        <w:rPr>
          <w:color w:val="000000"/>
        </w:rPr>
        <w:t>học</w:t>
      </w:r>
      <w:proofErr w:type="spellEnd"/>
      <w:r w:rsidR="00DD0F30" w:rsidRPr="006C0B16">
        <w:rPr>
          <w:color w:val="000000"/>
        </w:rPr>
        <w:t xml:space="preserve"> </w:t>
      </w:r>
      <w:proofErr w:type="spellStart"/>
      <w:r w:rsidR="00DD0F30" w:rsidRPr="006C0B16">
        <w:rPr>
          <w:color w:val="000000"/>
        </w:rPr>
        <w:t>Quốc</w:t>
      </w:r>
      <w:proofErr w:type="spellEnd"/>
      <w:r w:rsidR="00DD0F30" w:rsidRPr="006C0B16">
        <w:rPr>
          <w:color w:val="000000"/>
        </w:rPr>
        <w:t xml:space="preserve"> </w:t>
      </w:r>
      <w:proofErr w:type="spellStart"/>
      <w:r w:rsidR="00DD0F30" w:rsidRPr="006C0B16">
        <w:rPr>
          <w:color w:val="000000"/>
        </w:rPr>
        <w:t>gia</w:t>
      </w:r>
      <w:proofErr w:type="spellEnd"/>
      <w:r w:rsidR="00DD0F30" w:rsidRPr="006C0B16">
        <w:rPr>
          <w:color w:val="000000"/>
        </w:rPr>
        <w:t xml:space="preserve"> Hà </w:t>
      </w:r>
      <w:proofErr w:type="spellStart"/>
      <w:r w:rsidR="00DD0F30" w:rsidRPr="006C0B16">
        <w:rPr>
          <w:color w:val="000000"/>
        </w:rPr>
        <w:t>Nội</w:t>
      </w:r>
      <w:proofErr w:type="spellEnd"/>
      <w:r w:rsidRPr="006C0B16">
        <w:rPr>
          <w:color w:val="000000"/>
        </w:rPr>
        <w:t>.</w:t>
      </w:r>
    </w:p>
    <w:p w14:paraId="327D9E15" w14:textId="77777777" w:rsidR="002E00EA" w:rsidRPr="006C0B16" w:rsidRDefault="00DB557A" w:rsidP="00682248">
      <w:pPr>
        <w:numPr>
          <w:ilvl w:val="0"/>
          <w:numId w:val="5"/>
        </w:numPr>
        <w:spacing w:before="120" w:line="252" w:lineRule="auto"/>
        <w:jc w:val="both"/>
        <w:rPr>
          <w:color w:val="000000"/>
        </w:rPr>
      </w:pPr>
      <w:r w:rsidRPr="006C0B16">
        <w:rPr>
          <w:color w:val="000000"/>
        </w:rPr>
        <w:t xml:space="preserve"> </w:t>
      </w:r>
      <w:proofErr w:type="spellStart"/>
      <w:r w:rsidR="002E00EA" w:rsidRPr="006C0B16">
        <w:rPr>
          <w:color w:val="000000"/>
        </w:rPr>
        <w:t>Đối</w:t>
      </w:r>
      <w:proofErr w:type="spellEnd"/>
      <w:r w:rsidR="002E00EA" w:rsidRPr="006C0B16">
        <w:rPr>
          <w:color w:val="000000"/>
        </w:rPr>
        <w:t xml:space="preserve"> </w:t>
      </w:r>
      <w:proofErr w:type="spellStart"/>
      <w:r w:rsidR="002E00EA" w:rsidRPr="006C0B16">
        <w:rPr>
          <w:color w:val="000000"/>
        </w:rPr>
        <w:t>tượng</w:t>
      </w:r>
      <w:proofErr w:type="spellEnd"/>
      <w:r w:rsidR="002E00EA" w:rsidRPr="006C0B16">
        <w:rPr>
          <w:color w:val="000000"/>
        </w:rPr>
        <w:t xml:space="preserve"> </w:t>
      </w:r>
      <w:proofErr w:type="spellStart"/>
      <w:r w:rsidR="002E00EA" w:rsidRPr="006C0B16">
        <w:rPr>
          <w:color w:val="000000"/>
        </w:rPr>
        <w:t>áp</w:t>
      </w:r>
      <w:proofErr w:type="spellEnd"/>
      <w:r w:rsidR="002E00EA" w:rsidRPr="006C0B16">
        <w:rPr>
          <w:color w:val="000000"/>
        </w:rPr>
        <w:t xml:space="preserve"> </w:t>
      </w:r>
      <w:proofErr w:type="spellStart"/>
      <w:r w:rsidR="002E00EA" w:rsidRPr="006C0B16">
        <w:rPr>
          <w:color w:val="000000"/>
        </w:rPr>
        <w:t>dụng</w:t>
      </w:r>
      <w:proofErr w:type="spellEnd"/>
      <w:r w:rsidR="002E00EA" w:rsidRPr="006C0B16">
        <w:rPr>
          <w:color w:val="000000"/>
        </w:rPr>
        <w:t>:</w:t>
      </w:r>
    </w:p>
    <w:p w14:paraId="18264A92" w14:textId="77777777" w:rsidR="002E00EA" w:rsidRPr="006C0B16" w:rsidRDefault="001057A4" w:rsidP="001B3390">
      <w:pPr>
        <w:spacing w:before="120" w:line="252" w:lineRule="auto"/>
        <w:ind w:firstLine="567"/>
        <w:jc w:val="both"/>
        <w:rPr>
          <w:color w:val="000000"/>
        </w:rPr>
      </w:pPr>
      <w:r w:rsidRPr="006C0B16">
        <w:rPr>
          <w:color w:val="000000"/>
        </w:rPr>
        <w:t xml:space="preserve">Các </w:t>
      </w:r>
      <w:proofErr w:type="spellStart"/>
      <w:r w:rsidRPr="006C0B16">
        <w:rPr>
          <w:color w:val="000000"/>
        </w:rPr>
        <w:t>đơn</w:t>
      </w:r>
      <w:proofErr w:type="spellEnd"/>
      <w:r w:rsidRPr="006C0B16">
        <w:rPr>
          <w:color w:val="000000"/>
        </w:rPr>
        <w:t xml:space="preserve"> </w:t>
      </w:r>
      <w:proofErr w:type="spellStart"/>
      <w:r w:rsidRPr="006C0B16">
        <w:rPr>
          <w:color w:val="000000"/>
        </w:rPr>
        <w:t>vị</w:t>
      </w:r>
      <w:proofErr w:type="spellEnd"/>
      <w:r w:rsidRPr="006C0B16">
        <w:rPr>
          <w:color w:val="000000"/>
        </w:rPr>
        <w:t>,</w:t>
      </w:r>
      <w:r w:rsidR="002E00EA" w:rsidRPr="006C0B16">
        <w:rPr>
          <w:color w:val="000000"/>
        </w:rPr>
        <w:t xml:space="preserve"> </w:t>
      </w:r>
      <w:proofErr w:type="spellStart"/>
      <w:r w:rsidR="002E00EA" w:rsidRPr="006C0B16">
        <w:rPr>
          <w:color w:val="000000"/>
        </w:rPr>
        <w:t>cá</w:t>
      </w:r>
      <w:proofErr w:type="spellEnd"/>
      <w:r w:rsidR="002E00EA" w:rsidRPr="006C0B16">
        <w:rPr>
          <w:color w:val="000000"/>
        </w:rPr>
        <w:t xml:space="preserve"> </w:t>
      </w:r>
      <w:proofErr w:type="spellStart"/>
      <w:r w:rsidR="002E00EA" w:rsidRPr="006C0B16">
        <w:rPr>
          <w:color w:val="000000"/>
        </w:rPr>
        <w:t>nhân</w:t>
      </w:r>
      <w:proofErr w:type="spellEnd"/>
      <w:r w:rsidR="002E00EA" w:rsidRPr="006C0B16">
        <w:rPr>
          <w:color w:val="000000"/>
        </w:rPr>
        <w:t xml:space="preserve"> </w:t>
      </w:r>
      <w:proofErr w:type="spellStart"/>
      <w:r w:rsidR="002E00EA" w:rsidRPr="006C0B16">
        <w:rPr>
          <w:color w:val="000000"/>
        </w:rPr>
        <w:t>bên</w:t>
      </w:r>
      <w:proofErr w:type="spellEnd"/>
      <w:r w:rsidR="002E00EA" w:rsidRPr="006C0B16">
        <w:rPr>
          <w:color w:val="000000"/>
        </w:rPr>
        <w:t xml:space="preserve"> </w:t>
      </w:r>
      <w:proofErr w:type="spellStart"/>
      <w:r w:rsidR="002E00EA" w:rsidRPr="006C0B16">
        <w:rPr>
          <w:color w:val="000000"/>
        </w:rPr>
        <w:t>ngoài</w:t>
      </w:r>
      <w:proofErr w:type="spellEnd"/>
      <w:r w:rsidR="002E00EA" w:rsidRPr="006C0B16">
        <w:rPr>
          <w:color w:val="000000"/>
        </w:rPr>
        <w:t xml:space="preserve"> </w:t>
      </w:r>
      <w:proofErr w:type="spellStart"/>
      <w:r w:rsidR="002E00EA" w:rsidRPr="006C0B16">
        <w:rPr>
          <w:color w:val="000000"/>
        </w:rPr>
        <w:t>có</w:t>
      </w:r>
      <w:proofErr w:type="spellEnd"/>
      <w:r w:rsidR="002E00EA" w:rsidRPr="006C0B16">
        <w:rPr>
          <w:color w:val="000000"/>
        </w:rPr>
        <w:t xml:space="preserve"> </w:t>
      </w:r>
      <w:proofErr w:type="spellStart"/>
      <w:r w:rsidR="002E00EA" w:rsidRPr="006C0B16">
        <w:rPr>
          <w:color w:val="000000"/>
        </w:rPr>
        <w:t>giao</w:t>
      </w:r>
      <w:proofErr w:type="spellEnd"/>
      <w:r w:rsidR="002E00EA" w:rsidRPr="006C0B16">
        <w:rPr>
          <w:color w:val="000000"/>
        </w:rPr>
        <w:t xml:space="preserve"> </w:t>
      </w:r>
      <w:proofErr w:type="spellStart"/>
      <w:r w:rsidR="002E00EA" w:rsidRPr="006C0B16">
        <w:rPr>
          <w:color w:val="000000"/>
        </w:rPr>
        <w:t>dịch</w:t>
      </w:r>
      <w:proofErr w:type="spellEnd"/>
      <w:r w:rsidR="002E00EA" w:rsidRPr="006C0B16">
        <w:rPr>
          <w:color w:val="000000"/>
        </w:rPr>
        <w:t xml:space="preserve"> </w:t>
      </w:r>
      <w:proofErr w:type="spellStart"/>
      <w:r w:rsidR="002E00EA" w:rsidRPr="006C0B16">
        <w:rPr>
          <w:color w:val="000000"/>
        </w:rPr>
        <w:t>với</w:t>
      </w:r>
      <w:proofErr w:type="spellEnd"/>
      <w:r w:rsidR="002E00EA" w:rsidRPr="006C0B16">
        <w:rPr>
          <w:color w:val="000000"/>
        </w:rPr>
        <w:t xml:space="preserve"> Trường </w:t>
      </w:r>
      <w:proofErr w:type="spellStart"/>
      <w:r w:rsidR="002E00EA" w:rsidRPr="006C0B16">
        <w:rPr>
          <w:color w:val="000000"/>
        </w:rPr>
        <w:t>Đại</w:t>
      </w:r>
      <w:proofErr w:type="spellEnd"/>
      <w:r w:rsidR="002E00EA" w:rsidRPr="006C0B16">
        <w:rPr>
          <w:color w:val="000000"/>
        </w:rPr>
        <w:t xml:space="preserve"> </w:t>
      </w:r>
      <w:proofErr w:type="spellStart"/>
      <w:r w:rsidR="002E00EA" w:rsidRPr="006C0B16">
        <w:rPr>
          <w:color w:val="000000"/>
        </w:rPr>
        <w:t>học</w:t>
      </w:r>
      <w:proofErr w:type="spellEnd"/>
      <w:r w:rsidR="00DD0F30" w:rsidRPr="006C0B16">
        <w:rPr>
          <w:color w:val="000000"/>
        </w:rPr>
        <w:t xml:space="preserve"> Công </w:t>
      </w:r>
      <w:proofErr w:type="spellStart"/>
      <w:r w:rsidR="00DD0F30" w:rsidRPr="006C0B16">
        <w:rPr>
          <w:color w:val="000000"/>
        </w:rPr>
        <w:t>nghê</w:t>
      </w:r>
      <w:proofErr w:type="spellEnd"/>
      <w:r w:rsidR="00DD0F30" w:rsidRPr="006C0B16">
        <w:rPr>
          <w:color w:val="000000"/>
        </w:rPr>
        <w:t>̣</w:t>
      </w:r>
      <w:r w:rsidR="002E00EA" w:rsidRPr="006C0B16">
        <w:rPr>
          <w:color w:val="000000"/>
        </w:rPr>
        <w:t xml:space="preserve">, </w:t>
      </w:r>
      <w:proofErr w:type="spellStart"/>
      <w:r w:rsidR="002E00EA" w:rsidRPr="006C0B16">
        <w:rPr>
          <w:color w:val="000000"/>
        </w:rPr>
        <w:t>các</w:t>
      </w:r>
      <w:proofErr w:type="spellEnd"/>
      <w:r w:rsidR="002E00EA" w:rsidRPr="006C0B16">
        <w:rPr>
          <w:color w:val="000000"/>
        </w:rPr>
        <w:t xml:space="preserve"> </w:t>
      </w:r>
      <w:proofErr w:type="spellStart"/>
      <w:r w:rsidR="002E00EA" w:rsidRPr="006C0B16">
        <w:rPr>
          <w:color w:val="000000"/>
        </w:rPr>
        <w:t>đơn</w:t>
      </w:r>
      <w:proofErr w:type="spellEnd"/>
      <w:r w:rsidR="002E00EA" w:rsidRPr="006C0B16">
        <w:rPr>
          <w:color w:val="000000"/>
        </w:rPr>
        <w:t xml:space="preserve"> </w:t>
      </w:r>
      <w:proofErr w:type="spellStart"/>
      <w:r w:rsidR="002E00EA" w:rsidRPr="006C0B16">
        <w:rPr>
          <w:color w:val="000000"/>
        </w:rPr>
        <w:t>vị</w:t>
      </w:r>
      <w:proofErr w:type="spellEnd"/>
      <w:r w:rsidR="002E00EA" w:rsidRPr="006C0B16">
        <w:rPr>
          <w:color w:val="000000"/>
        </w:rPr>
        <w:t xml:space="preserve"> </w:t>
      </w:r>
      <w:proofErr w:type="spellStart"/>
      <w:r w:rsidR="002E00EA" w:rsidRPr="006C0B16">
        <w:rPr>
          <w:color w:val="000000"/>
        </w:rPr>
        <w:t>trực</w:t>
      </w:r>
      <w:proofErr w:type="spellEnd"/>
      <w:r w:rsidR="002E00EA" w:rsidRPr="006C0B16">
        <w:rPr>
          <w:color w:val="000000"/>
        </w:rPr>
        <w:t xml:space="preserve"> </w:t>
      </w:r>
      <w:proofErr w:type="spellStart"/>
      <w:r w:rsidR="002E00EA" w:rsidRPr="006C0B16">
        <w:rPr>
          <w:color w:val="000000"/>
        </w:rPr>
        <w:t>thuộc</w:t>
      </w:r>
      <w:proofErr w:type="spellEnd"/>
      <w:r w:rsidR="002E00EA" w:rsidRPr="006C0B16">
        <w:rPr>
          <w:color w:val="000000"/>
        </w:rPr>
        <w:t xml:space="preserve">; </w:t>
      </w:r>
      <w:proofErr w:type="spellStart"/>
      <w:r w:rsidR="002E00EA" w:rsidRPr="006C0B16">
        <w:rPr>
          <w:color w:val="000000"/>
        </w:rPr>
        <w:t>cán</w:t>
      </w:r>
      <w:proofErr w:type="spellEnd"/>
      <w:r w:rsidR="002E00EA" w:rsidRPr="006C0B16">
        <w:rPr>
          <w:color w:val="000000"/>
        </w:rPr>
        <w:t xml:space="preserve"> </w:t>
      </w:r>
      <w:proofErr w:type="spellStart"/>
      <w:r w:rsidR="002E00EA" w:rsidRPr="006C0B16">
        <w:rPr>
          <w:color w:val="000000"/>
        </w:rPr>
        <w:t>bộ</w:t>
      </w:r>
      <w:proofErr w:type="spellEnd"/>
      <w:r w:rsidR="00DB557A" w:rsidRPr="006C0B16">
        <w:rPr>
          <w:color w:val="000000"/>
        </w:rPr>
        <w:t>,</w:t>
      </w:r>
      <w:r w:rsidR="002E00EA" w:rsidRPr="006C0B16">
        <w:rPr>
          <w:color w:val="000000"/>
        </w:rPr>
        <w:t xml:space="preserve"> </w:t>
      </w:r>
      <w:proofErr w:type="spellStart"/>
      <w:r w:rsidR="002E00EA" w:rsidRPr="006C0B16">
        <w:rPr>
          <w:color w:val="000000"/>
        </w:rPr>
        <w:t>giảng</w:t>
      </w:r>
      <w:proofErr w:type="spellEnd"/>
      <w:r w:rsidR="002E00EA" w:rsidRPr="006C0B16">
        <w:rPr>
          <w:color w:val="000000"/>
        </w:rPr>
        <w:t xml:space="preserve"> </w:t>
      </w:r>
      <w:proofErr w:type="spellStart"/>
      <w:r w:rsidR="002E00EA" w:rsidRPr="006C0B16">
        <w:rPr>
          <w:color w:val="000000"/>
        </w:rPr>
        <w:t>viên</w:t>
      </w:r>
      <w:proofErr w:type="spellEnd"/>
      <w:r w:rsidR="002E00EA" w:rsidRPr="006C0B16">
        <w:rPr>
          <w:color w:val="000000"/>
        </w:rPr>
        <w:t xml:space="preserve"> </w:t>
      </w:r>
      <w:proofErr w:type="spellStart"/>
      <w:r w:rsidR="002E00EA" w:rsidRPr="006C0B16">
        <w:rPr>
          <w:color w:val="000000"/>
        </w:rPr>
        <w:t>của</w:t>
      </w:r>
      <w:proofErr w:type="spellEnd"/>
      <w:r w:rsidR="002E00EA" w:rsidRPr="006C0B16">
        <w:rPr>
          <w:color w:val="000000"/>
        </w:rPr>
        <w:t xml:space="preserve"> </w:t>
      </w:r>
      <w:proofErr w:type="spellStart"/>
      <w:r w:rsidR="002E00EA" w:rsidRPr="006C0B16">
        <w:rPr>
          <w:color w:val="000000"/>
        </w:rPr>
        <w:t>Nhà</w:t>
      </w:r>
      <w:proofErr w:type="spellEnd"/>
      <w:r w:rsidR="002E00EA" w:rsidRPr="006C0B16">
        <w:rPr>
          <w:color w:val="000000"/>
        </w:rPr>
        <w:t xml:space="preserve"> </w:t>
      </w:r>
      <w:proofErr w:type="spellStart"/>
      <w:r w:rsidR="002E00EA" w:rsidRPr="006C0B16">
        <w:rPr>
          <w:color w:val="000000"/>
        </w:rPr>
        <w:t>trường</w:t>
      </w:r>
      <w:proofErr w:type="spellEnd"/>
      <w:r w:rsidR="002E00EA" w:rsidRPr="006C0B16">
        <w:rPr>
          <w:color w:val="000000"/>
        </w:rPr>
        <w:t xml:space="preserve"> </w:t>
      </w:r>
      <w:proofErr w:type="spellStart"/>
      <w:r w:rsidR="002E00EA" w:rsidRPr="006C0B16">
        <w:rPr>
          <w:color w:val="000000"/>
        </w:rPr>
        <w:t>được</w:t>
      </w:r>
      <w:proofErr w:type="spellEnd"/>
      <w:r w:rsidR="002E00EA" w:rsidRPr="006C0B16">
        <w:rPr>
          <w:color w:val="000000"/>
        </w:rPr>
        <w:t xml:space="preserve"> </w:t>
      </w:r>
      <w:proofErr w:type="spellStart"/>
      <w:r w:rsidR="002E00EA" w:rsidRPr="006C0B16">
        <w:rPr>
          <w:color w:val="000000"/>
        </w:rPr>
        <w:t>giao</w:t>
      </w:r>
      <w:proofErr w:type="spellEnd"/>
      <w:r w:rsidR="002E00EA" w:rsidRPr="006C0B16">
        <w:rPr>
          <w:color w:val="000000"/>
        </w:rPr>
        <w:t xml:space="preserve"> </w:t>
      </w:r>
      <w:proofErr w:type="spellStart"/>
      <w:r w:rsidR="002E00EA" w:rsidRPr="006C0B16">
        <w:rPr>
          <w:color w:val="000000"/>
        </w:rPr>
        <w:t>nhiệm</w:t>
      </w:r>
      <w:proofErr w:type="spellEnd"/>
      <w:r w:rsidR="002E00EA" w:rsidRPr="006C0B16">
        <w:rPr>
          <w:color w:val="000000"/>
        </w:rPr>
        <w:t xml:space="preserve"> </w:t>
      </w:r>
      <w:proofErr w:type="spellStart"/>
      <w:r w:rsidR="002E00EA" w:rsidRPr="006C0B16">
        <w:rPr>
          <w:color w:val="000000"/>
        </w:rPr>
        <w:t>vụ</w:t>
      </w:r>
      <w:proofErr w:type="spellEnd"/>
      <w:r w:rsidR="002E00EA" w:rsidRPr="006C0B16">
        <w:rPr>
          <w:color w:val="000000"/>
        </w:rPr>
        <w:t xml:space="preserve"> </w:t>
      </w:r>
      <w:proofErr w:type="spellStart"/>
      <w:r w:rsidR="002E00EA" w:rsidRPr="006C0B16">
        <w:rPr>
          <w:color w:val="000000"/>
        </w:rPr>
        <w:t>có</w:t>
      </w:r>
      <w:proofErr w:type="spellEnd"/>
      <w:r w:rsidR="002E00EA" w:rsidRPr="006C0B16">
        <w:rPr>
          <w:color w:val="000000"/>
        </w:rPr>
        <w:t xml:space="preserve"> </w:t>
      </w:r>
      <w:proofErr w:type="spellStart"/>
      <w:r w:rsidR="002E00EA" w:rsidRPr="006C0B16">
        <w:rPr>
          <w:color w:val="000000"/>
        </w:rPr>
        <w:t>hoạt</w:t>
      </w:r>
      <w:proofErr w:type="spellEnd"/>
      <w:r w:rsidR="002E00EA" w:rsidRPr="006C0B16">
        <w:rPr>
          <w:color w:val="000000"/>
        </w:rPr>
        <w:t xml:space="preserve"> </w:t>
      </w:r>
      <w:proofErr w:type="spellStart"/>
      <w:r w:rsidR="002E00EA" w:rsidRPr="006C0B16">
        <w:rPr>
          <w:color w:val="000000"/>
        </w:rPr>
        <w:t>động</w:t>
      </w:r>
      <w:proofErr w:type="spellEnd"/>
      <w:r w:rsidR="002E00EA" w:rsidRPr="006C0B16">
        <w:rPr>
          <w:color w:val="000000"/>
        </w:rPr>
        <w:t xml:space="preserve"> </w:t>
      </w:r>
      <w:proofErr w:type="spellStart"/>
      <w:r w:rsidR="002E00EA" w:rsidRPr="006C0B16">
        <w:rPr>
          <w:color w:val="000000"/>
        </w:rPr>
        <w:t>sử</w:t>
      </w:r>
      <w:proofErr w:type="spellEnd"/>
      <w:r w:rsidR="002E00EA" w:rsidRPr="006C0B16">
        <w:rPr>
          <w:color w:val="000000"/>
        </w:rPr>
        <w:t xml:space="preserve"> </w:t>
      </w:r>
      <w:proofErr w:type="spellStart"/>
      <w:r w:rsidR="002E00EA" w:rsidRPr="006C0B16">
        <w:rPr>
          <w:color w:val="000000"/>
        </w:rPr>
        <w:t>dụng</w:t>
      </w:r>
      <w:proofErr w:type="spellEnd"/>
      <w:r w:rsidR="002E00EA" w:rsidRPr="006C0B16">
        <w:rPr>
          <w:color w:val="000000"/>
        </w:rPr>
        <w:t xml:space="preserve"> </w:t>
      </w:r>
      <w:proofErr w:type="spellStart"/>
      <w:r w:rsidR="002E00EA" w:rsidRPr="006C0B16">
        <w:rPr>
          <w:color w:val="000000"/>
        </w:rPr>
        <w:t>kinh</w:t>
      </w:r>
      <w:proofErr w:type="spellEnd"/>
      <w:r w:rsidR="002E00EA" w:rsidRPr="006C0B16">
        <w:rPr>
          <w:color w:val="000000"/>
        </w:rPr>
        <w:t xml:space="preserve"> </w:t>
      </w:r>
      <w:proofErr w:type="spellStart"/>
      <w:r w:rsidR="002E00EA" w:rsidRPr="006C0B16">
        <w:rPr>
          <w:color w:val="000000"/>
        </w:rPr>
        <w:t>phí</w:t>
      </w:r>
      <w:proofErr w:type="spellEnd"/>
      <w:r w:rsidR="002E00EA" w:rsidRPr="006C0B16">
        <w:rPr>
          <w:color w:val="000000"/>
        </w:rPr>
        <w:t xml:space="preserve"> qua </w:t>
      </w:r>
      <w:proofErr w:type="spellStart"/>
      <w:r w:rsidR="002E00EA" w:rsidRPr="006C0B16">
        <w:rPr>
          <w:color w:val="000000"/>
        </w:rPr>
        <w:t>phòng</w:t>
      </w:r>
      <w:proofErr w:type="spellEnd"/>
      <w:r w:rsidR="002E00EA" w:rsidRPr="006C0B16">
        <w:rPr>
          <w:color w:val="000000"/>
        </w:rPr>
        <w:t xml:space="preserve"> </w:t>
      </w:r>
      <w:proofErr w:type="spellStart"/>
      <w:r w:rsidR="002E00EA" w:rsidRPr="006C0B16">
        <w:rPr>
          <w:color w:val="000000"/>
        </w:rPr>
        <w:t>Kế</w:t>
      </w:r>
      <w:proofErr w:type="spellEnd"/>
      <w:r w:rsidR="002E00EA" w:rsidRPr="006C0B16">
        <w:rPr>
          <w:color w:val="000000"/>
        </w:rPr>
        <w:t xml:space="preserve"> </w:t>
      </w:r>
      <w:proofErr w:type="spellStart"/>
      <w:r w:rsidR="002E00EA" w:rsidRPr="006C0B16">
        <w:rPr>
          <w:color w:val="000000"/>
        </w:rPr>
        <w:t>hoạch</w:t>
      </w:r>
      <w:proofErr w:type="spellEnd"/>
      <w:r w:rsidR="002E00EA" w:rsidRPr="006C0B16">
        <w:rPr>
          <w:color w:val="000000"/>
        </w:rPr>
        <w:t xml:space="preserve"> - Tài </w:t>
      </w:r>
      <w:proofErr w:type="spellStart"/>
      <w:r w:rsidR="002E00EA" w:rsidRPr="006C0B16">
        <w:rPr>
          <w:color w:val="000000"/>
        </w:rPr>
        <w:t>chính</w:t>
      </w:r>
      <w:proofErr w:type="spellEnd"/>
      <w:r w:rsidR="002E00EA" w:rsidRPr="006C0B16">
        <w:rPr>
          <w:color w:val="000000"/>
        </w:rPr>
        <w:t xml:space="preserve"> </w:t>
      </w:r>
      <w:proofErr w:type="spellStart"/>
      <w:r w:rsidR="002E00EA" w:rsidRPr="006C0B16">
        <w:rPr>
          <w:color w:val="000000"/>
        </w:rPr>
        <w:t>phải</w:t>
      </w:r>
      <w:proofErr w:type="spellEnd"/>
      <w:r w:rsidR="002E00EA" w:rsidRPr="006C0B16">
        <w:rPr>
          <w:color w:val="000000"/>
        </w:rPr>
        <w:t xml:space="preserve"> </w:t>
      </w:r>
      <w:proofErr w:type="spellStart"/>
      <w:r w:rsidR="002E00EA" w:rsidRPr="006C0B16">
        <w:rPr>
          <w:color w:val="000000"/>
        </w:rPr>
        <w:t>tuân</w:t>
      </w:r>
      <w:proofErr w:type="spellEnd"/>
      <w:r w:rsidR="002E00EA" w:rsidRPr="006C0B16">
        <w:rPr>
          <w:color w:val="000000"/>
        </w:rPr>
        <w:t xml:space="preserve"> </w:t>
      </w:r>
      <w:proofErr w:type="spellStart"/>
      <w:r w:rsidR="002E00EA" w:rsidRPr="006C0B16">
        <w:rPr>
          <w:color w:val="000000"/>
        </w:rPr>
        <w:t>thủ</w:t>
      </w:r>
      <w:proofErr w:type="spellEnd"/>
      <w:r w:rsidR="002E00EA" w:rsidRPr="006C0B16">
        <w:rPr>
          <w:color w:val="000000"/>
        </w:rPr>
        <w:t xml:space="preserve"> </w:t>
      </w:r>
      <w:proofErr w:type="spellStart"/>
      <w:r w:rsidR="002E00EA" w:rsidRPr="006C0B16">
        <w:rPr>
          <w:color w:val="000000"/>
        </w:rPr>
        <w:t>các</w:t>
      </w:r>
      <w:proofErr w:type="spellEnd"/>
      <w:r w:rsidR="002E00EA" w:rsidRPr="006C0B16">
        <w:rPr>
          <w:color w:val="000000"/>
        </w:rPr>
        <w:t xml:space="preserve"> </w:t>
      </w:r>
      <w:proofErr w:type="spellStart"/>
      <w:r w:rsidR="002E00EA" w:rsidRPr="006C0B16">
        <w:rPr>
          <w:color w:val="000000"/>
        </w:rPr>
        <w:t>quy</w:t>
      </w:r>
      <w:proofErr w:type="spellEnd"/>
      <w:r w:rsidR="002E00EA" w:rsidRPr="006C0B16">
        <w:rPr>
          <w:color w:val="000000"/>
        </w:rPr>
        <w:t xml:space="preserve"> </w:t>
      </w:r>
      <w:proofErr w:type="spellStart"/>
      <w:r w:rsidR="002E00EA" w:rsidRPr="006C0B16">
        <w:rPr>
          <w:color w:val="000000"/>
        </w:rPr>
        <w:t>định</w:t>
      </w:r>
      <w:proofErr w:type="spellEnd"/>
      <w:r w:rsidR="002E00EA" w:rsidRPr="006C0B16">
        <w:rPr>
          <w:color w:val="000000"/>
        </w:rPr>
        <w:t xml:space="preserve"> ban </w:t>
      </w:r>
      <w:proofErr w:type="spellStart"/>
      <w:r w:rsidR="002E00EA" w:rsidRPr="006C0B16">
        <w:rPr>
          <w:color w:val="000000"/>
        </w:rPr>
        <w:t>hành</w:t>
      </w:r>
      <w:proofErr w:type="spellEnd"/>
      <w:r w:rsidR="002E00EA" w:rsidRPr="006C0B16">
        <w:rPr>
          <w:color w:val="000000"/>
        </w:rPr>
        <w:t xml:space="preserve"> </w:t>
      </w:r>
      <w:proofErr w:type="spellStart"/>
      <w:r w:rsidR="002E00EA" w:rsidRPr="006C0B16">
        <w:rPr>
          <w:color w:val="000000"/>
        </w:rPr>
        <w:t>trong</w:t>
      </w:r>
      <w:proofErr w:type="spellEnd"/>
      <w:r w:rsidR="002E00EA" w:rsidRPr="006C0B16">
        <w:rPr>
          <w:color w:val="000000"/>
        </w:rPr>
        <w:t xml:space="preserve"> Quy </w:t>
      </w:r>
      <w:proofErr w:type="spellStart"/>
      <w:r w:rsidR="002E00EA" w:rsidRPr="006C0B16">
        <w:rPr>
          <w:color w:val="000000"/>
        </w:rPr>
        <w:t>trình</w:t>
      </w:r>
      <w:proofErr w:type="spellEnd"/>
      <w:r w:rsidR="002E00EA" w:rsidRPr="006C0B16">
        <w:rPr>
          <w:color w:val="000000"/>
        </w:rPr>
        <w:t xml:space="preserve"> </w:t>
      </w:r>
      <w:proofErr w:type="spellStart"/>
      <w:r w:rsidR="002E00EA" w:rsidRPr="006C0B16">
        <w:rPr>
          <w:color w:val="000000"/>
        </w:rPr>
        <w:t>này</w:t>
      </w:r>
      <w:proofErr w:type="spellEnd"/>
      <w:r w:rsidR="002E00EA" w:rsidRPr="006C0B16">
        <w:rPr>
          <w:color w:val="000000"/>
        </w:rPr>
        <w:t>.</w:t>
      </w:r>
    </w:p>
    <w:p w14:paraId="10078CB2" w14:textId="77777777" w:rsidR="00F51C8D" w:rsidRPr="006C0B16" w:rsidRDefault="00B11274" w:rsidP="00934D0B">
      <w:pPr>
        <w:spacing w:before="120" w:line="252" w:lineRule="auto"/>
        <w:ind w:firstLine="426"/>
        <w:jc w:val="both"/>
        <w:outlineLvl w:val="0"/>
        <w:rPr>
          <w:b/>
          <w:color w:val="000000"/>
        </w:rPr>
      </w:pPr>
      <w:r w:rsidRPr="006C0B16">
        <w:rPr>
          <w:b/>
          <w:color w:val="000000"/>
        </w:rPr>
        <w:t xml:space="preserve">3. </w:t>
      </w:r>
      <w:proofErr w:type="spellStart"/>
      <w:r w:rsidRPr="006C0B16">
        <w:rPr>
          <w:b/>
          <w:color w:val="000000"/>
        </w:rPr>
        <w:t>Căn</w:t>
      </w:r>
      <w:proofErr w:type="spellEnd"/>
      <w:r w:rsidRPr="006C0B16">
        <w:rPr>
          <w:b/>
          <w:color w:val="000000"/>
        </w:rPr>
        <w:t xml:space="preserve"> </w:t>
      </w:r>
      <w:proofErr w:type="spellStart"/>
      <w:r w:rsidRPr="006C0B16">
        <w:rPr>
          <w:b/>
          <w:color w:val="000000"/>
        </w:rPr>
        <w:t>cứ</w:t>
      </w:r>
      <w:proofErr w:type="spellEnd"/>
      <w:r w:rsidRPr="006C0B16">
        <w:rPr>
          <w:b/>
          <w:color w:val="000000"/>
        </w:rPr>
        <w:t xml:space="preserve"> </w:t>
      </w:r>
      <w:proofErr w:type="spellStart"/>
      <w:r w:rsidRPr="006C0B16">
        <w:rPr>
          <w:b/>
          <w:color w:val="000000"/>
        </w:rPr>
        <w:t>pháp</w:t>
      </w:r>
      <w:proofErr w:type="spellEnd"/>
      <w:r w:rsidRPr="006C0B16">
        <w:rPr>
          <w:b/>
          <w:color w:val="000000"/>
        </w:rPr>
        <w:t xml:space="preserve"> </w:t>
      </w:r>
      <w:proofErr w:type="spellStart"/>
      <w:r w:rsidRPr="006C0B16">
        <w:rPr>
          <w:b/>
          <w:color w:val="000000"/>
        </w:rPr>
        <w:t>lý</w:t>
      </w:r>
      <w:proofErr w:type="spellEnd"/>
      <w:r w:rsidR="00434F88" w:rsidRPr="006C0B16">
        <w:rPr>
          <w:b/>
          <w:color w:val="000000"/>
        </w:rPr>
        <w:t xml:space="preserve"> </w:t>
      </w:r>
    </w:p>
    <w:p w14:paraId="0CAD5159" w14:textId="77777777" w:rsidR="007B5C60" w:rsidRPr="006C0B16" w:rsidRDefault="007B5C60" w:rsidP="00934D0B">
      <w:pPr>
        <w:spacing w:before="120" w:line="252" w:lineRule="auto"/>
        <w:ind w:firstLine="426"/>
        <w:jc w:val="both"/>
        <w:outlineLvl w:val="0"/>
        <w:rPr>
          <w:b/>
          <w:color w:val="000000"/>
        </w:rPr>
      </w:pPr>
      <w:r w:rsidRPr="006C0B16">
        <w:rPr>
          <w:b/>
          <w:color w:val="000000"/>
        </w:rPr>
        <w:t xml:space="preserve">a. Quy </w:t>
      </w:r>
      <w:proofErr w:type="spellStart"/>
      <w:r w:rsidRPr="006C0B16">
        <w:rPr>
          <w:b/>
          <w:color w:val="000000"/>
        </w:rPr>
        <w:t>định</w:t>
      </w:r>
      <w:proofErr w:type="spellEnd"/>
      <w:r w:rsidRPr="006C0B16">
        <w:rPr>
          <w:b/>
          <w:color w:val="000000"/>
        </w:rPr>
        <w:t xml:space="preserve"> </w:t>
      </w:r>
      <w:proofErr w:type="spellStart"/>
      <w:r w:rsidRPr="006C0B16">
        <w:rPr>
          <w:b/>
          <w:color w:val="000000"/>
        </w:rPr>
        <w:t>chung</w:t>
      </w:r>
      <w:proofErr w:type="spellEnd"/>
    </w:p>
    <w:p w14:paraId="70167E26" w14:textId="77777777" w:rsidR="00AD1C30" w:rsidRPr="006C0B16" w:rsidRDefault="00AD1C30" w:rsidP="00682248">
      <w:pPr>
        <w:numPr>
          <w:ilvl w:val="0"/>
          <w:numId w:val="3"/>
        </w:numPr>
        <w:spacing w:before="120" w:line="252" w:lineRule="auto"/>
        <w:ind w:left="0" w:firstLine="284"/>
        <w:jc w:val="both"/>
        <w:rPr>
          <w:color w:val="000000"/>
        </w:rPr>
      </w:pPr>
      <w:proofErr w:type="spellStart"/>
      <w:r w:rsidRPr="006C0B16">
        <w:rPr>
          <w:color w:val="000000"/>
        </w:rPr>
        <w:t>Luật</w:t>
      </w:r>
      <w:proofErr w:type="spellEnd"/>
      <w:r w:rsidRPr="006C0B16">
        <w:rPr>
          <w:color w:val="000000"/>
        </w:rPr>
        <w:t xml:space="preserve"> </w:t>
      </w:r>
      <w:proofErr w:type="spellStart"/>
      <w:r w:rsidRPr="006C0B16">
        <w:rPr>
          <w:color w:val="000000"/>
        </w:rPr>
        <w:t>ngân</w:t>
      </w:r>
      <w:proofErr w:type="spellEnd"/>
      <w:r w:rsidRPr="006C0B16">
        <w:rPr>
          <w:color w:val="000000"/>
        </w:rPr>
        <w:t xml:space="preserve"> </w:t>
      </w:r>
      <w:proofErr w:type="spellStart"/>
      <w:r w:rsidRPr="006C0B16">
        <w:rPr>
          <w:color w:val="000000"/>
        </w:rPr>
        <w:t>sách</w:t>
      </w:r>
      <w:proofErr w:type="spellEnd"/>
      <w:r w:rsidRPr="006C0B16">
        <w:rPr>
          <w:color w:val="000000"/>
        </w:rPr>
        <w:t xml:space="preserve"> </w:t>
      </w:r>
      <w:proofErr w:type="spellStart"/>
      <w:r w:rsidRPr="006C0B16">
        <w:rPr>
          <w:color w:val="000000"/>
        </w:rPr>
        <w:t>n</w:t>
      </w:r>
      <w:r w:rsidR="00260F63">
        <w:rPr>
          <w:color w:val="000000"/>
        </w:rPr>
        <w:t>hà</w:t>
      </w:r>
      <w:proofErr w:type="spellEnd"/>
      <w:r w:rsidR="00260F63">
        <w:rPr>
          <w:color w:val="000000"/>
        </w:rPr>
        <w:t xml:space="preserve"> </w:t>
      </w:r>
      <w:proofErr w:type="spellStart"/>
      <w:r w:rsidR="00260F63">
        <w:rPr>
          <w:color w:val="000000"/>
        </w:rPr>
        <w:t>nước</w:t>
      </w:r>
      <w:proofErr w:type="spellEnd"/>
      <w:r w:rsidR="00260F63">
        <w:rPr>
          <w:color w:val="000000"/>
        </w:rPr>
        <w:t xml:space="preserve"> </w:t>
      </w:r>
      <w:proofErr w:type="spellStart"/>
      <w:r w:rsidR="00260F63">
        <w:rPr>
          <w:color w:val="000000"/>
        </w:rPr>
        <w:t>số</w:t>
      </w:r>
      <w:proofErr w:type="spellEnd"/>
      <w:r w:rsidR="00260F63">
        <w:rPr>
          <w:color w:val="000000"/>
        </w:rPr>
        <w:t xml:space="preserve"> 83/2015/QH13 </w:t>
      </w:r>
      <w:proofErr w:type="spellStart"/>
      <w:r w:rsidR="00260F63">
        <w:rPr>
          <w:color w:val="000000"/>
        </w:rPr>
        <w:t>ngày</w:t>
      </w:r>
      <w:proofErr w:type="spellEnd"/>
      <w:r w:rsidR="00260F63">
        <w:rPr>
          <w:color w:val="000000"/>
        </w:rPr>
        <w:t xml:space="preserve"> 25/6/</w:t>
      </w:r>
      <w:r w:rsidRPr="006C0B16">
        <w:rPr>
          <w:color w:val="000000"/>
        </w:rPr>
        <w:t xml:space="preserve">2015 </w:t>
      </w:r>
      <w:proofErr w:type="spellStart"/>
      <w:r w:rsidRPr="006C0B16">
        <w:rPr>
          <w:color w:val="000000"/>
        </w:rPr>
        <w:t>của</w:t>
      </w:r>
      <w:proofErr w:type="spellEnd"/>
      <w:r w:rsidRPr="006C0B16">
        <w:rPr>
          <w:color w:val="000000"/>
        </w:rPr>
        <w:t xml:space="preserve"> Quốc </w:t>
      </w:r>
      <w:proofErr w:type="spellStart"/>
      <w:r w:rsidRPr="006C0B16">
        <w:rPr>
          <w:color w:val="000000"/>
        </w:rPr>
        <w:t>hội</w:t>
      </w:r>
      <w:proofErr w:type="spellEnd"/>
      <w:r w:rsidRPr="006C0B16">
        <w:rPr>
          <w:color w:val="000000"/>
        </w:rPr>
        <w:t xml:space="preserve"> </w:t>
      </w:r>
      <w:proofErr w:type="spellStart"/>
      <w:r w:rsidRPr="006C0B16">
        <w:rPr>
          <w:color w:val="000000"/>
        </w:rPr>
        <w:t>nước</w:t>
      </w:r>
      <w:proofErr w:type="spellEnd"/>
      <w:r w:rsidRPr="006C0B16">
        <w:rPr>
          <w:color w:val="000000"/>
        </w:rPr>
        <w:t xml:space="preserve"> </w:t>
      </w:r>
      <w:proofErr w:type="spellStart"/>
      <w:r w:rsidRPr="006C0B16">
        <w:rPr>
          <w:color w:val="000000"/>
        </w:rPr>
        <w:t>Cộng</w:t>
      </w:r>
      <w:proofErr w:type="spellEnd"/>
      <w:r w:rsidRPr="006C0B16">
        <w:rPr>
          <w:color w:val="000000"/>
        </w:rPr>
        <w:t xml:space="preserve"> </w:t>
      </w:r>
      <w:proofErr w:type="spellStart"/>
      <w:r w:rsidRPr="006C0B16">
        <w:rPr>
          <w:color w:val="000000"/>
        </w:rPr>
        <w:t>hòa</w:t>
      </w:r>
      <w:proofErr w:type="spellEnd"/>
      <w:r w:rsidRPr="006C0B16">
        <w:rPr>
          <w:color w:val="000000"/>
        </w:rPr>
        <w:t xml:space="preserve"> </w:t>
      </w:r>
      <w:proofErr w:type="spellStart"/>
      <w:r w:rsidRPr="006C0B16">
        <w:rPr>
          <w:color w:val="000000"/>
        </w:rPr>
        <w:t>Xã</w:t>
      </w:r>
      <w:proofErr w:type="spellEnd"/>
      <w:r w:rsidRPr="006C0B16">
        <w:rPr>
          <w:color w:val="000000"/>
        </w:rPr>
        <w:t xml:space="preserve"> </w:t>
      </w:r>
      <w:proofErr w:type="spellStart"/>
      <w:r w:rsidRPr="006C0B16">
        <w:rPr>
          <w:color w:val="000000"/>
        </w:rPr>
        <w:t>hội</w:t>
      </w:r>
      <w:proofErr w:type="spellEnd"/>
      <w:r w:rsidRPr="006C0B16">
        <w:rPr>
          <w:color w:val="000000"/>
        </w:rPr>
        <w:t xml:space="preserve"> </w:t>
      </w:r>
      <w:proofErr w:type="spellStart"/>
      <w:r w:rsidRPr="006C0B16">
        <w:rPr>
          <w:color w:val="000000"/>
        </w:rPr>
        <w:t>Chủ</w:t>
      </w:r>
      <w:proofErr w:type="spellEnd"/>
      <w:r w:rsidRPr="006C0B16">
        <w:rPr>
          <w:color w:val="000000"/>
        </w:rPr>
        <w:t xml:space="preserve"> </w:t>
      </w:r>
      <w:proofErr w:type="spellStart"/>
      <w:r w:rsidRPr="006C0B16">
        <w:rPr>
          <w:color w:val="000000"/>
        </w:rPr>
        <w:t>nghĩa</w:t>
      </w:r>
      <w:proofErr w:type="spellEnd"/>
      <w:r w:rsidRPr="006C0B16">
        <w:rPr>
          <w:color w:val="000000"/>
        </w:rPr>
        <w:t xml:space="preserve"> Việt </w:t>
      </w:r>
      <w:proofErr w:type="gramStart"/>
      <w:r w:rsidRPr="006C0B16">
        <w:rPr>
          <w:color w:val="000000"/>
        </w:rPr>
        <w:t>Nam;</w:t>
      </w:r>
      <w:proofErr w:type="gramEnd"/>
    </w:p>
    <w:p w14:paraId="29F26833" w14:textId="77777777" w:rsidR="00AD1C30" w:rsidRPr="006C0B16" w:rsidRDefault="00AD1C30" w:rsidP="00682248">
      <w:pPr>
        <w:numPr>
          <w:ilvl w:val="0"/>
          <w:numId w:val="3"/>
        </w:numPr>
        <w:spacing w:before="120" w:line="252" w:lineRule="auto"/>
        <w:ind w:left="0" w:firstLine="284"/>
        <w:jc w:val="both"/>
        <w:rPr>
          <w:color w:val="000000"/>
        </w:rPr>
      </w:pPr>
      <w:proofErr w:type="spellStart"/>
      <w:r w:rsidRPr="006C0B16">
        <w:rPr>
          <w:color w:val="000000"/>
        </w:rPr>
        <w:t>Luật</w:t>
      </w:r>
      <w:proofErr w:type="spellEnd"/>
      <w:r w:rsidRPr="006C0B16">
        <w:rPr>
          <w:color w:val="000000"/>
        </w:rPr>
        <w:t xml:space="preserve"> </w:t>
      </w:r>
      <w:proofErr w:type="spellStart"/>
      <w:r w:rsidR="00260F63">
        <w:rPr>
          <w:color w:val="000000"/>
        </w:rPr>
        <w:t>Kế</w:t>
      </w:r>
      <w:proofErr w:type="spellEnd"/>
      <w:r w:rsidR="00260F63">
        <w:rPr>
          <w:color w:val="000000"/>
        </w:rPr>
        <w:t xml:space="preserve"> </w:t>
      </w:r>
      <w:proofErr w:type="spellStart"/>
      <w:r w:rsidR="00260F63">
        <w:rPr>
          <w:color w:val="000000"/>
        </w:rPr>
        <w:t>toán</w:t>
      </w:r>
      <w:proofErr w:type="spellEnd"/>
      <w:r w:rsidR="00260F63">
        <w:rPr>
          <w:color w:val="000000"/>
        </w:rPr>
        <w:t xml:space="preserve"> </w:t>
      </w:r>
      <w:proofErr w:type="spellStart"/>
      <w:r w:rsidR="00260F63">
        <w:rPr>
          <w:color w:val="000000"/>
        </w:rPr>
        <w:t>số</w:t>
      </w:r>
      <w:proofErr w:type="spellEnd"/>
      <w:r w:rsidR="00260F63">
        <w:rPr>
          <w:color w:val="000000"/>
        </w:rPr>
        <w:t xml:space="preserve"> 88/2015/QH13 </w:t>
      </w:r>
      <w:proofErr w:type="spellStart"/>
      <w:r w:rsidR="00260F63">
        <w:rPr>
          <w:color w:val="000000"/>
        </w:rPr>
        <w:t>ngày</w:t>
      </w:r>
      <w:proofErr w:type="spellEnd"/>
      <w:r w:rsidR="00260F63">
        <w:rPr>
          <w:color w:val="000000"/>
        </w:rPr>
        <w:t xml:space="preserve"> 20/11/</w:t>
      </w:r>
      <w:r w:rsidRPr="006C0B16">
        <w:rPr>
          <w:color w:val="000000"/>
        </w:rPr>
        <w:t xml:space="preserve">2015 </w:t>
      </w:r>
      <w:proofErr w:type="spellStart"/>
      <w:r w:rsidRPr="006C0B16">
        <w:rPr>
          <w:color w:val="000000"/>
        </w:rPr>
        <w:t>của</w:t>
      </w:r>
      <w:proofErr w:type="spellEnd"/>
      <w:r w:rsidRPr="006C0B16">
        <w:rPr>
          <w:color w:val="000000"/>
        </w:rPr>
        <w:t xml:space="preserve"> Quốc </w:t>
      </w:r>
      <w:proofErr w:type="spellStart"/>
      <w:r w:rsidRPr="006C0B16">
        <w:rPr>
          <w:color w:val="000000"/>
        </w:rPr>
        <w:t>hội</w:t>
      </w:r>
      <w:proofErr w:type="spellEnd"/>
      <w:r w:rsidRPr="006C0B16">
        <w:rPr>
          <w:color w:val="000000"/>
        </w:rPr>
        <w:t xml:space="preserve"> </w:t>
      </w:r>
      <w:proofErr w:type="spellStart"/>
      <w:r w:rsidRPr="006C0B16">
        <w:rPr>
          <w:color w:val="000000"/>
        </w:rPr>
        <w:t>nước</w:t>
      </w:r>
      <w:proofErr w:type="spellEnd"/>
      <w:r w:rsidRPr="006C0B16">
        <w:rPr>
          <w:color w:val="000000"/>
        </w:rPr>
        <w:t xml:space="preserve"> </w:t>
      </w:r>
      <w:proofErr w:type="spellStart"/>
      <w:r w:rsidRPr="006C0B16">
        <w:rPr>
          <w:color w:val="000000"/>
        </w:rPr>
        <w:t>Cộng</w:t>
      </w:r>
      <w:proofErr w:type="spellEnd"/>
      <w:r w:rsidRPr="006C0B16">
        <w:rPr>
          <w:color w:val="000000"/>
        </w:rPr>
        <w:t xml:space="preserve"> </w:t>
      </w:r>
      <w:proofErr w:type="spellStart"/>
      <w:r w:rsidRPr="006C0B16">
        <w:rPr>
          <w:color w:val="000000"/>
        </w:rPr>
        <w:t>hòa</w:t>
      </w:r>
      <w:proofErr w:type="spellEnd"/>
      <w:r w:rsidRPr="006C0B16">
        <w:rPr>
          <w:color w:val="000000"/>
        </w:rPr>
        <w:t xml:space="preserve"> </w:t>
      </w:r>
      <w:proofErr w:type="spellStart"/>
      <w:r w:rsidRPr="006C0B16">
        <w:rPr>
          <w:color w:val="000000"/>
        </w:rPr>
        <w:t>Xã</w:t>
      </w:r>
      <w:proofErr w:type="spellEnd"/>
      <w:r w:rsidRPr="006C0B16">
        <w:rPr>
          <w:color w:val="000000"/>
        </w:rPr>
        <w:t xml:space="preserve"> </w:t>
      </w:r>
      <w:proofErr w:type="spellStart"/>
      <w:r w:rsidRPr="006C0B16">
        <w:rPr>
          <w:color w:val="000000"/>
        </w:rPr>
        <w:t>hội</w:t>
      </w:r>
      <w:proofErr w:type="spellEnd"/>
      <w:r w:rsidRPr="006C0B16">
        <w:rPr>
          <w:color w:val="000000"/>
        </w:rPr>
        <w:t xml:space="preserve"> </w:t>
      </w:r>
      <w:proofErr w:type="spellStart"/>
      <w:r w:rsidRPr="006C0B16">
        <w:rPr>
          <w:color w:val="000000"/>
        </w:rPr>
        <w:t>Chủ</w:t>
      </w:r>
      <w:proofErr w:type="spellEnd"/>
      <w:r w:rsidRPr="006C0B16">
        <w:rPr>
          <w:color w:val="000000"/>
        </w:rPr>
        <w:t xml:space="preserve"> </w:t>
      </w:r>
      <w:proofErr w:type="spellStart"/>
      <w:r w:rsidRPr="006C0B16">
        <w:rPr>
          <w:color w:val="000000"/>
        </w:rPr>
        <w:t>nghĩa</w:t>
      </w:r>
      <w:proofErr w:type="spellEnd"/>
      <w:r w:rsidRPr="006C0B16">
        <w:rPr>
          <w:color w:val="000000"/>
        </w:rPr>
        <w:t xml:space="preserve"> Việt </w:t>
      </w:r>
      <w:proofErr w:type="gramStart"/>
      <w:r w:rsidRPr="006C0B16">
        <w:rPr>
          <w:color w:val="000000"/>
        </w:rPr>
        <w:t>Nam;</w:t>
      </w:r>
      <w:proofErr w:type="gramEnd"/>
      <w:r w:rsidRPr="006C0B16">
        <w:rPr>
          <w:color w:val="000000"/>
        </w:rPr>
        <w:t xml:space="preserve"> </w:t>
      </w:r>
    </w:p>
    <w:p w14:paraId="539431AF" w14:textId="77777777" w:rsidR="009B7764" w:rsidRDefault="00172997"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009B7764" w:rsidRPr="006C0B16">
        <w:rPr>
          <w:color w:val="000000"/>
        </w:rPr>
        <w:t xml:space="preserve"> </w:t>
      </w:r>
      <w:proofErr w:type="spellStart"/>
      <w:r w:rsidR="009B7764" w:rsidRPr="006C0B16">
        <w:rPr>
          <w:color w:val="000000"/>
        </w:rPr>
        <w:t>số</w:t>
      </w:r>
      <w:proofErr w:type="spellEnd"/>
      <w:r w:rsidR="009B7764" w:rsidRPr="006C0B16">
        <w:rPr>
          <w:color w:val="000000"/>
        </w:rPr>
        <w:t xml:space="preserve"> </w:t>
      </w:r>
      <w:r w:rsidRPr="006C0B16">
        <w:rPr>
          <w:color w:val="000000"/>
        </w:rPr>
        <w:t>107/2017</w:t>
      </w:r>
      <w:r w:rsidR="009B7764" w:rsidRPr="006C0B16">
        <w:rPr>
          <w:color w:val="000000"/>
        </w:rPr>
        <w:t>/</w:t>
      </w:r>
      <w:r w:rsidRPr="006C0B16">
        <w:rPr>
          <w:color w:val="000000"/>
        </w:rPr>
        <w:t>TT</w:t>
      </w:r>
      <w:r w:rsidR="009B7764" w:rsidRPr="006C0B16">
        <w:rPr>
          <w:color w:val="000000"/>
        </w:rPr>
        <w:t xml:space="preserve">-BTC </w:t>
      </w:r>
      <w:proofErr w:type="spellStart"/>
      <w:r w:rsidR="009B7764" w:rsidRPr="006C0B16">
        <w:rPr>
          <w:color w:val="000000"/>
        </w:rPr>
        <w:t>ngày</w:t>
      </w:r>
      <w:proofErr w:type="spellEnd"/>
      <w:r w:rsidR="009B7764" w:rsidRPr="006C0B16">
        <w:rPr>
          <w:color w:val="000000"/>
        </w:rPr>
        <w:t xml:space="preserve"> </w:t>
      </w:r>
      <w:r w:rsidR="00260F63">
        <w:rPr>
          <w:color w:val="000000"/>
        </w:rPr>
        <w:t>10/10/</w:t>
      </w:r>
      <w:r w:rsidRPr="006C0B16">
        <w:rPr>
          <w:color w:val="000000"/>
        </w:rPr>
        <w:t>2017</w:t>
      </w:r>
      <w:r w:rsidR="009B7764" w:rsidRPr="006C0B16">
        <w:rPr>
          <w:color w:val="000000"/>
        </w:rPr>
        <w:t xml:space="preserve"> </w:t>
      </w:r>
      <w:proofErr w:type="spellStart"/>
      <w:r w:rsidR="009B7764" w:rsidRPr="006C0B16">
        <w:rPr>
          <w:color w:val="000000"/>
        </w:rPr>
        <w:t>của</w:t>
      </w:r>
      <w:proofErr w:type="spellEnd"/>
      <w:r w:rsidR="009B7764" w:rsidRPr="006C0B16">
        <w:rPr>
          <w:color w:val="000000"/>
        </w:rPr>
        <w:t xml:space="preserve"> </w:t>
      </w:r>
      <w:proofErr w:type="spellStart"/>
      <w:r w:rsidR="009B7764" w:rsidRPr="006C0B16">
        <w:rPr>
          <w:color w:val="000000"/>
        </w:rPr>
        <w:t>Bộ</w:t>
      </w:r>
      <w:proofErr w:type="spellEnd"/>
      <w:r w:rsidR="009B7764" w:rsidRPr="006C0B16">
        <w:rPr>
          <w:color w:val="000000"/>
        </w:rPr>
        <w:t xml:space="preserve"> Tài </w:t>
      </w:r>
      <w:proofErr w:type="spellStart"/>
      <w:r w:rsidR="009B7764" w:rsidRPr="006C0B16">
        <w:rPr>
          <w:color w:val="000000"/>
        </w:rPr>
        <w:t>chính</w:t>
      </w:r>
      <w:proofErr w:type="spellEnd"/>
      <w:r w:rsidR="009B7764" w:rsidRPr="006C0B16">
        <w:rPr>
          <w:color w:val="000000"/>
        </w:rPr>
        <w:t xml:space="preserve"> </w:t>
      </w:r>
      <w:proofErr w:type="spellStart"/>
      <w:r w:rsidRPr="006C0B16">
        <w:rPr>
          <w:color w:val="000000"/>
        </w:rPr>
        <w:t>hướng</w:t>
      </w:r>
      <w:proofErr w:type="spellEnd"/>
      <w:r w:rsidRPr="006C0B16">
        <w:rPr>
          <w:color w:val="000000"/>
        </w:rPr>
        <w:t xml:space="preserve"> </w:t>
      </w:r>
      <w:proofErr w:type="spellStart"/>
      <w:r w:rsidRPr="006C0B16">
        <w:rPr>
          <w:color w:val="000000"/>
        </w:rPr>
        <w:t>dẫn</w:t>
      </w:r>
      <w:proofErr w:type="spellEnd"/>
      <w:r w:rsidRPr="006C0B16">
        <w:rPr>
          <w:color w:val="000000"/>
        </w:rPr>
        <w:t xml:space="preserve"> </w:t>
      </w:r>
      <w:proofErr w:type="spellStart"/>
      <w:r w:rsidRPr="006C0B16">
        <w:rPr>
          <w:color w:val="000000"/>
        </w:rPr>
        <w:t>Chê</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hành</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proofErr w:type="gramStart"/>
      <w:r w:rsidRPr="006C0B16">
        <w:rPr>
          <w:color w:val="000000"/>
        </w:rPr>
        <w:t>nghiệp</w:t>
      </w:r>
      <w:proofErr w:type="spellEnd"/>
      <w:r w:rsidR="009B7764" w:rsidRPr="006C0B16">
        <w:rPr>
          <w:color w:val="000000"/>
        </w:rPr>
        <w:t>;</w:t>
      </w:r>
      <w:proofErr w:type="gramEnd"/>
    </w:p>
    <w:p w14:paraId="7742F983" w14:textId="77777777" w:rsidR="005A7AF8" w:rsidRPr="006C0B16" w:rsidRDefault="005A7AF8" w:rsidP="005A7AF8">
      <w:pPr>
        <w:numPr>
          <w:ilvl w:val="0"/>
          <w:numId w:val="3"/>
        </w:numPr>
        <w:spacing w:before="120" w:line="252" w:lineRule="auto"/>
        <w:ind w:left="0" w:firstLine="284"/>
        <w:jc w:val="both"/>
        <w:rPr>
          <w:color w:val="000000"/>
        </w:rPr>
      </w:pPr>
      <w:proofErr w:type="spellStart"/>
      <w:r>
        <w:rPr>
          <w:color w:val="000000"/>
        </w:rPr>
        <w:t>Ngh</w:t>
      </w:r>
      <w:r w:rsidRPr="005A7AF8">
        <w:rPr>
          <w:color w:val="000000"/>
        </w:rPr>
        <w:t>ị</w:t>
      </w:r>
      <w:proofErr w:type="spellEnd"/>
      <w:r>
        <w:rPr>
          <w:color w:val="000000"/>
        </w:rPr>
        <w:t xml:space="preserve"> </w:t>
      </w:r>
      <w:proofErr w:type="spellStart"/>
      <w:r w:rsidRPr="005A7AF8">
        <w:rPr>
          <w:color w:val="000000"/>
        </w:rPr>
        <w:t>định</w:t>
      </w:r>
      <w:proofErr w:type="spellEnd"/>
      <w:r>
        <w:rPr>
          <w:color w:val="000000"/>
        </w:rPr>
        <w:t xml:space="preserve"> 11/2020/N</w:t>
      </w:r>
      <w:r w:rsidRPr="005A7AF8">
        <w:rPr>
          <w:color w:val="000000"/>
        </w:rPr>
        <w:t>Đ</w:t>
      </w:r>
      <w:r>
        <w:rPr>
          <w:color w:val="000000"/>
        </w:rPr>
        <w:t xml:space="preserve">-CP </w:t>
      </w:r>
      <w:proofErr w:type="spellStart"/>
      <w:r>
        <w:rPr>
          <w:color w:val="000000"/>
        </w:rPr>
        <w:t>ng</w:t>
      </w:r>
      <w:r w:rsidRPr="005A7AF8">
        <w:rPr>
          <w:color w:val="000000"/>
        </w:rPr>
        <w:t>ày</w:t>
      </w:r>
      <w:proofErr w:type="spellEnd"/>
      <w:r w:rsidR="00260F63">
        <w:rPr>
          <w:color w:val="000000"/>
        </w:rPr>
        <w:t xml:space="preserve"> 20/11/</w:t>
      </w:r>
      <w:r>
        <w:rPr>
          <w:color w:val="000000"/>
        </w:rPr>
        <w:t xml:space="preserve">2020 </w:t>
      </w:r>
      <w:proofErr w:type="spellStart"/>
      <w:r>
        <w:rPr>
          <w:color w:val="000000"/>
        </w:rPr>
        <w:t>quy</w:t>
      </w:r>
      <w:proofErr w:type="spellEnd"/>
      <w:r>
        <w:rPr>
          <w:color w:val="000000"/>
        </w:rPr>
        <w:t xml:space="preserve"> </w:t>
      </w:r>
      <w:proofErr w:type="spellStart"/>
      <w:r w:rsidRPr="005A7AF8">
        <w:rPr>
          <w:color w:val="000000"/>
        </w:rPr>
        <w:t>định</w:t>
      </w:r>
      <w:proofErr w:type="spellEnd"/>
      <w:r>
        <w:rPr>
          <w:color w:val="000000"/>
        </w:rPr>
        <w:t xml:space="preserve"> </w:t>
      </w:r>
      <w:proofErr w:type="spellStart"/>
      <w:r>
        <w:rPr>
          <w:color w:val="000000"/>
        </w:rPr>
        <w:t>th</w:t>
      </w:r>
      <w:r w:rsidRPr="005A7AF8">
        <w:rPr>
          <w:color w:val="000000"/>
        </w:rPr>
        <w:t>ủ</w:t>
      </w:r>
      <w:proofErr w:type="spellEnd"/>
      <w:r>
        <w:rPr>
          <w:color w:val="000000"/>
        </w:rPr>
        <w:t xml:space="preserve"> </w:t>
      </w:r>
      <w:proofErr w:type="spellStart"/>
      <w:r>
        <w:rPr>
          <w:color w:val="000000"/>
        </w:rPr>
        <w:t>t</w:t>
      </w:r>
      <w:r w:rsidRPr="005A7AF8">
        <w:rPr>
          <w:color w:val="000000"/>
        </w:rPr>
        <w:t>ục</w:t>
      </w:r>
      <w:proofErr w:type="spellEnd"/>
      <w:r>
        <w:rPr>
          <w:color w:val="000000"/>
        </w:rPr>
        <w:t xml:space="preserve"> </w:t>
      </w:r>
      <w:proofErr w:type="spellStart"/>
      <w:r>
        <w:rPr>
          <w:color w:val="000000"/>
        </w:rPr>
        <w:t>h</w:t>
      </w:r>
      <w:r w:rsidRPr="005A7AF8">
        <w:rPr>
          <w:color w:val="000000"/>
        </w:rPr>
        <w:t>ành</w:t>
      </w:r>
      <w:proofErr w:type="spellEnd"/>
      <w:r>
        <w:rPr>
          <w:color w:val="000000"/>
        </w:rPr>
        <w:t xml:space="preserve"> </w:t>
      </w:r>
      <w:proofErr w:type="spellStart"/>
      <w:r>
        <w:rPr>
          <w:color w:val="000000"/>
        </w:rPr>
        <w:t>ch</w:t>
      </w:r>
      <w:r w:rsidRPr="005A7AF8">
        <w:rPr>
          <w:color w:val="000000"/>
        </w:rPr>
        <w:t>ín</w:t>
      </w:r>
      <w:r>
        <w:rPr>
          <w:color w:val="000000"/>
        </w:rPr>
        <w:t>h</w:t>
      </w:r>
      <w:proofErr w:type="spellEnd"/>
      <w:r>
        <w:rPr>
          <w:color w:val="000000"/>
        </w:rPr>
        <w:t xml:space="preserve"> </w:t>
      </w:r>
      <w:proofErr w:type="spellStart"/>
      <w:r>
        <w:rPr>
          <w:color w:val="000000"/>
        </w:rPr>
        <w:t>thu</w:t>
      </w:r>
      <w:r w:rsidRPr="005A7AF8">
        <w:rPr>
          <w:color w:val="000000"/>
        </w:rPr>
        <w:t>ộc</w:t>
      </w:r>
      <w:proofErr w:type="spellEnd"/>
      <w:r>
        <w:rPr>
          <w:color w:val="000000"/>
        </w:rPr>
        <w:t xml:space="preserve"> </w:t>
      </w:r>
      <w:proofErr w:type="spellStart"/>
      <w:r>
        <w:rPr>
          <w:color w:val="000000"/>
        </w:rPr>
        <w:t>l</w:t>
      </w:r>
      <w:r w:rsidRPr="005A7AF8">
        <w:rPr>
          <w:color w:val="000000"/>
        </w:rPr>
        <w:t>ĩ</w:t>
      </w:r>
      <w:r>
        <w:rPr>
          <w:color w:val="000000"/>
        </w:rPr>
        <w:t>nh</w:t>
      </w:r>
      <w:proofErr w:type="spellEnd"/>
      <w:r>
        <w:rPr>
          <w:color w:val="000000"/>
        </w:rPr>
        <w:t xml:space="preserve"> </w:t>
      </w:r>
      <w:proofErr w:type="spellStart"/>
      <w:r>
        <w:rPr>
          <w:color w:val="000000"/>
        </w:rPr>
        <w:t>v</w:t>
      </w:r>
      <w:r w:rsidRPr="005A7AF8">
        <w:rPr>
          <w:color w:val="000000"/>
        </w:rPr>
        <w:t>ực</w:t>
      </w:r>
      <w:proofErr w:type="spellEnd"/>
      <w:r>
        <w:rPr>
          <w:color w:val="000000"/>
        </w:rPr>
        <w:t xml:space="preserve"> Kho </w:t>
      </w:r>
      <w:proofErr w:type="spellStart"/>
      <w:r>
        <w:rPr>
          <w:color w:val="000000"/>
        </w:rPr>
        <w:t>b</w:t>
      </w:r>
      <w:r w:rsidRPr="005A7AF8">
        <w:rPr>
          <w:color w:val="000000"/>
        </w:rPr>
        <w:t>ạc</w:t>
      </w:r>
      <w:proofErr w:type="spellEnd"/>
      <w:r>
        <w:rPr>
          <w:color w:val="000000"/>
        </w:rPr>
        <w:t xml:space="preserve"> </w:t>
      </w:r>
      <w:proofErr w:type="spellStart"/>
      <w:r>
        <w:rPr>
          <w:color w:val="000000"/>
        </w:rPr>
        <w:t>Nh</w:t>
      </w:r>
      <w:r w:rsidRPr="005A7AF8">
        <w:rPr>
          <w:color w:val="000000"/>
        </w:rPr>
        <w:t>à</w:t>
      </w:r>
      <w:proofErr w:type="spellEnd"/>
      <w:r>
        <w:rPr>
          <w:color w:val="000000"/>
        </w:rPr>
        <w:t xml:space="preserve"> </w:t>
      </w:r>
      <w:proofErr w:type="spellStart"/>
      <w:proofErr w:type="gramStart"/>
      <w:r>
        <w:rPr>
          <w:color w:val="000000"/>
        </w:rPr>
        <w:t>n</w:t>
      </w:r>
      <w:r w:rsidRPr="005A7AF8">
        <w:rPr>
          <w:color w:val="000000"/>
        </w:rPr>
        <w:t>ước</w:t>
      </w:r>
      <w:proofErr w:type="spellEnd"/>
      <w:r>
        <w:rPr>
          <w:color w:val="000000"/>
        </w:rPr>
        <w:t>;</w:t>
      </w:r>
      <w:proofErr w:type="gramEnd"/>
    </w:p>
    <w:p w14:paraId="5F6B08DB" w14:textId="77777777" w:rsidR="00260F63" w:rsidRDefault="009B7764" w:rsidP="00682248">
      <w:pPr>
        <w:numPr>
          <w:ilvl w:val="0"/>
          <w:numId w:val="3"/>
        </w:numPr>
        <w:spacing w:before="120" w:line="252" w:lineRule="auto"/>
        <w:ind w:left="0" w:firstLine="284"/>
        <w:jc w:val="both"/>
        <w:rPr>
          <w:color w:val="000000"/>
        </w:rPr>
      </w:pPr>
      <w:proofErr w:type="spellStart"/>
      <w:r w:rsidRPr="006C0B16">
        <w:rPr>
          <w:color w:val="000000"/>
        </w:rPr>
        <w:lastRenderedPageBreak/>
        <w:t>Nghị</w:t>
      </w:r>
      <w:proofErr w:type="spellEnd"/>
      <w:r w:rsidRPr="006C0B16">
        <w:rPr>
          <w:color w:val="000000"/>
        </w:rPr>
        <w:t xml:space="preserve"> </w:t>
      </w:r>
      <w:proofErr w:type="spellStart"/>
      <w:r w:rsidRPr="006C0B16">
        <w:rPr>
          <w:color w:val="000000"/>
        </w:rPr>
        <w:t>định</w:t>
      </w:r>
      <w:proofErr w:type="spellEnd"/>
      <w:r w:rsidR="00260F63">
        <w:rPr>
          <w:color w:val="000000"/>
        </w:rPr>
        <w:t xml:space="preserve"> </w:t>
      </w:r>
      <w:proofErr w:type="spellStart"/>
      <w:r w:rsidR="00260F63">
        <w:rPr>
          <w:color w:val="000000"/>
        </w:rPr>
        <w:t>số</w:t>
      </w:r>
      <w:proofErr w:type="spellEnd"/>
      <w:r w:rsidR="00260F63">
        <w:rPr>
          <w:color w:val="000000"/>
        </w:rPr>
        <w:t xml:space="preserve"> 51/2010/NĐ-CP </w:t>
      </w:r>
      <w:proofErr w:type="spellStart"/>
      <w:r w:rsidR="00260F63">
        <w:rPr>
          <w:color w:val="000000"/>
        </w:rPr>
        <w:t>ngày</w:t>
      </w:r>
      <w:proofErr w:type="spellEnd"/>
      <w:r w:rsidR="00260F63">
        <w:rPr>
          <w:color w:val="000000"/>
        </w:rPr>
        <w:t xml:space="preserve"> 14/5/</w:t>
      </w:r>
      <w:r w:rsidRPr="006C0B16">
        <w:rPr>
          <w:color w:val="000000"/>
        </w:rPr>
        <w:t xml:space="preserve">2010 </w:t>
      </w:r>
      <w:proofErr w:type="spellStart"/>
      <w:r w:rsidRPr="006C0B16">
        <w:rPr>
          <w:color w:val="000000"/>
        </w:rPr>
        <w:t>của</w:t>
      </w:r>
      <w:proofErr w:type="spellEnd"/>
      <w:r w:rsidRPr="006C0B16">
        <w:rPr>
          <w:color w:val="000000"/>
        </w:rPr>
        <w:t xml:space="preserve"> </w:t>
      </w:r>
      <w:proofErr w:type="spellStart"/>
      <w:r w:rsidRPr="006C0B16">
        <w:rPr>
          <w:color w:val="000000"/>
        </w:rPr>
        <w:t>Chính</w:t>
      </w:r>
      <w:proofErr w:type="spellEnd"/>
      <w:r w:rsidRPr="006C0B16">
        <w:rPr>
          <w:color w:val="000000"/>
        </w:rPr>
        <w:t xml:space="preserve"> </w:t>
      </w:r>
      <w:proofErr w:type="spellStart"/>
      <w:r w:rsidRPr="006C0B16">
        <w:rPr>
          <w:color w:val="000000"/>
        </w:rPr>
        <w:t>phủ</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định</w:t>
      </w:r>
      <w:proofErr w:type="spellEnd"/>
      <w:r w:rsidRPr="006C0B16">
        <w:rPr>
          <w:color w:val="000000"/>
        </w:rPr>
        <w:t xml:space="preserve"> </w:t>
      </w:r>
      <w:proofErr w:type="spellStart"/>
      <w:r w:rsidRPr="006C0B16">
        <w:rPr>
          <w:color w:val="000000"/>
        </w:rPr>
        <w:t>về</w:t>
      </w:r>
      <w:proofErr w:type="spellEnd"/>
      <w:r w:rsidRPr="006C0B16">
        <w:rPr>
          <w:color w:val="000000"/>
        </w:rPr>
        <w:t xml:space="preserve"> </w:t>
      </w:r>
      <w:proofErr w:type="spellStart"/>
      <w:r w:rsidRPr="006C0B16">
        <w:rPr>
          <w:color w:val="000000"/>
        </w:rPr>
        <w:t>hóa</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bán</w:t>
      </w:r>
      <w:proofErr w:type="spellEnd"/>
      <w:r w:rsidRPr="006C0B16">
        <w:rPr>
          <w:color w:val="000000"/>
        </w:rPr>
        <w:t xml:space="preserve"> </w:t>
      </w:r>
      <w:proofErr w:type="spellStart"/>
      <w:r w:rsidRPr="006C0B16">
        <w:rPr>
          <w:color w:val="000000"/>
        </w:rPr>
        <w:t>hàng</w:t>
      </w:r>
      <w:proofErr w:type="spellEnd"/>
      <w:r w:rsidRPr="006C0B16">
        <w:rPr>
          <w:color w:val="000000"/>
        </w:rPr>
        <w:t xml:space="preserve">, </w:t>
      </w:r>
      <w:proofErr w:type="spellStart"/>
      <w:r w:rsidRPr="006C0B16">
        <w:rPr>
          <w:color w:val="000000"/>
        </w:rPr>
        <w:t>cung</w:t>
      </w:r>
      <w:proofErr w:type="spellEnd"/>
      <w:r w:rsidRPr="006C0B16">
        <w:rPr>
          <w:color w:val="000000"/>
        </w:rPr>
        <w:t xml:space="preserve"> </w:t>
      </w:r>
      <w:proofErr w:type="spellStart"/>
      <w:r w:rsidRPr="006C0B16">
        <w:rPr>
          <w:color w:val="000000"/>
        </w:rPr>
        <w:t>ứng</w:t>
      </w:r>
      <w:proofErr w:type="spellEnd"/>
      <w:r w:rsidRPr="006C0B16">
        <w:rPr>
          <w:color w:val="000000"/>
        </w:rPr>
        <w:t xml:space="preserve"> </w:t>
      </w:r>
      <w:proofErr w:type="spellStart"/>
      <w:r w:rsidRPr="006C0B16">
        <w:rPr>
          <w:color w:val="000000"/>
        </w:rPr>
        <w:t>dịch</w:t>
      </w:r>
      <w:proofErr w:type="spellEnd"/>
      <w:r w:rsidRPr="006C0B16">
        <w:rPr>
          <w:color w:val="000000"/>
        </w:rPr>
        <w:t xml:space="preserve"> </w:t>
      </w:r>
      <w:proofErr w:type="spellStart"/>
      <w:proofErr w:type="gramStart"/>
      <w:r w:rsidRPr="006C0B16">
        <w:rPr>
          <w:color w:val="000000"/>
        </w:rPr>
        <w:t>vụ</w:t>
      </w:r>
      <w:proofErr w:type="spellEnd"/>
      <w:r w:rsidRPr="006C0B16">
        <w:rPr>
          <w:color w:val="000000"/>
        </w:rPr>
        <w:t>;</w:t>
      </w:r>
      <w:proofErr w:type="gramEnd"/>
      <w:r w:rsidRPr="006C0B16">
        <w:rPr>
          <w:color w:val="000000"/>
        </w:rPr>
        <w:t xml:space="preserve"> </w:t>
      </w:r>
    </w:p>
    <w:p w14:paraId="283F938D" w14:textId="77777777" w:rsidR="009B7764" w:rsidRPr="006C0B16" w:rsidRDefault="009B7764"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00260F63">
        <w:rPr>
          <w:color w:val="000000"/>
        </w:rPr>
        <w:t>tư</w:t>
      </w:r>
      <w:proofErr w:type="spellEnd"/>
      <w:r w:rsidR="00260F63">
        <w:rPr>
          <w:color w:val="000000"/>
        </w:rPr>
        <w:t xml:space="preserve"> 39/2014/TT-BTC </w:t>
      </w:r>
      <w:proofErr w:type="spellStart"/>
      <w:r w:rsidR="00260F63">
        <w:rPr>
          <w:color w:val="000000"/>
        </w:rPr>
        <w:t>ngày</w:t>
      </w:r>
      <w:proofErr w:type="spellEnd"/>
      <w:r w:rsidR="00260F63">
        <w:rPr>
          <w:color w:val="000000"/>
        </w:rPr>
        <w:t xml:space="preserve"> 31/3/</w:t>
      </w:r>
      <w:r w:rsidRPr="006C0B16">
        <w:rPr>
          <w:color w:val="000000"/>
        </w:rPr>
        <w:t xml:space="preserve">2014 </w:t>
      </w:r>
      <w:proofErr w:type="spellStart"/>
      <w:r w:rsidRPr="006C0B16">
        <w:rPr>
          <w:color w:val="000000"/>
        </w:rPr>
        <w:t>Hướng</w:t>
      </w:r>
      <w:proofErr w:type="spellEnd"/>
      <w:r w:rsidRPr="006C0B16">
        <w:rPr>
          <w:color w:val="000000"/>
        </w:rPr>
        <w:t xml:space="preserve"> </w:t>
      </w:r>
      <w:proofErr w:type="spellStart"/>
      <w:r w:rsidRPr="006C0B16">
        <w:rPr>
          <w:color w:val="000000"/>
        </w:rPr>
        <w:t>dẫn</w:t>
      </w:r>
      <w:proofErr w:type="spellEnd"/>
      <w:r w:rsidRPr="006C0B16">
        <w:rPr>
          <w:color w:val="000000"/>
        </w:rPr>
        <w:t xml:space="preserve"> </w:t>
      </w:r>
      <w:proofErr w:type="spellStart"/>
      <w:r w:rsidRPr="006C0B16">
        <w:rPr>
          <w:color w:val="000000"/>
        </w:rPr>
        <w:t>thi</w:t>
      </w:r>
      <w:proofErr w:type="spellEnd"/>
      <w:r w:rsidRPr="006C0B16">
        <w:rPr>
          <w:color w:val="000000"/>
        </w:rPr>
        <w:t xml:space="preserve"> </w:t>
      </w:r>
      <w:proofErr w:type="spellStart"/>
      <w:r w:rsidRPr="006C0B16">
        <w:rPr>
          <w:color w:val="000000"/>
        </w:rPr>
        <w:t>hành</w:t>
      </w:r>
      <w:proofErr w:type="spellEnd"/>
      <w:r w:rsidRPr="006C0B16">
        <w:rPr>
          <w:color w:val="000000"/>
        </w:rPr>
        <w:t xml:space="preserve"> </w:t>
      </w:r>
      <w:proofErr w:type="spellStart"/>
      <w:r w:rsidRPr="006C0B16">
        <w:rPr>
          <w:color w:val="000000"/>
        </w:rPr>
        <w:t>Nghị</w:t>
      </w:r>
      <w:proofErr w:type="spellEnd"/>
      <w:r w:rsidRPr="006C0B16">
        <w:rPr>
          <w:color w:val="000000"/>
        </w:rPr>
        <w:t xml:space="preserve"> </w:t>
      </w:r>
      <w:proofErr w:type="spellStart"/>
      <w:r w:rsidRPr="006C0B16">
        <w:rPr>
          <w:color w:val="000000"/>
        </w:rPr>
        <w:t>định</w:t>
      </w:r>
      <w:proofErr w:type="spellEnd"/>
      <w:r w:rsidRPr="006C0B16">
        <w:rPr>
          <w:color w:val="000000"/>
        </w:rPr>
        <w:t xml:space="preserve"> </w:t>
      </w:r>
      <w:proofErr w:type="spellStart"/>
      <w:r w:rsidRPr="006C0B16">
        <w:rPr>
          <w:color w:val="000000"/>
        </w:rPr>
        <w:t>số</w:t>
      </w:r>
      <w:proofErr w:type="spellEnd"/>
      <w:r w:rsidRPr="006C0B16">
        <w:rPr>
          <w:color w:val="000000"/>
        </w:rPr>
        <w:t xml:space="preserve"> 51/2010/NĐ-</w:t>
      </w:r>
      <w:proofErr w:type="gramStart"/>
      <w:r w:rsidRPr="006C0B16">
        <w:rPr>
          <w:color w:val="000000"/>
        </w:rPr>
        <w:t>CP;</w:t>
      </w:r>
      <w:proofErr w:type="gramEnd"/>
    </w:p>
    <w:p w14:paraId="2A0C4178" w14:textId="77777777" w:rsidR="009B7764" w:rsidRDefault="009B7764"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r w:rsidR="00172997" w:rsidRPr="006C0B16">
        <w:rPr>
          <w:color w:val="000000"/>
        </w:rPr>
        <w:t>13/2017</w:t>
      </w:r>
      <w:r w:rsidRPr="006C0B16">
        <w:rPr>
          <w:color w:val="000000"/>
        </w:rPr>
        <w:t xml:space="preserve">/TT-BTC </w:t>
      </w:r>
      <w:proofErr w:type="spellStart"/>
      <w:r w:rsidR="00172997" w:rsidRPr="006C0B16">
        <w:rPr>
          <w:color w:val="000000"/>
        </w:rPr>
        <w:t>ngày</w:t>
      </w:r>
      <w:proofErr w:type="spellEnd"/>
      <w:r w:rsidR="00172997" w:rsidRPr="006C0B16">
        <w:rPr>
          <w:color w:val="000000"/>
        </w:rPr>
        <w:t xml:space="preserve"> 15/02/2017 </w:t>
      </w:r>
      <w:proofErr w:type="spellStart"/>
      <w:r w:rsidRPr="006C0B16">
        <w:rPr>
          <w:color w:val="000000"/>
        </w:rPr>
        <w:t>của</w:t>
      </w:r>
      <w:proofErr w:type="spellEnd"/>
      <w:r w:rsidRPr="006C0B16">
        <w:rPr>
          <w:color w:val="000000"/>
        </w:rPr>
        <w:t xml:space="preserve"> </w:t>
      </w:r>
      <w:proofErr w:type="spellStart"/>
      <w:r w:rsidRPr="006C0B16">
        <w:rPr>
          <w:color w:val="000000"/>
        </w:rPr>
        <w:t>Bộ</w:t>
      </w:r>
      <w:proofErr w:type="spellEnd"/>
      <w:r w:rsidRPr="006C0B16">
        <w:rPr>
          <w:color w:val="000000"/>
        </w:rPr>
        <w:t xml:space="preserve"> Tài </w:t>
      </w:r>
      <w:proofErr w:type="spellStart"/>
      <w:r w:rsidRPr="006C0B16">
        <w:rPr>
          <w:color w:val="000000"/>
        </w:rPr>
        <w:t>chính</w:t>
      </w:r>
      <w:proofErr w:type="spellEnd"/>
      <w:r w:rsidRPr="006C0B16">
        <w:rPr>
          <w:color w:val="000000"/>
        </w:rPr>
        <w:t xml:space="preserve"> </w:t>
      </w:r>
      <w:proofErr w:type="spellStart"/>
      <w:r w:rsidR="00172997" w:rsidRPr="006C0B16">
        <w:rPr>
          <w:color w:val="000000"/>
        </w:rPr>
        <w:t>quy</w:t>
      </w:r>
      <w:proofErr w:type="spellEnd"/>
      <w:r w:rsidR="00172997" w:rsidRPr="006C0B16">
        <w:rPr>
          <w:color w:val="000000"/>
        </w:rPr>
        <w:t xml:space="preserve"> </w:t>
      </w:r>
      <w:proofErr w:type="spellStart"/>
      <w:r w:rsidR="00172997" w:rsidRPr="006C0B16">
        <w:rPr>
          <w:color w:val="000000"/>
        </w:rPr>
        <w:t>định</w:t>
      </w:r>
      <w:proofErr w:type="spellEnd"/>
      <w:r w:rsidRPr="006C0B16">
        <w:rPr>
          <w:color w:val="000000"/>
        </w:rPr>
        <w:t xml:space="preserve"> </w:t>
      </w:r>
      <w:proofErr w:type="spellStart"/>
      <w:r w:rsidRPr="006C0B16">
        <w:rPr>
          <w:color w:val="000000"/>
        </w:rPr>
        <w:t>quản</w:t>
      </w:r>
      <w:proofErr w:type="spellEnd"/>
      <w:r w:rsidRPr="006C0B16">
        <w:rPr>
          <w:color w:val="000000"/>
        </w:rPr>
        <w:t xml:space="preserve"> </w:t>
      </w:r>
      <w:proofErr w:type="spellStart"/>
      <w:r w:rsidRPr="006C0B16">
        <w:rPr>
          <w:color w:val="000000"/>
        </w:rPr>
        <w:t>lý</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chi </w:t>
      </w:r>
      <w:proofErr w:type="spellStart"/>
      <w:r w:rsidRPr="006C0B16">
        <w:rPr>
          <w:color w:val="000000"/>
        </w:rPr>
        <w:t>bằn</w:t>
      </w:r>
      <w:r w:rsidR="00AD2A51" w:rsidRPr="006C0B16">
        <w:rPr>
          <w:color w:val="000000"/>
        </w:rPr>
        <w:t>g</w:t>
      </w:r>
      <w:proofErr w:type="spellEnd"/>
      <w:r w:rsidR="00AD2A51" w:rsidRPr="006C0B16">
        <w:rPr>
          <w:color w:val="000000"/>
        </w:rPr>
        <w:t xml:space="preserve"> </w:t>
      </w:r>
      <w:proofErr w:type="spellStart"/>
      <w:r w:rsidR="00AD2A51" w:rsidRPr="006C0B16">
        <w:rPr>
          <w:color w:val="000000"/>
        </w:rPr>
        <w:t>tiền</w:t>
      </w:r>
      <w:proofErr w:type="spellEnd"/>
      <w:r w:rsidR="00AD2A51" w:rsidRPr="006C0B16">
        <w:rPr>
          <w:color w:val="000000"/>
        </w:rPr>
        <w:t xml:space="preserve"> </w:t>
      </w:r>
      <w:proofErr w:type="spellStart"/>
      <w:r w:rsidR="00AD2A51" w:rsidRPr="006C0B16">
        <w:rPr>
          <w:color w:val="000000"/>
        </w:rPr>
        <w:t>mặt</w:t>
      </w:r>
      <w:proofErr w:type="spellEnd"/>
      <w:r w:rsidR="00AD2A51" w:rsidRPr="006C0B16">
        <w:rPr>
          <w:color w:val="000000"/>
        </w:rPr>
        <w:t xml:space="preserve"> qua</w:t>
      </w:r>
      <w:r w:rsidR="00172997" w:rsidRPr="006C0B16">
        <w:rPr>
          <w:color w:val="000000"/>
        </w:rPr>
        <w:t xml:space="preserve"> </w:t>
      </w:r>
      <w:proofErr w:type="spellStart"/>
      <w:r w:rsidR="00172997" w:rsidRPr="006C0B16">
        <w:rPr>
          <w:color w:val="000000"/>
        </w:rPr>
        <w:t>hê</w:t>
      </w:r>
      <w:proofErr w:type="spellEnd"/>
      <w:r w:rsidR="00172997" w:rsidRPr="006C0B16">
        <w:rPr>
          <w:color w:val="000000"/>
        </w:rPr>
        <w:t xml:space="preserve">̣ </w:t>
      </w:r>
      <w:proofErr w:type="spellStart"/>
      <w:r w:rsidR="00172997" w:rsidRPr="006C0B16">
        <w:rPr>
          <w:color w:val="000000"/>
        </w:rPr>
        <w:t>thống</w:t>
      </w:r>
      <w:proofErr w:type="spellEnd"/>
      <w:r w:rsidR="00AD2A51" w:rsidRPr="006C0B16">
        <w:rPr>
          <w:color w:val="000000"/>
        </w:rPr>
        <w:t xml:space="preserve"> Kho </w:t>
      </w:r>
      <w:proofErr w:type="spellStart"/>
      <w:r w:rsidR="00AD2A51" w:rsidRPr="006C0B16">
        <w:rPr>
          <w:color w:val="000000"/>
        </w:rPr>
        <w:t>bạc</w:t>
      </w:r>
      <w:proofErr w:type="spellEnd"/>
      <w:r w:rsidR="00AD2A51" w:rsidRPr="006C0B16">
        <w:rPr>
          <w:color w:val="000000"/>
        </w:rPr>
        <w:t xml:space="preserve"> </w:t>
      </w:r>
      <w:proofErr w:type="spellStart"/>
      <w:r w:rsidR="00AD2A51" w:rsidRPr="006C0B16">
        <w:rPr>
          <w:color w:val="000000"/>
        </w:rPr>
        <w:t>Nhà</w:t>
      </w:r>
      <w:proofErr w:type="spellEnd"/>
      <w:r w:rsidR="00AD2A51" w:rsidRPr="006C0B16">
        <w:rPr>
          <w:color w:val="000000"/>
        </w:rPr>
        <w:t xml:space="preserve"> </w:t>
      </w:r>
      <w:proofErr w:type="spellStart"/>
      <w:proofErr w:type="gramStart"/>
      <w:r w:rsidR="00AD2A51" w:rsidRPr="006C0B16">
        <w:rPr>
          <w:color w:val="000000"/>
        </w:rPr>
        <w:t>nước</w:t>
      </w:r>
      <w:proofErr w:type="spellEnd"/>
      <w:r w:rsidR="00AD2A51" w:rsidRPr="006C0B16">
        <w:rPr>
          <w:color w:val="000000"/>
        </w:rPr>
        <w:t>;</w:t>
      </w:r>
      <w:proofErr w:type="gramEnd"/>
      <w:r w:rsidRPr="006C0B16">
        <w:rPr>
          <w:color w:val="000000"/>
        </w:rPr>
        <w:t xml:space="preserve"> </w:t>
      </w:r>
    </w:p>
    <w:p w14:paraId="333869BE" w14:textId="77777777" w:rsidR="00C11624" w:rsidRPr="006C0B16" w:rsidRDefault="00C11624" w:rsidP="00682248">
      <w:pPr>
        <w:numPr>
          <w:ilvl w:val="0"/>
          <w:numId w:val="3"/>
        </w:numPr>
        <w:spacing w:before="120" w:line="252" w:lineRule="auto"/>
        <w:ind w:left="0" w:firstLine="284"/>
        <w:jc w:val="both"/>
        <w:rPr>
          <w:color w:val="000000"/>
        </w:rPr>
      </w:pPr>
      <w:r w:rsidRPr="006C0B16">
        <w:rPr>
          <w:color w:val="000000"/>
        </w:rPr>
        <w:t xml:space="preserve">Công </w:t>
      </w:r>
      <w:proofErr w:type="spellStart"/>
      <w:r w:rsidRPr="006C0B16">
        <w:rPr>
          <w:color w:val="000000"/>
        </w:rPr>
        <w:t>văn</w:t>
      </w:r>
      <w:proofErr w:type="spellEnd"/>
      <w:r w:rsidRPr="006C0B16">
        <w:rPr>
          <w:color w:val="000000"/>
        </w:rPr>
        <w:t xml:space="preserve"> 1893/ĐHQGHN-KHTC </w:t>
      </w:r>
      <w:proofErr w:type="spellStart"/>
      <w:r w:rsidRPr="006C0B16">
        <w:rPr>
          <w:color w:val="000000"/>
        </w:rPr>
        <w:t>ngày</w:t>
      </w:r>
      <w:proofErr w:type="spellEnd"/>
      <w:r w:rsidRPr="006C0B16">
        <w:rPr>
          <w:color w:val="000000"/>
        </w:rPr>
        <w:t xml:space="preserve"> 17/6/2019 </w:t>
      </w:r>
      <w:proofErr w:type="spellStart"/>
      <w:r w:rsidRPr="006C0B16">
        <w:rPr>
          <w:color w:val="000000"/>
        </w:rPr>
        <w:t>của</w:t>
      </w:r>
      <w:proofErr w:type="spellEnd"/>
      <w:r w:rsidRPr="006C0B16">
        <w:rPr>
          <w:color w:val="000000"/>
        </w:rPr>
        <w:t xml:space="preserve"> </w:t>
      </w:r>
      <w:proofErr w:type="spellStart"/>
      <w:r w:rsidRPr="006C0B16">
        <w:rPr>
          <w:color w:val="000000"/>
        </w:rPr>
        <w:t>Đại</w:t>
      </w:r>
      <w:proofErr w:type="spellEnd"/>
      <w:r w:rsidRPr="006C0B16">
        <w:rPr>
          <w:color w:val="000000"/>
        </w:rPr>
        <w:t xml:space="preserve"> </w:t>
      </w:r>
      <w:proofErr w:type="spellStart"/>
      <w:r w:rsidRPr="006C0B16">
        <w:rPr>
          <w:color w:val="000000"/>
        </w:rPr>
        <w:t>học</w:t>
      </w:r>
      <w:proofErr w:type="spellEnd"/>
      <w:r w:rsidRPr="006C0B16">
        <w:rPr>
          <w:color w:val="000000"/>
        </w:rPr>
        <w:t xml:space="preserve"> Quốc </w:t>
      </w:r>
      <w:proofErr w:type="spellStart"/>
      <w:r w:rsidRPr="006C0B16">
        <w:rPr>
          <w:color w:val="000000"/>
        </w:rPr>
        <w:t>gia</w:t>
      </w:r>
      <w:proofErr w:type="spellEnd"/>
      <w:r w:rsidRPr="006C0B16">
        <w:rPr>
          <w:color w:val="000000"/>
        </w:rPr>
        <w:t xml:space="preserve"> Hà </w:t>
      </w:r>
      <w:proofErr w:type="spellStart"/>
      <w:r w:rsidRPr="006C0B16">
        <w:rPr>
          <w:color w:val="000000"/>
        </w:rPr>
        <w:t>Nội</w:t>
      </w:r>
      <w:proofErr w:type="spellEnd"/>
      <w:r w:rsidRPr="006C0B16">
        <w:rPr>
          <w:color w:val="000000"/>
        </w:rPr>
        <w:t xml:space="preserve"> </w:t>
      </w:r>
      <w:proofErr w:type="spellStart"/>
      <w:r w:rsidRPr="006C0B16">
        <w:rPr>
          <w:color w:val="000000"/>
        </w:rPr>
        <w:t>về</w:t>
      </w:r>
      <w:proofErr w:type="spellEnd"/>
      <w:r w:rsidRPr="006C0B16">
        <w:rPr>
          <w:color w:val="000000"/>
        </w:rPr>
        <w:t xml:space="preserve"> </w:t>
      </w:r>
      <w:proofErr w:type="spellStart"/>
      <w:r w:rsidRPr="006C0B16">
        <w:rPr>
          <w:color w:val="000000"/>
        </w:rPr>
        <w:t>việc</w:t>
      </w:r>
      <w:proofErr w:type="spellEnd"/>
      <w:r w:rsidRPr="006C0B16">
        <w:rPr>
          <w:color w:val="000000"/>
        </w:rPr>
        <w:t xml:space="preserve"> ban </w:t>
      </w:r>
      <w:proofErr w:type="spellStart"/>
      <w:r w:rsidRPr="006C0B16">
        <w:rPr>
          <w:color w:val="000000"/>
        </w:rPr>
        <w:t>hành</w:t>
      </w:r>
      <w:proofErr w:type="spellEnd"/>
      <w:r w:rsidRPr="006C0B16">
        <w:rPr>
          <w:color w:val="000000"/>
        </w:rPr>
        <w:t xml:space="preserve"> </w:t>
      </w:r>
      <w:proofErr w:type="spellStart"/>
      <w:r w:rsidRPr="006C0B16">
        <w:rPr>
          <w:color w:val="000000"/>
        </w:rPr>
        <w:t>nội</w:t>
      </w:r>
      <w:proofErr w:type="spellEnd"/>
      <w:r w:rsidRPr="006C0B16">
        <w:rPr>
          <w:color w:val="000000"/>
        </w:rPr>
        <w:t xml:space="preserve"> dung chi, </w:t>
      </w:r>
      <w:proofErr w:type="spellStart"/>
      <w:r w:rsidRPr="006C0B16">
        <w:rPr>
          <w:color w:val="000000"/>
        </w:rPr>
        <w:t>mức</w:t>
      </w:r>
      <w:proofErr w:type="spellEnd"/>
      <w:r w:rsidRPr="006C0B16">
        <w:rPr>
          <w:color w:val="000000"/>
        </w:rPr>
        <w:t xml:space="preserve"> chi </w:t>
      </w:r>
      <w:proofErr w:type="spellStart"/>
      <w:proofErr w:type="gramStart"/>
      <w:r w:rsidRPr="006C0B16">
        <w:rPr>
          <w:color w:val="000000"/>
        </w:rPr>
        <w:t>mới</w:t>
      </w:r>
      <w:proofErr w:type="spellEnd"/>
      <w:r w:rsidRPr="006C0B16">
        <w:rPr>
          <w:color w:val="000000"/>
        </w:rPr>
        <w:t>;</w:t>
      </w:r>
      <w:proofErr w:type="gramEnd"/>
    </w:p>
    <w:p w14:paraId="163D6D00" w14:textId="77777777" w:rsidR="007304D1" w:rsidRPr="006C0B16" w:rsidRDefault="007304D1" w:rsidP="007304D1">
      <w:pPr>
        <w:spacing w:before="120" w:line="252" w:lineRule="auto"/>
        <w:ind w:firstLine="360"/>
        <w:jc w:val="both"/>
        <w:rPr>
          <w:b/>
          <w:color w:val="000000"/>
        </w:rPr>
      </w:pPr>
      <w:r w:rsidRPr="006C0B16">
        <w:rPr>
          <w:b/>
          <w:color w:val="000000"/>
        </w:rPr>
        <w:t xml:space="preserve">b. Quy </w:t>
      </w:r>
      <w:proofErr w:type="spellStart"/>
      <w:r w:rsidRPr="006C0B16">
        <w:rPr>
          <w:b/>
          <w:color w:val="000000"/>
        </w:rPr>
        <w:t>định</w:t>
      </w:r>
      <w:proofErr w:type="spellEnd"/>
      <w:r w:rsidRPr="006C0B16">
        <w:rPr>
          <w:b/>
          <w:color w:val="000000"/>
        </w:rPr>
        <w:t xml:space="preserve"> chi </w:t>
      </w:r>
      <w:proofErr w:type="spellStart"/>
      <w:r w:rsidRPr="006C0B16">
        <w:rPr>
          <w:b/>
          <w:color w:val="000000"/>
        </w:rPr>
        <w:t>tiết</w:t>
      </w:r>
      <w:proofErr w:type="spellEnd"/>
      <w:r w:rsidRPr="006C0B16">
        <w:rPr>
          <w:b/>
          <w:color w:val="000000"/>
        </w:rPr>
        <w:t xml:space="preserve"> </w:t>
      </w:r>
      <w:proofErr w:type="spellStart"/>
      <w:r w:rsidRPr="006C0B16">
        <w:rPr>
          <w:b/>
          <w:color w:val="000000"/>
        </w:rPr>
        <w:t>hoạt</w:t>
      </w:r>
      <w:proofErr w:type="spellEnd"/>
      <w:r w:rsidRPr="006C0B16">
        <w:rPr>
          <w:b/>
          <w:color w:val="000000"/>
        </w:rPr>
        <w:t xml:space="preserve"> </w:t>
      </w:r>
      <w:proofErr w:type="spellStart"/>
      <w:r w:rsidRPr="006C0B16">
        <w:rPr>
          <w:b/>
          <w:color w:val="000000"/>
        </w:rPr>
        <w:t>động</w:t>
      </w:r>
      <w:proofErr w:type="spellEnd"/>
      <w:r w:rsidRPr="006C0B16">
        <w:rPr>
          <w:b/>
          <w:color w:val="000000"/>
        </w:rPr>
        <w:t xml:space="preserve"> </w:t>
      </w:r>
      <w:proofErr w:type="spellStart"/>
      <w:r w:rsidRPr="006C0B16">
        <w:rPr>
          <w:b/>
          <w:color w:val="000000"/>
        </w:rPr>
        <w:t>thường</w:t>
      </w:r>
      <w:proofErr w:type="spellEnd"/>
      <w:r w:rsidRPr="006C0B16">
        <w:rPr>
          <w:b/>
          <w:color w:val="000000"/>
        </w:rPr>
        <w:t xml:space="preserve"> </w:t>
      </w:r>
      <w:proofErr w:type="spellStart"/>
      <w:r w:rsidRPr="006C0B16">
        <w:rPr>
          <w:b/>
          <w:color w:val="000000"/>
        </w:rPr>
        <w:t>xuyên</w:t>
      </w:r>
      <w:proofErr w:type="spellEnd"/>
      <w:r w:rsidR="002638E3" w:rsidRPr="006C0B16">
        <w:rPr>
          <w:b/>
          <w:color w:val="000000"/>
        </w:rPr>
        <w:t xml:space="preserve"> </w:t>
      </w:r>
      <w:proofErr w:type="spellStart"/>
      <w:r w:rsidR="002638E3" w:rsidRPr="006C0B16">
        <w:rPr>
          <w:b/>
          <w:color w:val="000000"/>
        </w:rPr>
        <w:t>va</w:t>
      </w:r>
      <w:proofErr w:type="spellEnd"/>
      <w:r w:rsidR="002638E3" w:rsidRPr="006C0B16">
        <w:rPr>
          <w:b/>
          <w:color w:val="000000"/>
        </w:rPr>
        <w:t xml:space="preserve">̀ </w:t>
      </w:r>
      <w:proofErr w:type="spellStart"/>
      <w:r w:rsidR="002638E3" w:rsidRPr="006C0B16">
        <w:rPr>
          <w:b/>
          <w:color w:val="000000"/>
        </w:rPr>
        <w:t>chuyên</w:t>
      </w:r>
      <w:proofErr w:type="spellEnd"/>
      <w:r w:rsidR="002638E3" w:rsidRPr="006C0B16">
        <w:rPr>
          <w:b/>
          <w:color w:val="000000"/>
        </w:rPr>
        <w:t xml:space="preserve"> </w:t>
      </w:r>
      <w:proofErr w:type="spellStart"/>
      <w:r w:rsidR="002638E3" w:rsidRPr="006C0B16">
        <w:rPr>
          <w:b/>
          <w:color w:val="000000"/>
        </w:rPr>
        <w:t>môn</w:t>
      </w:r>
      <w:proofErr w:type="spellEnd"/>
    </w:p>
    <w:p w14:paraId="4D8B5DB5" w14:textId="77777777" w:rsidR="007304D1" w:rsidRPr="006C0B16" w:rsidRDefault="002638E3" w:rsidP="009B07C1">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r w:rsidR="00260F63">
        <w:rPr>
          <w:color w:val="000000"/>
        </w:rPr>
        <w:t xml:space="preserve">40/2017/TT-BTC </w:t>
      </w:r>
      <w:proofErr w:type="spellStart"/>
      <w:r w:rsidR="00260F63">
        <w:rPr>
          <w:color w:val="000000"/>
        </w:rPr>
        <w:t>ngày</w:t>
      </w:r>
      <w:proofErr w:type="spellEnd"/>
      <w:r w:rsidR="00260F63">
        <w:rPr>
          <w:color w:val="000000"/>
        </w:rPr>
        <w:t xml:space="preserve"> 28/4/</w:t>
      </w:r>
      <w:r w:rsidR="007304D1" w:rsidRPr="006C0B16">
        <w:rPr>
          <w:color w:val="000000"/>
        </w:rPr>
        <w:t>2017</w:t>
      </w:r>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007304D1" w:rsidRPr="006C0B16">
        <w:rPr>
          <w:color w:val="000000"/>
        </w:rPr>
        <w:t xml:space="preserve"> </w:t>
      </w:r>
      <w:proofErr w:type="spellStart"/>
      <w:r w:rsidRPr="006C0B16">
        <w:rPr>
          <w:color w:val="000000"/>
        </w:rPr>
        <w:t>q</w:t>
      </w:r>
      <w:r w:rsidR="009B07C1" w:rsidRPr="006C0B16">
        <w:rPr>
          <w:color w:val="000000"/>
        </w:rPr>
        <w:t>uy</w:t>
      </w:r>
      <w:proofErr w:type="spellEnd"/>
      <w:r w:rsidR="009B07C1" w:rsidRPr="006C0B16">
        <w:rPr>
          <w:color w:val="000000"/>
        </w:rPr>
        <w:t xml:space="preserve"> </w:t>
      </w:r>
      <w:proofErr w:type="spellStart"/>
      <w:r w:rsidR="009B07C1" w:rsidRPr="006C0B16">
        <w:rPr>
          <w:color w:val="000000"/>
        </w:rPr>
        <w:t>định</w:t>
      </w:r>
      <w:proofErr w:type="spellEnd"/>
      <w:r w:rsidR="009B07C1" w:rsidRPr="006C0B16">
        <w:rPr>
          <w:color w:val="000000"/>
        </w:rPr>
        <w:t xml:space="preserve"> </w:t>
      </w:r>
      <w:proofErr w:type="spellStart"/>
      <w:r w:rsidR="009B07C1" w:rsidRPr="006C0B16">
        <w:rPr>
          <w:color w:val="000000"/>
        </w:rPr>
        <w:t>chê</w:t>
      </w:r>
      <w:proofErr w:type="spellEnd"/>
      <w:r w:rsidR="009B07C1" w:rsidRPr="006C0B16">
        <w:rPr>
          <w:color w:val="000000"/>
        </w:rPr>
        <w:t xml:space="preserve">́ </w:t>
      </w:r>
      <w:proofErr w:type="spellStart"/>
      <w:r w:rsidR="009B07C1" w:rsidRPr="006C0B16">
        <w:rPr>
          <w:color w:val="000000"/>
        </w:rPr>
        <w:t>đô</w:t>
      </w:r>
      <w:proofErr w:type="spellEnd"/>
      <w:r w:rsidR="009B07C1" w:rsidRPr="006C0B16">
        <w:rPr>
          <w:color w:val="000000"/>
        </w:rPr>
        <w:t xml:space="preserve">̣ </w:t>
      </w:r>
      <w:proofErr w:type="spellStart"/>
      <w:r w:rsidR="009B07C1" w:rsidRPr="006C0B16">
        <w:rPr>
          <w:color w:val="000000"/>
        </w:rPr>
        <w:t>công</w:t>
      </w:r>
      <w:proofErr w:type="spellEnd"/>
      <w:r w:rsidR="009B07C1" w:rsidRPr="006C0B16">
        <w:rPr>
          <w:color w:val="000000"/>
        </w:rPr>
        <w:t xml:space="preserve"> </w:t>
      </w:r>
      <w:proofErr w:type="spellStart"/>
      <w:r w:rsidR="009B07C1" w:rsidRPr="006C0B16">
        <w:rPr>
          <w:color w:val="000000"/>
        </w:rPr>
        <w:t>tác</w:t>
      </w:r>
      <w:proofErr w:type="spellEnd"/>
      <w:r w:rsidR="009B07C1" w:rsidRPr="006C0B16">
        <w:rPr>
          <w:color w:val="000000"/>
        </w:rPr>
        <w:t xml:space="preserve"> </w:t>
      </w:r>
      <w:proofErr w:type="spellStart"/>
      <w:r w:rsidR="009B07C1" w:rsidRPr="006C0B16">
        <w:rPr>
          <w:color w:val="000000"/>
        </w:rPr>
        <w:t>phí</w:t>
      </w:r>
      <w:proofErr w:type="spellEnd"/>
      <w:r w:rsidRPr="006C0B16">
        <w:rPr>
          <w:color w:val="000000"/>
        </w:rPr>
        <w:t xml:space="preserve">, </w:t>
      </w:r>
      <w:proofErr w:type="spellStart"/>
      <w:r w:rsidRPr="006C0B16">
        <w:rPr>
          <w:color w:val="000000"/>
        </w:rPr>
        <w:t>chê</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chi </w:t>
      </w:r>
      <w:proofErr w:type="spellStart"/>
      <w:r w:rsidRPr="006C0B16">
        <w:rPr>
          <w:color w:val="000000"/>
        </w:rPr>
        <w:t>hội</w:t>
      </w:r>
      <w:proofErr w:type="spellEnd"/>
      <w:r w:rsidRPr="006C0B16">
        <w:rPr>
          <w:color w:val="000000"/>
        </w:rPr>
        <w:t xml:space="preserve"> </w:t>
      </w:r>
      <w:proofErr w:type="spellStart"/>
      <w:proofErr w:type="gramStart"/>
      <w:r w:rsidRPr="006C0B16">
        <w:rPr>
          <w:color w:val="000000"/>
        </w:rPr>
        <w:t>nghi</w:t>
      </w:r>
      <w:proofErr w:type="spellEnd"/>
      <w:r w:rsidRPr="006C0B16">
        <w:rPr>
          <w:color w:val="000000"/>
        </w:rPr>
        <w:t>̣;</w:t>
      </w:r>
      <w:proofErr w:type="gramEnd"/>
    </w:p>
    <w:p w14:paraId="7696D83F" w14:textId="77777777" w:rsidR="007304D1"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r w:rsidR="00260F63">
        <w:rPr>
          <w:color w:val="000000"/>
        </w:rPr>
        <w:t xml:space="preserve">102/2012/TT-BTC </w:t>
      </w:r>
      <w:proofErr w:type="spellStart"/>
      <w:r w:rsidR="00260F63">
        <w:rPr>
          <w:color w:val="000000"/>
        </w:rPr>
        <w:t>ngày</w:t>
      </w:r>
      <w:proofErr w:type="spellEnd"/>
      <w:r w:rsidR="00260F63">
        <w:rPr>
          <w:color w:val="000000"/>
        </w:rPr>
        <w:t xml:space="preserve"> 21/6/</w:t>
      </w:r>
      <w:r w:rsidR="007304D1" w:rsidRPr="006C0B16">
        <w:rPr>
          <w:color w:val="000000"/>
        </w:rPr>
        <w:t>2012</w:t>
      </w:r>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007304D1"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chê</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tác</w:t>
      </w:r>
      <w:proofErr w:type="spellEnd"/>
      <w:r w:rsidRPr="006C0B16">
        <w:rPr>
          <w:color w:val="000000"/>
        </w:rPr>
        <w:t xml:space="preserve"> phí </w:t>
      </w:r>
      <w:proofErr w:type="spellStart"/>
      <w:r w:rsidRPr="006C0B16">
        <w:rPr>
          <w:color w:val="000000"/>
        </w:rPr>
        <w:t>cho</w:t>
      </w:r>
      <w:proofErr w:type="spellEnd"/>
      <w:r w:rsidRPr="006C0B16">
        <w:rPr>
          <w:color w:val="000000"/>
        </w:rPr>
        <w:t xml:space="preserve"> </w:t>
      </w:r>
      <w:proofErr w:type="spellStart"/>
      <w:r w:rsidRPr="006C0B16">
        <w:rPr>
          <w:color w:val="000000"/>
        </w:rPr>
        <w:t>cán</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đi</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tác</w:t>
      </w:r>
      <w:proofErr w:type="spellEnd"/>
      <w:r w:rsidRPr="006C0B16">
        <w:rPr>
          <w:color w:val="000000"/>
        </w:rPr>
        <w:t xml:space="preserve"> </w:t>
      </w:r>
      <w:proofErr w:type="spellStart"/>
      <w:r w:rsidRPr="006C0B16">
        <w:rPr>
          <w:color w:val="000000"/>
        </w:rPr>
        <w:t>ngắn</w:t>
      </w:r>
      <w:proofErr w:type="spellEnd"/>
      <w:r w:rsidRPr="006C0B16">
        <w:rPr>
          <w:color w:val="000000"/>
        </w:rPr>
        <w:t xml:space="preserve"> </w:t>
      </w:r>
      <w:proofErr w:type="spellStart"/>
      <w:r w:rsidRPr="006C0B16">
        <w:rPr>
          <w:color w:val="000000"/>
        </w:rPr>
        <w:t>hạn</w:t>
      </w:r>
      <w:proofErr w:type="spellEnd"/>
      <w:r w:rsidRPr="006C0B16">
        <w:rPr>
          <w:color w:val="000000"/>
        </w:rPr>
        <w:t xml:space="preserve"> ở </w:t>
      </w:r>
      <w:proofErr w:type="spellStart"/>
      <w:r w:rsidRPr="006C0B16">
        <w:rPr>
          <w:color w:val="000000"/>
        </w:rPr>
        <w:t>nước</w:t>
      </w:r>
      <w:proofErr w:type="spellEnd"/>
      <w:r w:rsidRPr="006C0B16">
        <w:rPr>
          <w:color w:val="000000"/>
        </w:rPr>
        <w:t xml:space="preserve"> </w:t>
      </w:r>
      <w:proofErr w:type="spellStart"/>
      <w:r w:rsidRPr="006C0B16">
        <w:rPr>
          <w:color w:val="000000"/>
        </w:rPr>
        <w:t>ngoài</w:t>
      </w:r>
      <w:proofErr w:type="spellEnd"/>
      <w:r w:rsidRPr="006C0B16">
        <w:rPr>
          <w:color w:val="000000"/>
        </w:rPr>
        <w:t xml:space="preserve"> do </w:t>
      </w:r>
      <w:proofErr w:type="spellStart"/>
      <w:r w:rsidRPr="006C0B16">
        <w:rPr>
          <w:color w:val="000000"/>
        </w:rPr>
        <w:t>ngân</w:t>
      </w:r>
      <w:proofErr w:type="spellEnd"/>
      <w:r w:rsidRPr="006C0B16">
        <w:rPr>
          <w:color w:val="000000"/>
        </w:rPr>
        <w:t xml:space="preserve"> </w:t>
      </w:r>
      <w:proofErr w:type="spellStart"/>
      <w:r w:rsidRPr="006C0B16">
        <w:rPr>
          <w:color w:val="000000"/>
        </w:rPr>
        <w:t>sách</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đảm</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kinh</w:t>
      </w:r>
      <w:proofErr w:type="spellEnd"/>
      <w:r w:rsidRPr="006C0B16">
        <w:rPr>
          <w:color w:val="000000"/>
        </w:rPr>
        <w:t xml:space="preserve"> </w:t>
      </w:r>
      <w:proofErr w:type="gramStart"/>
      <w:r w:rsidRPr="006C0B16">
        <w:rPr>
          <w:color w:val="000000"/>
        </w:rPr>
        <w:t>phí;</w:t>
      </w:r>
      <w:proofErr w:type="gramEnd"/>
    </w:p>
    <w:p w14:paraId="13F2CD85" w14:textId="77777777" w:rsidR="007304D1"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r w:rsidR="00260F63">
        <w:rPr>
          <w:color w:val="000000"/>
        </w:rPr>
        <w:t xml:space="preserve">71/2018/TT-BTC </w:t>
      </w:r>
      <w:proofErr w:type="spellStart"/>
      <w:r w:rsidR="00260F63">
        <w:rPr>
          <w:color w:val="000000"/>
        </w:rPr>
        <w:t>ngày</w:t>
      </w:r>
      <w:proofErr w:type="spellEnd"/>
      <w:r w:rsidR="00260F63">
        <w:rPr>
          <w:color w:val="000000"/>
        </w:rPr>
        <w:t xml:space="preserve"> 10/8/</w:t>
      </w:r>
      <w:r w:rsidR="007304D1" w:rsidRPr="006C0B16">
        <w:rPr>
          <w:color w:val="000000"/>
        </w:rPr>
        <w:t>2018</w:t>
      </w:r>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007304D1"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chê</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w:t>
      </w:r>
      <w:proofErr w:type="spellStart"/>
      <w:r w:rsidRPr="006C0B16">
        <w:rPr>
          <w:color w:val="000000"/>
        </w:rPr>
        <w:t>tiếp</w:t>
      </w:r>
      <w:proofErr w:type="spellEnd"/>
      <w:r w:rsidRPr="006C0B16">
        <w:rPr>
          <w:color w:val="000000"/>
        </w:rPr>
        <w:t xml:space="preserve"> </w:t>
      </w:r>
      <w:proofErr w:type="spellStart"/>
      <w:r w:rsidRPr="006C0B16">
        <w:rPr>
          <w:color w:val="000000"/>
        </w:rPr>
        <w:t>khách</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ngoài</w:t>
      </w:r>
      <w:proofErr w:type="spellEnd"/>
      <w:r w:rsidRPr="006C0B16">
        <w:rPr>
          <w:color w:val="000000"/>
        </w:rPr>
        <w:t xml:space="preserve"> </w:t>
      </w:r>
      <w:proofErr w:type="spellStart"/>
      <w:r w:rsidRPr="006C0B16">
        <w:rPr>
          <w:color w:val="000000"/>
        </w:rPr>
        <w:t>vào</w:t>
      </w:r>
      <w:proofErr w:type="spellEnd"/>
      <w:r w:rsidRPr="006C0B16">
        <w:rPr>
          <w:color w:val="000000"/>
        </w:rPr>
        <w:t xml:space="preserve"> </w:t>
      </w:r>
      <w:proofErr w:type="spellStart"/>
      <w:r w:rsidRPr="006C0B16">
        <w:rPr>
          <w:color w:val="000000"/>
        </w:rPr>
        <w:t>làm</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Việt</w:t>
      </w:r>
      <w:proofErr w:type="spellEnd"/>
      <w:r w:rsidRPr="006C0B16">
        <w:rPr>
          <w:color w:val="000000"/>
        </w:rPr>
        <w:t xml:space="preserve"> Nam, </w:t>
      </w:r>
      <w:proofErr w:type="spellStart"/>
      <w:r w:rsidRPr="006C0B16">
        <w:rPr>
          <w:color w:val="000000"/>
        </w:rPr>
        <w:t>chê</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chi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hội</w:t>
      </w:r>
      <w:proofErr w:type="spellEnd"/>
      <w:r w:rsidRPr="006C0B16">
        <w:rPr>
          <w:color w:val="000000"/>
        </w:rPr>
        <w:t xml:space="preserve"> </w:t>
      </w:r>
      <w:proofErr w:type="spellStart"/>
      <w:r w:rsidRPr="006C0B16">
        <w:rPr>
          <w:color w:val="000000"/>
        </w:rPr>
        <w:t>nghi</w:t>
      </w:r>
      <w:proofErr w:type="spellEnd"/>
      <w:r w:rsidRPr="006C0B16">
        <w:rPr>
          <w:color w:val="000000"/>
        </w:rPr>
        <w:t xml:space="preserve">̣, </w:t>
      </w:r>
      <w:proofErr w:type="spellStart"/>
      <w:r w:rsidRPr="006C0B16">
        <w:rPr>
          <w:color w:val="000000"/>
        </w:rPr>
        <w:t>hội</w:t>
      </w:r>
      <w:proofErr w:type="spellEnd"/>
      <w:r w:rsidRPr="006C0B16">
        <w:rPr>
          <w:color w:val="000000"/>
        </w:rPr>
        <w:t xml:space="preserve"> </w:t>
      </w:r>
      <w:proofErr w:type="spellStart"/>
      <w:r w:rsidRPr="006C0B16">
        <w:rPr>
          <w:color w:val="000000"/>
        </w:rPr>
        <w:t>thảo</w:t>
      </w:r>
      <w:proofErr w:type="spellEnd"/>
      <w:r w:rsidRPr="006C0B16">
        <w:rPr>
          <w:color w:val="000000"/>
        </w:rPr>
        <w:t xml:space="preserve"> </w:t>
      </w:r>
      <w:proofErr w:type="spellStart"/>
      <w:r w:rsidRPr="006C0B16">
        <w:rPr>
          <w:color w:val="000000"/>
        </w:rPr>
        <w:t>quốc</w:t>
      </w:r>
      <w:proofErr w:type="spellEnd"/>
      <w:r w:rsidRPr="006C0B16">
        <w:rPr>
          <w:color w:val="000000"/>
        </w:rPr>
        <w:t xml:space="preserve"> </w:t>
      </w:r>
      <w:proofErr w:type="spellStart"/>
      <w:r w:rsidRPr="006C0B16">
        <w:rPr>
          <w:color w:val="000000"/>
        </w:rPr>
        <w:t>tê</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Việt</w:t>
      </w:r>
      <w:proofErr w:type="spellEnd"/>
      <w:r w:rsidRPr="006C0B16">
        <w:rPr>
          <w:color w:val="000000"/>
        </w:rPr>
        <w:t xml:space="preserve"> Nam </w:t>
      </w:r>
      <w:proofErr w:type="spellStart"/>
      <w:r w:rsidRPr="006C0B16">
        <w:rPr>
          <w:color w:val="000000"/>
        </w:rPr>
        <w:t>va</w:t>
      </w:r>
      <w:proofErr w:type="spellEnd"/>
      <w:r w:rsidRPr="006C0B16">
        <w:rPr>
          <w:color w:val="000000"/>
        </w:rPr>
        <w:t xml:space="preserve">̀ </w:t>
      </w:r>
      <w:proofErr w:type="spellStart"/>
      <w:r w:rsidRPr="006C0B16">
        <w:rPr>
          <w:color w:val="000000"/>
        </w:rPr>
        <w:t>chê</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w:t>
      </w:r>
      <w:proofErr w:type="spellStart"/>
      <w:r w:rsidRPr="006C0B16">
        <w:rPr>
          <w:color w:val="000000"/>
        </w:rPr>
        <w:t>tiếp</w:t>
      </w:r>
      <w:proofErr w:type="spellEnd"/>
      <w:r w:rsidRPr="006C0B16">
        <w:rPr>
          <w:color w:val="000000"/>
        </w:rPr>
        <w:t xml:space="preserve"> </w:t>
      </w:r>
      <w:proofErr w:type="spellStart"/>
      <w:r w:rsidRPr="006C0B16">
        <w:rPr>
          <w:color w:val="000000"/>
        </w:rPr>
        <w:t>khách</w:t>
      </w:r>
      <w:proofErr w:type="spellEnd"/>
      <w:r w:rsidRPr="006C0B16">
        <w:rPr>
          <w:color w:val="000000"/>
        </w:rPr>
        <w:t xml:space="preserve"> </w:t>
      </w:r>
      <w:proofErr w:type="spellStart"/>
      <w:r w:rsidRPr="006C0B16">
        <w:rPr>
          <w:color w:val="000000"/>
        </w:rPr>
        <w:t>trong</w:t>
      </w:r>
      <w:proofErr w:type="spellEnd"/>
      <w:r w:rsidRPr="006C0B16">
        <w:rPr>
          <w:color w:val="000000"/>
        </w:rPr>
        <w:t xml:space="preserve"> </w:t>
      </w:r>
      <w:proofErr w:type="spellStart"/>
      <w:proofErr w:type="gramStart"/>
      <w:r w:rsidRPr="006C0B16">
        <w:rPr>
          <w:color w:val="000000"/>
        </w:rPr>
        <w:t>nước</w:t>
      </w:r>
      <w:proofErr w:type="spellEnd"/>
      <w:r w:rsidRPr="006C0B16">
        <w:rPr>
          <w:color w:val="000000"/>
        </w:rPr>
        <w:t>;</w:t>
      </w:r>
      <w:proofErr w:type="gramEnd"/>
      <w:r w:rsidR="007304D1" w:rsidRPr="006C0B16">
        <w:rPr>
          <w:color w:val="000000"/>
        </w:rPr>
        <w:t xml:space="preserve"> </w:t>
      </w:r>
    </w:p>
    <w:p w14:paraId="64C318B1" w14:textId="77777777" w:rsidR="002638E3"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số</w:t>
      </w:r>
      <w:proofErr w:type="spellEnd"/>
      <w:r w:rsidRPr="006C0B16">
        <w:rPr>
          <w:color w:val="000000"/>
        </w:rPr>
        <w:t xml:space="preserve"> 194/2012/TT-BTC </w:t>
      </w:r>
      <w:proofErr w:type="spellStart"/>
      <w:r w:rsidRPr="006C0B16">
        <w:rPr>
          <w:color w:val="000000"/>
        </w:rPr>
        <w:t>ngày</w:t>
      </w:r>
      <w:proofErr w:type="spellEnd"/>
      <w:r w:rsidRPr="006C0B16">
        <w:rPr>
          <w:color w:val="000000"/>
        </w:rPr>
        <w:t xml:space="preserve"> 15/11/2012 </w:t>
      </w:r>
      <w:proofErr w:type="spellStart"/>
      <w:r w:rsidRPr="006C0B16">
        <w:rPr>
          <w:color w:val="000000"/>
        </w:rPr>
        <w:t>của</w:t>
      </w:r>
      <w:proofErr w:type="spellEnd"/>
      <w:r w:rsidRPr="006C0B16">
        <w:rPr>
          <w:color w:val="000000"/>
        </w:rPr>
        <w:t xml:space="preserve"> </w:t>
      </w:r>
      <w:proofErr w:type="spellStart"/>
      <w:r w:rsidRPr="006C0B16">
        <w:rPr>
          <w:color w:val="000000"/>
        </w:rPr>
        <w:t>Bộ</w:t>
      </w:r>
      <w:proofErr w:type="spellEnd"/>
      <w:r w:rsidRPr="006C0B16">
        <w:rPr>
          <w:color w:val="000000"/>
        </w:rPr>
        <w:t xml:space="preserve"> Tài </w:t>
      </w:r>
      <w:proofErr w:type="spellStart"/>
      <w:r w:rsidRPr="006C0B16">
        <w:rPr>
          <w:color w:val="000000"/>
        </w:rPr>
        <w:t>chính</w:t>
      </w:r>
      <w:proofErr w:type="spellEnd"/>
      <w:r w:rsidRPr="006C0B16">
        <w:rPr>
          <w:color w:val="000000"/>
        </w:rPr>
        <w:t xml:space="preserve"> </w:t>
      </w:r>
      <w:proofErr w:type="spellStart"/>
      <w:r w:rsidRPr="006C0B16">
        <w:rPr>
          <w:color w:val="000000"/>
        </w:rPr>
        <w:t>hướng</w:t>
      </w:r>
      <w:proofErr w:type="spellEnd"/>
      <w:r w:rsidRPr="006C0B16">
        <w:rPr>
          <w:color w:val="000000"/>
        </w:rPr>
        <w:t xml:space="preserve"> </w:t>
      </w:r>
      <w:proofErr w:type="spellStart"/>
      <w:r w:rsidRPr="006C0B16">
        <w:rPr>
          <w:color w:val="000000"/>
        </w:rPr>
        <w:t>dẫn</w:t>
      </w:r>
      <w:proofErr w:type="spellEnd"/>
      <w:r w:rsidRPr="006C0B16">
        <w:rPr>
          <w:color w:val="000000"/>
        </w:rPr>
        <w:t xml:space="preserve"> </w:t>
      </w:r>
      <w:proofErr w:type="spellStart"/>
      <w:r w:rsidRPr="006C0B16">
        <w:rPr>
          <w:color w:val="000000"/>
        </w:rPr>
        <w:t>mức</w:t>
      </w:r>
      <w:proofErr w:type="spellEnd"/>
      <w:r w:rsidRPr="006C0B16">
        <w:rPr>
          <w:color w:val="000000"/>
        </w:rPr>
        <w:t xml:space="preserve"> chi </w:t>
      </w:r>
      <w:proofErr w:type="spellStart"/>
      <w:r w:rsidRPr="006C0B16">
        <w:rPr>
          <w:color w:val="000000"/>
        </w:rPr>
        <w:t>tạo</w:t>
      </w:r>
      <w:proofErr w:type="spellEnd"/>
      <w:r w:rsidRPr="006C0B16">
        <w:rPr>
          <w:color w:val="000000"/>
        </w:rPr>
        <w:t xml:space="preserve"> </w:t>
      </w:r>
      <w:proofErr w:type="spellStart"/>
      <w:r w:rsidRPr="006C0B16">
        <w:rPr>
          <w:color w:val="000000"/>
        </w:rPr>
        <w:t>lập</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tin </w:t>
      </w:r>
      <w:proofErr w:type="spellStart"/>
      <w:r w:rsidRPr="006C0B16">
        <w:rPr>
          <w:color w:val="000000"/>
        </w:rPr>
        <w:t>điện</w:t>
      </w:r>
      <w:proofErr w:type="spellEnd"/>
      <w:r w:rsidRPr="006C0B16">
        <w:rPr>
          <w:color w:val="000000"/>
        </w:rPr>
        <w:t xml:space="preserve"> </w:t>
      </w:r>
      <w:proofErr w:type="spellStart"/>
      <w:r w:rsidRPr="006C0B16">
        <w:rPr>
          <w:color w:val="000000"/>
        </w:rPr>
        <w:t>tử</w:t>
      </w:r>
      <w:proofErr w:type="spellEnd"/>
      <w:r w:rsidRPr="006C0B16">
        <w:rPr>
          <w:color w:val="000000"/>
        </w:rPr>
        <w:t xml:space="preserve"> </w:t>
      </w:r>
      <w:proofErr w:type="spellStart"/>
      <w:r w:rsidRPr="006C0B16">
        <w:rPr>
          <w:color w:val="000000"/>
        </w:rPr>
        <w:t>nhằm</w:t>
      </w:r>
      <w:proofErr w:type="spellEnd"/>
      <w:r w:rsidRPr="006C0B16">
        <w:rPr>
          <w:color w:val="000000"/>
        </w:rPr>
        <w:t xml:space="preserve"> </w:t>
      </w:r>
      <w:proofErr w:type="spellStart"/>
      <w:r w:rsidRPr="006C0B16">
        <w:rPr>
          <w:color w:val="000000"/>
        </w:rPr>
        <w:t>duy</w:t>
      </w:r>
      <w:proofErr w:type="spellEnd"/>
      <w:r w:rsidRPr="006C0B16">
        <w:rPr>
          <w:color w:val="000000"/>
        </w:rPr>
        <w:t xml:space="preserve"> </w:t>
      </w:r>
      <w:proofErr w:type="spellStart"/>
      <w:r w:rsidRPr="006C0B16">
        <w:rPr>
          <w:color w:val="000000"/>
        </w:rPr>
        <w:t>trì</w:t>
      </w:r>
      <w:proofErr w:type="spellEnd"/>
      <w:r w:rsidRPr="006C0B16">
        <w:rPr>
          <w:color w:val="000000"/>
        </w:rPr>
        <w:t xml:space="preserve"> </w:t>
      </w:r>
      <w:proofErr w:type="spellStart"/>
      <w:r w:rsidRPr="006C0B16">
        <w:rPr>
          <w:color w:val="000000"/>
        </w:rPr>
        <w:t>hoạt</w:t>
      </w:r>
      <w:proofErr w:type="spellEnd"/>
      <w:r w:rsidRPr="006C0B16">
        <w:rPr>
          <w:color w:val="000000"/>
        </w:rPr>
        <w:t xml:space="preserve"> </w:t>
      </w:r>
      <w:proofErr w:type="spellStart"/>
      <w:r w:rsidRPr="006C0B16">
        <w:rPr>
          <w:color w:val="000000"/>
        </w:rPr>
        <w:t>động</w:t>
      </w:r>
      <w:proofErr w:type="spellEnd"/>
      <w:r w:rsidRPr="006C0B16">
        <w:rPr>
          <w:color w:val="000000"/>
        </w:rPr>
        <w:t xml:space="preserve"> </w:t>
      </w:r>
      <w:proofErr w:type="spellStart"/>
      <w:r w:rsidRPr="006C0B16">
        <w:rPr>
          <w:color w:val="000000"/>
        </w:rPr>
        <w:t>thường</w:t>
      </w:r>
      <w:proofErr w:type="spellEnd"/>
      <w:r w:rsidRPr="006C0B16">
        <w:rPr>
          <w:color w:val="000000"/>
        </w:rPr>
        <w:t xml:space="preserve"> </w:t>
      </w:r>
      <w:proofErr w:type="spellStart"/>
      <w:r w:rsidRPr="006C0B16">
        <w:rPr>
          <w:color w:val="000000"/>
        </w:rPr>
        <w:t>xuyên</w:t>
      </w:r>
      <w:proofErr w:type="spellEnd"/>
      <w:r w:rsidRPr="006C0B16">
        <w:rPr>
          <w:color w:val="000000"/>
        </w:rPr>
        <w:t xml:space="preserve"> </w:t>
      </w:r>
      <w:proofErr w:type="spellStart"/>
      <w:r w:rsidRPr="006C0B16">
        <w:rPr>
          <w:color w:val="000000"/>
        </w:rPr>
        <w:t>của</w:t>
      </w:r>
      <w:proofErr w:type="spellEnd"/>
      <w:r w:rsidRPr="006C0B16">
        <w:rPr>
          <w:color w:val="000000"/>
        </w:rPr>
        <w:t xml:space="preserve"> </w:t>
      </w:r>
      <w:proofErr w:type="spellStart"/>
      <w:r w:rsidRPr="006C0B16">
        <w:rPr>
          <w:color w:val="000000"/>
        </w:rPr>
        <w:t>các</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vị</w:t>
      </w:r>
      <w:proofErr w:type="spellEnd"/>
      <w:r w:rsidRPr="006C0B16">
        <w:rPr>
          <w:color w:val="000000"/>
        </w:rPr>
        <w:t xml:space="preserve"> </w:t>
      </w:r>
      <w:proofErr w:type="spellStart"/>
      <w:r w:rsidRPr="006C0B16">
        <w:rPr>
          <w:color w:val="000000"/>
        </w:rPr>
        <w:t>sử</w:t>
      </w:r>
      <w:proofErr w:type="spellEnd"/>
      <w:r w:rsidRPr="006C0B16">
        <w:rPr>
          <w:color w:val="000000"/>
        </w:rPr>
        <w:t xml:space="preserve"> </w:t>
      </w:r>
      <w:proofErr w:type="spellStart"/>
      <w:r w:rsidRPr="006C0B16">
        <w:rPr>
          <w:color w:val="000000"/>
        </w:rPr>
        <w:t>dụng</w:t>
      </w:r>
      <w:proofErr w:type="spellEnd"/>
      <w:r w:rsidRPr="006C0B16">
        <w:rPr>
          <w:color w:val="000000"/>
        </w:rPr>
        <w:t xml:space="preserve"> </w:t>
      </w:r>
      <w:proofErr w:type="spellStart"/>
      <w:r w:rsidRPr="006C0B16">
        <w:rPr>
          <w:color w:val="000000"/>
        </w:rPr>
        <w:t>ngân</w:t>
      </w:r>
      <w:proofErr w:type="spellEnd"/>
      <w:r w:rsidRPr="006C0B16">
        <w:rPr>
          <w:color w:val="000000"/>
        </w:rPr>
        <w:t xml:space="preserve"> </w:t>
      </w:r>
      <w:proofErr w:type="spellStart"/>
      <w:r w:rsidRPr="006C0B16">
        <w:rPr>
          <w:color w:val="000000"/>
        </w:rPr>
        <w:t>sách</w:t>
      </w:r>
      <w:proofErr w:type="spellEnd"/>
      <w:r w:rsidRPr="006C0B16">
        <w:rPr>
          <w:color w:val="000000"/>
        </w:rPr>
        <w:t xml:space="preserve"> </w:t>
      </w:r>
      <w:proofErr w:type="spellStart"/>
      <w:r w:rsidRPr="006C0B16">
        <w:rPr>
          <w:color w:val="000000"/>
        </w:rPr>
        <w:t>nhà</w:t>
      </w:r>
      <w:proofErr w:type="spellEnd"/>
      <w:r w:rsidRPr="006C0B16">
        <w:rPr>
          <w:color w:val="000000"/>
        </w:rPr>
        <w:t xml:space="preserve"> </w:t>
      </w:r>
      <w:proofErr w:type="spellStart"/>
      <w:proofErr w:type="gramStart"/>
      <w:r w:rsidRPr="006C0B16">
        <w:rPr>
          <w:color w:val="000000"/>
        </w:rPr>
        <w:t>nước</w:t>
      </w:r>
      <w:proofErr w:type="spellEnd"/>
      <w:r w:rsidRPr="006C0B16">
        <w:rPr>
          <w:color w:val="000000"/>
        </w:rPr>
        <w:t>;</w:t>
      </w:r>
      <w:proofErr w:type="gramEnd"/>
    </w:p>
    <w:p w14:paraId="2B97330A" w14:textId="77777777" w:rsidR="002638E3"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00C3625F" w:rsidRPr="006C0B16">
        <w:rPr>
          <w:color w:val="000000"/>
        </w:rPr>
        <w:t>số</w:t>
      </w:r>
      <w:proofErr w:type="spellEnd"/>
      <w:r w:rsidR="00C3625F" w:rsidRPr="006C0B16">
        <w:rPr>
          <w:color w:val="000000"/>
        </w:rPr>
        <w:t xml:space="preserve"> 36/2018/TT-BTC </w:t>
      </w:r>
      <w:proofErr w:type="spellStart"/>
      <w:r w:rsidR="00C3625F" w:rsidRPr="006C0B16">
        <w:rPr>
          <w:color w:val="000000"/>
        </w:rPr>
        <w:t>ngày</w:t>
      </w:r>
      <w:proofErr w:type="spellEnd"/>
      <w:r w:rsidR="00C3625F" w:rsidRPr="006C0B16">
        <w:rPr>
          <w:color w:val="000000"/>
        </w:rPr>
        <w:t xml:space="preserve"> 30/3/2018</w:t>
      </w:r>
      <w:r w:rsidRPr="006C0B16">
        <w:rPr>
          <w:color w:val="000000"/>
        </w:rPr>
        <w:t xml:space="preserve"> </w:t>
      </w:r>
      <w:proofErr w:type="spellStart"/>
      <w:r w:rsidRPr="006C0B16">
        <w:rPr>
          <w:color w:val="000000"/>
        </w:rPr>
        <w:t>của</w:t>
      </w:r>
      <w:proofErr w:type="spellEnd"/>
      <w:r w:rsidRPr="006C0B16">
        <w:rPr>
          <w:color w:val="000000"/>
        </w:rPr>
        <w:t xml:space="preserve"> </w:t>
      </w:r>
      <w:proofErr w:type="spellStart"/>
      <w:r w:rsidRPr="006C0B16">
        <w:rPr>
          <w:color w:val="000000"/>
        </w:rPr>
        <w:t>Bộ</w:t>
      </w:r>
      <w:proofErr w:type="spellEnd"/>
      <w:r w:rsidRPr="006C0B16">
        <w:rPr>
          <w:color w:val="000000"/>
        </w:rPr>
        <w:t xml:space="preserve"> Tài </w:t>
      </w:r>
      <w:proofErr w:type="spellStart"/>
      <w:r w:rsidRPr="006C0B16">
        <w:rPr>
          <w:color w:val="000000"/>
        </w:rPr>
        <w:t>chính</w:t>
      </w:r>
      <w:proofErr w:type="spellEnd"/>
      <w:r w:rsidRPr="006C0B16">
        <w:rPr>
          <w:color w:val="000000"/>
        </w:rPr>
        <w:t xml:space="preserve"> </w:t>
      </w:r>
      <w:proofErr w:type="spellStart"/>
      <w:r w:rsidRPr="006C0B16">
        <w:rPr>
          <w:color w:val="000000"/>
        </w:rPr>
        <w:t>hướng</w:t>
      </w:r>
      <w:proofErr w:type="spellEnd"/>
      <w:r w:rsidRPr="006C0B16">
        <w:rPr>
          <w:color w:val="000000"/>
        </w:rPr>
        <w:t xml:space="preserve"> </w:t>
      </w:r>
      <w:proofErr w:type="spellStart"/>
      <w:r w:rsidRPr="006C0B16">
        <w:rPr>
          <w:color w:val="000000"/>
        </w:rPr>
        <w:t>dẫn</w:t>
      </w:r>
      <w:proofErr w:type="spellEnd"/>
      <w:r w:rsidRPr="006C0B16">
        <w:rPr>
          <w:color w:val="000000"/>
        </w:rPr>
        <w:t xml:space="preserve"> </w:t>
      </w:r>
      <w:proofErr w:type="spellStart"/>
      <w:r w:rsidRPr="006C0B16">
        <w:rPr>
          <w:color w:val="000000"/>
        </w:rPr>
        <w:t>việc</w:t>
      </w:r>
      <w:proofErr w:type="spellEnd"/>
      <w:r w:rsidRPr="006C0B16">
        <w:rPr>
          <w:color w:val="000000"/>
        </w:rPr>
        <w:t xml:space="preserve"> </w:t>
      </w:r>
      <w:proofErr w:type="spellStart"/>
      <w:r w:rsidRPr="006C0B16">
        <w:rPr>
          <w:color w:val="000000"/>
        </w:rPr>
        <w:t>lập</w:t>
      </w:r>
      <w:proofErr w:type="spellEnd"/>
      <w:r w:rsidRPr="006C0B16">
        <w:rPr>
          <w:color w:val="000000"/>
        </w:rPr>
        <w:t xml:space="preserve"> </w:t>
      </w:r>
      <w:proofErr w:type="spellStart"/>
      <w:r w:rsidRPr="006C0B16">
        <w:rPr>
          <w:color w:val="000000"/>
        </w:rPr>
        <w:t>dự</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w:t>
      </w:r>
      <w:proofErr w:type="spellStart"/>
      <w:r w:rsidRPr="006C0B16">
        <w:rPr>
          <w:color w:val="000000"/>
        </w:rPr>
        <w:t>quản</w:t>
      </w:r>
      <w:proofErr w:type="spellEnd"/>
      <w:r w:rsidRPr="006C0B16">
        <w:rPr>
          <w:color w:val="000000"/>
        </w:rPr>
        <w:t xml:space="preserve"> </w:t>
      </w:r>
      <w:proofErr w:type="spellStart"/>
      <w:r w:rsidRPr="006C0B16">
        <w:rPr>
          <w:color w:val="000000"/>
        </w:rPr>
        <w:t>lý</w:t>
      </w:r>
      <w:proofErr w:type="spellEnd"/>
      <w:r w:rsidRPr="006C0B16">
        <w:rPr>
          <w:color w:val="000000"/>
        </w:rPr>
        <w:t xml:space="preserve">, </w:t>
      </w:r>
      <w:proofErr w:type="spellStart"/>
      <w:r w:rsidRPr="006C0B16">
        <w:rPr>
          <w:color w:val="000000"/>
        </w:rPr>
        <w:t>sử</w:t>
      </w:r>
      <w:proofErr w:type="spellEnd"/>
      <w:r w:rsidRPr="006C0B16">
        <w:rPr>
          <w:color w:val="000000"/>
        </w:rPr>
        <w:t xml:space="preserve"> </w:t>
      </w:r>
      <w:proofErr w:type="spellStart"/>
      <w:r w:rsidRPr="006C0B16">
        <w:rPr>
          <w:color w:val="000000"/>
        </w:rPr>
        <w:t>dụng</w:t>
      </w:r>
      <w:proofErr w:type="spellEnd"/>
      <w:r w:rsidRPr="006C0B16">
        <w:rPr>
          <w:color w:val="000000"/>
        </w:rPr>
        <w:t xml:space="preserve"> </w:t>
      </w:r>
      <w:proofErr w:type="spellStart"/>
      <w:r w:rsidRPr="006C0B16">
        <w:rPr>
          <w:color w:val="000000"/>
        </w:rPr>
        <w:t>và</w:t>
      </w:r>
      <w:proofErr w:type="spellEnd"/>
      <w:r w:rsidRPr="006C0B16">
        <w:rPr>
          <w:color w:val="000000"/>
        </w:rPr>
        <w:t xml:space="preserve"> </w:t>
      </w:r>
      <w:proofErr w:type="spellStart"/>
      <w:r w:rsidRPr="006C0B16">
        <w:rPr>
          <w:color w:val="000000"/>
        </w:rPr>
        <w:t>quyết</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w:t>
      </w:r>
      <w:proofErr w:type="spellStart"/>
      <w:r w:rsidRPr="006C0B16">
        <w:rPr>
          <w:color w:val="000000"/>
        </w:rPr>
        <w:t>kinh</w:t>
      </w:r>
      <w:proofErr w:type="spellEnd"/>
      <w:r w:rsidRPr="006C0B16">
        <w:rPr>
          <w:color w:val="000000"/>
        </w:rPr>
        <w:t xml:space="preserve"> </w:t>
      </w:r>
      <w:proofErr w:type="spellStart"/>
      <w:r w:rsidRPr="006C0B16">
        <w:rPr>
          <w:color w:val="000000"/>
        </w:rPr>
        <w:t>phí</w:t>
      </w:r>
      <w:proofErr w:type="spellEnd"/>
      <w:r w:rsidRPr="006C0B16">
        <w:rPr>
          <w:color w:val="000000"/>
        </w:rPr>
        <w:t xml:space="preserve"> </w:t>
      </w:r>
      <w:proofErr w:type="spellStart"/>
      <w:r w:rsidRPr="006C0B16">
        <w:rPr>
          <w:color w:val="000000"/>
        </w:rPr>
        <w:t>dành</w:t>
      </w:r>
      <w:proofErr w:type="spellEnd"/>
      <w:r w:rsidRPr="006C0B16">
        <w:rPr>
          <w:color w:val="000000"/>
        </w:rPr>
        <w:t xml:space="preserve"> </w:t>
      </w:r>
      <w:proofErr w:type="spellStart"/>
      <w:r w:rsidRPr="006C0B16">
        <w:rPr>
          <w:color w:val="000000"/>
        </w:rPr>
        <w:t>cho</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tác</w:t>
      </w:r>
      <w:proofErr w:type="spellEnd"/>
      <w:r w:rsidRPr="006C0B16">
        <w:rPr>
          <w:color w:val="000000"/>
        </w:rPr>
        <w:t xml:space="preserve"> </w:t>
      </w:r>
      <w:proofErr w:type="spellStart"/>
      <w:r w:rsidRPr="006C0B16">
        <w:rPr>
          <w:color w:val="000000"/>
        </w:rPr>
        <w:t>đào</w:t>
      </w:r>
      <w:proofErr w:type="spellEnd"/>
      <w:r w:rsidRPr="006C0B16">
        <w:rPr>
          <w:color w:val="000000"/>
        </w:rPr>
        <w:t xml:space="preserve"> </w:t>
      </w:r>
      <w:proofErr w:type="spellStart"/>
      <w:r w:rsidRPr="006C0B16">
        <w:rPr>
          <w:color w:val="000000"/>
        </w:rPr>
        <w:t>tạo</w:t>
      </w:r>
      <w:proofErr w:type="spellEnd"/>
      <w:r w:rsidRPr="006C0B16">
        <w:rPr>
          <w:color w:val="000000"/>
        </w:rPr>
        <w:t xml:space="preserve">, </w:t>
      </w:r>
      <w:proofErr w:type="spellStart"/>
      <w:r w:rsidRPr="006C0B16">
        <w:rPr>
          <w:color w:val="000000"/>
        </w:rPr>
        <w:t>bồi</w:t>
      </w:r>
      <w:proofErr w:type="spellEnd"/>
      <w:r w:rsidRPr="006C0B16">
        <w:rPr>
          <w:color w:val="000000"/>
        </w:rPr>
        <w:t xml:space="preserve"> </w:t>
      </w:r>
      <w:proofErr w:type="spellStart"/>
      <w:r w:rsidRPr="006C0B16">
        <w:rPr>
          <w:color w:val="000000"/>
        </w:rPr>
        <w:t>dưỡng</w:t>
      </w:r>
      <w:proofErr w:type="spellEnd"/>
      <w:r w:rsidRPr="006C0B16">
        <w:rPr>
          <w:color w:val="000000"/>
        </w:rPr>
        <w:t xml:space="preserve"> </w:t>
      </w:r>
      <w:proofErr w:type="spellStart"/>
      <w:r w:rsidRPr="006C0B16">
        <w:rPr>
          <w:color w:val="000000"/>
        </w:rPr>
        <w:t>cán</w:t>
      </w:r>
      <w:proofErr w:type="spellEnd"/>
      <w:r w:rsidRPr="006C0B16">
        <w:rPr>
          <w:color w:val="000000"/>
        </w:rPr>
        <w:t xml:space="preserve"> </w:t>
      </w:r>
      <w:proofErr w:type="spellStart"/>
      <w:r w:rsidRPr="006C0B16">
        <w:rPr>
          <w:color w:val="000000"/>
        </w:rPr>
        <w:t>bộ</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chức</w:t>
      </w:r>
      <w:proofErr w:type="spellEnd"/>
      <w:r w:rsidRPr="006C0B16">
        <w:rPr>
          <w:color w:val="000000"/>
        </w:rPr>
        <w:t xml:space="preserve">, </w:t>
      </w:r>
      <w:proofErr w:type="spellStart"/>
      <w:r w:rsidRPr="006C0B16">
        <w:rPr>
          <w:color w:val="000000"/>
        </w:rPr>
        <w:t>viên</w:t>
      </w:r>
      <w:proofErr w:type="spellEnd"/>
      <w:r w:rsidRPr="006C0B16">
        <w:rPr>
          <w:color w:val="000000"/>
        </w:rPr>
        <w:t xml:space="preserve"> </w:t>
      </w:r>
      <w:proofErr w:type="spellStart"/>
      <w:r w:rsidRPr="006C0B16">
        <w:rPr>
          <w:color w:val="000000"/>
        </w:rPr>
        <w:t>chức</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định</w:t>
      </w:r>
      <w:proofErr w:type="spellEnd"/>
      <w:r w:rsidRPr="006C0B16">
        <w:rPr>
          <w:color w:val="000000"/>
        </w:rPr>
        <w:t xml:space="preserve"> </w:t>
      </w:r>
      <w:proofErr w:type="spellStart"/>
      <w:r w:rsidRPr="006C0B16">
        <w:rPr>
          <w:color w:val="000000"/>
        </w:rPr>
        <w:t>trong</w:t>
      </w:r>
      <w:proofErr w:type="spellEnd"/>
      <w:r w:rsidRPr="006C0B16">
        <w:rPr>
          <w:color w:val="000000"/>
        </w:rPr>
        <w:t xml:space="preserve"> </w:t>
      </w:r>
      <w:proofErr w:type="spellStart"/>
      <w:r w:rsidRPr="006C0B16">
        <w:rPr>
          <w:color w:val="000000"/>
        </w:rPr>
        <w:t>kế</w:t>
      </w:r>
      <w:proofErr w:type="spellEnd"/>
      <w:r w:rsidRPr="006C0B16">
        <w:rPr>
          <w:color w:val="000000"/>
        </w:rPr>
        <w:t xml:space="preserve"> </w:t>
      </w:r>
      <w:proofErr w:type="spellStart"/>
      <w:r w:rsidRPr="006C0B16">
        <w:rPr>
          <w:color w:val="000000"/>
        </w:rPr>
        <w:t>hoạch</w:t>
      </w:r>
      <w:proofErr w:type="spellEnd"/>
      <w:r w:rsidRPr="006C0B16">
        <w:rPr>
          <w:color w:val="000000"/>
        </w:rPr>
        <w:t xml:space="preserve">, </w:t>
      </w:r>
      <w:proofErr w:type="spellStart"/>
      <w:r w:rsidRPr="006C0B16">
        <w:rPr>
          <w:color w:val="000000"/>
        </w:rPr>
        <w:t>đề</w:t>
      </w:r>
      <w:proofErr w:type="spellEnd"/>
      <w:r w:rsidRPr="006C0B16">
        <w:rPr>
          <w:color w:val="000000"/>
        </w:rPr>
        <w:t xml:space="preserve"> </w:t>
      </w:r>
      <w:proofErr w:type="spellStart"/>
      <w:r w:rsidRPr="006C0B16">
        <w:rPr>
          <w:color w:val="000000"/>
        </w:rPr>
        <w:t>án</w:t>
      </w:r>
      <w:proofErr w:type="spellEnd"/>
      <w:r w:rsidRPr="006C0B16">
        <w:rPr>
          <w:color w:val="000000"/>
        </w:rPr>
        <w:t xml:space="preserve"> </w:t>
      </w:r>
      <w:proofErr w:type="spellStart"/>
      <w:r w:rsidRPr="006C0B16">
        <w:rPr>
          <w:color w:val="000000"/>
        </w:rPr>
        <w:t>tổ</w:t>
      </w:r>
      <w:proofErr w:type="spellEnd"/>
      <w:r w:rsidRPr="006C0B16">
        <w:rPr>
          <w:color w:val="000000"/>
        </w:rPr>
        <w:t xml:space="preserve"> </w:t>
      </w:r>
      <w:proofErr w:type="spellStart"/>
      <w:r w:rsidRPr="006C0B16">
        <w:rPr>
          <w:color w:val="000000"/>
        </w:rPr>
        <w:t>chức</w:t>
      </w:r>
      <w:proofErr w:type="spellEnd"/>
      <w:r w:rsidRPr="006C0B16">
        <w:rPr>
          <w:color w:val="000000"/>
        </w:rPr>
        <w:t xml:space="preserve"> </w:t>
      </w:r>
      <w:proofErr w:type="spellStart"/>
      <w:r w:rsidRPr="006C0B16">
        <w:rPr>
          <w:color w:val="000000"/>
        </w:rPr>
        <w:t>hội</w:t>
      </w:r>
      <w:proofErr w:type="spellEnd"/>
      <w:r w:rsidRPr="006C0B16">
        <w:rPr>
          <w:color w:val="000000"/>
        </w:rPr>
        <w:t xml:space="preserve"> </w:t>
      </w:r>
      <w:proofErr w:type="spellStart"/>
      <w:r w:rsidRPr="006C0B16">
        <w:rPr>
          <w:color w:val="000000"/>
        </w:rPr>
        <w:t>nghị</w:t>
      </w:r>
      <w:proofErr w:type="spellEnd"/>
      <w:r w:rsidRPr="006C0B16">
        <w:rPr>
          <w:color w:val="000000"/>
        </w:rPr>
        <w:t xml:space="preserve"> </w:t>
      </w:r>
      <w:proofErr w:type="spellStart"/>
      <w:r w:rsidRPr="006C0B16">
        <w:rPr>
          <w:color w:val="000000"/>
        </w:rPr>
        <w:t>và</w:t>
      </w:r>
      <w:proofErr w:type="spellEnd"/>
      <w:r w:rsidRPr="006C0B16">
        <w:rPr>
          <w:color w:val="000000"/>
        </w:rPr>
        <w:t xml:space="preserve"> </w:t>
      </w:r>
      <w:proofErr w:type="spellStart"/>
      <w:r w:rsidRPr="006C0B16">
        <w:rPr>
          <w:color w:val="000000"/>
        </w:rPr>
        <w:t>trong</w:t>
      </w:r>
      <w:proofErr w:type="spellEnd"/>
      <w:r w:rsidRPr="006C0B16">
        <w:rPr>
          <w:color w:val="000000"/>
        </w:rPr>
        <w:t xml:space="preserve"> </w:t>
      </w:r>
      <w:proofErr w:type="spellStart"/>
      <w:r w:rsidRPr="006C0B16">
        <w:rPr>
          <w:color w:val="000000"/>
        </w:rPr>
        <w:t>dự</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w:t>
      </w:r>
      <w:proofErr w:type="spellStart"/>
      <w:r w:rsidRPr="006C0B16">
        <w:rPr>
          <w:color w:val="000000"/>
        </w:rPr>
        <w:t>được</w:t>
      </w:r>
      <w:proofErr w:type="spellEnd"/>
      <w:r w:rsidRPr="006C0B16">
        <w:rPr>
          <w:color w:val="000000"/>
        </w:rPr>
        <w:t xml:space="preserve"> </w:t>
      </w:r>
      <w:proofErr w:type="spellStart"/>
      <w:r w:rsidRPr="006C0B16">
        <w:rPr>
          <w:color w:val="000000"/>
        </w:rPr>
        <w:t>cấp</w:t>
      </w:r>
      <w:proofErr w:type="spellEnd"/>
      <w:r w:rsidRPr="006C0B16">
        <w:rPr>
          <w:color w:val="000000"/>
        </w:rPr>
        <w:t xml:space="preserve"> </w:t>
      </w:r>
      <w:proofErr w:type="spellStart"/>
      <w:r w:rsidRPr="006C0B16">
        <w:rPr>
          <w:color w:val="000000"/>
        </w:rPr>
        <w:t>có</w:t>
      </w:r>
      <w:proofErr w:type="spellEnd"/>
      <w:r w:rsidRPr="006C0B16">
        <w:rPr>
          <w:color w:val="000000"/>
        </w:rPr>
        <w:t xml:space="preserve"> </w:t>
      </w:r>
      <w:proofErr w:type="spellStart"/>
      <w:r w:rsidRPr="006C0B16">
        <w:rPr>
          <w:color w:val="000000"/>
        </w:rPr>
        <w:t>thẩm</w:t>
      </w:r>
      <w:proofErr w:type="spellEnd"/>
      <w:r w:rsidRPr="006C0B16">
        <w:rPr>
          <w:color w:val="000000"/>
        </w:rPr>
        <w:t xml:space="preserve"> </w:t>
      </w:r>
      <w:proofErr w:type="spellStart"/>
      <w:r w:rsidRPr="006C0B16">
        <w:rPr>
          <w:color w:val="000000"/>
        </w:rPr>
        <w:t>quyền</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proofErr w:type="gramStart"/>
      <w:r w:rsidRPr="006C0B16">
        <w:rPr>
          <w:color w:val="000000"/>
        </w:rPr>
        <w:t>duyệt</w:t>
      </w:r>
      <w:proofErr w:type="spellEnd"/>
      <w:r w:rsidRPr="006C0B16">
        <w:rPr>
          <w:color w:val="000000"/>
        </w:rPr>
        <w:t>;</w:t>
      </w:r>
      <w:proofErr w:type="gramEnd"/>
    </w:p>
    <w:p w14:paraId="628DE052" w14:textId="77777777" w:rsidR="007304D1" w:rsidRPr="006C0B16" w:rsidRDefault="002638E3" w:rsidP="002638E3">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số</w:t>
      </w:r>
      <w:proofErr w:type="spellEnd"/>
      <w:r w:rsidRPr="006C0B16">
        <w:rPr>
          <w:color w:val="000000"/>
        </w:rPr>
        <w:t xml:space="preserve"> </w:t>
      </w:r>
      <w:r w:rsidR="00C3625F" w:rsidRPr="006C0B16">
        <w:rPr>
          <w:color w:val="000000"/>
        </w:rPr>
        <w:t>02</w:t>
      </w:r>
      <w:r w:rsidRPr="006C0B16">
        <w:rPr>
          <w:color w:val="000000"/>
        </w:rPr>
        <w:t xml:space="preserve">/2015/TT-BLĐTBXH </w:t>
      </w:r>
      <w:proofErr w:type="spellStart"/>
      <w:r w:rsidRPr="006C0B16">
        <w:rPr>
          <w:color w:val="000000"/>
        </w:rPr>
        <w:t>ngày</w:t>
      </w:r>
      <w:proofErr w:type="spellEnd"/>
      <w:r w:rsidRPr="006C0B16">
        <w:rPr>
          <w:color w:val="000000"/>
        </w:rPr>
        <w:t xml:space="preserve"> 12/01/2015 </w:t>
      </w:r>
      <w:proofErr w:type="spellStart"/>
      <w:r w:rsidRPr="006C0B16">
        <w:rPr>
          <w:color w:val="000000"/>
        </w:rPr>
        <w:t>của</w:t>
      </w:r>
      <w:proofErr w:type="spellEnd"/>
      <w:r w:rsidRPr="006C0B16">
        <w:rPr>
          <w:color w:val="000000"/>
        </w:rPr>
        <w:t xml:space="preserve"> </w:t>
      </w:r>
      <w:proofErr w:type="spellStart"/>
      <w:r w:rsidRPr="006C0B16">
        <w:rPr>
          <w:color w:val="000000"/>
        </w:rPr>
        <w:t>Bộ</w:t>
      </w:r>
      <w:proofErr w:type="spellEnd"/>
      <w:r w:rsidRPr="006C0B16">
        <w:rPr>
          <w:color w:val="000000"/>
        </w:rPr>
        <w:t xml:space="preserve"> Lao </w:t>
      </w:r>
      <w:proofErr w:type="spellStart"/>
      <w:r w:rsidRPr="006C0B16">
        <w:rPr>
          <w:color w:val="000000"/>
        </w:rPr>
        <w:t>động</w:t>
      </w:r>
      <w:proofErr w:type="spellEnd"/>
      <w:r w:rsidRPr="006C0B16">
        <w:rPr>
          <w:color w:val="000000"/>
        </w:rPr>
        <w:t xml:space="preserve"> - Thương </w:t>
      </w:r>
      <w:proofErr w:type="spellStart"/>
      <w:r w:rsidRPr="006C0B16">
        <w:rPr>
          <w:color w:val="000000"/>
        </w:rPr>
        <w:t>binh</w:t>
      </w:r>
      <w:proofErr w:type="spellEnd"/>
      <w:r w:rsidRPr="006C0B16">
        <w:rPr>
          <w:color w:val="000000"/>
        </w:rPr>
        <w:t xml:space="preserve"> </w:t>
      </w:r>
      <w:proofErr w:type="spellStart"/>
      <w:r w:rsidRPr="006C0B16">
        <w:rPr>
          <w:color w:val="000000"/>
        </w:rPr>
        <w:t>và</w:t>
      </w:r>
      <w:proofErr w:type="spellEnd"/>
      <w:r w:rsidRPr="006C0B16">
        <w:rPr>
          <w:color w:val="000000"/>
        </w:rPr>
        <w:t xml:space="preserve"> </w:t>
      </w:r>
      <w:proofErr w:type="spellStart"/>
      <w:r w:rsidRPr="006C0B16">
        <w:rPr>
          <w:color w:val="000000"/>
        </w:rPr>
        <w:t>Xã</w:t>
      </w:r>
      <w:proofErr w:type="spellEnd"/>
      <w:r w:rsidRPr="006C0B16">
        <w:rPr>
          <w:color w:val="000000"/>
        </w:rPr>
        <w:t xml:space="preserve"> </w:t>
      </w:r>
      <w:proofErr w:type="spellStart"/>
      <w:r w:rsidRPr="006C0B16">
        <w:rPr>
          <w:color w:val="000000"/>
        </w:rPr>
        <w:t>hội</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định</w:t>
      </w:r>
      <w:proofErr w:type="spellEnd"/>
      <w:r w:rsidRPr="006C0B16">
        <w:rPr>
          <w:color w:val="000000"/>
        </w:rPr>
        <w:t xml:space="preserve"> </w:t>
      </w:r>
      <w:proofErr w:type="spellStart"/>
      <w:r w:rsidRPr="006C0B16">
        <w:rPr>
          <w:color w:val="000000"/>
        </w:rPr>
        <w:t>mức</w:t>
      </w:r>
      <w:proofErr w:type="spellEnd"/>
      <w:r w:rsidRPr="006C0B16">
        <w:rPr>
          <w:color w:val="000000"/>
        </w:rPr>
        <w:t xml:space="preserve"> </w:t>
      </w:r>
      <w:proofErr w:type="spellStart"/>
      <w:r w:rsidRPr="006C0B16">
        <w:rPr>
          <w:color w:val="000000"/>
        </w:rPr>
        <w:t>lương</w:t>
      </w:r>
      <w:proofErr w:type="spellEnd"/>
      <w:r w:rsidRPr="006C0B16">
        <w:rPr>
          <w:color w:val="000000"/>
        </w:rPr>
        <w:t xml:space="preserve"> </w:t>
      </w:r>
      <w:proofErr w:type="spellStart"/>
      <w:r w:rsidRPr="006C0B16">
        <w:rPr>
          <w:color w:val="000000"/>
        </w:rPr>
        <w:t>đối</w:t>
      </w:r>
      <w:proofErr w:type="spellEnd"/>
      <w:r w:rsidRPr="006C0B16">
        <w:rPr>
          <w:color w:val="000000"/>
        </w:rPr>
        <w:t xml:space="preserve"> </w:t>
      </w:r>
      <w:proofErr w:type="spellStart"/>
      <w:r w:rsidRPr="006C0B16">
        <w:rPr>
          <w:color w:val="000000"/>
        </w:rPr>
        <w:t>với</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vấn</w:t>
      </w:r>
      <w:proofErr w:type="spellEnd"/>
      <w:r w:rsidRPr="006C0B16">
        <w:rPr>
          <w:color w:val="000000"/>
        </w:rPr>
        <w:t xml:space="preserve"> </w:t>
      </w:r>
      <w:proofErr w:type="spellStart"/>
      <w:r w:rsidRPr="006C0B16">
        <w:rPr>
          <w:color w:val="000000"/>
        </w:rPr>
        <w:t>trong</w:t>
      </w:r>
      <w:proofErr w:type="spellEnd"/>
      <w:r w:rsidRPr="006C0B16">
        <w:rPr>
          <w:color w:val="000000"/>
        </w:rPr>
        <w:t xml:space="preserve"> </w:t>
      </w:r>
      <w:proofErr w:type="spellStart"/>
      <w:r w:rsidRPr="006C0B16">
        <w:rPr>
          <w:color w:val="000000"/>
        </w:rPr>
        <w:t>nước</w:t>
      </w:r>
      <w:proofErr w:type="spellEnd"/>
      <w:r w:rsidRPr="006C0B16">
        <w:rPr>
          <w:color w:val="000000"/>
        </w:rPr>
        <w:t xml:space="preserve"> </w:t>
      </w:r>
      <w:proofErr w:type="spellStart"/>
      <w:r w:rsidRPr="006C0B16">
        <w:rPr>
          <w:color w:val="000000"/>
        </w:rPr>
        <w:t>làm</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sở</w:t>
      </w:r>
      <w:proofErr w:type="spellEnd"/>
      <w:r w:rsidRPr="006C0B16">
        <w:rPr>
          <w:color w:val="000000"/>
        </w:rPr>
        <w:t xml:space="preserve"> </w:t>
      </w:r>
      <w:proofErr w:type="spellStart"/>
      <w:r w:rsidRPr="006C0B16">
        <w:rPr>
          <w:color w:val="000000"/>
        </w:rPr>
        <w:t>dự</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w:t>
      </w:r>
      <w:proofErr w:type="spellStart"/>
      <w:r w:rsidRPr="006C0B16">
        <w:rPr>
          <w:color w:val="000000"/>
        </w:rPr>
        <w:t>gói</w:t>
      </w:r>
      <w:proofErr w:type="spellEnd"/>
      <w:r w:rsidRPr="006C0B16">
        <w:rPr>
          <w:color w:val="000000"/>
        </w:rPr>
        <w:t xml:space="preserve"> </w:t>
      </w:r>
      <w:proofErr w:type="spellStart"/>
      <w:r w:rsidRPr="006C0B16">
        <w:rPr>
          <w:color w:val="000000"/>
        </w:rPr>
        <w:t>thầu</w:t>
      </w:r>
      <w:proofErr w:type="spellEnd"/>
      <w:r w:rsidRPr="006C0B16">
        <w:rPr>
          <w:color w:val="000000"/>
        </w:rPr>
        <w:t xml:space="preserve"> </w:t>
      </w:r>
      <w:proofErr w:type="spellStart"/>
      <w:r w:rsidRPr="006C0B16">
        <w:rPr>
          <w:color w:val="000000"/>
        </w:rPr>
        <w:t>cung</w:t>
      </w:r>
      <w:proofErr w:type="spellEnd"/>
      <w:r w:rsidRPr="006C0B16">
        <w:rPr>
          <w:color w:val="000000"/>
        </w:rPr>
        <w:t xml:space="preserve"> </w:t>
      </w:r>
      <w:proofErr w:type="spellStart"/>
      <w:r w:rsidRPr="006C0B16">
        <w:rPr>
          <w:color w:val="000000"/>
        </w:rPr>
        <w:t>cấp</w:t>
      </w:r>
      <w:proofErr w:type="spellEnd"/>
      <w:r w:rsidRPr="006C0B16">
        <w:rPr>
          <w:color w:val="000000"/>
        </w:rPr>
        <w:t xml:space="preserve"> </w:t>
      </w:r>
      <w:proofErr w:type="spellStart"/>
      <w:r w:rsidRPr="006C0B16">
        <w:rPr>
          <w:color w:val="000000"/>
        </w:rPr>
        <w:t>dịch</w:t>
      </w:r>
      <w:proofErr w:type="spellEnd"/>
      <w:r w:rsidRPr="006C0B16">
        <w:rPr>
          <w:color w:val="000000"/>
        </w:rPr>
        <w:t xml:space="preserve"> </w:t>
      </w:r>
      <w:proofErr w:type="spellStart"/>
      <w:r w:rsidRPr="006C0B16">
        <w:rPr>
          <w:color w:val="000000"/>
        </w:rPr>
        <w:t>vụ</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vấn</w:t>
      </w:r>
      <w:proofErr w:type="spellEnd"/>
      <w:r w:rsidRPr="006C0B16">
        <w:rPr>
          <w:color w:val="000000"/>
        </w:rPr>
        <w:t xml:space="preserve"> </w:t>
      </w:r>
      <w:proofErr w:type="spellStart"/>
      <w:r w:rsidRPr="006C0B16">
        <w:rPr>
          <w:color w:val="000000"/>
        </w:rPr>
        <w:t>áp</w:t>
      </w:r>
      <w:proofErr w:type="spellEnd"/>
      <w:r w:rsidRPr="006C0B16">
        <w:rPr>
          <w:color w:val="000000"/>
        </w:rPr>
        <w:t xml:space="preserve"> </w:t>
      </w:r>
      <w:proofErr w:type="spellStart"/>
      <w:r w:rsidRPr="006C0B16">
        <w:rPr>
          <w:color w:val="000000"/>
        </w:rPr>
        <w:t>dụng</w:t>
      </w:r>
      <w:proofErr w:type="spellEnd"/>
      <w:r w:rsidRPr="006C0B16">
        <w:rPr>
          <w:color w:val="000000"/>
        </w:rPr>
        <w:t xml:space="preserve"> </w:t>
      </w:r>
      <w:proofErr w:type="spellStart"/>
      <w:r w:rsidRPr="006C0B16">
        <w:rPr>
          <w:color w:val="000000"/>
        </w:rPr>
        <w:t>hình</w:t>
      </w:r>
      <w:proofErr w:type="spellEnd"/>
      <w:r w:rsidRPr="006C0B16">
        <w:rPr>
          <w:color w:val="000000"/>
        </w:rPr>
        <w:t xml:space="preserve"> </w:t>
      </w:r>
      <w:proofErr w:type="spellStart"/>
      <w:r w:rsidRPr="006C0B16">
        <w:rPr>
          <w:color w:val="000000"/>
        </w:rPr>
        <w:t>thức</w:t>
      </w:r>
      <w:proofErr w:type="spellEnd"/>
      <w:r w:rsidRPr="006C0B16">
        <w:rPr>
          <w:color w:val="000000"/>
        </w:rPr>
        <w:t xml:space="preserve"> </w:t>
      </w:r>
      <w:proofErr w:type="spellStart"/>
      <w:r w:rsidRPr="006C0B16">
        <w:rPr>
          <w:color w:val="000000"/>
        </w:rPr>
        <w:t>hợp</w:t>
      </w:r>
      <w:proofErr w:type="spellEnd"/>
      <w:r w:rsidRPr="006C0B16">
        <w:rPr>
          <w:color w:val="000000"/>
        </w:rPr>
        <w:t xml:space="preserve"> </w:t>
      </w:r>
      <w:proofErr w:type="spellStart"/>
      <w:r w:rsidRPr="006C0B16">
        <w:rPr>
          <w:color w:val="000000"/>
        </w:rPr>
        <w:t>đồng</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thời</w:t>
      </w:r>
      <w:proofErr w:type="spellEnd"/>
      <w:r w:rsidRPr="006C0B16">
        <w:rPr>
          <w:color w:val="000000"/>
        </w:rPr>
        <w:t xml:space="preserve"> </w:t>
      </w:r>
      <w:proofErr w:type="spellStart"/>
      <w:r w:rsidRPr="006C0B16">
        <w:rPr>
          <w:color w:val="000000"/>
        </w:rPr>
        <w:t>gian</w:t>
      </w:r>
      <w:proofErr w:type="spellEnd"/>
      <w:r w:rsidRPr="006C0B16">
        <w:rPr>
          <w:color w:val="000000"/>
        </w:rPr>
        <w:t xml:space="preserve"> </w:t>
      </w:r>
      <w:proofErr w:type="spellStart"/>
      <w:r w:rsidRPr="006C0B16">
        <w:rPr>
          <w:color w:val="000000"/>
        </w:rPr>
        <w:t>sử</w:t>
      </w:r>
      <w:proofErr w:type="spellEnd"/>
      <w:r w:rsidRPr="006C0B16">
        <w:rPr>
          <w:color w:val="000000"/>
        </w:rPr>
        <w:t xml:space="preserve"> </w:t>
      </w:r>
      <w:proofErr w:type="spellStart"/>
      <w:r w:rsidRPr="006C0B16">
        <w:rPr>
          <w:color w:val="000000"/>
        </w:rPr>
        <w:t>dụng</w:t>
      </w:r>
      <w:proofErr w:type="spellEnd"/>
      <w:r w:rsidRPr="006C0B16">
        <w:rPr>
          <w:color w:val="000000"/>
        </w:rPr>
        <w:t xml:space="preserve"> </w:t>
      </w:r>
      <w:proofErr w:type="spellStart"/>
      <w:r w:rsidRPr="006C0B16">
        <w:rPr>
          <w:color w:val="000000"/>
        </w:rPr>
        <w:t>vốn</w:t>
      </w:r>
      <w:proofErr w:type="spellEnd"/>
      <w:r w:rsidRPr="006C0B16">
        <w:rPr>
          <w:color w:val="000000"/>
        </w:rPr>
        <w:t xml:space="preserve"> </w:t>
      </w:r>
      <w:proofErr w:type="spellStart"/>
      <w:r w:rsidRPr="006C0B16">
        <w:rPr>
          <w:color w:val="000000"/>
        </w:rPr>
        <w:t>nhà</w:t>
      </w:r>
      <w:proofErr w:type="spellEnd"/>
      <w:r w:rsidRPr="006C0B16">
        <w:rPr>
          <w:color w:val="000000"/>
        </w:rPr>
        <w:t xml:space="preserve"> </w:t>
      </w:r>
      <w:proofErr w:type="spellStart"/>
      <w:proofErr w:type="gramStart"/>
      <w:r w:rsidRPr="006C0B16">
        <w:rPr>
          <w:color w:val="000000"/>
        </w:rPr>
        <w:t>nước</w:t>
      </w:r>
      <w:proofErr w:type="spellEnd"/>
      <w:r w:rsidRPr="006C0B16">
        <w:rPr>
          <w:color w:val="000000"/>
        </w:rPr>
        <w:t>;</w:t>
      </w:r>
      <w:proofErr w:type="gramEnd"/>
    </w:p>
    <w:p w14:paraId="77E393E2" w14:textId="77777777" w:rsidR="002638E3" w:rsidRPr="006C0B16" w:rsidRDefault="009D425B" w:rsidP="009D425B">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w:t>
      </w:r>
      <w:r w:rsidR="00260F63">
        <w:rPr>
          <w:color w:val="000000"/>
        </w:rPr>
        <w:t>ô</w:t>
      </w:r>
      <w:proofErr w:type="spellEnd"/>
      <w:r w:rsidR="00260F63">
        <w:rPr>
          <w:color w:val="000000"/>
        </w:rPr>
        <w:t xml:space="preserve">́ 76/2018/TT-BTC </w:t>
      </w:r>
      <w:proofErr w:type="spellStart"/>
      <w:r w:rsidR="00260F63">
        <w:rPr>
          <w:color w:val="000000"/>
        </w:rPr>
        <w:t>ngày</w:t>
      </w:r>
      <w:proofErr w:type="spellEnd"/>
      <w:r w:rsidR="00260F63">
        <w:rPr>
          <w:color w:val="000000"/>
        </w:rPr>
        <w:t xml:space="preserve"> 17/8/</w:t>
      </w:r>
      <w:r w:rsidRPr="006C0B16">
        <w:rPr>
          <w:color w:val="000000"/>
        </w:rPr>
        <w:t xml:space="preserve">2018 </w:t>
      </w:r>
      <w:proofErr w:type="spellStart"/>
      <w:r w:rsidRPr="006C0B16">
        <w:rPr>
          <w:color w:val="000000"/>
        </w:rPr>
        <w:t>của</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hướng</w:t>
      </w:r>
      <w:proofErr w:type="spellEnd"/>
      <w:r w:rsidRPr="006C0B16">
        <w:rPr>
          <w:color w:val="000000"/>
        </w:rPr>
        <w:t xml:space="preserve"> </w:t>
      </w:r>
      <w:proofErr w:type="spellStart"/>
      <w:r w:rsidRPr="006C0B16">
        <w:rPr>
          <w:color w:val="000000"/>
        </w:rPr>
        <w:t>dẫn</w:t>
      </w:r>
      <w:proofErr w:type="spellEnd"/>
      <w:r w:rsidRPr="006C0B16">
        <w:rPr>
          <w:color w:val="000000"/>
        </w:rPr>
        <w:t xml:space="preserve"> </w:t>
      </w:r>
      <w:proofErr w:type="spellStart"/>
      <w:r w:rsidRPr="006C0B16">
        <w:rPr>
          <w:color w:val="000000"/>
        </w:rPr>
        <w:t>nội</w:t>
      </w:r>
      <w:proofErr w:type="spellEnd"/>
      <w:r w:rsidRPr="006C0B16">
        <w:rPr>
          <w:color w:val="000000"/>
        </w:rPr>
        <w:t xml:space="preserve"> dung, </w:t>
      </w:r>
      <w:proofErr w:type="spellStart"/>
      <w:r w:rsidRPr="006C0B16">
        <w:rPr>
          <w:color w:val="000000"/>
        </w:rPr>
        <w:t>mức</w:t>
      </w:r>
      <w:proofErr w:type="spellEnd"/>
      <w:r w:rsidRPr="006C0B16">
        <w:rPr>
          <w:color w:val="000000"/>
        </w:rPr>
        <w:t xml:space="preserve"> chi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chương</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đào</w:t>
      </w:r>
      <w:proofErr w:type="spellEnd"/>
      <w:r w:rsidRPr="006C0B16">
        <w:rPr>
          <w:color w:val="000000"/>
        </w:rPr>
        <w:t xml:space="preserve"> </w:t>
      </w:r>
      <w:proofErr w:type="spellStart"/>
      <w:r w:rsidRPr="006C0B16">
        <w:rPr>
          <w:color w:val="000000"/>
        </w:rPr>
        <w:t>tạo</w:t>
      </w:r>
      <w:proofErr w:type="spellEnd"/>
      <w:r w:rsidRPr="006C0B16">
        <w:rPr>
          <w:color w:val="000000"/>
        </w:rPr>
        <w:t xml:space="preserve">, </w:t>
      </w:r>
      <w:proofErr w:type="spellStart"/>
      <w:r w:rsidRPr="006C0B16">
        <w:rPr>
          <w:color w:val="000000"/>
        </w:rPr>
        <w:t>biên</w:t>
      </w:r>
      <w:proofErr w:type="spellEnd"/>
      <w:r w:rsidRPr="006C0B16">
        <w:rPr>
          <w:color w:val="000000"/>
        </w:rPr>
        <w:t xml:space="preserve"> </w:t>
      </w:r>
      <w:proofErr w:type="spellStart"/>
      <w:r w:rsidRPr="006C0B16">
        <w:rPr>
          <w:color w:val="000000"/>
        </w:rPr>
        <w:t>soạn</w:t>
      </w:r>
      <w:proofErr w:type="spellEnd"/>
      <w:r w:rsidRPr="006C0B16">
        <w:rPr>
          <w:color w:val="000000"/>
        </w:rPr>
        <w:t xml:space="preserve"> </w:t>
      </w:r>
      <w:proofErr w:type="spellStart"/>
      <w:r w:rsidRPr="006C0B16">
        <w:rPr>
          <w:color w:val="000000"/>
        </w:rPr>
        <w:t>giao</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môn</w:t>
      </w:r>
      <w:proofErr w:type="spellEnd"/>
      <w:r w:rsidRPr="006C0B16">
        <w:rPr>
          <w:color w:val="000000"/>
        </w:rPr>
        <w:t xml:space="preserve"> </w:t>
      </w:r>
      <w:proofErr w:type="spellStart"/>
      <w:r w:rsidRPr="006C0B16">
        <w:rPr>
          <w:color w:val="000000"/>
        </w:rPr>
        <w:t>học</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giáo</w:t>
      </w:r>
      <w:proofErr w:type="spellEnd"/>
      <w:r w:rsidRPr="006C0B16">
        <w:rPr>
          <w:color w:val="000000"/>
        </w:rPr>
        <w:t xml:space="preserve"> </w:t>
      </w:r>
      <w:proofErr w:type="spellStart"/>
      <w:r w:rsidRPr="006C0B16">
        <w:rPr>
          <w:color w:val="000000"/>
        </w:rPr>
        <w:t>dục</w:t>
      </w:r>
      <w:proofErr w:type="spellEnd"/>
      <w:r w:rsidRPr="006C0B16">
        <w:rPr>
          <w:color w:val="000000"/>
        </w:rPr>
        <w:t xml:space="preserve"> </w:t>
      </w:r>
      <w:proofErr w:type="spellStart"/>
      <w:r w:rsidRPr="006C0B16">
        <w:rPr>
          <w:color w:val="000000"/>
        </w:rPr>
        <w:t>đại</w:t>
      </w:r>
      <w:proofErr w:type="spellEnd"/>
      <w:r w:rsidR="00C3625F" w:rsidRPr="006C0B16">
        <w:rPr>
          <w:color w:val="000000"/>
        </w:rPr>
        <w:t xml:space="preserve"> </w:t>
      </w:r>
      <w:proofErr w:type="spellStart"/>
      <w:r w:rsidR="00C3625F" w:rsidRPr="006C0B16">
        <w:rPr>
          <w:color w:val="000000"/>
        </w:rPr>
        <w:t>học</w:t>
      </w:r>
      <w:proofErr w:type="spellEnd"/>
      <w:r w:rsidR="00C3625F" w:rsidRPr="006C0B16">
        <w:rPr>
          <w:color w:val="000000"/>
        </w:rPr>
        <w:t xml:space="preserve">, </w:t>
      </w:r>
      <w:proofErr w:type="spellStart"/>
      <w:r w:rsidR="00C3625F" w:rsidRPr="006C0B16">
        <w:rPr>
          <w:color w:val="000000"/>
        </w:rPr>
        <w:t>giáo</w:t>
      </w:r>
      <w:proofErr w:type="spellEnd"/>
      <w:r w:rsidR="00C3625F" w:rsidRPr="006C0B16">
        <w:rPr>
          <w:color w:val="000000"/>
        </w:rPr>
        <w:t xml:space="preserve"> </w:t>
      </w:r>
      <w:proofErr w:type="spellStart"/>
      <w:r w:rsidR="00C3625F" w:rsidRPr="006C0B16">
        <w:rPr>
          <w:color w:val="000000"/>
        </w:rPr>
        <w:t>dục</w:t>
      </w:r>
      <w:proofErr w:type="spellEnd"/>
      <w:r w:rsidR="00C3625F" w:rsidRPr="006C0B16">
        <w:rPr>
          <w:color w:val="000000"/>
        </w:rPr>
        <w:t xml:space="preserve"> </w:t>
      </w:r>
      <w:proofErr w:type="spellStart"/>
      <w:r w:rsidR="00C3625F" w:rsidRPr="006C0B16">
        <w:rPr>
          <w:color w:val="000000"/>
        </w:rPr>
        <w:t>nghê</w:t>
      </w:r>
      <w:proofErr w:type="spellEnd"/>
      <w:r w:rsidR="00C3625F" w:rsidRPr="006C0B16">
        <w:rPr>
          <w:color w:val="000000"/>
        </w:rPr>
        <w:t xml:space="preserve">̀ </w:t>
      </w:r>
      <w:proofErr w:type="spellStart"/>
      <w:proofErr w:type="gramStart"/>
      <w:r w:rsidR="00C3625F" w:rsidRPr="006C0B16">
        <w:rPr>
          <w:color w:val="000000"/>
        </w:rPr>
        <w:t>nghiệp</w:t>
      </w:r>
      <w:proofErr w:type="spellEnd"/>
      <w:r w:rsidR="00C3625F" w:rsidRPr="006C0B16">
        <w:rPr>
          <w:color w:val="000000"/>
        </w:rPr>
        <w:t>;</w:t>
      </w:r>
      <w:proofErr w:type="gramEnd"/>
    </w:p>
    <w:p w14:paraId="70AD4D18" w14:textId="77777777" w:rsidR="00C3625F" w:rsidRPr="006C0B16" w:rsidRDefault="00C3625F" w:rsidP="009C6E01">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r w:rsidR="009C6E01">
        <w:rPr>
          <w:color w:val="000000"/>
        </w:rPr>
        <w:t>03/2020</w:t>
      </w:r>
      <w:r w:rsidRPr="006C0B16">
        <w:rPr>
          <w:color w:val="000000"/>
        </w:rPr>
        <w:t xml:space="preserve">/TT-BTTTT </w:t>
      </w:r>
      <w:proofErr w:type="spellStart"/>
      <w:r w:rsidRPr="006C0B16">
        <w:rPr>
          <w:color w:val="000000"/>
        </w:rPr>
        <w:t>ngày</w:t>
      </w:r>
      <w:proofErr w:type="spellEnd"/>
      <w:r w:rsidRPr="006C0B16">
        <w:rPr>
          <w:color w:val="000000"/>
        </w:rPr>
        <w:t xml:space="preserve"> </w:t>
      </w:r>
      <w:r w:rsidR="009C6E01">
        <w:rPr>
          <w:color w:val="000000"/>
        </w:rPr>
        <w:t>24</w:t>
      </w:r>
      <w:r w:rsidR="00260F63">
        <w:rPr>
          <w:color w:val="000000"/>
        </w:rPr>
        <w:t>/</w:t>
      </w:r>
      <w:r w:rsidR="009C6E01">
        <w:rPr>
          <w:color w:val="000000"/>
        </w:rPr>
        <w:t>2</w:t>
      </w:r>
      <w:r w:rsidR="00260F63">
        <w:rPr>
          <w:color w:val="000000"/>
        </w:rPr>
        <w:t>/</w:t>
      </w:r>
      <w:r w:rsidR="009C6E01">
        <w:rPr>
          <w:color w:val="000000"/>
        </w:rPr>
        <w:t>202</w:t>
      </w:r>
      <w:r w:rsidRPr="006C0B16">
        <w:rPr>
          <w:color w:val="000000"/>
        </w:rPr>
        <w:t xml:space="preserve">0 </w:t>
      </w:r>
      <w:proofErr w:type="spellStart"/>
      <w:r w:rsidRPr="006C0B16">
        <w:rPr>
          <w:color w:val="000000"/>
        </w:rPr>
        <w:t>của</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Thông tin </w:t>
      </w:r>
      <w:proofErr w:type="spellStart"/>
      <w:r w:rsidRPr="006C0B16">
        <w:rPr>
          <w:color w:val="000000"/>
        </w:rPr>
        <w:t>Truyền</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cương</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chi </w:t>
      </w:r>
      <w:proofErr w:type="spellStart"/>
      <w:r w:rsidRPr="006C0B16">
        <w:rPr>
          <w:color w:val="000000"/>
        </w:rPr>
        <w:t>tiết</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hoạt</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tin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009C6E01">
        <w:rPr>
          <w:color w:val="000000"/>
        </w:rPr>
        <w:t xml:space="preserve"> </w:t>
      </w:r>
      <w:proofErr w:type="spellStart"/>
      <w:r w:rsidR="009C6E01">
        <w:rPr>
          <w:color w:val="000000"/>
        </w:rPr>
        <w:t>kinh</w:t>
      </w:r>
      <w:proofErr w:type="spellEnd"/>
      <w:r w:rsidR="009C6E01">
        <w:rPr>
          <w:color w:val="000000"/>
        </w:rPr>
        <w:t xml:space="preserve"> </w:t>
      </w:r>
      <w:proofErr w:type="spellStart"/>
      <w:r w:rsidR="009C6E01">
        <w:rPr>
          <w:color w:val="000000"/>
        </w:rPr>
        <w:t>ph</w:t>
      </w:r>
      <w:r w:rsidR="009C6E01" w:rsidRPr="009C6E01">
        <w:rPr>
          <w:color w:val="000000"/>
        </w:rPr>
        <w:t>í</w:t>
      </w:r>
      <w:proofErr w:type="spellEnd"/>
      <w:r w:rsidR="009C6E01">
        <w:rPr>
          <w:color w:val="000000"/>
        </w:rPr>
        <w:t xml:space="preserve"> chi </w:t>
      </w:r>
      <w:proofErr w:type="spellStart"/>
      <w:r w:rsidR="009C6E01">
        <w:rPr>
          <w:color w:val="000000"/>
        </w:rPr>
        <w:t>th</w:t>
      </w:r>
      <w:r w:rsidR="009C6E01" w:rsidRPr="009C6E01">
        <w:rPr>
          <w:color w:val="000000"/>
        </w:rPr>
        <w:t>ường</w:t>
      </w:r>
      <w:proofErr w:type="spellEnd"/>
      <w:r w:rsidR="009C6E01">
        <w:rPr>
          <w:color w:val="000000"/>
        </w:rPr>
        <w:t xml:space="preserve"> </w:t>
      </w:r>
      <w:proofErr w:type="spellStart"/>
      <w:r w:rsidR="009C6E01">
        <w:rPr>
          <w:color w:val="000000"/>
        </w:rPr>
        <w:t>xuy</w:t>
      </w:r>
      <w:r w:rsidR="009C6E01" w:rsidRPr="009C6E01">
        <w:rPr>
          <w:color w:val="000000"/>
        </w:rPr>
        <w:t>ê</w:t>
      </w:r>
      <w:r w:rsidR="009C6E01">
        <w:rPr>
          <w:color w:val="000000"/>
        </w:rPr>
        <w:t>n</w:t>
      </w:r>
      <w:proofErr w:type="spellEnd"/>
      <w:r w:rsidR="009C6E01">
        <w:rPr>
          <w:color w:val="000000"/>
        </w:rPr>
        <w:t xml:space="preserve"> </w:t>
      </w:r>
      <w:proofErr w:type="spellStart"/>
      <w:r w:rsidR="009C6E01">
        <w:rPr>
          <w:color w:val="000000"/>
        </w:rPr>
        <w:t>thu</w:t>
      </w:r>
      <w:r w:rsidR="009C6E01" w:rsidRPr="009C6E01">
        <w:rPr>
          <w:color w:val="000000"/>
        </w:rPr>
        <w:t>ộc</w:t>
      </w:r>
      <w:proofErr w:type="spellEnd"/>
      <w:r w:rsidR="009C6E01">
        <w:rPr>
          <w:color w:val="000000"/>
        </w:rPr>
        <w:t xml:space="preserve"> </w:t>
      </w:r>
      <w:proofErr w:type="spellStart"/>
      <w:r w:rsidR="009C6E01">
        <w:rPr>
          <w:color w:val="000000"/>
        </w:rPr>
        <w:t>ngu</w:t>
      </w:r>
      <w:r w:rsidR="009C6E01" w:rsidRPr="009C6E01">
        <w:rPr>
          <w:color w:val="000000"/>
        </w:rPr>
        <w:t>ồn</w:t>
      </w:r>
      <w:proofErr w:type="spellEnd"/>
      <w:r w:rsidR="009C6E01">
        <w:rPr>
          <w:color w:val="000000"/>
        </w:rPr>
        <w:t xml:space="preserve"> </w:t>
      </w:r>
      <w:proofErr w:type="spellStart"/>
      <w:r w:rsidR="009C6E01">
        <w:rPr>
          <w:color w:val="000000"/>
        </w:rPr>
        <w:t>v</w:t>
      </w:r>
      <w:r w:rsidR="009C6E01" w:rsidRPr="009C6E01">
        <w:rPr>
          <w:color w:val="000000"/>
        </w:rPr>
        <w:t>ốn</w:t>
      </w:r>
      <w:proofErr w:type="spellEnd"/>
      <w:r w:rsidR="009C6E01">
        <w:rPr>
          <w:color w:val="000000"/>
        </w:rPr>
        <w:t xml:space="preserve"> Ng</w:t>
      </w:r>
      <w:r w:rsidR="009C6E01" w:rsidRPr="009C6E01">
        <w:rPr>
          <w:color w:val="000000"/>
        </w:rPr>
        <w:t>â</w:t>
      </w:r>
      <w:r w:rsidR="009C6E01">
        <w:rPr>
          <w:color w:val="000000"/>
        </w:rPr>
        <w:t xml:space="preserve">n </w:t>
      </w:r>
      <w:proofErr w:type="spellStart"/>
      <w:r w:rsidR="009C6E01">
        <w:rPr>
          <w:color w:val="000000"/>
        </w:rPr>
        <w:t>s</w:t>
      </w:r>
      <w:r w:rsidR="009C6E01" w:rsidRPr="009C6E01">
        <w:rPr>
          <w:color w:val="000000"/>
        </w:rPr>
        <w:t>ách</w:t>
      </w:r>
      <w:proofErr w:type="spellEnd"/>
      <w:r w:rsidR="009C6E01">
        <w:rPr>
          <w:color w:val="000000"/>
        </w:rPr>
        <w:t xml:space="preserve"> </w:t>
      </w:r>
      <w:proofErr w:type="spellStart"/>
      <w:r w:rsidR="009C6E01">
        <w:rPr>
          <w:color w:val="000000"/>
        </w:rPr>
        <w:t>Nh</w:t>
      </w:r>
      <w:r w:rsidR="009C6E01" w:rsidRPr="009C6E01">
        <w:rPr>
          <w:color w:val="000000"/>
        </w:rPr>
        <w:t>à</w:t>
      </w:r>
      <w:proofErr w:type="spellEnd"/>
      <w:r w:rsidR="009C6E01">
        <w:rPr>
          <w:color w:val="000000"/>
        </w:rPr>
        <w:t xml:space="preserve"> </w:t>
      </w:r>
      <w:proofErr w:type="spellStart"/>
      <w:r w:rsidR="009C6E01">
        <w:rPr>
          <w:color w:val="000000"/>
        </w:rPr>
        <w:t>n</w:t>
      </w:r>
      <w:r w:rsidR="009C6E01" w:rsidRPr="009C6E01">
        <w:rPr>
          <w:color w:val="000000"/>
        </w:rPr>
        <w:t>ước</w:t>
      </w:r>
      <w:proofErr w:type="spellEnd"/>
      <w:r w:rsidRPr="006C0B16">
        <w:rPr>
          <w:color w:val="000000"/>
        </w:rPr>
        <w:t>.</w:t>
      </w:r>
    </w:p>
    <w:p w14:paraId="437385A2" w14:textId="77777777" w:rsidR="007B5C60" w:rsidRPr="006C0B16" w:rsidRDefault="007304D1" w:rsidP="007B5C60">
      <w:pPr>
        <w:spacing w:before="120" w:line="252" w:lineRule="auto"/>
        <w:ind w:firstLine="360"/>
        <w:jc w:val="both"/>
        <w:rPr>
          <w:b/>
          <w:color w:val="000000"/>
        </w:rPr>
      </w:pPr>
      <w:r w:rsidRPr="006C0B16">
        <w:rPr>
          <w:b/>
          <w:color w:val="000000"/>
        </w:rPr>
        <w:t>c</w:t>
      </w:r>
      <w:r w:rsidR="007B5C60" w:rsidRPr="006C0B16">
        <w:rPr>
          <w:b/>
          <w:color w:val="000000"/>
        </w:rPr>
        <w:t xml:space="preserve">. Quy </w:t>
      </w:r>
      <w:proofErr w:type="spellStart"/>
      <w:r w:rsidR="007B5C60" w:rsidRPr="006C0B16">
        <w:rPr>
          <w:b/>
          <w:color w:val="000000"/>
        </w:rPr>
        <w:t>định</w:t>
      </w:r>
      <w:proofErr w:type="spellEnd"/>
      <w:r w:rsidR="007B5C60" w:rsidRPr="006C0B16">
        <w:rPr>
          <w:b/>
          <w:color w:val="000000"/>
        </w:rPr>
        <w:t xml:space="preserve"> chi </w:t>
      </w:r>
      <w:proofErr w:type="spellStart"/>
      <w:r w:rsidR="007B5C60" w:rsidRPr="006C0B16">
        <w:rPr>
          <w:b/>
          <w:color w:val="000000"/>
        </w:rPr>
        <w:t>tiết</w:t>
      </w:r>
      <w:proofErr w:type="spellEnd"/>
      <w:r w:rsidR="007B5C60" w:rsidRPr="006C0B16">
        <w:rPr>
          <w:b/>
          <w:color w:val="000000"/>
        </w:rPr>
        <w:t xml:space="preserve"> </w:t>
      </w:r>
      <w:proofErr w:type="spellStart"/>
      <w:r w:rsidR="007B5C60" w:rsidRPr="006C0B16">
        <w:rPr>
          <w:b/>
          <w:color w:val="000000"/>
        </w:rPr>
        <w:t>hoạt</w:t>
      </w:r>
      <w:proofErr w:type="spellEnd"/>
      <w:r w:rsidR="007B5C60" w:rsidRPr="006C0B16">
        <w:rPr>
          <w:b/>
          <w:color w:val="000000"/>
        </w:rPr>
        <w:t xml:space="preserve"> </w:t>
      </w:r>
      <w:proofErr w:type="spellStart"/>
      <w:r w:rsidR="007B5C60" w:rsidRPr="006C0B16">
        <w:rPr>
          <w:b/>
          <w:color w:val="000000"/>
        </w:rPr>
        <w:t>động</w:t>
      </w:r>
      <w:proofErr w:type="spellEnd"/>
      <w:r w:rsidR="007B5C60" w:rsidRPr="006C0B16">
        <w:rPr>
          <w:b/>
          <w:color w:val="000000"/>
        </w:rPr>
        <w:t xml:space="preserve"> </w:t>
      </w:r>
      <w:proofErr w:type="spellStart"/>
      <w:r w:rsidR="007B5C60" w:rsidRPr="006C0B16">
        <w:rPr>
          <w:b/>
          <w:color w:val="000000"/>
        </w:rPr>
        <w:t>mua</w:t>
      </w:r>
      <w:proofErr w:type="spellEnd"/>
      <w:r w:rsidR="007B5C60" w:rsidRPr="006C0B16">
        <w:rPr>
          <w:b/>
          <w:color w:val="000000"/>
        </w:rPr>
        <w:t xml:space="preserve"> </w:t>
      </w:r>
      <w:proofErr w:type="spellStart"/>
      <w:r w:rsidR="007B5C60" w:rsidRPr="006C0B16">
        <w:rPr>
          <w:b/>
          <w:color w:val="000000"/>
        </w:rPr>
        <w:t>sắm</w:t>
      </w:r>
      <w:proofErr w:type="spellEnd"/>
      <w:r w:rsidR="007B5C60" w:rsidRPr="006C0B16">
        <w:rPr>
          <w:b/>
          <w:color w:val="000000"/>
        </w:rPr>
        <w:t xml:space="preserve"> </w:t>
      </w:r>
      <w:proofErr w:type="spellStart"/>
      <w:r w:rsidR="007B5C60" w:rsidRPr="006C0B16">
        <w:rPr>
          <w:b/>
          <w:color w:val="000000"/>
        </w:rPr>
        <w:t>tài</w:t>
      </w:r>
      <w:proofErr w:type="spellEnd"/>
      <w:r w:rsidR="007B5C60" w:rsidRPr="006C0B16">
        <w:rPr>
          <w:b/>
          <w:color w:val="000000"/>
        </w:rPr>
        <w:t xml:space="preserve"> </w:t>
      </w:r>
      <w:proofErr w:type="spellStart"/>
      <w:r w:rsidR="007B5C60" w:rsidRPr="006C0B16">
        <w:rPr>
          <w:b/>
          <w:color w:val="000000"/>
        </w:rPr>
        <w:t>sản</w:t>
      </w:r>
      <w:proofErr w:type="spellEnd"/>
      <w:r w:rsidR="007B5C60" w:rsidRPr="006C0B16">
        <w:rPr>
          <w:b/>
          <w:color w:val="000000"/>
        </w:rPr>
        <w:t xml:space="preserve">, </w:t>
      </w:r>
      <w:proofErr w:type="spellStart"/>
      <w:r w:rsidR="007B5C60" w:rsidRPr="006C0B16">
        <w:rPr>
          <w:b/>
          <w:color w:val="000000"/>
        </w:rPr>
        <w:t>hàng</w:t>
      </w:r>
      <w:proofErr w:type="spellEnd"/>
      <w:r w:rsidR="007B5C60" w:rsidRPr="006C0B16">
        <w:rPr>
          <w:b/>
          <w:color w:val="000000"/>
        </w:rPr>
        <w:t xml:space="preserve"> </w:t>
      </w:r>
      <w:proofErr w:type="spellStart"/>
      <w:r w:rsidR="007B5C60" w:rsidRPr="006C0B16">
        <w:rPr>
          <w:b/>
          <w:color w:val="000000"/>
        </w:rPr>
        <w:t>hóa</w:t>
      </w:r>
      <w:proofErr w:type="spellEnd"/>
      <w:r w:rsidR="007B5C60" w:rsidRPr="006C0B16">
        <w:rPr>
          <w:b/>
          <w:color w:val="000000"/>
        </w:rPr>
        <w:t xml:space="preserve">, </w:t>
      </w:r>
      <w:proofErr w:type="spellStart"/>
      <w:r w:rsidR="007B5C60" w:rsidRPr="006C0B16">
        <w:rPr>
          <w:b/>
          <w:color w:val="000000"/>
        </w:rPr>
        <w:t>dịch</w:t>
      </w:r>
      <w:proofErr w:type="spellEnd"/>
      <w:r w:rsidR="007B5C60" w:rsidRPr="006C0B16">
        <w:rPr>
          <w:b/>
          <w:color w:val="000000"/>
        </w:rPr>
        <w:t xml:space="preserve"> vụ</w:t>
      </w:r>
    </w:p>
    <w:p w14:paraId="41DA71B1" w14:textId="77777777" w:rsidR="007B5C60" w:rsidRPr="006C0B16" w:rsidRDefault="007B5C60" w:rsidP="00682248">
      <w:pPr>
        <w:numPr>
          <w:ilvl w:val="0"/>
          <w:numId w:val="3"/>
        </w:numPr>
        <w:spacing w:before="120" w:line="252" w:lineRule="auto"/>
        <w:ind w:left="0" w:firstLine="284"/>
        <w:jc w:val="both"/>
        <w:rPr>
          <w:color w:val="000000"/>
        </w:rPr>
      </w:pPr>
      <w:proofErr w:type="spellStart"/>
      <w:r w:rsidRPr="006C0B16">
        <w:rPr>
          <w:color w:val="000000"/>
        </w:rPr>
        <w:t>Luật</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43/2013/QH13 </w:t>
      </w:r>
      <w:proofErr w:type="spellStart"/>
      <w:r w:rsidRPr="006C0B16">
        <w:rPr>
          <w:color w:val="000000"/>
        </w:rPr>
        <w:t>ngày</w:t>
      </w:r>
      <w:proofErr w:type="spellEnd"/>
      <w:r w:rsidRPr="006C0B16">
        <w:rPr>
          <w:color w:val="000000"/>
        </w:rPr>
        <w:t xml:space="preserve"> </w:t>
      </w:r>
      <w:proofErr w:type="gramStart"/>
      <w:r w:rsidRPr="006C0B16">
        <w:rPr>
          <w:color w:val="000000"/>
        </w:rPr>
        <w:t>26/11/2013</w:t>
      </w:r>
      <w:r w:rsidR="00C3625F" w:rsidRPr="006C0B16">
        <w:rPr>
          <w:color w:val="000000"/>
        </w:rPr>
        <w:t>;</w:t>
      </w:r>
      <w:proofErr w:type="gramEnd"/>
    </w:p>
    <w:p w14:paraId="744864F8" w14:textId="77777777" w:rsidR="007B5C60" w:rsidRPr="006C0B16" w:rsidRDefault="007B5C60" w:rsidP="00682248">
      <w:pPr>
        <w:numPr>
          <w:ilvl w:val="0"/>
          <w:numId w:val="3"/>
        </w:numPr>
        <w:spacing w:before="120" w:line="252" w:lineRule="auto"/>
        <w:ind w:left="0" w:firstLine="284"/>
        <w:jc w:val="both"/>
        <w:rPr>
          <w:color w:val="000000"/>
        </w:rPr>
      </w:pPr>
      <w:proofErr w:type="spellStart"/>
      <w:r w:rsidRPr="006C0B16">
        <w:rPr>
          <w:color w:val="000000"/>
        </w:rPr>
        <w:t>Luật</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ly</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15/2017/QH14 </w:t>
      </w:r>
      <w:proofErr w:type="spellStart"/>
      <w:r w:rsidRPr="006C0B16">
        <w:rPr>
          <w:color w:val="000000"/>
        </w:rPr>
        <w:t>ngày</w:t>
      </w:r>
      <w:proofErr w:type="spellEnd"/>
      <w:r w:rsidRPr="006C0B16">
        <w:rPr>
          <w:color w:val="000000"/>
        </w:rPr>
        <w:t xml:space="preserve"> </w:t>
      </w:r>
      <w:proofErr w:type="gramStart"/>
      <w:r w:rsidRPr="006C0B16">
        <w:rPr>
          <w:color w:val="000000"/>
        </w:rPr>
        <w:t>21/6/2017</w:t>
      </w:r>
      <w:r w:rsidR="00C3625F" w:rsidRPr="006C0B16">
        <w:rPr>
          <w:color w:val="000000"/>
        </w:rPr>
        <w:t>;</w:t>
      </w:r>
      <w:proofErr w:type="gramEnd"/>
    </w:p>
    <w:p w14:paraId="18567DD9" w14:textId="77777777" w:rsidR="007B5C60" w:rsidRPr="006C0B16" w:rsidRDefault="007B5C60" w:rsidP="00682248">
      <w:pPr>
        <w:numPr>
          <w:ilvl w:val="0"/>
          <w:numId w:val="3"/>
        </w:numPr>
        <w:spacing w:before="120" w:line="252" w:lineRule="auto"/>
        <w:ind w:left="0" w:firstLine="284"/>
        <w:jc w:val="both"/>
        <w:rPr>
          <w:color w:val="000000"/>
        </w:rPr>
      </w:pPr>
      <w:proofErr w:type="spellStart"/>
      <w:r w:rsidRPr="006C0B16">
        <w:rPr>
          <w:color w:val="000000"/>
        </w:rPr>
        <w:t>Luật</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50/2014/QH13 </w:t>
      </w:r>
      <w:proofErr w:type="spellStart"/>
      <w:r w:rsidRPr="006C0B16">
        <w:rPr>
          <w:color w:val="000000"/>
        </w:rPr>
        <w:t>ngày</w:t>
      </w:r>
      <w:proofErr w:type="spellEnd"/>
      <w:r w:rsidRPr="006C0B16">
        <w:rPr>
          <w:color w:val="000000"/>
        </w:rPr>
        <w:t xml:space="preserve"> </w:t>
      </w:r>
      <w:proofErr w:type="gramStart"/>
      <w:r w:rsidRPr="006C0B16">
        <w:rPr>
          <w:color w:val="000000"/>
        </w:rPr>
        <w:t>18/6/2014</w:t>
      </w:r>
      <w:r w:rsidR="00C3625F" w:rsidRPr="006C0B16">
        <w:rPr>
          <w:color w:val="000000"/>
        </w:rPr>
        <w:t>;</w:t>
      </w:r>
      <w:proofErr w:type="gramEnd"/>
    </w:p>
    <w:p w14:paraId="4926BC22"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lastRenderedPageBreak/>
        <w:t xml:space="preserve">Nghị </w:t>
      </w:r>
      <w:proofErr w:type="spellStart"/>
      <w:r w:rsidRPr="006C0B16">
        <w:rPr>
          <w:color w:val="000000"/>
        </w:rPr>
        <w:t>định</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63/2014/NĐ-CP </w:t>
      </w:r>
      <w:proofErr w:type="spellStart"/>
      <w:r w:rsidRPr="006C0B16">
        <w:rPr>
          <w:color w:val="000000"/>
        </w:rPr>
        <w:t>ngày</w:t>
      </w:r>
      <w:proofErr w:type="spellEnd"/>
      <w:r w:rsidRPr="006C0B16">
        <w:rPr>
          <w:color w:val="000000"/>
        </w:rPr>
        <w:t xml:space="preserve"> 26/6/2014 </w:t>
      </w:r>
      <w:proofErr w:type="spellStart"/>
      <w:r w:rsidRPr="006C0B16">
        <w:rPr>
          <w:color w:val="000000"/>
        </w:rPr>
        <w:t>của</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phu</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chi </w:t>
      </w:r>
      <w:proofErr w:type="spellStart"/>
      <w:r w:rsidRPr="006C0B16">
        <w:rPr>
          <w:color w:val="000000"/>
        </w:rPr>
        <w:t>tiết</w:t>
      </w:r>
      <w:proofErr w:type="spellEnd"/>
      <w:r w:rsidRPr="006C0B16">
        <w:rPr>
          <w:color w:val="000000"/>
        </w:rPr>
        <w:t xml:space="preserve"> </w:t>
      </w:r>
      <w:proofErr w:type="spellStart"/>
      <w:r w:rsidRPr="006C0B16">
        <w:rPr>
          <w:color w:val="000000"/>
        </w:rPr>
        <w:t>thi</w:t>
      </w:r>
      <w:proofErr w:type="spellEnd"/>
      <w:r w:rsidRPr="006C0B16">
        <w:rPr>
          <w:color w:val="000000"/>
        </w:rPr>
        <w:t xml:space="preserve"> </w:t>
      </w:r>
      <w:proofErr w:type="spellStart"/>
      <w:r w:rsidRPr="006C0B16">
        <w:rPr>
          <w:color w:val="000000"/>
        </w:rPr>
        <w:t>hành</w:t>
      </w:r>
      <w:proofErr w:type="spellEnd"/>
      <w:r w:rsidRPr="006C0B16">
        <w:rPr>
          <w:color w:val="000000"/>
        </w:rPr>
        <w:t xml:space="preserve"> </w:t>
      </w:r>
      <w:proofErr w:type="spellStart"/>
      <w:r w:rsidRPr="006C0B16">
        <w:rPr>
          <w:color w:val="000000"/>
        </w:rPr>
        <w:t>một</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proofErr w:type="spellStart"/>
      <w:r w:rsidRPr="006C0B16">
        <w:rPr>
          <w:color w:val="000000"/>
        </w:rPr>
        <w:t>điều</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Luật</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lựa</w:t>
      </w:r>
      <w:proofErr w:type="spellEnd"/>
      <w:r w:rsidRPr="006C0B16">
        <w:rPr>
          <w:color w:val="000000"/>
        </w:rPr>
        <w:t xml:space="preserve"> </w:t>
      </w:r>
      <w:proofErr w:type="spellStart"/>
      <w:r w:rsidRPr="006C0B16">
        <w:rPr>
          <w:color w:val="000000"/>
        </w:rPr>
        <w:t>chọn</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proofErr w:type="gramStart"/>
      <w:r w:rsidRPr="006C0B16">
        <w:rPr>
          <w:color w:val="000000"/>
        </w:rPr>
        <w:t>thầu</w:t>
      </w:r>
      <w:proofErr w:type="spellEnd"/>
      <w:r w:rsidR="00C3625F" w:rsidRPr="006C0B16">
        <w:rPr>
          <w:color w:val="000000"/>
        </w:rPr>
        <w:t>;</w:t>
      </w:r>
      <w:proofErr w:type="gramEnd"/>
    </w:p>
    <w:p w14:paraId="6E0C3712"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58/2016/TT-BTC </w:t>
      </w:r>
      <w:proofErr w:type="spellStart"/>
      <w:r w:rsidRPr="006C0B16">
        <w:rPr>
          <w:color w:val="000000"/>
        </w:rPr>
        <w:t>ngày</w:t>
      </w:r>
      <w:proofErr w:type="spellEnd"/>
      <w:r w:rsidRPr="006C0B16">
        <w:rPr>
          <w:color w:val="000000"/>
        </w:rPr>
        <w:t xml:space="preserve"> 29/3/2016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chi </w:t>
      </w:r>
      <w:proofErr w:type="spellStart"/>
      <w:r w:rsidRPr="006C0B16">
        <w:rPr>
          <w:color w:val="000000"/>
        </w:rPr>
        <w:t>tiết</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vốn</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nhằm</w:t>
      </w:r>
      <w:proofErr w:type="spellEnd"/>
      <w:r w:rsidRPr="006C0B16">
        <w:rPr>
          <w:color w:val="000000"/>
        </w:rPr>
        <w:t xml:space="preserve"> </w:t>
      </w:r>
      <w:proofErr w:type="spellStart"/>
      <w:r w:rsidRPr="006C0B16">
        <w:rPr>
          <w:color w:val="000000"/>
        </w:rPr>
        <w:t>duy</w:t>
      </w:r>
      <w:proofErr w:type="spellEnd"/>
      <w:r w:rsidRPr="006C0B16">
        <w:rPr>
          <w:color w:val="000000"/>
        </w:rPr>
        <w:t xml:space="preserve"> trì </w:t>
      </w:r>
      <w:proofErr w:type="spellStart"/>
      <w:r w:rsidRPr="006C0B16">
        <w:rPr>
          <w:color w:val="000000"/>
        </w:rPr>
        <w:t>hoạt</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thuộc</w:t>
      </w:r>
      <w:proofErr w:type="spellEnd"/>
      <w:r w:rsidRPr="006C0B16">
        <w:rPr>
          <w:color w:val="000000"/>
        </w:rPr>
        <w:t xml:space="preserve"> </w:t>
      </w:r>
      <w:proofErr w:type="spellStart"/>
      <w:r w:rsidRPr="006C0B16">
        <w:rPr>
          <w:color w:val="000000"/>
        </w:rPr>
        <w:t>lực</w:t>
      </w:r>
      <w:proofErr w:type="spellEnd"/>
      <w:r w:rsidRPr="006C0B16">
        <w:rPr>
          <w:color w:val="000000"/>
        </w:rPr>
        <w:t xml:space="preserve"> </w:t>
      </w:r>
      <w:proofErr w:type="spellStart"/>
      <w:r w:rsidRPr="006C0B16">
        <w:rPr>
          <w:color w:val="000000"/>
        </w:rPr>
        <w:t>lượng</w:t>
      </w:r>
      <w:proofErr w:type="spellEnd"/>
      <w:r w:rsidRPr="006C0B16">
        <w:rPr>
          <w:color w:val="000000"/>
        </w:rPr>
        <w:t xml:space="preserve"> vũ </w:t>
      </w:r>
      <w:proofErr w:type="spellStart"/>
      <w:r w:rsidRPr="006C0B16">
        <w:rPr>
          <w:color w:val="000000"/>
        </w:rPr>
        <w:t>trang</w:t>
      </w:r>
      <w:proofErr w:type="spellEnd"/>
      <w:r w:rsidRPr="006C0B16">
        <w:rPr>
          <w:color w:val="000000"/>
        </w:rPr>
        <w:t xml:space="preserve"> </w:t>
      </w:r>
      <w:proofErr w:type="spellStart"/>
      <w:r w:rsidRPr="006C0B16">
        <w:rPr>
          <w:color w:val="000000"/>
        </w:rPr>
        <w:t>nhân</w:t>
      </w:r>
      <w:proofErr w:type="spellEnd"/>
      <w:r w:rsidRPr="006C0B16">
        <w:rPr>
          <w:color w:val="000000"/>
        </w:rPr>
        <w:t xml:space="preserve"> </w:t>
      </w:r>
      <w:proofErr w:type="spellStart"/>
      <w:r w:rsidRPr="006C0B16">
        <w:rPr>
          <w:color w:val="000000"/>
        </w:rPr>
        <w:t>dân</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sư</w:t>
      </w:r>
      <w:proofErr w:type="spellEnd"/>
      <w:r w:rsidRPr="006C0B16">
        <w:rPr>
          <w:color w:val="000000"/>
        </w:rPr>
        <w:t xml:space="preserve">̣ </w:t>
      </w:r>
      <w:proofErr w:type="spellStart"/>
      <w:r w:rsidRPr="006C0B16">
        <w:rPr>
          <w:color w:val="000000"/>
        </w:rPr>
        <w:t>nghiệp</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trị,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trị – xã </w:t>
      </w:r>
      <w:proofErr w:type="spellStart"/>
      <w:r w:rsidRPr="006C0B16">
        <w:rPr>
          <w:color w:val="000000"/>
        </w:rPr>
        <w:t>hội</w:t>
      </w:r>
      <w:proofErr w:type="spellEnd"/>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trị - xã </w:t>
      </w:r>
      <w:proofErr w:type="spellStart"/>
      <w:r w:rsidRPr="006C0B16">
        <w:rPr>
          <w:color w:val="000000"/>
        </w:rPr>
        <w:t>hội</w:t>
      </w:r>
      <w:proofErr w:type="spellEnd"/>
      <w:r w:rsidRPr="006C0B16">
        <w:rPr>
          <w:color w:val="000000"/>
        </w:rPr>
        <w:t xml:space="preserve"> – </w:t>
      </w:r>
      <w:proofErr w:type="spellStart"/>
      <w:r w:rsidRPr="006C0B16">
        <w:rPr>
          <w:color w:val="000000"/>
        </w:rPr>
        <w:t>nghê</w:t>
      </w:r>
      <w:proofErr w:type="spellEnd"/>
      <w:r w:rsidRPr="006C0B16">
        <w:rPr>
          <w:color w:val="000000"/>
        </w:rPr>
        <w:t xml:space="preserve">̀ </w:t>
      </w:r>
      <w:proofErr w:type="spellStart"/>
      <w:r w:rsidRPr="006C0B16">
        <w:rPr>
          <w:color w:val="000000"/>
        </w:rPr>
        <w:t>nghiệp</w:t>
      </w:r>
      <w:proofErr w:type="spellEnd"/>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xã </w:t>
      </w:r>
      <w:proofErr w:type="spellStart"/>
      <w:r w:rsidRPr="006C0B16">
        <w:rPr>
          <w:color w:val="000000"/>
        </w:rPr>
        <w:t>hội</w:t>
      </w:r>
      <w:proofErr w:type="spellEnd"/>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xã </w:t>
      </w:r>
      <w:proofErr w:type="spellStart"/>
      <w:r w:rsidRPr="006C0B16">
        <w:rPr>
          <w:color w:val="000000"/>
        </w:rPr>
        <w:t>hội</w:t>
      </w:r>
      <w:proofErr w:type="spellEnd"/>
      <w:r w:rsidRPr="006C0B16">
        <w:rPr>
          <w:color w:val="000000"/>
        </w:rPr>
        <w:t xml:space="preserve"> – </w:t>
      </w:r>
      <w:proofErr w:type="spellStart"/>
      <w:r w:rsidRPr="006C0B16">
        <w:rPr>
          <w:color w:val="000000"/>
        </w:rPr>
        <w:t>nghê</w:t>
      </w:r>
      <w:proofErr w:type="spellEnd"/>
      <w:r w:rsidRPr="006C0B16">
        <w:rPr>
          <w:color w:val="000000"/>
        </w:rPr>
        <w:t xml:space="preserve">̀ </w:t>
      </w:r>
      <w:proofErr w:type="spellStart"/>
      <w:proofErr w:type="gramStart"/>
      <w:r w:rsidRPr="006C0B16">
        <w:rPr>
          <w:color w:val="000000"/>
        </w:rPr>
        <w:t>nghiệp</w:t>
      </w:r>
      <w:proofErr w:type="spellEnd"/>
      <w:r w:rsidR="00C3625F" w:rsidRPr="006C0B16">
        <w:rPr>
          <w:color w:val="000000"/>
        </w:rPr>
        <w:t>;</w:t>
      </w:r>
      <w:proofErr w:type="gramEnd"/>
    </w:p>
    <w:p w14:paraId="65A99BC2" w14:textId="77777777" w:rsidR="007B5C60" w:rsidRPr="006C0B16" w:rsidRDefault="007B5C60" w:rsidP="00682248">
      <w:pPr>
        <w:numPr>
          <w:ilvl w:val="0"/>
          <w:numId w:val="3"/>
        </w:numPr>
        <w:spacing w:before="120" w:line="252" w:lineRule="auto"/>
        <w:ind w:left="0" w:firstLine="284"/>
        <w:jc w:val="both"/>
        <w:rPr>
          <w:color w:val="000000"/>
        </w:rPr>
      </w:pPr>
      <w:proofErr w:type="spellStart"/>
      <w:r w:rsidRPr="006C0B16">
        <w:rPr>
          <w:color w:val="000000"/>
        </w:rPr>
        <w:t>Quyết</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17/2019/QĐ-</w:t>
      </w:r>
      <w:proofErr w:type="spellStart"/>
      <w:r w:rsidRPr="006C0B16">
        <w:rPr>
          <w:color w:val="000000"/>
        </w:rPr>
        <w:t>TTg</w:t>
      </w:r>
      <w:proofErr w:type="spellEnd"/>
      <w:r w:rsidRPr="006C0B16">
        <w:rPr>
          <w:color w:val="000000"/>
        </w:rPr>
        <w:t xml:space="preserve"> </w:t>
      </w:r>
      <w:proofErr w:type="spellStart"/>
      <w:r w:rsidRPr="006C0B16">
        <w:rPr>
          <w:color w:val="000000"/>
        </w:rPr>
        <w:t>ngày</w:t>
      </w:r>
      <w:proofErr w:type="spellEnd"/>
      <w:r w:rsidRPr="006C0B16">
        <w:rPr>
          <w:color w:val="000000"/>
        </w:rPr>
        <w:t xml:space="preserve"> 08/4/2019 </w:t>
      </w:r>
      <w:proofErr w:type="spellStart"/>
      <w:r w:rsidRPr="006C0B16">
        <w:rPr>
          <w:color w:val="000000"/>
        </w:rPr>
        <w:t>vê</w:t>
      </w:r>
      <w:proofErr w:type="spellEnd"/>
      <w:r w:rsidRPr="006C0B16">
        <w:rPr>
          <w:color w:val="000000"/>
        </w:rPr>
        <w:t xml:space="preserve">̀ </w:t>
      </w:r>
      <w:proofErr w:type="spellStart"/>
      <w:r w:rsidRPr="006C0B16">
        <w:rPr>
          <w:color w:val="000000"/>
        </w:rPr>
        <w:t>một</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proofErr w:type="spellStart"/>
      <w:r w:rsidRPr="006C0B16">
        <w:rPr>
          <w:color w:val="000000"/>
        </w:rPr>
        <w:t>gói</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nội</w:t>
      </w:r>
      <w:proofErr w:type="spellEnd"/>
      <w:r w:rsidRPr="006C0B16">
        <w:rPr>
          <w:color w:val="000000"/>
        </w:rPr>
        <w:t xml:space="preserve"> dung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nhằm</w:t>
      </w:r>
      <w:proofErr w:type="spellEnd"/>
      <w:r w:rsidRPr="006C0B16">
        <w:rPr>
          <w:color w:val="000000"/>
        </w:rPr>
        <w:t xml:space="preserve"> </w:t>
      </w:r>
      <w:proofErr w:type="spellStart"/>
      <w:r w:rsidRPr="006C0B16">
        <w:rPr>
          <w:color w:val="000000"/>
        </w:rPr>
        <w:t>duy</w:t>
      </w:r>
      <w:proofErr w:type="spellEnd"/>
      <w:r w:rsidRPr="006C0B16">
        <w:rPr>
          <w:color w:val="000000"/>
        </w:rPr>
        <w:t xml:space="preserve"> trì </w:t>
      </w:r>
      <w:proofErr w:type="spellStart"/>
      <w:r w:rsidRPr="006C0B16">
        <w:rPr>
          <w:color w:val="000000"/>
        </w:rPr>
        <w:t>hoạt</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áp</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hình</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lựa</w:t>
      </w:r>
      <w:proofErr w:type="spellEnd"/>
      <w:r w:rsidRPr="006C0B16">
        <w:rPr>
          <w:color w:val="000000"/>
        </w:rPr>
        <w:t xml:space="preserve"> </w:t>
      </w:r>
      <w:proofErr w:type="spellStart"/>
      <w:r w:rsidRPr="006C0B16">
        <w:rPr>
          <w:color w:val="000000"/>
        </w:rPr>
        <w:t>chọn</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trong</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đặc</w:t>
      </w:r>
      <w:proofErr w:type="spellEnd"/>
      <w:r w:rsidRPr="006C0B16">
        <w:rPr>
          <w:color w:val="000000"/>
        </w:rPr>
        <w:t xml:space="preserve"> </w:t>
      </w:r>
      <w:proofErr w:type="spellStart"/>
      <w:r w:rsidRPr="006C0B16">
        <w:rPr>
          <w:color w:val="000000"/>
        </w:rPr>
        <w:t>biệt</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Quy </w:t>
      </w:r>
      <w:proofErr w:type="spellStart"/>
      <w:r w:rsidRPr="006C0B16">
        <w:rPr>
          <w:color w:val="000000"/>
        </w:rPr>
        <w:t>định</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điều</w:t>
      </w:r>
      <w:proofErr w:type="spellEnd"/>
      <w:r w:rsidRPr="006C0B16">
        <w:rPr>
          <w:color w:val="000000"/>
        </w:rPr>
        <w:t xml:space="preserve"> 26 </w:t>
      </w:r>
      <w:proofErr w:type="spellStart"/>
      <w:r w:rsidRPr="006C0B16">
        <w:rPr>
          <w:color w:val="000000"/>
        </w:rPr>
        <w:t>Luật</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proofErr w:type="gramStart"/>
      <w:r w:rsidRPr="006C0B16">
        <w:rPr>
          <w:color w:val="000000"/>
        </w:rPr>
        <w:t>thầu</w:t>
      </w:r>
      <w:proofErr w:type="spellEnd"/>
      <w:r w:rsidR="00BD3441" w:rsidRPr="006C0B16">
        <w:rPr>
          <w:color w:val="000000"/>
        </w:rPr>
        <w:t>;</w:t>
      </w:r>
      <w:proofErr w:type="gramEnd"/>
    </w:p>
    <w:p w14:paraId="36C942CF" w14:textId="77777777" w:rsidR="007B5C60" w:rsidRPr="006C0B16" w:rsidRDefault="007B5C60" w:rsidP="00682248">
      <w:pPr>
        <w:numPr>
          <w:ilvl w:val="0"/>
          <w:numId w:val="3"/>
        </w:numPr>
        <w:spacing w:before="120" w:line="252" w:lineRule="auto"/>
        <w:ind w:left="0" w:firstLine="284"/>
        <w:jc w:val="both"/>
        <w:rPr>
          <w:color w:val="000000"/>
        </w:rPr>
      </w:pPr>
      <w:r w:rsidRPr="006C0B16">
        <w:rPr>
          <w:color w:val="000000"/>
        </w:rPr>
        <w:t xml:space="preserve">Nghị </w:t>
      </w:r>
      <w:proofErr w:type="spellStart"/>
      <w:r w:rsidRPr="006C0B16">
        <w:rPr>
          <w:color w:val="000000"/>
        </w:rPr>
        <w:t>định</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151/2017/NĐ-CP </w:t>
      </w:r>
      <w:proofErr w:type="spellStart"/>
      <w:r w:rsidRPr="006C0B16">
        <w:rPr>
          <w:color w:val="000000"/>
        </w:rPr>
        <w:t>ngày</w:t>
      </w:r>
      <w:proofErr w:type="spellEnd"/>
      <w:r w:rsidRPr="006C0B16">
        <w:rPr>
          <w:color w:val="000000"/>
        </w:rPr>
        <w:t xml:space="preserve"> 26/12/2017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chi </w:t>
      </w:r>
      <w:proofErr w:type="spellStart"/>
      <w:r w:rsidRPr="006C0B16">
        <w:rPr>
          <w:color w:val="000000"/>
        </w:rPr>
        <w:t>tiết</w:t>
      </w:r>
      <w:proofErr w:type="spellEnd"/>
      <w:r w:rsidRPr="006C0B16">
        <w:rPr>
          <w:color w:val="000000"/>
        </w:rPr>
        <w:t xml:space="preserve"> </w:t>
      </w:r>
      <w:proofErr w:type="spellStart"/>
      <w:r w:rsidRPr="006C0B16">
        <w:rPr>
          <w:color w:val="000000"/>
        </w:rPr>
        <w:t>một</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proofErr w:type="spellStart"/>
      <w:r w:rsidRPr="006C0B16">
        <w:rPr>
          <w:color w:val="000000"/>
        </w:rPr>
        <w:t>điều</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Luật</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ly</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proofErr w:type="gramStart"/>
      <w:r w:rsidRPr="006C0B16">
        <w:rPr>
          <w:color w:val="000000"/>
        </w:rPr>
        <w:t>công</w:t>
      </w:r>
      <w:proofErr w:type="spellEnd"/>
      <w:r w:rsidR="00C3625F" w:rsidRPr="006C0B16">
        <w:rPr>
          <w:color w:val="000000"/>
        </w:rPr>
        <w:t>;</w:t>
      </w:r>
      <w:proofErr w:type="gramEnd"/>
    </w:p>
    <w:p w14:paraId="6214D72A" w14:textId="77777777" w:rsidR="007B5C60" w:rsidRPr="006C0B16" w:rsidRDefault="00D75716" w:rsidP="00682248">
      <w:pPr>
        <w:numPr>
          <w:ilvl w:val="0"/>
          <w:numId w:val="3"/>
        </w:numPr>
        <w:spacing w:before="120" w:line="252" w:lineRule="auto"/>
        <w:ind w:left="0" w:firstLine="284"/>
        <w:jc w:val="both"/>
        <w:rPr>
          <w:color w:val="000000"/>
        </w:rPr>
      </w:pPr>
      <w:r>
        <w:rPr>
          <w:color w:val="000000"/>
        </w:rPr>
        <w:t xml:space="preserve">Thông </w:t>
      </w:r>
      <w:proofErr w:type="spellStart"/>
      <w:r>
        <w:rPr>
          <w:color w:val="000000"/>
        </w:rPr>
        <w:t>tư</w:t>
      </w:r>
      <w:proofErr w:type="spellEnd"/>
      <w:r>
        <w:rPr>
          <w:color w:val="000000"/>
        </w:rPr>
        <w:t xml:space="preserve"> </w:t>
      </w:r>
      <w:proofErr w:type="spellStart"/>
      <w:r>
        <w:rPr>
          <w:color w:val="000000"/>
        </w:rPr>
        <w:t>sô</w:t>
      </w:r>
      <w:proofErr w:type="spellEnd"/>
      <w:r>
        <w:rPr>
          <w:color w:val="000000"/>
        </w:rPr>
        <w:t>́ 09/2019</w:t>
      </w:r>
      <w:r w:rsidR="007B5C60" w:rsidRPr="006C0B16">
        <w:rPr>
          <w:color w:val="000000"/>
        </w:rPr>
        <w:t xml:space="preserve">/TT-BXD </w:t>
      </w:r>
      <w:proofErr w:type="spellStart"/>
      <w:r w:rsidR="007B5C60" w:rsidRPr="006C0B16">
        <w:rPr>
          <w:color w:val="000000"/>
        </w:rPr>
        <w:t>ngày</w:t>
      </w:r>
      <w:proofErr w:type="spellEnd"/>
      <w:r w:rsidR="007B5C60" w:rsidRPr="006C0B16">
        <w:rPr>
          <w:color w:val="000000"/>
        </w:rPr>
        <w:t xml:space="preserve"> </w:t>
      </w:r>
      <w:r>
        <w:rPr>
          <w:color w:val="000000"/>
        </w:rPr>
        <w:t>26/12/2019</w:t>
      </w:r>
      <w:r w:rsidR="007B5C60" w:rsidRPr="006C0B16">
        <w:rPr>
          <w:color w:val="000000"/>
        </w:rPr>
        <w:t xml:space="preserve"> </w:t>
      </w:r>
      <w:proofErr w:type="spellStart"/>
      <w:r w:rsidR="007B5C60" w:rsidRPr="006C0B16">
        <w:rPr>
          <w:color w:val="000000"/>
        </w:rPr>
        <w:t>hướng</w:t>
      </w:r>
      <w:proofErr w:type="spellEnd"/>
      <w:r w:rsidR="007B5C60" w:rsidRPr="006C0B16">
        <w:rPr>
          <w:color w:val="000000"/>
        </w:rPr>
        <w:t xml:space="preserve"> </w:t>
      </w:r>
      <w:proofErr w:type="spellStart"/>
      <w:r w:rsidR="007B5C60" w:rsidRPr="006C0B16">
        <w:rPr>
          <w:color w:val="000000"/>
        </w:rPr>
        <w:t>dẫn</w:t>
      </w:r>
      <w:proofErr w:type="spellEnd"/>
      <w:r w:rsidR="007B5C60" w:rsidRPr="006C0B16">
        <w:rPr>
          <w:color w:val="000000"/>
        </w:rPr>
        <w:t xml:space="preserve"> </w:t>
      </w:r>
      <w:proofErr w:type="spellStart"/>
      <w:r w:rsidR="007B5C60" w:rsidRPr="006C0B16">
        <w:rPr>
          <w:color w:val="000000"/>
        </w:rPr>
        <w:t>xác</w:t>
      </w:r>
      <w:proofErr w:type="spellEnd"/>
      <w:r w:rsidR="007B5C60" w:rsidRPr="006C0B16">
        <w:rPr>
          <w:color w:val="000000"/>
        </w:rPr>
        <w:t xml:space="preserve"> </w:t>
      </w:r>
      <w:proofErr w:type="spellStart"/>
      <w:r w:rsidR="007B5C60" w:rsidRPr="006C0B16">
        <w:rPr>
          <w:color w:val="000000"/>
        </w:rPr>
        <w:t>định</w:t>
      </w:r>
      <w:proofErr w:type="spellEnd"/>
      <w:r w:rsidR="007B5C60" w:rsidRPr="006C0B16">
        <w:rPr>
          <w:color w:val="000000"/>
        </w:rPr>
        <w:t xml:space="preserve"> </w:t>
      </w:r>
      <w:proofErr w:type="spellStart"/>
      <w:r w:rsidR="007B5C60" w:rsidRPr="006C0B16">
        <w:rPr>
          <w:color w:val="000000"/>
        </w:rPr>
        <w:t>va</w:t>
      </w:r>
      <w:proofErr w:type="spellEnd"/>
      <w:r w:rsidR="007B5C60" w:rsidRPr="006C0B16">
        <w:rPr>
          <w:color w:val="000000"/>
        </w:rPr>
        <w:t xml:space="preserve">̀ </w:t>
      </w:r>
      <w:proofErr w:type="spellStart"/>
      <w:r w:rsidR="007B5C60" w:rsidRPr="006C0B16">
        <w:rPr>
          <w:color w:val="000000"/>
        </w:rPr>
        <w:t>quản</w:t>
      </w:r>
      <w:proofErr w:type="spellEnd"/>
      <w:r w:rsidR="007B5C60" w:rsidRPr="006C0B16">
        <w:rPr>
          <w:color w:val="000000"/>
        </w:rPr>
        <w:t xml:space="preserve"> </w:t>
      </w:r>
      <w:proofErr w:type="spellStart"/>
      <w:r w:rsidR="007B5C60" w:rsidRPr="006C0B16">
        <w:rPr>
          <w:color w:val="000000"/>
        </w:rPr>
        <w:t>ly</w:t>
      </w:r>
      <w:proofErr w:type="spellEnd"/>
      <w:r w:rsidR="007B5C60" w:rsidRPr="006C0B16">
        <w:rPr>
          <w:color w:val="000000"/>
        </w:rPr>
        <w:t xml:space="preserve">́ chi phí </w:t>
      </w:r>
      <w:proofErr w:type="spellStart"/>
      <w:r w:rsidR="007B5C60" w:rsidRPr="006C0B16">
        <w:rPr>
          <w:color w:val="000000"/>
        </w:rPr>
        <w:t>đầu</w:t>
      </w:r>
      <w:proofErr w:type="spellEnd"/>
      <w:r w:rsidR="007B5C60" w:rsidRPr="006C0B16">
        <w:rPr>
          <w:color w:val="000000"/>
        </w:rPr>
        <w:t xml:space="preserve"> </w:t>
      </w:r>
      <w:proofErr w:type="spellStart"/>
      <w:r w:rsidR="007B5C60" w:rsidRPr="006C0B16">
        <w:rPr>
          <w:color w:val="000000"/>
        </w:rPr>
        <w:t>tư</w:t>
      </w:r>
      <w:proofErr w:type="spellEnd"/>
      <w:r w:rsidR="007B5C60" w:rsidRPr="006C0B16">
        <w:rPr>
          <w:color w:val="000000"/>
        </w:rPr>
        <w:t xml:space="preserve"> </w:t>
      </w:r>
      <w:proofErr w:type="spellStart"/>
      <w:r w:rsidR="007B5C60" w:rsidRPr="006C0B16">
        <w:rPr>
          <w:color w:val="000000"/>
        </w:rPr>
        <w:t>xây</w:t>
      </w:r>
      <w:proofErr w:type="spellEnd"/>
      <w:r w:rsidR="007B5C60" w:rsidRPr="006C0B16">
        <w:rPr>
          <w:color w:val="000000"/>
        </w:rPr>
        <w:t xml:space="preserve"> </w:t>
      </w:r>
      <w:proofErr w:type="spellStart"/>
      <w:proofErr w:type="gramStart"/>
      <w:r w:rsidR="007B5C60" w:rsidRPr="006C0B16">
        <w:rPr>
          <w:color w:val="000000"/>
        </w:rPr>
        <w:t>dựng</w:t>
      </w:r>
      <w:proofErr w:type="spellEnd"/>
      <w:r w:rsidR="00C3625F" w:rsidRPr="006C0B16">
        <w:rPr>
          <w:color w:val="000000"/>
        </w:rPr>
        <w:t>;</w:t>
      </w:r>
      <w:proofErr w:type="gramEnd"/>
    </w:p>
    <w:p w14:paraId="548F4989" w14:textId="77777777" w:rsidR="007B5C60" w:rsidRPr="006C0B16" w:rsidRDefault="007B5C60" w:rsidP="00682248">
      <w:pPr>
        <w:numPr>
          <w:ilvl w:val="0"/>
          <w:numId w:val="3"/>
        </w:numPr>
        <w:spacing w:before="120" w:line="252" w:lineRule="auto"/>
        <w:ind w:left="0" w:firstLine="284"/>
        <w:jc w:val="both"/>
        <w:rPr>
          <w:color w:val="000000"/>
        </w:rPr>
      </w:pPr>
      <w:proofErr w:type="spellStart"/>
      <w:r w:rsidRPr="006C0B16">
        <w:rPr>
          <w:color w:val="000000"/>
        </w:rPr>
        <w:t>Quyết</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79/QĐ-BXD </w:t>
      </w:r>
      <w:proofErr w:type="spellStart"/>
      <w:r w:rsidRPr="006C0B16">
        <w:rPr>
          <w:color w:val="000000"/>
        </w:rPr>
        <w:t>ngày</w:t>
      </w:r>
      <w:proofErr w:type="spellEnd"/>
      <w:r w:rsidRPr="006C0B16">
        <w:rPr>
          <w:color w:val="000000"/>
        </w:rPr>
        <w:t xml:space="preserve"> 15/02/2017 </w:t>
      </w:r>
      <w:proofErr w:type="spellStart"/>
      <w:r w:rsidRPr="006C0B16">
        <w:rPr>
          <w:color w:val="000000"/>
        </w:rPr>
        <w:t>công</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mức</w:t>
      </w:r>
      <w:proofErr w:type="spellEnd"/>
      <w:r w:rsidRPr="006C0B16">
        <w:rPr>
          <w:color w:val="000000"/>
        </w:rPr>
        <w:t xml:space="preserve"> chi phí </w:t>
      </w:r>
      <w:proofErr w:type="spellStart"/>
      <w:r w:rsidRPr="006C0B16">
        <w:rPr>
          <w:color w:val="000000"/>
        </w:rPr>
        <w:t>quản</w:t>
      </w:r>
      <w:proofErr w:type="spellEnd"/>
      <w:r w:rsidRPr="006C0B16">
        <w:rPr>
          <w:color w:val="000000"/>
        </w:rPr>
        <w:t xml:space="preserve"> </w:t>
      </w:r>
      <w:proofErr w:type="spellStart"/>
      <w:r w:rsidRPr="006C0B16">
        <w:rPr>
          <w:color w:val="000000"/>
        </w:rPr>
        <w:t>ly</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án</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proofErr w:type="gramStart"/>
      <w:r w:rsidRPr="006C0B16">
        <w:rPr>
          <w:color w:val="000000"/>
        </w:rPr>
        <w:t>dựng</w:t>
      </w:r>
      <w:proofErr w:type="spellEnd"/>
      <w:r w:rsidR="00C3625F" w:rsidRPr="006C0B16">
        <w:rPr>
          <w:color w:val="000000"/>
        </w:rPr>
        <w:t>;</w:t>
      </w:r>
      <w:proofErr w:type="gramEnd"/>
    </w:p>
    <w:p w14:paraId="18050076" w14:textId="77777777" w:rsidR="007B5C60" w:rsidRPr="006C0B16" w:rsidRDefault="007B5C60" w:rsidP="00682248">
      <w:pPr>
        <w:numPr>
          <w:ilvl w:val="0"/>
          <w:numId w:val="3"/>
        </w:numPr>
        <w:spacing w:before="120" w:line="252" w:lineRule="auto"/>
        <w:ind w:left="0" w:firstLine="284"/>
        <w:jc w:val="both"/>
        <w:rPr>
          <w:color w:val="000000"/>
        </w:rPr>
      </w:pPr>
      <w:proofErr w:type="spellStart"/>
      <w:r w:rsidRPr="006C0B16">
        <w:rPr>
          <w:color w:val="000000"/>
        </w:rPr>
        <w:t>Quyết</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36/QĐ-ĐHQGHN </w:t>
      </w:r>
      <w:proofErr w:type="spellStart"/>
      <w:r w:rsidRPr="006C0B16">
        <w:rPr>
          <w:color w:val="000000"/>
        </w:rPr>
        <w:t>ngày</w:t>
      </w:r>
      <w:proofErr w:type="spellEnd"/>
      <w:r w:rsidRPr="006C0B16">
        <w:rPr>
          <w:color w:val="000000"/>
        </w:rPr>
        <w:t xml:space="preserve"> 12/01/2016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ly</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án</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thuộc</w:t>
      </w:r>
      <w:proofErr w:type="spellEnd"/>
      <w:r w:rsidRPr="006C0B16">
        <w:rPr>
          <w:color w:val="000000"/>
        </w:rPr>
        <w:t xml:space="preserve"> </w:t>
      </w:r>
      <w:proofErr w:type="spellStart"/>
      <w:r w:rsidRPr="006C0B16">
        <w:rPr>
          <w:color w:val="000000"/>
        </w:rPr>
        <w:t>phạm</w:t>
      </w:r>
      <w:proofErr w:type="spellEnd"/>
      <w:r w:rsidRPr="006C0B16">
        <w:rPr>
          <w:color w:val="000000"/>
        </w:rPr>
        <w:t xml:space="preserve"> vi </w:t>
      </w:r>
      <w:proofErr w:type="spellStart"/>
      <w:r w:rsidRPr="006C0B16">
        <w:rPr>
          <w:color w:val="000000"/>
        </w:rPr>
        <w:t>Đại</w:t>
      </w:r>
      <w:proofErr w:type="spellEnd"/>
      <w:r w:rsidRPr="006C0B16">
        <w:rPr>
          <w:color w:val="000000"/>
        </w:rPr>
        <w:t xml:space="preserve"> </w:t>
      </w:r>
      <w:proofErr w:type="spellStart"/>
      <w:r w:rsidRPr="006C0B16">
        <w:rPr>
          <w:color w:val="000000"/>
        </w:rPr>
        <w:t>học</w:t>
      </w:r>
      <w:proofErr w:type="spellEnd"/>
      <w:r w:rsidRPr="006C0B16">
        <w:rPr>
          <w:color w:val="000000"/>
        </w:rPr>
        <w:t xml:space="preserve"> </w:t>
      </w:r>
      <w:proofErr w:type="spellStart"/>
      <w:r w:rsidRPr="006C0B16">
        <w:rPr>
          <w:color w:val="000000"/>
        </w:rPr>
        <w:t>Quốc</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Hà </w:t>
      </w:r>
      <w:proofErr w:type="spellStart"/>
      <w:r w:rsidRPr="006C0B16">
        <w:rPr>
          <w:color w:val="000000"/>
        </w:rPr>
        <w:t>Nội</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ly</w:t>
      </w:r>
      <w:proofErr w:type="spellEnd"/>
      <w:r w:rsidRPr="006C0B16">
        <w:rPr>
          <w:color w:val="000000"/>
        </w:rPr>
        <w:t>́</w:t>
      </w:r>
      <w:r w:rsidR="00C3625F" w:rsidRPr="006C0B16">
        <w:rPr>
          <w:color w:val="000000"/>
        </w:rPr>
        <w:t>.</w:t>
      </w:r>
    </w:p>
    <w:p w14:paraId="12EF73BB" w14:textId="77777777" w:rsidR="003E690F" w:rsidRPr="006C0B16" w:rsidRDefault="007304D1" w:rsidP="003E690F">
      <w:pPr>
        <w:spacing w:before="120" w:line="252" w:lineRule="auto"/>
        <w:ind w:firstLine="360"/>
        <w:jc w:val="both"/>
        <w:rPr>
          <w:b/>
          <w:color w:val="000000"/>
        </w:rPr>
      </w:pPr>
      <w:r w:rsidRPr="006C0B16">
        <w:rPr>
          <w:b/>
          <w:color w:val="000000"/>
        </w:rPr>
        <w:t>d</w:t>
      </w:r>
      <w:r w:rsidR="003E690F" w:rsidRPr="006C0B16">
        <w:rPr>
          <w:b/>
          <w:color w:val="000000"/>
        </w:rPr>
        <w:t xml:space="preserve">. Quy </w:t>
      </w:r>
      <w:proofErr w:type="spellStart"/>
      <w:r w:rsidR="003E690F" w:rsidRPr="006C0B16">
        <w:rPr>
          <w:b/>
          <w:color w:val="000000"/>
        </w:rPr>
        <w:t>định</w:t>
      </w:r>
      <w:proofErr w:type="spellEnd"/>
      <w:r w:rsidR="003E690F" w:rsidRPr="006C0B16">
        <w:rPr>
          <w:b/>
          <w:color w:val="000000"/>
        </w:rPr>
        <w:t xml:space="preserve"> chi </w:t>
      </w:r>
      <w:proofErr w:type="spellStart"/>
      <w:r w:rsidR="003E690F" w:rsidRPr="006C0B16">
        <w:rPr>
          <w:b/>
          <w:color w:val="000000"/>
        </w:rPr>
        <w:t>tiết</w:t>
      </w:r>
      <w:proofErr w:type="spellEnd"/>
      <w:r w:rsidR="003E690F" w:rsidRPr="006C0B16">
        <w:rPr>
          <w:b/>
          <w:color w:val="000000"/>
        </w:rPr>
        <w:t xml:space="preserve"> </w:t>
      </w:r>
      <w:proofErr w:type="spellStart"/>
      <w:r w:rsidR="003E690F" w:rsidRPr="006C0B16">
        <w:rPr>
          <w:b/>
          <w:color w:val="000000"/>
        </w:rPr>
        <w:t>vê</w:t>
      </w:r>
      <w:proofErr w:type="spellEnd"/>
      <w:r w:rsidR="003E690F" w:rsidRPr="006C0B16">
        <w:rPr>
          <w:b/>
          <w:color w:val="000000"/>
        </w:rPr>
        <w:t xml:space="preserve">̀ </w:t>
      </w:r>
      <w:proofErr w:type="spellStart"/>
      <w:r w:rsidR="00C25E8B" w:rsidRPr="006C0B16">
        <w:rPr>
          <w:b/>
          <w:color w:val="000000"/>
        </w:rPr>
        <w:t>thực</w:t>
      </w:r>
      <w:proofErr w:type="spellEnd"/>
      <w:r w:rsidR="00C25E8B" w:rsidRPr="006C0B16">
        <w:rPr>
          <w:b/>
          <w:color w:val="000000"/>
        </w:rPr>
        <w:t xml:space="preserve"> </w:t>
      </w:r>
      <w:proofErr w:type="spellStart"/>
      <w:r w:rsidR="00C25E8B" w:rsidRPr="006C0B16">
        <w:rPr>
          <w:b/>
          <w:color w:val="000000"/>
        </w:rPr>
        <w:t>hiện</w:t>
      </w:r>
      <w:proofErr w:type="spellEnd"/>
      <w:r w:rsidR="00C25E8B" w:rsidRPr="006C0B16">
        <w:rPr>
          <w:b/>
          <w:color w:val="000000"/>
        </w:rPr>
        <w:t xml:space="preserve"> </w:t>
      </w:r>
      <w:proofErr w:type="spellStart"/>
      <w:r w:rsidR="00C25E8B" w:rsidRPr="006C0B16">
        <w:rPr>
          <w:b/>
          <w:color w:val="000000"/>
        </w:rPr>
        <w:t>đê</w:t>
      </w:r>
      <w:proofErr w:type="spellEnd"/>
      <w:r w:rsidR="00C25E8B" w:rsidRPr="006C0B16">
        <w:rPr>
          <w:b/>
          <w:color w:val="000000"/>
        </w:rPr>
        <w:t xml:space="preserve">̀ </w:t>
      </w:r>
      <w:proofErr w:type="spellStart"/>
      <w:r w:rsidR="00C25E8B" w:rsidRPr="006C0B16">
        <w:rPr>
          <w:b/>
          <w:color w:val="000000"/>
        </w:rPr>
        <w:t>tài</w:t>
      </w:r>
      <w:proofErr w:type="spellEnd"/>
      <w:r w:rsidR="00C25E8B" w:rsidRPr="006C0B16">
        <w:rPr>
          <w:b/>
          <w:color w:val="000000"/>
        </w:rPr>
        <w:t>/</w:t>
      </w:r>
      <w:proofErr w:type="spellStart"/>
      <w:r w:rsidR="00C25E8B" w:rsidRPr="006C0B16">
        <w:rPr>
          <w:b/>
          <w:color w:val="000000"/>
        </w:rPr>
        <w:t>dư</w:t>
      </w:r>
      <w:proofErr w:type="spellEnd"/>
      <w:r w:rsidR="00C25E8B" w:rsidRPr="006C0B16">
        <w:rPr>
          <w:b/>
          <w:color w:val="000000"/>
        </w:rPr>
        <w:t>̣</w:t>
      </w:r>
      <w:r w:rsidR="003E690F" w:rsidRPr="006C0B16">
        <w:rPr>
          <w:b/>
          <w:color w:val="000000"/>
        </w:rPr>
        <w:t xml:space="preserve"> </w:t>
      </w:r>
      <w:proofErr w:type="spellStart"/>
      <w:r w:rsidR="003E690F" w:rsidRPr="006C0B16">
        <w:rPr>
          <w:b/>
          <w:color w:val="000000"/>
        </w:rPr>
        <w:t>án</w:t>
      </w:r>
      <w:proofErr w:type="spellEnd"/>
      <w:r w:rsidR="003E690F" w:rsidRPr="006C0B16">
        <w:rPr>
          <w:b/>
          <w:color w:val="000000"/>
        </w:rPr>
        <w:t xml:space="preserve"> khoa </w:t>
      </w:r>
      <w:proofErr w:type="spellStart"/>
      <w:r w:rsidR="003E690F" w:rsidRPr="006C0B16">
        <w:rPr>
          <w:b/>
          <w:color w:val="000000"/>
        </w:rPr>
        <w:t>học</w:t>
      </w:r>
      <w:proofErr w:type="spellEnd"/>
      <w:r w:rsidR="003E690F" w:rsidRPr="006C0B16">
        <w:rPr>
          <w:b/>
          <w:color w:val="000000"/>
        </w:rPr>
        <w:t xml:space="preserve"> </w:t>
      </w:r>
      <w:proofErr w:type="spellStart"/>
      <w:r w:rsidR="003E690F" w:rsidRPr="006C0B16">
        <w:rPr>
          <w:b/>
          <w:color w:val="000000"/>
        </w:rPr>
        <w:t>va</w:t>
      </w:r>
      <w:proofErr w:type="spellEnd"/>
      <w:r w:rsidR="003E690F" w:rsidRPr="006C0B16">
        <w:rPr>
          <w:b/>
          <w:color w:val="000000"/>
        </w:rPr>
        <w:t xml:space="preserve">̀ </w:t>
      </w:r>
      <w:proofErr w:type="spellStart"/>
      <w:r w:rsidR="003E690F" w:rsidRPr="006C0B16">
        <w:rPr>
          <w:b/>
          <w:color w:val="000000"/>
        </w:rPr>
        <w:t>công</w:t>
      </w:r>
      <w:proofErr w:type="spellEnd"/>
      <w:r w:rsidR="003E690F" w:rsidRPr="006C0B16">
        <w:rPr>
          <w:b/>
          <w:color w:val="000000"/>
        </w:rPr>
        <w:t xml:space="preserve"> </w:t>
      </w:r>
      <w:proofErr w:type="spellStart"/>
      <w:r w:rsidR="003E690F" w:rsidRPr="006C0B16">
        <w:rPr>
          <w:b/>
          <w:color w:val="000000"/>
        </w:rPr>
        <w:t>nghê</w:t>
      </w:r>
      <w:proofErr w:type="spellEnd"/>
      <w:r w:rsidR="003E690F" w:rsidRPr="006C0B16">
        <w:rPr>
          <w:b/>
          <w:color w:val="000000"/>
        </w:rPr>
        <w:t>̣</w:t>
      </w:r>
    </w:p>
    <w:p w14:paraId="07377DA4"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 xml:space="preserve">Nghị </w:t>
      </w:r>
      <w:proofErr w:type="spellStart"/>
      <w:r w:rsidRPr="006C0B16">
        <w:rPr>
          <w:color w:val="000000"/>
        </w:rPr>
        <w:t>định</w:t>
      </w:r>
      <w:proofErr w:type="spellEnd"/>
      <w:r w:rsidRPr="006C0B16">
        <w:rPr>
          <w:color w:val="000000"/>
        </w:rPr>
        <w:t xml:space="preserve"> 70/2018/NĐ-CP </w:t>
      </w:r>
      <w:proofErr w:type="spellStart"/>
      <w:r w:rsidRPr="006C0B16">
        <w:rPr>
          <w:color w:val="000000"/>
        </w:rPr>
        <w:t>ngày</w:t>
      </w:r>
      <w:proofErr w:type="spellEnd"/>
      <w:r w:rsidRPr="006C0B16">
        <w:rPr>
          <w:color w:val="000000"/>
        </w:rPr>
        <w:t xml:space="preserve"> 15/5/2018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ly</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hình</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qua </w:t>
      </w:r>
      <w:proofErr w:type="spellStart"/>
      <w:r w:rsidRPr="006C0B16">
        <w:rPr>
          <w:color w:val="000000"/>
        </w:rPr>
        <w:t>việc</w:t>
      </w:r>
      <w:proofErr w:type="spellEnd"/>
      <w:r w:rsidRPr="006C0B16">
        <w:rPr>
          <w:color w:val="000000"/>
        </w:rPr>
        <w:t xml:space="preserve"> </w:t>
      </w:r>
      <w:proofErr w:type="spellStart"/>
      <w:r w:rsidRPr="006C0B16">
        <w:rPr>
          <w:color w:val="000000"/>
        </w:rPr>
        <w:t>triển</w:t>
      </w:r>
      <w:proofErr w:type="spellEnd"/>
      <w:r w:rsidRPr="006C0B16">
        <w:rPr>
          <w:color w:val="000000"/>
        </w:rPr>
        <w:t xml:space="preserve"> </w:t>
      </w:r>
      <w:proofErr w:type="spellStart"/>
      <w:r w:rsidRPr="006C0B16">
        <w:rPr>
          <w:color w:val="000000"/>
        </w:rPr>
        <w:t>khai</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vụ khoa </w:t>
      </w:r>
      <w:proofErr w:type="spellStart"/>
      <w:r w:rsidRPr="006C0B16">
        <w:rPr>
          <w:color w:val="000000"/>
        </w:rPr>
        <w:t>học</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vốn</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proofErr w:type="gramStart"/>
      <w:r w:rsidRPr="006C0B16">
        <w:rPr>
          <w:color w:val="000000"/>
        </w:rPr>
        <w:t>nước</w:t>
      </w:r>
      <w:proofErr w:type="spellEnd"/>
      <w:r w:rsidR="00C3625F" w:rsidRPr="006C0B16">
        <w:rPr>
          <w:color w:val="000000"/>
        </w:rPr>
        <w:t>;</w:t>
      </w:r>
      <w:proofErr w:type="gramEnd"/>
    </w:p>
    <w:p w14:paraId="76DBB299"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55/2015/TTLT-BTC-BKHCN </w:t>
      </w:r>
      <w:proofErr w:type="spellStart"/>
      <w:r w:rsidRPr="006C0B16">
        <w:rPr>
          <w:color w:val="000000"/>
        </w:rPr>
        <w:t>ngày</w:t>
      </w:r>
      <w:proofErr w:type="spellEnd"/>
      <w:r w:rsidRPr="006C0B16">
        <w:rPr>
          <w:color w:val="000000"/>
        </w:rPr>
        <w:t xml:space="preserve"> 22/4/2015 </w:t>
      </w:r>
      <w:proofErr w:type="spellStart"/>
      <w:r w:rsidRPr="006C0B16">
        <w:rPr>
          <w:color w:val="000000"/>
        </w:rPr>
        <w:t>hướng</w:t>
      </w:r>
      <w:proofErr w:type="spellEnd"/>
      <w:r w:rsidRPr="006C0B16">
        <w:rPr>
          <w:color w:val="000000"/>
        </w:rPr>
        <w:t xml:space="preserve"> </w:t>
      </w:r>
      <w:proofErr w:type="spellStart"/>
      <w:r w:rsidRPr="006C0B16">
        <w:rPr>
          <w:color w:val="000000"/>
        </w:rPr>
        <w:t>dẫn</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mức</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phân</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quyết</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kinh</w:t>
      </w:r>
      <w:proofErr w:type="spellEnd"/>
      <w:r w:rsidRPr="006C0B16">
        <w:rPr>
          <w:color w:val="000000"/>
        </w:rPr>
        <w:t xml:space="preserve"> phí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vụ khoa </w:t>
      </w:r>
      <w:proofErr w:type="spellStart"/>
      <w:r w:rsidRPr="006C0B16">
        <w:rPr>
          <w:color w:val="000000"/>
        </w:rPr>
        <w:t>học</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 xml:space="preserve">̣ có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ngân</w:t>
      </w:r>
      <w:proofErr w:type="spellEnd"/>
      <w:r w:rsidRPr="006C0B16">
        <w:rPr>
          <w:color w:val="000000"/>
        </w:rPr>
        <w:t xml:space="preserve"> </w:t>
      </w:r>
      <w:proofErr w:type="spellStart"/>
      <w:r w:rsidRPr="006C0B16">
        <w:rPr>
          <w:color w:val="000000"/>
        </w:rPr>
        <w:t>sách</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proofErr w:type="gramStart"/>
      <w:r w:rsidRPr="006C0B16">
        <w:rPr>
          <w:color w:val="000000"/>
        </w:rPr>
        <w:t>nước</w:t>
      </w:r>
      <w:proofErr w:type="spellEnd"/>
      <w:r w:rsidR="00C3625F" w:rsidRPr="006C0B16">
        <w:rPr>
          <w:color w:val="000000"/>
        </w:rPr>
        <w:t>;</w:t>
      </w:r>
      <w:proofErr w:type="gramEnd"/>
    </w:p>
    <w:p w14:paraId="655F965C"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27/2015/TTLT-BKHCN-BTC </w:t>
      </w:r>
      <w:proofErr w:type="spellStart"/>
      <w:r w:rsidRPr="006C0B16">
        <w:rPr>
          <w:color w:val="000000"/>
        </w:rPr>
        <w:t>ngày</w:t>
      </w:r>
      <w:proofErr w:type="spellEnd"/>
      <w:r w:rsidRPr="006C0B16">
        <w:rPr>
          <w:color w:val="000000"/>
        </w:rPr>
        <w:t xml:space="preserve"> 30/12/2015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chi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vụ khoa </w:t>
      </w:r>
      <w:proofErr w:type="spellStart"/>
      <w:r w:rsidRPr="006C0B16">
        <w:rPr>
          <w:color w:val="000000"/>
        </w:rPr>
        <w:t>học</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ngân</w:t>
      </w:r>
      <w:proofErr w:type="spellEnd"/>
      <w:r w:rsidRPr="006C0B16">
        <w:rPr>
          <w:color w:val="000000"/>
        </w:rPr>
        <w:t xml:space="preserve"> </w:t>
      </w:r>
      <w:proofErr w:type="spellStart"/>
      <w:r w:rsidRPr="006C0B16">
        <w:rPr>
          <w:color w:val="000000"/>
        </w:rPr>
        <w:t>sách</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proofErr w:type="gramStart"/>
      <w:r w:rsidRPr="006C0B16">
        <w:rPr>
          <w:color w:val="000000"/>
        </w:rPr>
        <w:t>nước</w:t>
      </w:r>
      <w:proofErr w:type="spellEnd"/>
      <w:r w:rsidR="00C3625F" w:rsidRPr="006C0B16">
        <w:rPr>
          <w:color w:val="000000"/>
        </w:rPr>
        <w:t>;</w:t>
      </w:r>
      <w:proofErr w:type="gramEnd"/>
    </w:p>
    <w:p w14:paraId="1F182E27" w14:textId="77777777" w:rsidR="003E690F" w:rsidRPr="006C0B16" w:rsidRDefault="003E690F" w:rsidP="00DE40C7">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r w:rsidR="00DE40C7">
        <w:rPr>
          <w:color w:val="000000"/>
        </w:rPr>
        <w:t xml:space="preserve">90/2017/TT-BTC </w:t>
      </w:r>
      <w:proofErr w:type="spellStart"/>
      <w:r w:rsidR="00DE40C7">
        <w:rPr>
          <w:color w:val="000000"/>
        </w:rPr>
        <w:t>ng</w:t>
      </w:r>
      <w:r w:rsidR="00DE40C7" w:rsidRPr="00DE40C7">
        <w:rPr>
          <w:color w:val="000000"/>
        </w:rPr>
        <w:t>ày</w:t>
      </w:r>
      <w:proofErr w:type="spellEnd"/>
      <w:r w:rsidR="00DE40C7">
        <w:rPr>
          <w:color w:val="000000"/>
        </w:rPr>
        <w:t xml:space="preserve"> 30/8/2017 </w:t>
      </w:r>
      <w:proofErr w:type="spellStart"/>
      <w:r w:rsidR="00DE40C7">
        <w:rPr>
          <w:color w:val="000000"/>
        </w:rPr>
        <w:t>quy</w:t>
      </w:r>
      <w:proofErr w:type="spellEnd"/>
      <w:r w:rsidR="00DE40C7">
        <w:rPr>
          <w:color w:val="000000"/>
        </w:rPr>
        <w:t xml:space="preserve"> </w:t>
      </w:r>
      <w:proofErr w:type="spellStart"/>
      <w:r w:rsidR="00DE40C7" w:rsidRPr="00DE40C7">
        <w:rPr>
          <w:color w:val="000000"/>
        </w:rPr>
        <w:t>định</w:t>
      </w:r>
      <w:proofErr w:type="spellEnd"/>
      <w:r w:rsidR="00DE40C7">
        <w:rPr>
          <w:color w:val="000000"/>
        </w:rPr>
        <w:t xml:space="preserve"> </w:t>
      </w:r>
      <w:proofErr w:type="spellStart"/>
      <w:r w:rsidR="00DE40C7">
        <w:rPr>
          <w:color w:val="000000"/>
        </w:rPr>
        <w:t>vi</w:t>
      </w:r>
      <w:r w:rsidR="00DE40C7" w:rsidRPr="00DE40C7">
        <w:rPr>
          <w:color w:val="000000"/>
        </w:rPr>
        <w:t>ệc</w:t>
      </w:r>
      <w:proofErr w:type="spellEnd"/>
      <w:r w:rsidR="00DE40C7">
        <w:rPr>
          <w:color w:val="000000"/>
        </w:rPr>
        <w:t xml:space="preserve"> </w:t>
      </w:r>
      <w:proofErr w:type="spellStart"/>
      <w:r w:rsidR="00DE40C7">
        <w:rPr>
          <w:color w:val="000000"/>
        </w:rPr>
        <w:t>th</w:t>
      </w:r>
      <w:r w:rsidR="00DE40C7" w:rsidRPr="00DE40C7">
        <w:rPr>
          <w:color w:val="000000"/>
        </w:rPr>
        <w:t>ực</w:t>
      </w:r>
      <w:proofErr w:type="spellEnd"/>
      <w:r w:rsidR="00DE40C7">
        <w:rPr>
          <w:color w:val="000000"/>
        </w:rPr>
        <w:t xml:space="preserve"> </w:t>
      </w:r>
      <w:proofErr w:type="spellStart"/>
      <w:r w:rsidR="00DE40C7">
        <w:rPr>
          <w:color w:val="000000"/>
        </w:rPr>
        <w:t>hi</w:t>
      </w:r>
      <w:r w:rsidR="00DE40C7" w:rsidRPr="00DE40C7">
        <w:rPr>
          <w:color w:val="000000"/>
        </w:rPr>
        <w:t>ện</w:t>
      </w:r>
      <w:proofErr w:type="spellEnd"/>
      <w:r w:rsidR="00DE40C7">
        <w:rPr>
          <w:color w:val="000000"/>
        </w:rPr>
        <w:t xml:space="preserve"> </w:t>
      </w:r>
      <w:proofErr w:type="spellStart"/>
      <w:r w:rsidR="00DE40C7">
        <w:rPr>
          <w:color w:val="000000"/>
        </w:rPr>
        <w:t>c</w:t>
      </w:r>
      <w:r w:rsidR="00DE40C7" w:rsidRPr="00DE40C7">
        <w:rPr>
          <w:color w:val="000000"/>
        </w:rPr>
        <w:t>ơ</w:t>
      </w:r>
      <w:proofErr w:type="spellEnd"/>
      <w:r w:rsidR="00DE40C7">
        <w:rPr>
          <w:color w:val="000000"/>
        </w:rPr>
        <w:t xml:space="preserve"> </w:t>
      </w:r>
      <w:proofErr w:type="spellStart"/>
      <w:r w:rsidR="00DE40C7">
        <w:rPr>
          <w:color w:val="000000"/>
        </w:rPr>
        <w:t>ch</w:t>
      </w:r>
      <w:r w:rsidR="00DE40C7" w:rsidRPr="00DE40C7">
        <w:rPr>
          <w:color w:val="000000"/>
        </w:rPr>
        <w:t>ế</w:t>
      </w:r>
      <w:proofErr w:type="spellEnd"/>
      <w:r w:rsidR="00DE40C7">
        <w:rPr>
          <w:color w:val="000000"/>
        </w:rPr>
        <w:t xml:space="preserve"> </w:t>
      </w:r>
      <w:proofErr w:type="spellStart"/>
      <w:r w:rsidR="00DE40C7">
        <w:rPr>
          <w:color w:val="000000"/>
        </w:rPr>
        <w:t>t</w:t>
      </w:r>
      <w:r w:rsidR="00DE40C7" w:rsidRPr="00DE40C7">
        <w:rPr>
          <w:color w:val="000000"/>
        </w:rPr>
        <w:t>ự</w:t>
      </w:r>
      <w:proofErr w:type="spellEnd"/>
      <w:r w:rsidR="00DE40C7">
        <w:rPr>
          <w:color w:val="000000"/>
        </w:rPr>
        <w:t xml:space="preserve"> </w:t>
      </w:r>
      <w:proofErr w:type="spellStart"/>
      <w:r w:rsidR="00DE40C7">
        <w:rPr>
          <w:color w:val="000000"/>
        </w:rPr>
        <w:t>ch</w:t>
      </w:r>
      <w:r w:rsidR="00DE40C7" w:rsidRPr="00DE40C7">
        <w:rPr>
          <w:color w:val="000000"/>
        </w:rPr>
        <w:t>ủ</w:t>
      </w:r>
      <w:proofErr w:type="spellEnd"/>
      <w:r w:rsidR="00DE40C7">
        <w:rPr>
          <w:color w:val="000000"/>
        </w:rPr>
        <w:t xml:space="preserve"> </w:t>
      </w:r>
      <w:proofErr w:type="spellStart"/>
      <w:r w:rsidR="00DE40C7">
        <w:rPr>
          <w:color w:val="000000"/>
        </w:rPr>
        <w:t>t</w:t>
      </w:r>
      <w:r w:rsidR="00DE40C7" w:rsidRPr="00DE40C7">
        <w:rPr>
          <w:color w:val="000000"/>
        </w:rPr>
        <w:t>ài</w:t>
      </w:r>
      <w:proofErr w:type="spellEnd"/>
      <w:r w:rsidR="00DE40C7">
        <w:rPr>
          <w:color w:val="000000"/>
        </w:rPr>
        <w:t xml:space="preserve"> </w:t>
      </w:r>
      <w:proofErr w:type="spellStart"/>
      <w:r w:rsidR="00DE40C7">
        <w:rPr>
          <w:color w:val="000000"/>
        </w:rPr>
        <w:t>ch</w:t>
      </w:r>
      <w:r w:rsidR="00DE40C7" w:rsidRPr="00DE40C7">
        <w:rPr>
          <w:color w:val="000000"/>
        </w:rPr>
        <w:t>ính</w:t>
      </w:r>
      <w:proofErr w:type="spellEnd"/>
      <w:r w:rsidR="00DE40C7">
        <w:rPr>
          <w:color w:val="000000"/>
        </w:rPr>
        <w:t xml:space="preserve"> </w:t>
      </w:r>
      <w:proofErr w:type="spellStart"/>
      <w:r w:rsidR="00DE40C7" w:rsidRPr="00DE40C7">
        <w:rPr>
          <w:color w:val="000000"/>
        </w:rPr>
        <w:t>đối</w:t>
      </w:r>
      <w:proofErr w:type="spellEnd"/>
      <w:r w:rsidR="00DE40C7">
        <w:rPr>
          <w:color w:val="000000"/>
        </w:rPr>
        <w:t xml:space="preserve"> </w:t>
      </w:r>
      <w:proofErr w:type="spellStart"/>
      <w:r w:rsidR="00DE40C7">
        <w:rPr>
          <w:color w:val="000000"/>
        </w:rPr>
        <w:t>v</w:t>
      </w:r>
      <w:r w:rsidR="00DE40C7" w:rsidRPr="00DE40C7">
        <w:rPr>
          <w:color w:val="000000"/>
        </w:rPr>
        <w:t>ới</w:t>
      </w:r>
      <w:proofErr w:type="spellEnd"/>
      <w:r w:rsidR="00DE40C7">
        <w:rPr>
          <w:color w:val="000000"/>
        </w:rPr>
        <w:t xml:space="preserve"> </w:t>
      </w:r>
      <w:proofErr w:type="spellStart"/>
      <w:r w:rsidR="00DE40C7">
        <w:rPr>
          <w:color w:val="000000"/>
        </w:rPr>
        <w:t>t</w:t>
      </w:r>
      <w:r w:rsidR="00DE40C7" w:rsidRPr="00DE40C7">
        <w:rPr>
          <w:color w:val="000000"/>
        </w:rPr>
        <w:t>ổ</w:t>
      </w:r>
      <w:proofErr w:type="spellEnd"/>
      <w:r w:rsidR="00DE40C7">
        <w:rPr>
          <w:color w:val="000000"/>
        </w:rPr>
        <w:t xml:space="preserve"> </w:t>
      </w:r>
      <w:proofErr w:type="spellStart"/>
      <w:r w:rsidR="00DE40C7">
        <w:rPr>
          <w:color w:val="000000"/>
        </w:rPr>
        <w:t>ch</w:t>
      </w:r>
      <w:r w:rsidR="00DE40C7" w:rsidRPr="00DE40C7">
        <w:rPr>
          <w:color w:val="000000"/>
        </w:rPr>
        <w:t>ức</w:t>
      </w:r>
      <w:proofErr w:type="spellEnd"/>
      <w:r w:rsidR="00DE40C7">
        <w:rPr>
          <w:color w:val="000000"/>
        </w:rPr>
        <w:t xml:space="preserve"> khoa </w:t>
      </w:r>
      <w:proofErr w:type="spellStart"/>
      <w:r w:rsidR="00DE40C7">
        <w:rPr>
          <w:color w:val="000000"/>
        </w:rPr>
        <w:t>h</w:t>
      </w:r>
      <w:r w:rsidR="00DE40C7" w:rsidRPr="00DE40C7">
        <w:rPr>
          <w:color w:val="000000"/>
        </w:rPr>
        <w:t>ọc</w:t>
      </w:r>
      <w:proofErr w:type="spellEnd"/>
      <w:r w:rsidR="00DE40C7">
        <w:rPr>
          <w:color w:val="000000"/>
        </w:rPr>
        <w:t xml:space="preserve"> </w:t>
      </w:r>
      <w:proofErr w:type="spellStart"/>
      <w:r w:rsidR="00DE40C7">
        <w:rPr>
          <w:color w:val="000000"/>
        </w:rPr>
        <w:t>v</w:t>
      </w:r>
      <w:r w:rsidR="00DE40C7" w:rsidRPr="00DE40C7">
        <w:rPr>
          <w:color w:val="000000"/>
        </w:rPr>
        <w:t>à</w:t>
      </w:r>
      <w:proofErr w:type="spellEnd"/>
      <w:r w:rsidR="00DE40C7">
        <w:rPr>
          <w:color w:val="000000"/>
        </w:rPr>
        <w:t xml:space="preserve"> </w:t>
      </w:r>
      <w:proofErr w:type="spellStart"/>
      <w:r w:rsidR="00DE40C7">
        <w:rPr>
          <w:color w:val="000000"/>
        </w:rPr>
        <w:t>c</w:t>
      </w:r>
      <w:r w:rsidR="00DE40C7" w:rsidRPr="00DE40C7">
        <w:rPr>
          <w:color w:val="000000"/>
        </w:rPr>
        <w:t>ô</w:t>
      </w:r>
      <w:r w:rsidR="00DE40C7">
        <w:rPr>
          <w:color w:val="000000"/>
        </w:rPr>
        <w:t>ng</w:t>
      </w:r>
      <w:proofErr w:type="spellEnd"/>
      <w:r w:rsidR="00DE40C7">
        <w:rPr>
          <w:color w:val="000000"/>
        </w:rPr>
        <w:t xml:space="preserve"> </w:t>
      </w:r>
      <w:proofErr w:type="spellStart"/>
      <w:r w:rsidR="00DE40C7">
        <w:rPr>
          <w:color w:val="000000"/>
        </w:rPr>
        <w:t>ngh</w:t>
      </w:r>
      <w:r w:rsidR="00DE40C7" w:rsidRPr="00DE40C7">
        <w:rPr>
          <w:color w:val="000000"/>
        </w:rPr>
        <w:t>ệ</w:t>
      </w:r>
      <w:proofErr w:type="spellEnd"/>
      <w:r w:rsidR="00DE40C7">
        <w:rPr>
          <w:color w:val="000000"/>
        </w:rPr>
        <w:t xml:space="preserve"> </w:t>
      </w:r>
      <w:proofErr w:type="spellStart"/>
      <w:r w:rsidR="00DE40C7">
        <w:rPr>
          <w:color w:val="000000"/>
        </w:rPr>
        <w:t>c</w:t>
      </w:r>
      <w:r w:rsidR="00DE40C7" w:rsidRPr="00DE40C7">
        <w:rPr>
          <w:color w:val="000000"/>
        </w:rPr>
        <w:t>ô</w:t>
      </w:r>
      <w:r w:rsidR="00DE40C7">
        <w:rPr>
          <w:color w:val="000000"/>
        </w:rPr>
        <w:t>ng</w:t>
      </w:r>
      <w:proofErr w:type="spellEnd"/>
      <w:r w:rsidR="00DE40C7">
        <w:rPr>
          <w:color w:val="000000"/>
        </w:rPr>
        <w:t xml:space="preserve"> </w:t>
      </w:r>
      <w:proofErr w:type="spellStart"/>
      <w:proofErr w:type="gramStart"/>
      <w:r w:rsidR="00DE40C7">
        <w:rPr>
          <w:color w:val="000000"/>
        </w:rPr>
        <w:t>l</w:t>
      </w:r>
      <w:r w:rsidR="00DE40C7" w:rsidRPr="00DE40C7">
        <w:rPr>
          <w:color w:val="000000"/>
        </w:rPr>
        <w:t>ập</w:t>
      </w:r>
      <w:proofErr w:type="spellEnd"/>
      <w:r w:rsidR="00DE40C7">
        <w:rPr>
          <w:color w:val="000000"/>
        </w:rPr>
        <w:t>;</w:t>
      </w:r>
      <w:proofErr w:type="gramEnd"/>
    </w:p>
    <w:p w14:paraId="7DAF42C4"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63/2018/TT-BTC </w:t>
      </w:r>
      <w:proofErr w:type="spellStart"/>
      <w:r w:rsidRPr="006C0B16">
        <w:rPr>
          <w:color w:val="000000"/>
        </w:rPr>
        <w:t>ngày</w:t>
      </w:r>
      <w:proofErr w:type="spellEnd"/>
      <w:r w:rsidRPr="006C0B16">
        <w:rPr>
          <w:color w:val="000000"/>
        </w:rPr>
        <w:t xml:space="preserve"> 30/7/2018 </w:t>
      </w:r>
      <w:proofErr w:type="spellStart"/>
      <w:r w:rsidRPr="006C0B16">
        <w:rPr>
          <w:color w:val="000000"/>
        </w:rPr>
        <w:t>hướng</w:t>
      </w:r>
      <w:proofErr w:type="spellEnd"/>
      <w:r w:rsidRPr="006C0B16">
        <w:rPr>
          <w:color w:val="000000"/>
        </w:rPr>
        <w:t xml:space="preserve"> </w:t>
      </w:r>
      <w:proofErr w:type="spellStart"/>
      <w:r w:rsidRPr="006C0B16">
        <w:rPr>
          <w:color w:val="000000"/>
        </w:rPr>
        <w:t>dẫn</w:t>
      </w:r>
      <w:proofErr w:type="spellEnd"/>
      <w:r w:rsidRPr="006C0B16">
        <w:rPr>
          <w:color w:val="000000"/>
        </w:rPr>
        <w:t xml:space="preserve"> </w:t>
      </w:r>
      <w:proofErr w:type="spellStart"/>
      <w:r w:rsidRPr="006C0B16">
        <w:rPr>
          <w:color w:val="000000"/>
        </w:rPr>
        <w:t>một</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proofErr w:type="spellStart"/>
      <w:r w:rsidRPr="006C0B16">
        <w:rPr>
          <w:color w:val="000000"/>
        </w:rPr>
        <w:t>điều</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Nghị </w:t>
      </w:r>
      <w:proofErr w:type="spellStart"/>
      <w:r w:rsidRPr="006C0B16">
        <w:rPr>
          <w:color w:val="000000"/>
        </w:rPr>
        <w:t>định</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70/2018/NĐ-CP </w:t>
      </w:r>
      <w:proofErr w:type="spellStart"/>
      <w:r w:rsidRPr="006C0B16">
        <w:rPr>
          <w:color w:val="000000"/>
        </w:rPr>
        <w:t>ngày</w:t>
      </w:r>
      <w:proofErr w:type="spellEnd"/>
      <w:r w:rsidRPr="006C0B16">
        <w:rPr>
          <w:color w:val="000000"/>
        </w:rPr>
        <w:t xml:space="preserve"> </w:t>
      </w:r>
      <w:proofErr w:type="gramStart"/>
      <w:r w:rsidRPr="006C0B16">
        <w:rPr>
          <w:color w:val="000000"/>
        </w:rPr>
        <w:t>15/5/2018</w:t>
      </w:r>
      <w:r w:rsidR="00C3625F" w:rsidRPr="006C0B16">
        <w:rPr>
          <w:color w:val="000000"/>
        </w:rPr>
        <w:t>;</w:t>
      </w:r>
      <w:proofErr w:type="gramEnd"/>
    </w:p>
    <w:p w14:paraId="47A146AC"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 xml:space="preserve">Thông </w:t>
      </w:r>
      <w:proofErr w:type="spellStart"/>
      <w:r w:rsidRPr="006C0B16">
        <w:rPr>
          <w:color w:val="000000"/>
        </w:rPr>
        <w:t>tư</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05/2014/TT-BKHCN </w:t>
      </w:r>
      <w:proofErr w:type="spellStart"/>
      <w:r w:rsidRPr="006C0B16">
        <w:rPr>
          <w:color w:val="000000"/>
        </w:rPr>
        <w:t>ngày</w:t>
      </w:r>
      <w:proofErr w:type="spellEnd"/>
      <w:r w:rsidRPr="006C0B16">
        <w:rPr>
          <w:color w:val="000000"/>
        </w:rPr>
        <w:t xml:space="preserve"> 10/4/2014 ban </w:t>
      </w:r>
      <w:proofErr w:type="spellStart"/>
      <w:r w:rsidRPr="006C0B16">
        <w:rPr>
          <w:color w:val="000000"/>
        </w:rPr>
        <w:t>hành</w:t>
      </w:r>
      <w:proofErr w:type="spellEnd"/>
      <w:r w:rsidRPr="006C0B16">
        <w:rPr>
          <w:color w:val="000000"/>
        </w:rPr>
        <w:t xml:space="preserve"> “</w:t>
      </w:r>
      <w:proofErr w:type="spellStart"/>
      <w:r w:rsidRPr="006C0B16">
        <w:rPr>
          <w:color w:val="000000"/>
        </w:rPr>
        <w:t>Mẫu</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nghiên</w:t>
      </w:r>
      <w:proofErr w:type="spellEnd"/>
      <w:r w:rsidRPr="006C0B16">
        <w:rPr>
          <w:color w:val="000000"/>
        </w:rPr>
        <w:t xml:space="preserve"> </w:t>
      </w:r>
      <w:proofErr w:type="spellStart"/>
      <w:r w:rsidRPr="006C0B16">
        <w:rPr>
          <w:color w:val="000000"/>
        </w:rPr>
        <w:t>cứu</w:t>
      </w:r>
      <w:proofErr w:type="spellEnd"/>
      <w:r w:rsidRPr="006C0B16">
        <w:rPr>
          <w:color w:val="000000"/>
        </w:rPr>
        <w:t xml:space="preserve"> khoa </w:t>
      </w:r>
      <w:proofErr w:type="spellStart"/>
      <w:r w:rsidRPr="006C0B16">
        <w:rPr>
          <w:color w:val="000000"/>
        </w:rPr>
        <w:t>học</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phát</w:t>
      </w:r>
      <w:proofErr w:type="spellEnd"/>
      <w:r w:rsidRPr="006C0B16">
        <w:rPr>
          <w:color w:val="000000"/>
        </w:rPr>
        <w:t xml:space="preserve"> </w:t>
      </w:r>
      <w:proofErr w:type="spellStart"/>
      <w:r w:rsidRPr="006C0B16">
        <w:rPr>
          <w:color w:val="000000"/>
        </w:rPr>
        <w:t>triển</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w:t>
      </w:r>
      <w:proofErr w:type="gramStart"/>
      <w:r w:rsidRPr="006C0B16">
        <w:rPr>
          <w:color w:val="000000"/>
        </w:rPr>
        <w:t>”</w:t>
      </w:r>
      <w:r w:rsidR="00C3625F" w:rsidRPr="006C0B16">
        <w:rPr>
          <w:color w:val="000000"/>
        </w:rPr>
        <w:t>;</w:t>
      </w:r>
      <w:proofErr w:type="gramEnd"/>
    </w:p>
    <w:p w14:paraId="11211CDD" w14:textId="77777777" w:rsidR="003E690F" w:rsidRPr="006C0B16" w:rsidRDefault="003E690F" w:rsidP="00682248">
      <w:pPr>
        <w:numPr>
          <w:ilvl w:val="0"/>
          <w:numId w:val="3"/>
        </w:numPr>
        <w:spacing w:before="120" w:line="252" w:lineRule="auto"/>
        <w:ind w:left="0" w:firstLine="284"/>
        <w:jc w:val="both"/>
        <w:rPr>
          <w:color w:val="000000"/>
        </w:rPr>
      </w:pPr>
      <w:r w:rsidRPr="006C0B16">
        <w:rPr>
          <w:color w:val="000000"/>
        </w:rPr>
        <w:t xml:space="preserve">Công </w:t>
      </w:r>
      <w:proofErr w:type="spellStart"/>
      <w:r w:rsidRPr="006C0B16">
        <w:rPr>
          <w:color w:val="000000"/>
        </w:rPr>
        <w:t>văn</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1669/BTC-HCSN </w:t>
      </w:r>
      <w:proofErr w:type="spellStart"/>
      <w:r w:rsidRPr="006C0B16">
        <w:rPr>
          <w:color w:val="000000"/>
        </w:rPr>
        <w:t>ngày</w:t>
      </w:r>
      <w:proofErr w:type="spellEnd"/>
      <w:r w:rsidRPr="006C0B16">
        <w:rPr>
          <w:color w:val="000000"/>
        </w:rPr>
        <w:t xml:space="preserve"> 07/02/2014 </w:t>
      </w:r>
      <w:proofErr w:type="spellStart"/>
      <w:r w:rsidRPr="006C0B16">
        <w:rPr>
          <w:color w:val="000000"/>
        </w:rPr>
        <w:t>vê</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kinh</w:t>
      </w:r>
      <w:proofErr w:type="spellEnd"/>
      <w:r w:rsidRPr="006C0B16">
        <w:rPr>
          <w:color w:val="000000"/>
        </w:rPr>
        <w:t xml:space="preserve"> phí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án</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án</w:t>
      </w:r>
      <w:proofErr w:type="spellEnd"/>
      <w:r w:rsidRPr="006C0B16">
        <w:rPr>
          <w:color w:val="000000"/>
        </w:rPr>
        <w:t xml:space="preserve"> khoa </w:t>
      </w:r>
      <w:proofErr w:type="spellStart"/>
      <w:r w:rsidRPr="006C0B16">
        <w:rPr>
          <w:color w:val="000000"/>
        </w:rPr>
        <w:t>học</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w:t>
      </w:r>
      <w:r w:rsidR="00C3625F" w:rsidRPr="006C0B16">
        <w:rPr>
          <w:color w:val="000000"/>
        </w:rPr>
        <w:t>.</w:t>
      </w:r>
    </w:p>
    <w:p w14:paraId="3E5CFEBC" w14:textId="77777777" w:rsidR="00F51C8D" w:rsidRPr="006C0B16" w:rsidRDefault="00931D89" w:rsidP="00934D0B">
      <w:pPr>
        <w:spacing w:before="120" w:line="252" w:lineRule="auto"/>
        <w:ind w:firstLine="426"/>
        <w:jc w:val="both"/>
        <w:outlineLvl w:val="0"/>
        <w:rPr>
          <w:b/>
          <w:color w:val="000000"/>
        </w:rPr>
      </w:pPr>
      <w:r w:rsidRPr="006C0B16">
        <w:rPr>
          <w:b/>
          <w:color w:val="000000"/>
        </w:rPr>
        <w:t>4</w:t>
      </w:r>
      <w:r w:rsidR="005C09D1" w:rsidRPr="006C0B16">
        <w:rPr>
          <w:b/>
          <w:color w:val="000000"/>
        </w:rPr>
        <w:t xml:space="preserve">. </w:t>
      </w:r>
      <w:proofErr w:type="spellStart"/>
      <w:r w:rsidRPr="006C0B16">
        <w:rPr>
          <w:b/>
          <w:color w:val="000000"/>
        </w:rPr>
        <w:t>Định</w:t>
      </w:r>
      <w:proofErr w:type="spellEnd"/>
      <w:r w:rsidRPr="006C0B16">
        <w:rPr>
          <w:b/>
          <w:color w:val="000000"/>
        </w:rPr>
        <w:t xml:space="preserve"> </w:t>
      </w:r>
      <w:proofErr w:type="spellStart"/>
      <w:r w:rsidRPr="006C0B16">
        <w:rPr>
          <w:b/>
          <w:color w:val="000000"/>
        </w:rPr>
        <w:t>nghĩa</w:t>
      </w:r>
      <w:proofErr w:type="spellEnd"/>
      <w:r w:rsidRPr="006C0B16">
        <w:rPr>
          <w:b/>
          <w:color w:val="000000"/>
        </w:rPr>
        <w:t>/</w:t>
      </w:r>
      <w:proofErr w:type="spellStart"/>
      <w:r w:rsidRPr="006C0B16">
        <w:rPr>
          <w:b/>
          <w:color w:val="000000"/>
        </w:rPr>
        <w:t>Viết</w:t>
      </w:r>
      <w:proofErr w:type="spellEnd"/>
      <w:r w:rsidRPr="006C0B16">
        <w:rPr>
          <w:b/>
          <w:color w:val="000000"/>
        </w:rPr>
        <w:t xml:space="preserve"> </w:t>
      </w:r>
      <w:proofErr w:type="spellStart"/>
      <w:r w:rsidRPr="006C0B16">
        <w:rPr>
          <w:b/>
          <w:color w:val="000000"/>
        </w:rPr>
        <w:t>tắt</w:t>
      </w:r>
      <w:proofErr w:type="spellEnd"/>
    </w:p>
    <w:p w14:paraId="10A551D5" w14:textId="77777777" w:rsidR="004143BE" w:rsidRPr="006C0B16" w:rsidRDefault="004143BE" w:rsidP="00682248">
      <w:pPr>
        <w:numPr>
          <w:ilvl w:val="0"/>
          <w:numId w:val="3"/>
        </w:numPr>
        <w:spacing w:before="120" w:line="252" w:lineRule="auto"/>
        <w:ind w:left="0" w:firstLine="284"/>
        <w:jc w:val="both"/>
        <w:rPr>
          <w:color w:val="000000"/>
        </w:rPr>
      </w:pPr>
      <w:r w:rsidRPr="006C0B16">
        <w:rPr>
          <w:color w:val="000000"/>
        </w:rPr>
        <w:t>ĐHQGHN:</w:t>
      </w:r>
      <w:r w:rsidRPr="006C0B16">
        <w:rPr>
          <w:color w:val="000000"/>
        </w:rPr>
        <w:tab/>
      </w:r>
      <w:proofErr w:type="spellStart"/>
      <w:r w:rsidRPr="006C0B16">
        <w:rPr>
          <w:color w:val="000000"/>
        </w:rPr>
        <w:t>Đại</w:t>
      </w:r>
      <w:proofErr w:type="spellEnd"/>
      <w:r w:rsidRPr="006C0B16">
        <w:rPr>
          <w:color w:val="000000"/>
        </w:rPr>
        <w:t xml:space="preserve"> </w:t>
      </w:r>
      <w:proofErr w:type="spellStart"/>
      <w:r w:rsidRPr="006C0B16">
        <w:rPr>
          <w:color w:val="000000"/>
        </w:rPr>
        <w:t>học</w:t>
      </w:r>
      <w:proofErr w:type="spellEnd"/>
      <w:r w:rsidRPr="006C0B16">
        <w:rPr>
          <w:color w:val="000000"/>
        </w:rPr>
        <w:t xml:space="preserve"> </w:t>
      </w:r>
      <w:proofErr w:type="spellStart"/>
      <w:r w:rsidRPr="006C0B16">
        <w:rPr>
          <w:color w:val="000000"/>
        </w:rPr>
        <w:t>Quốc</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Hà </w:t>
      </w:r>
      <w:proofErr w:type="spellStart"/>
      <w:r w:rsidRPr="006C0B16">
        <w:rPr>
          <w:color w:val="000000"/>
        </w:rPr>
        <w:t>Nội</w:t>
      </w:r>
      <w:proofErr w:type="spellEnd"/>
    </w:p>
    <w:p w14:paraId="3141228F" w14:textId="77777777" w:rsidR="00006753" w:rsidRPr="006C0B16" w:rsidRDefault="00006753" w:rsidP="00682248">
      <w:pPr>
        <w:numPr>
          <w:ilvl w:val="0"/>
          <w:numId w:val="3"/>
        </w:numPr>
        <w:spacing w:before="120" w:line="252" w:lineRule="auto"/>
        <w:ind w:left="0" w:firstLine="284"/>
        <w:jc w:val="both"/>
        <w:rPr>
          <w:color w:val="000000"/>
        </w:rPr>
      </w:pPr>
      <w:r w:rsidRPr="006C0B16">
        <w:rPr>
          <w:color w:val="000000"/>
        </w:rPr>
        <w:t xml:space="preserve">ĐHCN: </w:t>
      </w:r>
      <w:r w:rsidR="00A61218" w:rsidRPr="006C0B16">
        <w:rPr>
          <w:color w:val="000000"/>
        </w:rPr>
        <w:tab/>
      </w:r>
      <w:r w:rsidR="00E36611" w:rsidRPr="006C0B16">
        <w:rPr>
          <w:color w:val="000000"/>
        </w:rPr>
        <w:tab/>
      </w:r>
      <w:proofErr w:type="spellStart"/>
      <w:r w:rsidRPr="006C0B16">
        <w:rPr>
          <w:color w:val="000000"/>
        </w:rPr>
        <w:t>Đại</w:t>
      </w:r>
      <w:proofErr w:type="spellEnd"/>
      <w:r w:rsidRPr="006C0B16">
        <w:rPr>
          <w:color w:val="000000"/>
        </w:rPr>
        <w:t xml:space="preserve"> </w:t>
      </w:r>
      <w:proofErr w:type="spellStart"/>
      <w:r w:rsidRPr="006C0B16">
        <w:rPr>
          <w:color w:val="000000"/>
        </w:rPr>
        <w:t>học</w:t>
      </w:r>
      <w:proofErr w:type="spellEnd"/>
      <w:r w:rsidRPr="006C0B16">
        <w:rPr>
          <w:color w:val="000000"/>
        </w:rPr>
        <w:t xml:space="preserve"> Công </w:t>
      </w:r>
      <w:proofErr w:type="spellStart"/>
      <w:r w:rsidRPr="006C0B16">
        <w:rPr>
          <w:color w:val="000000"/>
        </w:rPr>
        <w:t>nghê</w:t>
      </w:r>
      <w:proofErr w:type="spellEnd"/>
      <w:r w:rsidRPr="006C0B16">
        <w:rPr>
          <w:color w:val="000000"/>
        </w:rPr>
        <w:t>̣</w:t>
      </w:r>
    </w:p>
    <w:p w14:paraId="2AD79B0C" w14:textId="77777777" w:rsidR="00D86BAB" w:rsidRPr="006C0B16" w:rsidRDefault="00D86BAB" w:rsidP="00682248">
      <w:pPr>
        <w:numPr>
          <w:ilvl w:val="0"/>
          <w:numId w:val="3"/>
        </w:numPr>
        <w:spacing w:before="120" w:line="252" w:lineRule="auto"/>
        <w:ind w:left="0" w:firstLine="284"/>
        <w:jc w:val="both"/>
        <w:rPr>
          <w:color w:val="000000"/>
        </w:rPr>
      </w:pPr>
      <w:r w:rsidRPr="006C0B16">
        <w:rPr>
          <w:color w:val="000000"/>
        </w:rPr>
        <w:lastRenderedPageBreak/>
        <w:t xml:space="preserve">BGH: </w:t>
      </w:r>
      <w:r w:rsidR="00A61218" w:rsidRPr="006C0B16">
        <w:rPr>
          <w:color w:val="000000"/>
        </w:rPr>
        <w:tab/>
      </w:r>
      <w:r w:rsidR="00E36611" w:rsidRPr="006C0B16">
        <w:rPr>
          <w:color w:val="000000"/>
        </w:rPr>
        <w:tab/>
      </w:r>
      <w:r w:rsidRPr="006C0B16">
        <w:rPr>
          <w:color w:val="000000"/>
        </w:rPr>
        <w:t xml:space="preserve">Ban </w:t>
      </w:r>
      <w:proofErr w:type="spellStart"/>
      <w:r w:rsidRPr="006C0B16">
        <w:rPr>
          <w:color w:val="000000"/>
        </w:rPr>
        <w:t>Giám</w:t>
      </w:r>
      <w:proofErr w:type="spellEnd"/>
      <w:r w:rsidRPr="006C0B16">
        <w:rPr>
          <w:color w:val="000000"/>
        </w:rPr>
        <w:t xml:space="preserve"> </w:t>
      </w:r>
      <w:proofErr w:type="spellStart"/>
      <w:r w:rsidRPr="006C0B16">
        <w:rPr>
          <w:color w:val="000000"/>
        </w:rPr>
        <w:t>hiệu</w:t>
      </w:r>
      <w:proofErr w:type="spellEnd"/>
    </w:p>
    <w:p w14:paraId="2C63DFB2" w14:textId="77777777" w:rsidR="00931D89" w:rsidRPr="006C0B16" w:rsidRDefault="00E16CCD" w:rsidP="00682248">
      <w:pPr>
        <w:numPr>
          <w:ilvl w:val="0"/>
          <w:numId w:val="3"/>
        </w:numPr>
        <w:spacing w:before="120" w:line="252" w:lineRule="auto"/>
        <w:ind w:left="0" w:firstLine="284"/>
        <w:jc w:val="both"/>
        <w:rPr>
          <w:color w:val="000000"/>
        </w:rPr>
      </w:pPr>
      <w:r w:rsidRPr="006C0B16">
        <w:rPr>
          <w:color w:val="000000"/>
        </w:rPr>
        <w:t xml:space="preserve">KHTC: </w:t>
      </w:r>
      <w:r w:rsidR="00A61218" w:rsidRPr="006C0B16">
        <w:rPr>
          <w:color w:val="000000"/>
        </w:rPr>
        <w:tab/>
      </w:r>
      <w:r w:rsidR="00E36611" w:rsidRPr="006C0B16">
        <w:rPr>
          <w:color w:val="000000"/>
        </w:rPr>
        <w:tab/>
      </w:r>
      <w:proofErr w:type="spellStart"/>
      <w:r w:rsidR="00931D89" w:rsidRPr="006C0B16">
        <w:rPr>
          <w:color w:val="000000"/>
        </w:rPr>
        <w:t>Kế</w:t>
      </w:r>
      <w:proofErr w:type="spellEnd"/>
      <w:r w:rsidR="00931D89" w:rsidRPr="006C0B16">
        <w:rPr>
          <w:color w:val="000000"/>
        </w:rPr>
        <w:t xml:space="preserve"> </w:t>
      </w:r>
      <w:proofErr w:type="spellStart"/>
      <w:r w:rsidR="00931D89" w:rsidRPr="006C0B16">
        <w:rPr>
          <w:color w:val="000000"/>
        </w:rPr>
        <w:t>hoạch</w:t>
      </w:r>
      <w:proofErr w:type="spellEnd"/>
      <w:r w:rsidR="00931D89" w:rsidRPr="006C0B16">
        <w:rPr>
          <w:color w:val="000000"/>
        </w:rPr>
        <w:t xml:space="preserve"> - Tài </w:t>
      </w:r>
      <w:proofErr w:type="spellStart"/>
      <w:r w:rsidR="00931D89" w:rsidRPr="006C0B16">
        <w:rPr>
          <w:color w:val="000000"/>
        </w:rPr>
        <w:t>chính</w:t>
      </w:r>
      <w:proofErr w:type="spellEnd"/>
    </w:p>
    <w:p w14:paraId="0E897C52" w14:textId="77777777" w:rsidR="00E36611" w:rsidRPr="006C0B16" w:rsidRDefault="00E36611" w:rsidP="00682248">
      <w:pPr>
        <w:numPr>
          <w:ilvl w:val="0"/>
          <w:numId w:val="3"/>
        </w:numPr>
        <w:spacing w:before="120" w:line="252" w:lineRule="auto"/>
        <w:ind w:left="0" w:firstLine="284"/>
        <w:jc w:val="both"/>
        <w:rPr>
          <w:color w:val="000000"/>
        </w:rPr>
      </w:pPr>
      <w:r w:rsidRPr="006C0B16">
        <w:rPr>
          <w:color w:val="000000"/>
        </w:rPr>
        <w:t>HCQT:</w:t>
      </w:r>
      <w:r w:rsidRPr="006C0B16">
        <w:rPr>
          <w:color w:val="000000"/>
        </w:rPr>
        <w:tab/>
      </w:r>
      <w:r w:rsidRPr="006C0B16">
        <w:rPr>
          <w:color w:val="000000"/>
        </w:rPr>
        <w:tab/>
      </w:r>
      <w:proofErr w:type="spellStart"/>
      <w:r w:rsidRPr="006C0B16">
        <w:rPr>
          <w:color w:val="000000"/>
        </w:rPr>
        <w:t>Hành</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trị</w:t>
      </w:r>
    </w:p>
    <w:p w14:paraId="4B73024C" w14:textId="77777777" w:rsidR="00E36611" w:rsidRPr="006C0B16" w:rsidRDefault="00E36611" w:rsidP="00682248">
      <w:pPr>
        <w:numPr>
          <w:ilvl w:val="0"/>
          <w:numId w:val="3"/>
        </w:numPr>
        <w:spacing w:before="120" w:line="252" w:lineRule="auto"/>
        <w:ind w:left="0" w:firstLine="284"/>
        <w:jc w:val="both"/>
        <w:rPr>
          <w:color w:val="000000"/>
        </w:rPr>
      </w:pPr>
      <w:r w:rsidRPr="006C0B16">
        <w:rPr>
          <w:color w:val="000000"/>
        </w:rPr>
        <w:t>KHCN&amp;HTPT:</w:t>
      </w:r>
      <w:r w:rsidRPr="006C0B16">
        <w:rPr>
          <w:color w:val="000000"/>
        </w:rPr>
        <w:tab/>
        <w:t xml:space="preserve">Khoa </w:t>
      </w:r>
      <w:proofErr w:type="spellStart"/>
      <w:r w:rsidRPr="006C0B16">
        <w:rPr>
          <w:color w:val="000000"/>
        </w:rPr>
        <w:t>học</w:t>
      </w:r>
      <w:proofErr w:type="spellEnd"/>
      <w:r w:rsidRPr="006C0B16">
        <w:rPr>
          <w:color w:val="000000"/>
        </w:rPr>
        <w:t xml:space="preserve"> Công </w:t>
      </w:r>
      <w:proofErr w:type="spellStart"/>
      <w:r w:rsidRPr="006C0B16">
        <w:rPr>
          <w:color w:val="000000"/>
        </w:rPr>
        <w:t>nghê</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tác</w:t>
      </w:r>
      <w:proofErr w:type="spellEnd"/>
      <w:r w:rsidRPr="006C0B16">
        <w:rPr>
          <w:color w:val="000000"/>
        </w:rPr>
        <w:t xml:space="preserve"> </w:t>
      </w:r>
      <w:proofErr w:type="spellStart"/>
      <w:r w:rsidRPr="006C0B16">
        <w:rPr>
          <w:color w:val="000000"/>
        </w:rPr>
        <w:t>Phát</w:t>
      </w:r>
      <w:proofErr w:type="spellEnd"/>
      <w:r w:rsidRPr="006C0B16">
        <w:rPr>
          <w:color w:val="000000"/>
        </w:rPr>
        <w:t xml:space="preserve"> </w:t>
      </w:r>
      <w:proofErr w:type="spellStart"/>
      <w:r w:rsidRPr="006C0B16">
        <w:rPr>
          <w:color w:val="000000"/>
        </w:rPr>
        <w:t>triển</w:t>
      </w:r>
      <w:proofErr w:type="spellEnd"/>
    </w:p>
    <w:p w14:paraId="162BF368" w14:textId="77777777" w:rsidR="00CE4B0D" w:rsidRPr="006C0B16" w:rsidRDefault="0074587B" w:rsidP="0074587B">
      <w:pPr>
        <w:numPr>
          <w:ilvl w:val="0"/>
          <w:numId w:val="3"/>
        </w:numPr>
        <w:spacing w:before="120" w:line="252" w:lineRule="auto"/>
        <w:ind w:left="0" w:firstLine="284"/>
        <w:jc w:val="both"/>
        <w:rPr>
          <w:color w:val="000000"/>
        </w:rPr>
      </w:pPr>
      <w:r w:rsidRPr="006C0B16">
        <w:rPr>
          <w:color w:val="000000"/>
        </w:rPr>
        <w:t>TS, HH, DV</w:t>
      </w:r>
      <w:r w:rsidR="00CE4B0D" w:rsidRPr="006C0B16">
        <w:rPr>
          <w:color w:val="000000"/>
        </w:rPr>
        <w:t>:</w:t>
      </w:r>
      <w:r w:rsidR="00CE4B0D" w:rsidRPr="006C0B16">
        <w:rPr>
          <w:color w:val="000000"/>
        </w:rPr>
        <w:tab/>
      </w:r>
      <w:r w:rsidRPr="006C0B16">
        <w:rPr>
          <w:color w:val="000000"/>
        </w:rPr>
        <w:t xml:space="preserve">Tài </w:t>
      </w:r>
      <w:proofErr w:type="spellStart"/>
      <w:r w:rsidRPr="006C0B16">
        <w:rPr>
          <w:color w:val="000000"/>
        </w:rPr>
        <w:t>sản</w:t>
      </w:r>
      <w:proofErr w:type="spellEnd"/>
      <w:r w:rsidRPr="006C0B16">
        <w:rPr>
          <w:color w:val="000000"/>
        </w:rPr>
        <w:t xml:space="preserve">, </w:t>
      </w:r>
      <w:proofErr w:type="spellStart"/>
      <w:r w:rsidRPr="006C0B16">
        <w:rPr>
          <w:color w:val="000000"/>
        </w:rPr>
        <w:t>hàng</w:t>
      </w:r>
      <w:proofErr w:type="spellEnd"/>
      <w:r w:rsidRPr="006C0B16">
        <w:rPr>
          <w:color w:val="000000"/>
        </w:rPr>
        <w:t xml:space="preserve"> </w:t>
      </w:r>
      <w:proofErr w:type="spellStart"/>
      <w:r w:rsidRPr="006C0B16">
        <w:rPr>
          <w:color w:val="000000"/>
        </w:rPr>
        <w:t>hóa</w:t>
      </w:r>
      <w:proofErr w:type="spellEnd"/>
      <w:r w:rsidRPr="006C0B16">
        <w:rPr>
          <w:color w:val="000000"/>
        </w:rPr>
        <w:t xml:space="preserve">, </w:t>
      </w:r>
      <w:proofErr w:type="spellStart"/>
      <w:r w:rsidRPr="006C0B16">
        <w:rPr>
          <w:color w:val="000000"/>
        </w:rPr>
        <w:t>dịch</w:t>
      </w:r>
      <w:proofErr w:type="spellEnd"/>
      <w:r w:rsidRPr="006C0B16">
        <w:rPr>
          <w:color w:val="000000"/>
        </w:rPr>
        <w:t xml:space="preserve"> </w:t>
      </w:r>
      <w:proofErr w:type="spellStart"/>
      <w:r w:rsidRPr="006C0B16">
        <w:rPr>
          <w:color w:val="000000"/>
        </w:rPr>
        <w:t>vụ</w:t>
      </w:r>
      <w:proofErr w:type="spellEnd"/>
    </w:p>
    <w:p w14:paraId="2F258F6F" w14:textId="77777777" w:rsidR="00DA45E1" w:rsidRPr="006C0B16" w:rsidRDefault="00DA45E1" w:rsidP="00682248">
      <w:pPr>
        <w:numPr>
          <w:ilvl w:val="0"/>
          <w:numId w:val="3"/>
        </w:numPr>
        <w:spacing w:before="120" w:line="252" w:lineRule="auto"/>
        <w:ind w:left="0" w:firstLine="284"/>
        <w:jc w:val="both"/>
        <w:rPr>
          <w:color w:val="000000"/>
        </w:rPr>
      </w:pPr>
      <w:r w:rsidRPr="006C0B16">
        <w:rPr>
          <w:color w:val="000000"/>
        </w:rPr>
        <w:t>XDCB:</w:t>
      </w:r>
      <w:r w:rsidRPr="006C0B16">
        <w:rPr>
          <w:color w:val="000000"/>
        </w:rPr>
        <w:tab/>
      </w:r>
      <w:r w:rsidRPr="006C0B16">
        <w:rPr>
          <w:color w:val="000000"/>
        </w:rPr>
        <w:tab/>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bản</w:t>
      </w:r>
      <w:proofErr w:type="spellEnd"/>
    </w:p>
    <w:p w14:paraId="4EFC6712" w14:textId="77777777" w:rsidR="00A07C76" w:rsidRPr="006C0B16" w:rsidRDefault="00A07C76" w:rsidP="00682248">
      <w:pPr>
        <w:numPr>
          <w:ilvl w:val="0"/>
          <w:numId w:val="3"/>
        </w:numPr>
        <w:spacing w:before="120" w:line="252" w:lineRule="auto"/>
        <w:ind w:left="0" w:firstLine="284"/>
        <w:jc w:val="both"/>
        <w:rPr>
          <w:color w:val="000000"/>
        </w:rPr>
      </w:pPr>
      <w:r w:rsidRPr="006C0B16">
        <w:rPr>
          <w:color w:val="000000"/>
        </w:rPr>
        <w:t>KTKT:</w:t>
      </w:r>
      <w:r w:rsidRPr="006C0B16">
        <w:rPr>
          <w:color w:val="000000"/>
        </w:rPr>
        <w:tab/>
      </w:r>
      <w:r w:rsidRPr="006C0B16">
        <w:rPr>
          <w:color w:val="000000"/>
        </w:rPr>
        <w:tab/>
        <w:t xml:space="preserve">Kinh </w:t>
      </w:r>
      <w:proofErr w:type="spellStart"/>
      <w:r w:rsidRPr="006C0B16">
        <w:rPr>
          <w:color w:val="000000"/>
        </w:rPr>
        <w:t>tê</w:t>
      </w:r>
      <w:proofErr w:type="spellEnd"/>
      <w:r w:rsidRPr="006C0B16">
        <w:rPr>
          <w:color w:val="000000"/>
        </w:rPr>
        <w:t xml:space="preserve">́ kỹ </w:t>
      </w:r>
      <w:proofErr w:type="spellStart"/>
      <w:r w:rsidRPr="006C0B16">
        <w:rPr>
          <w:color w:val="000000"/>
        </w:rPr>
        <w:t>thuật</w:t>
      </w:r>
      <w:proofErr w:type="spellEnd"/>
    </w:p>
    <w:p w14:paraId="440AFDE6" w14:textId="77777777" w:rsidR="000154C7" w:rsidRPr="006C0B16" w:rsidRDefault="000154C7" w:rsidP="00682248">
      <w:pPr>
        <w:numPr>
          <w:ilvl w:val="0"/>
          <w:numId w:val="3"/>
        </w:numPr>
        <w:spacing w:before="120" w:line="252" w:lineRule="auto"/>
        <w:ind w:left="0" w:firstLine="284"/>
        <w:jc w:val="both"/>
        <w:rPr>
          <w:color w:val="000000"/>
        </w:rPr>
      </w:pPr>
      <w:r w:rsidRPr="006C0B16">
        <w:rPr>
          <w:color w:val="000000"/>
        </w:rPr>
        <w:t>TX:</w:t>
      </w:r>
      <w:r w:rsidRPr="006C0B16">
        <w:rPr>
          <w:color w:val="000000"/>
        </w:rPr>
        <w:tab/>
      </w:r>
      <w:r w:rsidRPr="006C0B16">
        <w:rPr>
          <w:color w:val="000000"/>
        </w:rPr>
        <w:tab/>
      </w:r>
      <w:r w:rsidRPr="006C0B16">
        <w:rPr>
          <w:color w:val="000000"/>
        </w:rPr>
        <w:tab/>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p>
    <w:p w14:paraId="74BB2AA8" w14:textId="77777777" w:rsidR="000154C7" w:rsidRPr="006C0B16" w:rsidRDefault="000154C7" w:rsidP="00682248">
      <w:pPr>
        <w:numPr>
          <w:ilvl w:val="0"/>
          <w:numId w:val="3"/>
        </w:numPr>
        <w:spacing w:before="120" w:line="252" w:lineRule="auto"/>
        <w:ind w:left="0" w:firstLine="284"/>
        <w:jc w:val="both"/>
        <w:rPr>
          <w:color w:val="000000"/>
        </w:rPr>
      </w:pPr>
      <w:r w:rsidRPr="006C0B16">
        <w:rPr>
          <w:color w:val="000000"/>
        </w:rPr>
        <w:t xml:space="preserve">KTX: </w:t>
      </w:r>
      <w:r w:rsidRPr="006C0B16">
        <w:rPr>
          <w:color w:val="000000"/>
        </w:rPr>
        <w:tab/>
      </w:r>
      <w:r w:rsidRPr="006C0B16">
        <w:rPr>
          <w:color w:val="000000"/>
        </w:rPr>
        <w:tab/>
      </w:r>
      <w:proofErr w:type="spellStart"/>
      <w:r w:rsidRPr="006C0B16">
        <w:rPr>
          <w:color w:val="000000"/>
        </w:rPr>
        <w:t>Không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p>
    <w:p w14:paraId="4B606185" w14:textId="77777777" w:rsidR="00F00CA4" w:rsidRPr="006C0B16" w:rsidRDefault="00F00CA4" w:rsidP="00F00CA4">
      <w:pPr>
        <w:numPr>
          <w:ilvl w:val="0"/>
          <w:numId w:val="3"/>
        </w:numPr>
        <w:spacing w:before="120" w:line="252" w:lineRule="auto"/>
        <w:ind w:left="0" w:firstLine="284"/>
        <w:jc w:val="both"/>
        <w:rPr>
          <w:color w:val="000000"/>
        </w:rPr>
      </w:pPr>
      <w:r w:rsidRPr="006C0B16">
        <w:rPr>
          <w:color w:val="000000"/>
        </w:rPr>
        <w:t>CNĐT:</w:t>
      </w:r>
      <w:r w:rsidRPr="006C0B16">
        <w:rPr>
          <w:color w:val="000000"/>
        </w:rPr>
        <w:tab/>
      </w:r>
      <w:r w:rsidRPr="006C0B16">
        <w:rPr>
          <w:color w:val="000000"/>
        </w:rPr>
        <w:tab/>
      </w:r>
      <w:proofErr w:type="spellStart"/>
      <w:r w:rsidRPr="006C0B16">
        <w:rPr>
          <w:color w:val="000000"/>
        </w:rPr>
        <w:t>Chủ</w:t>
      </w:r>
      <w:proofErr w:type="spellEnd"/>
      <w:r w:rsidRPr="006C0B16">
        <w:rPr>
          <w:color w:val="000000"/>
        </w:rPr>
        <w:t xml:space="preserve"> </w:t>
      </w:r>
      <w:proofErr w:type="spellStart"/>
      <w:r w:rsidRPr="006C0B16">
        <w:rPr>
          <w:color w:val="000000"/>
        </w:rPr>
        <w:t>nhiệm</w:t>
      </w:r>
      <w:proofErr w:type="spellEnd"/>
      <w:r w:rsidRPr="006C0B16">
        <w:rPr>
          <w:color w:val="000000"/>
        </w:rPr>
        <w:t xml:space="preserve"> </w:t>
      </w:r>
      <w:proofErr w:type="spellStart"/>
      <w:r w:rsidRPr="006C0B16">
        <w:rPr>
          <w:color w:val="000000"/>
        </w:rPr>
        <w:t>đề</w:t>
      </w:r>
      <w:proofErr w:type="spellEnd"/>
      <w:r w:rsidRPr="006C0B16">
        <w:rPr>
          <w:color w:val="000000"/>
        </w:rPr>
        <w:t xml:space="preserve"> </w:t>
      </w:r>
      <w:proofErr w:type="spellStart"/>
      <w:r w:rsidRPr="006C0B16">
        <w:rPr>
          <w:color w:val="000000"/>
        </w:rPr>
        <w:t>tài</w:t>
      </w:r>
      <w:proofErr w:type="spellEnd"/>
    </w:p>
    <w:p w14:paraId="4B8A1A23" w14:textId="77777777" w:rsidR="00613AA6" w:rsidRPr="006C0B16" w:rsidDel="00E77054" w:rsidRDefault="00613AA6" w:rsidP="00613AA6">
      <w:pPr>
        <w:numPr>
          <w:ilvl w:val="0"/>
          <w:numId w:val="3"/>
        </w:numPr>
        <w:spacing w:before="120" w:line="252" w:lineRule="auto"/>
        <w:ind w:left="0" w:firstLine="284"/>
        <w:jc w:val="both"/>
        <w:rPr>
          <w:del w:id="4" w:author="Linh" w:date="2020-09-09T15:25:00Z"/>
          <w:color w:val="000000"/>
        </w:rPr>
      </w:pPr>
      <w:r w:rsidRPr="006C0B16">
        <w:rPr>
          <w:color w:val="000000"/>
        </w:rPr>
        <w:t>TKCM:</w:t>
      </w:r>
      <w:r w:rsidRPr="006C0B16">
        <w:rPr>
          <w:color w:val="000000"/>
        </w:rPr>
        <w:tab/>
      </w:r>
      <w:r w:rsidRPr="006C0B16">
        <w:rPr>
          <w:color w:val="000000"/>
        </w:rPr>
        <w:tab/>
      </w:r>
      <w:proofErr w:type="spellStart"/>
      <w:r w:rsidRPr="006C0B16">
        <w:rPr>
          <w:color w:val="000000"/>
        </w:rPr>
        <w:t>Thuê</w:t>
      </w:r>
      <w:proofErr w:type="spellEnd"/>
      <w:del w:id="5" w:author="Xuan-Tu Tran" w:date="2020-09-09T11:11:00Z">
        <w:r w:rsidRPr="006C0B16" w:rsidDel="00F12C14">
          <w:rPr>
            <w:color w:val="000000"/>
          </w:rPr>
          <w:delText xml:space="preserve"> </w:delText>
        </w:r>
      </w:del>
      <w:r w:rsidRPr="006C0B16">
        <w:rPr>
          <w:color w:val="000000"/>
        </w:rPr>
        <w:t xml:space="preserve"> </w:t>
      </w:r>
      <w:proofErr w:type="spellStart"/>
      <w:r w:rsidRPr="006C0B16">
        <w:rPr>
          <w:color w:val="000000"/>
        </w:rPr>
        <w:t>khoán</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môn</w:t>
      </w:r>
      <w:proofErr w:type="spellEnd"/>
      <w:r w:rsidRPr="006C0B16">
        <w:rPr>
          <w:color w:val="000000"/>
        </w:rPr>
        <w:t xml:space="preserve"> </w:t>
      </w:r>
    </w:p>
    <w:p w14:paraId="0C197CFF" w14:textId="77777777" w:rsidR="00F00CA4" w:rsidRPr="00E77054" w:rsidDel="00E77054" w:rsidRDefault="00F00CA4">
      <w:pPr>
        <w:numPr>
          <w:ilvl w:val="0"/>
          <w:numId w:val="3"/>
        </w:numPr>
        <w:spacing w:before="120" w:line="252" w:lineRule="auto"/>
        <w:ind w:left="0" w:firstLine="284"/>
        <w:jc w:val="both"/>
        <w:rPr>
          <w:del w:id="6" w:author="Linh" w:date="2020-09-09T15:25:00Z"/>
          <w:color w:val="000000"/>
        </w:rPr>
        <w:pPrChange w:id="7" w:author="Linh" w:date="2020-09-09T15:25:00Z">
          <w:pPr>
            <w:spacing w:before="120" w:line="252" w:lineRule="auto"/>
            <w:ind w:left="284"/>
            <w:jc w:val="both"/>
          </w:pPr>
        </w:pPrChange>
      </w:pPr>
    </w:p>
    <w:p w14:paraId="48DCF2AA" w14:textId="77777777" w:rsidR="00630261" w:rsidRPr="006C0B16" w:rsidDel="00E77054" w:rsidRDefault="00630261" w:rsidP="00630261">
      <w:pPr>
        <w:spacing w:before="120" w:after="280" w:afterAutospacing="1"/>
        <w:rPr>
          <w:del w:id="8" w:author="Linh" w:date="2020-09-09T15:25:00Z"/>
          <w:b/>
          <w:bCs/>
          <w:color w:val="000000"/>
          <w:sz w:val="2"/>
        </w:rPr>
      </w:pPr>
    </w:p>
    <w:p w14:paraId="5F564E28" w14:textId="77777777" w:rsidR="00702ED5" w:rsidRPr="001F0CF0" w:rsidRDefault="00702ED5">
      <w:pPr>
        <w:numPr>
          <w:ilvl w:val="0"/>
          <w:numId w:val="3"/>
        </w:numPr>
        <w:spacing w:before="120" w:line="252" w:lineRule="auto"/>
        <w:ind w:left="0" w:firstLine="284"/>
        <w:jc w:val="both"/>
        <w:rPr>
          <w:b/>
          <w:bCs/>
          <w:color w:val="000000"/>
          <w:sz w:val="18"/>
        </w:rPr>
        <w:pPrChange w:id="9" w:author="Linh" w:date="2020-09-09T15:25:00Z">
          <w:pPr>
            <w:spacing w:before="120" w:after="280" w:afterAutospacing="1"/>
          </w:pPr>
        </w:pPrChange>
      </w:pPr>
    </w:p>
    <w:p w14:paraId="0D012BAD" w14:textId="77777777" w:rsidR="001F0CF0" w:rsidDel="001450D0" w:rsidRDefault="001F0CF0" w:rsidP="00630261">
      <w:pPr>
        <w:spacing w:before="120" w:after="280" w:afterAutospacing="1"/>
        <w:rPr>
          <w:del w:id="10" w:author="Linh" w:date="2020-09-09T15:25:00Z"/>
          <w:b/>
          <w:bCs/>
          <w:color w:val="000000"/>
          <w:sz w:val="30"/>
        </w:rPr>
      </w:pPr>
    </w:p>
    <w:p w14:paraId="00F548D8" w14:textId="77777777" w:rsidR="00E77054" w:rsidRPr="006C0B16" w:rsidDel="001450D0" w:rsidRDefault="00E77054" w:rsidP="00630261">
      <w:pPr>
        <w:spacing w:before="120" w:after="280" w:afterAutospacing="1"/>
        <w:rPr>
          <w:ins w:id="11" w:author="Linh" w:date="2020-09-09T15:26:00Z"/>
          <w:del w:id="12" w:author="Pham Thi Thu Lan" w:date="2021-01-03T15:18:00Z"/>
          <w:b/>
          <w:bCs/>
          <w:color w:val="000000"/>
        </w:rPr>
      </w:pPr>
    </w:p>
    <w:p w14:paraId="5CF83466" w14:textId="77777777" w:rsidR="00526F6A" w:rsidRDefault="00526F6A" w:rsidP="00630261">
      <w:pPr>
        <w:spacing w:before="120" w:after="280" w:afterAutospacing="1"/>
        <w:rPr>
          <w:ins w:id="13" w:author="Pham Thi Thu Lan" w:date="2021-01-03T15:18:00Z"/>
          <w:b/>
          <w:bCs/>
          <w:color w:val="000000"/>
        </w:rPr>
      </w:pPr>
    </w:p>
    <w:p w14:paraId="38FF1428" w14:textId="77777777" w:rsidR="00630261" w:rsidRPr="006C0B16" w:rsidRDefault="00630261" w:rsidP="00630261">
      <w:pPr>
        <w:spacing w:before="120" w:after="280" w:afterAutospacing="1"/>
        <w:rPr>
          <w:b/>
          <w:bCs/>
          <w:color w:val="000000"/>
        </w:rPr>
      </w:pPr>
      <w:proofErr w:type="spellStart"/>
      <w:r w:rsidRPr="006C0B16">
        <w:rPr>
          <w:b/>
          <w:bCs/>
          <w:color w:val="000000"/>
        </w:rPr>
        <w:t>Chương</w:t>
      </w:r>
      <w:proofErr w:type="spellEnd"/>
      <w:r w:rsidRPr="006C0B16">
        <w:rPr>
          <w:b/>
          <w:bCs/>
          <w:color w:val="000000"/>
        </w:rPr>
        <w:t xml:space="preserve"> II </w:t>
      </w:r>
    </w:p>
    <w:p w14:paraId="2CB52570" w14:textId="77777777" w:rsidR="00630261" w:rsidRPr="006C0B16" w:rsidRDefault="00630261" w:rsidP="00630261">
      <w:pPr>
        <w:spacing w:before="120" w:after="280" w:afterAutospacing="1"/>
        <w:jc w:val="center"/>
        <w:rPr>
          <w:b/>
          <w:bCs/>
          <w:color w:val="000000"/>
        </w:rPr>
      </w:pPr>
      <w:r w:rsidRPr="006C0B16">
        <w:rPr>
          <w:b/>
          <w:bCs/>
          <w:color w:val="000000"/>
        </w:rPr>
        <w:t>NGUYÊN TẮC CHI VÀ QUY TRÌNH KIỂM SOÁT CÁC KHOẢN CHI</w:t>
      </w:r>
    </w:p>
    <w:p w14:paraId="3C6A0A89" w14:textId="77777777" w:rsidR="00BC5A60" w:rsidRPr="006C0B16" w:rsidRDefault="003A27E1" w:rsidP="004E721C">
      <w:pPr>
        <w:spacing w:before="120" w:line="252" w:lineRule="auto"/>
        <w:ind w:firstLine="360"/>
        <w:jc w:val="both"/>
        <w:outlineLvl w:val="0"/>
        <w:rPr>
          <w:b/>
          <w:color w:val="000000"/>
        </w:rPr>
      </w:pPr>
      <w:r w:rsidRPr="006C0B16">
        <w:rPr>
          <w:b/>
          <w:color w:val="000000"/>
        </w:rPr>
        <w:t>1</w:t>
      </w:r>
      <w:r w:rsidR="007B3C26" w:rsidRPr="006C0B16">
        <w:rPr>
          <w:b/>
          <w:color w:val="000000"/>
        </w:rPr>
        <w:t xml:space="preserve">. </w:t>
      </w:r>
      <w:r w:rsidR="000B0650" w:rsidRPr="006C0B16">
        <w:rPr>
          <w:b/>
          <w:color w:val="000000"/>
        </w:rPr>
        <w:t xml:space="preserve">Nguyên </w:t>
      </w:r>
      <w:proofErr w:type="spellStart"/>
      <w:r w:rsidR="000B0650" w:rsidRPr="006C0B16">
        <w:rPr>
          <w:b/>
          <w:color w:val="000000"/>
        </w:rPr>
        <w:t>tắc</w:t>
      </w:r>
      <w:proofErr w:type="spellEnd"/>
      <w:r w:rsidR="000B0650" w:rsidRPr="006C0B16">
        <w:rPr>
          <w:b/>
          <w:color w:val="000000"/>
        </w:rPr>
        <w:t xml:space="preserve"> chi</w:t>
      </w:r>
    </w:p>
    <w:p w14:paraId="4B23033C" w14:textId="77777777" w:rsidR="00D82B09" w:rsidRPr="006C0B16" w:rsidRDefault="003A27E1" w:rsidP="007B3C26">
      <w:pPr>
        <w:spacing w:before="120" w:line="252" w:lineRule="auto"/>
        <w:ind w:firstLine="360"/>
        <w:jc w:val="both"/>
        <w:rPr>
          <w:color w:val="000000"/>
        </w:rPr>
      </w:pPr>
      <w:r w:rsidRPr="006C0B16">
        <w:rPr>
          <w:b/>
          <w:color w:val="000000"/>
        </w:rPr>
        <w:t>-</w:t>
      </w:r>
      <w:r w:rsidR="009E18DC" w:rsidRPr="006C0B16">
        <w:rPr>
          <w:b/>
          <w:color w:val="000000"/>
        </w:rPr>
        <w:t xml:space="preserve"> </w:t>
      </w:r>
      <w:proofErr w:type="spellStart"/>
      <w:r w:rsidR="008279C9" w:rsidRPr="006C0B16">
        <w:rPr>
          <w:color w:val="000000"/>
        </w:rPr>
        <w:t>Tấ</w:t>
      </w:r>
      <w:r w:rsidR="005B6BAE" w:rsidRPr="006C0B16">
        <w:rPr>
          <w:color w:val="000000"/>
        </w:rPr>
        <w:t>t</w:t>
      </w:r>
      <w:proofErr w:type="spellEnd"/>
      <w:r w:rsidR="005B6BAE" w:rsidRPr="006C0B16">
        <w:rPr>
          <w:color w:val="000000"/>
        </w:rPr>
        <w:t xml:space="preserve"> cả </w:t>
      </w:r>
      <w:proofErr w:type="spellStart"/>
      <w:r w:rsidR="005B6BAE" w:rsidRPr="006C0B16">
        <w:rPr>
          <w:color w:val="000000"/>
        </w:rPr>
        <w:t>các</w:t>
      </w:r>
      <w:proofErr w:type="spellEnd"/>
      <w:r w:rsidR="005B6BAE" w:rsidRPr="006C0B16">
        <w:rPr>
          <w:color w:val="000000"/>
        </w:rPr>
        <w:t xml:space="preserve"> </w:t>
      </w:r>
      <w:proofErr w:type="spellStart"/>
      <w:r w:rsidR="005B6BAE" w:rsidRPr="006C0B16">
        <w:rPr>
          <w:color w:val="000000"/>
        </w:rPr>
        <w:t>khoản</w:t>
      </w:r>
      <w:proofErr w:type="spellEnd"/>
      <w:r w:rsidR="005B6BAE" w:rsidRPr="006C0B16">
        <w:rPr>
          <w:color w:val="000000"/>
        </w:rPr>
        <w:t xml:space="preserve"> chi </w:t>
      </w:r>
      <w:proofErr w:type="spellStart"/>
      <w:r w:rsidR="005B6BAE" w:rsidRPr="006C0B16">
        <w:rPr>
          <w:color w:val="000000"/>
        </w:rPr>
        <w:t>phát</w:t>
      </w:r>
      <w:proofErr w:type="spellEnd"/>
      <w:r w:rsidR="005B6BAE" w:rsidRPr="006C0B16">
        <w:rPr>
          <w:color w:val="000000"/>
        </w:rPr>
        <w:t xml:space="preserve"> </w:t>
      </w:r>
      <w:proofErr w:type="spellStart"/>
      <w:r w:rsidR="005B6BAE" w:rsidRPr="006C0B16">
        <w:rPr>
          <w:color w:val="000000"/>
        </w:rPr>
        <w:t>sinh</w:t>
      </w:r>
      <w:proofErr w:type="spellEnd"/>
      <w:r w:rsidR="005B6BAE" w:rsidRPr="006C0B16">
        <w:rPr>
          <w:color w:val="000000"/>
        </w:rPr>
        <w:t xml:space="preserve"> </w:t>
      </w:r>
      <w:proofErr w:type="spellStart"/>
      <w:r w:rsidR="005B6BAE" w:rsidRPr="006C0B16">
        <w:rPr>
          <w:color w:val="000000"/>
        </w:rPr>
        <w:t>tại</w:t>
      </w:r>
      <w:proofErr w:type="spellEnd"/>
      <w:r w:rsidR="005B6BAE" w:rsidRPr="006C0B16">
        <w:rPr>
          <w:color w:val="000000"/>
        </w:rPr>
        <w:t xml:space="preserve"> </w:t>
      </w:r>
      <w:proofErr w:type="spellStart"/>
      <w:r w:rsidR="005B6BAE" w:rsidRPr="006C0B16">
        <w:rPr>
          <w:color w:val="000000"/>
        </w:rPr>
        <w:t>Trường</w:t>
      </w:r>
      <w:proofErr w:type="spellEnd"/>
      <w:r w:rsidR="005B6BAE" w:rsidRPr="006C0B16">
        <w:rPr>
          <w:color w:val="000000"/>
        </w:rPr>
        <w:t xml:space="preserve"> </w:t>
      </w:r>
      <w:proofErr w:type="spellStart"/>
      <w:r w:rsidR="005B6BAE" w:rsidRPr="006C0B16">
        <w:rPr>
          <w:color w:val="000000"/>
        </w:rPr>
        <w:t>Đại</w:t>
      </w:r>
      <w:proofErr w:type="spellEnd"/>
      <w:r w:rsidR="005B6BAE" w:rsidRPr="006C0B16">
        <w:rPr>
          <w:color w:val="000000"/>
        </w:rPr>
        <w:t xml:space="preserve"> </w:t>
      </w:r>
      <w:proofErr w:type="spellStart"/>
      <w:r w:rsidR="005B6BAE" w:rsidRPr="006C0B16">
        <w:rPr>
          <w:color w:val="000000"/>
        </w:rPr>
        <w:t>học</w:t>
      </w:r>
      <w:proofErr w:type="spellEnd"/>
      <w:r w:rsidR="005B6BAE" w:rsidRPr="006C0B16">
        <w:rPr>
          <w:color w:val="000000"/>
        </w:rPr>
        <w:t xml:space="preserve"> Công </w:t>
      </w:r>
      <w:proofErr w:type="spellStart"/>
      <w:r w:rsidR="005B6BAE" w:rsidRPr="006C0B16">
        <w:rPr>
          <w:color w:val="000000"/>
        </w:rPr>
        <w:t>nghê</w:t>
      </w:r>
      <w:proofErr w:type="spellEnd"/>
      <w:r w:rsidR="005B6BAE" w:rsidRPr="006C0B16">
        <w:rPr>
          <w:color w:val="000000"/>
        </w:rPr>
        <w:t xml:space="preserve">̣ </w:t>
      </w:r>
      <w:proofErr w:type="spellStart"/>
      <w:r w:rsidR="005B6BAE" w:rsidRPr="006C0B16">
        <w:rPr>
          <w:color w:val="000000"/>
        </w:rPr>
        <w:t>đều</w:t>
      </w:r>
      <w:proofErr w:type="spellEnd"/>
      <w:r w:rsidR="005B6BAE" w:rsidRPr="006C0B16">
        <w:rPr>
          <w:color w:val="000000"/>
        </w:rPr>
        <w:t xml:space="preserve"> </w:t>
      </w:r>
      <w:proofErr w:type="spellStart"/>
      <w:r w:rsidR="005B6BAE" w:rsidRPr="006C0B16">
        <w:rPr>
          <w:color w:val="000000"/>
        </w:rPr>
        <w:t>phải</w:t>
      </w:r>
      <w:proofErr w:type="spellEnd"/>
      <w:r w:rsidR="005B6BAE" w:rsidRPr="006C0B16">
        <w:rPr>
          <w:color w:val="000000"/>
        </w:rPr>
        <w:t xml:space="preserve"> </w:t>
      </w:r>
      <w:proofErr w:type="spellStart"/>
      <w:r w:rsidR="005B6BAE" w:rsidRPr="006C0B16">
        <w:rPr>
          <w:color w:val="000000"/>
        </w:rPr>
        <w:t>nhằm</w:t>
      </w:r>
      <w:proofErr w:type="spellEnd"/>
      <w:r w:rsidR="005B6BAE" w:rsidRPr="006C0B16">
        <w:rPr>
          <w:color w:val="000000"/>
        </w:rPr>
        <w:t xml:space="preserve"> </w:t>
      </w:r>
      <w:proofErr w:type="spellStart"/>
      <w:r w:rsidR="005B6BAE" w:rsidRPr="006C0B16">
        <w:rPr>
          <w:color w:val="000000"/>
        </w:rPr>
        <w:t>mục</w:t>
      </w:r>
      <w:proofErr w:type="spellEnd"/>
      <w:r w:rsidR="005B6BAE" w:rsidRPr="006C0B16">
        <w:rPr>
          <w:color w:val="000000"/>
        </w:rPr>
        <w:t xml:space="preserve"> </w:t>
      </w:r>
      <w:proofErr w:type="spellStart"/>
      <w:r w:rsidR="005B6BAE" w:rsidRPr="006C0B16">
        <w:rPr>
          <w:color w:val="000000"/>
        </w:rPr>
        <w:t>đích</w:t>
      </w:r>
      <w:proofErr w:type="spellEnd"/>
      <w:r w:rsidR="005B6BAE" w:rsidRPr="006C0B16">
        <w:rPr>
          <w:color w:val="000000"/>
        </w:rPr>
        <w:t xml:space="preserve"> </w:t>
      </w:r>
      <w:proofErr w:type="spellStart"/>
      <w:r w:rsidR="005B6BAE" w:rsidRPr="006C0B16">
        <w:rPr>
          <w:color w:val="000000"/>
        </w:rPr>
        <w:t>phục</w:t>
      </w:r>
      <w:proofErr w:type="spellEnd"/>
      <w:r w:rsidR="005B6BAE" w:rsidRPr="006C0B16">
        <w:rPr>
          <w:color w:val="000000"/>
        </w:rPr>
        <w:t xml:space="preserve"> vụ </w:t>
      </w:r>
      <w:proofErr w:type="spellStart"/>
      <w:r w:rsidR="005B6BAE" w:rsidRPr="006C0B16">
        <w:rPr>
          <w:color w:val="000000"/>
        </w:rPr>
        <w:t>cho</w:t>
      </w:r>
      <w:proofErr w:type="spellEnd"/>
      <w:r w:rsidR="005B6BAE" w:rsidRPr="006C0B16">
        <w:rPr>
          <w:color w:val="000000"/>
        </w:rPr>
        <w:t xml:space="preserve"> quá </w:t>
      </w:r>
      <w:proofErr w:type="spellStart"/>
      <w:r w:rsidR="005B6BAE" w:rsidRPr="006C0B16">
        <w:rPr>
          <w:color w:val="000000"/>
        </w:rPr>
        <w:t>trình</w:t>
      </w:r>
      <w:proofErr w:type="spellEnd"/>
      <w:r w:rsidR="005B6BAE" w:rsidRPr="006C0B16">
        <w:rPr>
          <w:color w:val="000000"/>
        </w:rPr>
        <w:t xml:space="preserve"> </w:t>
      </w:r>
      <w:proofErr w:type="spellStart"/>
      <w:r w:rsidR="005B6BAE" w:rsidRPr="006C0B16">
        <w:rPr>
          <w:color w:val="000000"/>
        </w:rPr>
        <w:t>công</w:t>
      </w:r>
      <w:proofErr w:type="spellEnd"/>
      <w:r w:rsidR="005B6BAE" w:rsidRPr="006C0B16">
        <w:rPr>
          <w:color w:val="000000"/>
        </w:rPr>
        <w:t xml:space="preserve"> </w:t>
      </w:r>
      <w:proofErr w:type="spellStart"/>
      <w:r w:rsidR="005B6BAE" w:rsidRPr="006C0B16">
        <w:rPr>
          <w:color w:val="000000"/>
        </w:rPr>
        <w:t>tác</w:t>
      </w:r>
      <w:proofErr w:type="spellEnd"/>
      <w:r w:rsidR="005B6BAE" w:rsidRPr="006C0B16">
        <w:rPr>
          <w:color w:val="000000"/>
        </w:rPr>
        <w:t xml:space="preserve">, </w:t>
      </w:r>
      <w:proofErr w:type="spellStart"/>
      <w:r w:rsidR="005B6BAE" w:rsidRPr="006C0B16">
        <w:rPr>
          <w:color w:val="000000"/>
        </w:rPr>
        <w:t>hoạt</w:t>
      </w:r>
      <w:proofErr w:type="spellEnd"/>
      <w:r w:rsidR="005B6BAE" w:rsidRPr="006C0B16">
        <w:rPr>
          <w:color w:val="000000"/>
        </w:rPr>
        <w:t xml:space="preserve"> </w:t>
      </w:r>
      <w:proofErr w:type="spellStart"/>
      <w:r w:rsidR="005B6BAE" w:rsidRPr="006C0B16">
        <w:rPr>
          <w:color w:val="000000"/>
        </w:rPr>
        <w:t>động</w:t>
      </w:r>
      <w:proofErr w:type="spellEnd"/>
      <w:r w:rsidR="005B6BAE" w:rsidRPr="006C0B16">
        <w:rPr>
          <w:color w:val="000000"/>
        </w:rPr>
        <w:t xml:space="preserve"> </w:t>
      </w:r>
      <w:proofErr w:type="spellStart"/>
      <w:r w:rsidR="005B6BAE" w:rsidRPr="006C0B16">
        <w:rPr>
          <w:color w:val="000000"/>
        </w:rPr>
        <w:t>của</w:t>
      </w:r>
      <w:proofErr w:type="spellEnd"/>
      <w:r w:rsidR="005B6BAE" w:rsidRPr="006C0B16">
        <w:rPr>
          <w:color w:val="000000"/>
        </w:rPr>
        <w:t xml:space="preserve"> Nhà</w:t>
      </w:r>
      <w:r w:rsidR="008279C9" w:rsidRPr="006C0B16">
        <w:rPr>
          <w:color w:val="000000"/>
        </w:rPr>
        <w:t xml:space="preserve"> </w:t>
      </w:r>
      <w:proofErr w:type="spellStart"/>
      <w:r w:rsidR="008279C9" w:rsidRPr="006C0B16">
        <w:rPr>
          <w:color w:val="000000"/>
        </w:rPr>
        <w:t>Trường</w:t>
      </w:r>
      <w:proofErr w:type="spellEnd"/>
      <w:r w:rsidR="005B6BAE" w:rsidRPr="006C0B16">
        <w:rPr>
          <w:color w:val="000000"/>
        </w:rPr>
        <w:t xml:space="preserve">. </w:t>
      </w:r>
      <w:proofErr w:type="spellStart"/>
      <w:r w:rsidR="005B6BAE" w:rsidRPr="006C0B16">
        <w:rPr>
          <w:color w:val="000000"/>
        </w:rPr>
        <w:t>Các</w:t>
      </w:r>
      <w:proofErr w:type="spellEnd"/>
      <w:r w:rsidR="005B6BAE" w:rsidRPr="006C0B16">
        <w:rPr>
          <w:color w:val="000000"/>
        </w:rPr>
        <w:t xml:space="preserve"> </w:t>
      </w:r>
      <w:proofErr w:type="spellStart"/>
      <w:r w:rsidR="005B6BAE" w:rsidRPr="006C0B16">
        <w:rPr>
          <w:color w:val="000000"/>
        </w:rPr>
        <w:t>khoản</w:t>
      </w:r>
      <w:proofErr w:type="spellEnd"/>
      <w:r w:rsidR="005B6BAE" w:rsidRPr="006C0B16">
        <w:rPr>
          <w:color w:val="000000"/>
        </w:rPr>
        <w:t xml:space="preserve"> chi </w:t>
      </w:r>
      <w:proofErr w:type="spellStart"/>
      <w:r w:rsidR="005B6BAE" w:rsidRPr="006C0B16">
        <w:rPr>
          <w:color w:val="000000"/>
        </w:rPr>
        <w:t>phải</w:t>
      </w:r>
      <w:proofErr w:type="spellEnd"/>
      <w:r w:rsidR="005B6BAE" w:rsidRPr="006C0B16">
        <w:rPr>
          <w:color w:val="000000"/>
        </w:rPr>
        <w:t xml:space="preserve"> có </w:t>
      </w:r>
      <w:proofErr w:type="spellStart"/>
      <w:r w:rsidR="005B6BAE" w:rsidRPr="006C0B16">
        <w:rPr>
          <w:color w:val="000000"/>
        </w:rPr>
        <w:t>trong</w:t>
      </w:r>
      <w:proofErr w:type="spellEnd"/>
      <w:r w:rsidR="005B6BAE" w:rsidRPr="006C0B16">
        <w:rPr>
          <w:color w:val="000000"/>
        </w:rPr>
        <w:t xml:space="preserve"> </w:t>
      </w:r>
      <w:proofErr w:type="spellStart"/>
      <w:r w:rsidR="005B6BAE" w:rsidRPr="006C0B16">
        <w:rPr>
          <w:color w:val="000000"/>
        </w:rPr>
        <w:t>dư</w:t>
      </w:r>
      <w:proofErr w:type="spellEnd"/>
      <w:r w:rsidR="005B6BAE" w:rsidRPr="006C0B16">
        <w:rPr>
          <w:color w:val="000000"/>
        </w:rPr>
        <w:t xml:space="preserve">̣ </w:t>
      </w:r>
      <w:proofErr w:type="spellStart"/>
      <w:r w:rsidR="005B6BAE" w:rsidRPr="006C0B16">
        <w:rPr>
          <w:color w:val="000000"/>
        </w:rPr>
        <w:t>toán</w:t>
      </w:r>
      <w:proofErr w:type="spellEnd"/>
      <w:r w:rsidR="005B6BAE" w:rsidRPr="006C0B16">
        <w:rPr>
          <w:color w:val="000000"/>
        </w:rPr>
        <w:t xml:space="preserve"> </w:t>
      </w:r>
      <w:proofErr w:type="spellStart"/>
      <w:r w:rsidR="005B6BAE" w:rsidRPr="006C0B16">
        <w:rPr>
          <w:color w:val="000000"/>
        </w:rPr>
        <w:t>va</w:t>
      </w:r>
      <w:proofErr w:type="spellEnd"/>
      <w:r w:rsidR="005B6BAE" w:rsidRPr="006C0B16">
        <w:rPr>
          <w:color w:val="000000"/>
        </w:rPr>
        <w:t xml:space="preserve">̀ chủ </w:t>
      </w:r>
      <w:proofErr w:type="spellStart"/>
      <w:r w:rsidR="005B6BAE" w:rsidRPr="006C0B16">
        <w:rPr>
          <w:color w:val="000000"/>
        </w:rPr>
        <w:t>trương</w:t>
      </w:r>
      <w:proofErr w:type="spellEnd"/>
      <w:r w:rsidR="005B6BAE" w:rsidRPr="006C0B16">
        <w:rPr>
          <w:color w:val="000000"/>
        </w:rPr>
        <w:t xml:space="preserve"> </w:t>
      </w:r>
      <w:proofErr w:type="spellStart"/>
      <w:r w:rsidR="005B6BAE" w:rsidRPr="006C0B16">
        <w:rPr>
          <w:color w:val="000000"/>
        </w:rPr>
        <w:t>của</w:t>
      </w:r>
      <w:proofErr w:type="spellEnd"/>
      <w:r w:rsidR="005B6BAE" w:rsidRPr="006C0B16">
        <w:rPr>
          <w:color w:val="000000"/>
        </w:rPr>
        <w:t xml:space="preserve"> Nhà </w:t>
      </w:r>
      <w:proofErr w:type="spellStart"/>
      <w:r w:rsidR="005B6BAE" w:rsidRPr="006C0B16">
        <w:rPr>
          <w:color w:val="000000"/>
        </w:rPr>
        <w:t>trường</w:t>
      </w:r>
      <w:proofErr w:type="spellEnd"/>
      <w:r w:rsidR="005B6BAE" w:rsidRPr="006C0B16">
        <w:rPr>
          <w:color w:val="000000"/>
        </w:rPr>
        <w:t xml:space="preserve"> </w:t>
      </w:r>
      <w:proofErr w:type="spellStart"/>
      <w:r w:rsidR="00D82B09" w:rsidRPr="006C0B16">
        <w:rPr>
          <w:color w:val="000000"/>
        </w:rPr>
        <w:t>được</w:t>
      </w:r>
      <w:proofErr w:type="spellEnd"/>
      <w:r w:rsidR="00D82B09" w:rsidRPr="006C0B16">
        <w:rPr>
          <w:color w:val="000000"/>
        </w:rPr>
        <w:t xml:space="preserve"> </w:t>
      </w:r>
      <w:proofErr w:type="spellStart"/>
      <w:r w:rsidR="00D82B09" w:rsidRPr="006C0B16">
        <w:rPr>
          <w:color w:val="000000"/>
        </w:rPr>
        <w:t>Hiệu</w:t>
      </w:r>
      <w:proofErr w:type="spellEnd"/>
      <w:r w:rsidR="00D82B09" w:rsidRPr="006C0B16">
        <w:rPr>
          <w:color w:val="000000"/>
        </w:rPr>
        <w:t xml:space="preserve"> </w:t>
      </w:r>
      <w:proofErr w:type="spellStart"/>
      <w:r w:rsidR="00D82B09" w:rsidRPr="006C0B16">
        <w:rPr>
          <w:color w:val="000000"/>
        </w:rPr>
        <w:t>trưởng</w:t>
      </w:r>
      <w:proofErr w:type="spellEnd"/>
      <w:r w:rsidR="00D82B09" w:rsidRPr="006C0B16">
        <w:rPr>
          <w:color w:val="000000"/>
        </w:rPr>
        <w:t xml:space="preserve"> </w:t>
      </w:r>
      <w:proofErr w:type="spellStart"/>
      <w:r w:rsidR="00D82B09" w:rsidRPr="006C0B16">
        <w:rPr>
          <w:color w:val="000000"/>
        </w:rPr>
        <w:t>phê</w:t>
      </w:r>
      <w:proofErr w:type="spellEnd"/>
      <w:r w:rsidR="00D82B09" w:rsidRPr="006C0B16">
        <w:rPr>
          <w:color w:val="000000"/>
        </w:rPr>
        <w:t xml:space="preserve"> </w:t>
      </w:r>
      <w:proofErr w:type="spellStart"/>
      <w:r w:rsidR="00D82B09" w:rsidRPr="006C0B16">
        <w:rPr>
          <w:color w:val="000000"/>
        </w:rPr>
        <w:t>duyệt</w:t>
      </w:r>
      <w:proofErr w:type="spellEnd"/>
      <w:r w:rsidR="00D82B09" w:rsidRPr="006C0B16">
        <w:rPr>
          <w:color w:val="000000"/>
        </w:rPr>
        <w:t xml:space="preserve">; </w:t>
      </w:r>
      <w:proofErr w:type="spellStart"/>
      <w:r w:rsidR="00D82B09" w:rsidRPr="006C0B16">
        <w:rPr>
          <w:color w:val="000000"/>
        </w:rPr>
        <w:t>nội</w:t>
      </w:r>
      <w:proofErr w:type="spellEnd"/>
      <w:r w:rsidR="00D82B09" w:rsidRPr="006C0B16">
        <w:rPr>
          <w:color w:val="000000"/>
        </w:rPr>
        <w:t xml:space="preserve"> dung, </w:t>
      </w:r>
      <w:proofErr w:type="spellStart"/>
      <w:r w:rsidR="00D82B09" w:rsidRPr="006C0B16">
        <w:rPr>
          <w:color w:val="000000"/>
        </w:rPr>
        <w:t>định</w:t>
      </w:r>
      <w:proofErr w:type="spellEnd"/>
      <w:r w:rsidR="00D82B09" w:rsidRPr="006C0B16">
        <w:rPr>
          <w:color w:val="000000"/>
        </w:rPr>
        <w:t xml:space="preserve"> </w:t>
      </w:r>
      <w:proofErr w:type="spellStart"/>
      <w:r w:rsidR="00D82B09" w:rsidRPr="006C0B16">
        <w:rPr>
          <w:color w:val="000000"/>
        </w:rPr>
        <w:t>mức</w:t>
      </w:r>
      <w:proofErr w:type="spellEnd"/>
      <w:r w:rsidR="00C00437" w:rsidRPr="006C0B16">
        <w:rPr>
          <w:color w:val="000000"/>
        </w:rPr>
        <w:t xml:space="preserve">, </w:t>
      </w:r>
      <w:proofErr w:type="spellStart"/>
      <w:r w:rsidR="00C00437" w:rsidRPr="006C0B16">
        <w:rPr>
          <w:color w:val="000000"/>
        </w:rPr>
        <w:t>mức</w:t>
      </w:r>
      <w:proofErr w:type="spellEnd"/>
      <w:r w:rsidR="00D82B09" w:rsidRPr="006C0B16">
        <w:rPr>
          <w:color w:val="000000"/>
        </w:rPr>
        <w:t xml:space="preserve"> chi </w:t>
      </w:r>
      <w:proofErr w:type="spellStart"/>
      <w:r w:rsidR="00D82B09" w:rsidRPr="006C0B16">
        <w:rPr>
          <w:color w:val="000000"/>
        </w:rPr>
        <w:t>thực</w:t>
      </w:r>
      <w:proofErr w:type="spellEnd"/>
      <w:r w:rsidR="00D82B09" w:rsidRPr="006C0B16">
        <w:rPr>
          <w:color w:val="000000"/>
        </w:rPr>
        <w:t xml:space="preserve"> </w:t>
      </w:r>
      <w:proofErr w:type="spellStart"/>
      <w:r w:rsidR="00D82B09" w:rsidRPr="006C0B16">
        <w:rPr>
          <w:color w:val="000000"/>
        </w:rPr>
        <w:t>hiện</w:t>
      </w:r>
      <w:proofErr w:type="spellEnd"/>
      <w:r w:rsidR="00D82B09" w:rsidRPr="006C0B16">
        <w:rPr>
          <w:color w:val="000000"/>
        </w:rPr>
        <w:t xml:space="preserve"> </w:t>
      </w:r>
      <w:proofErr w:type="spellStart"/>
      <w:r w:rsidR="00D82B09" w:rsidRPr="006C0B16">
        <w:rPr>
          <w:color w:val="000000"/>
        </w:rPr>
        <w:t>theo</w:t>
      </w:r>
      <w:proofErr w:type="spellEnd"/>
      <w:r w:rsidR="00D82B09" w:rsidRPr="006C0B16">
        <w:rPr>
          <w:color w:val="000000"/>
        </w:rPr>
        <w:t xml:space="preserve"> </w:t>
      </w:r>
      <w:proofErr w:type="spellStart"/>
      <w:r w:rsidR="00512C8B" w:rsidRPr="006C0B16">
        <w:rPr>
          <w:color w:val="000000"/>
        </w:rPr>
        <w:t>chế</w:t>
      </w:r>
      <w:proofErr w:type="spellEnd"/>
      <w:r w:rsidR="00512C8B" w:rsidRPr="006C0B16">
        <w:rPr>
          <w:color w:val="000000"/>
        </w:rPr>
        <w:t xml:space="preserve"> </w:t>
      </w:r>
      <w:proofErr w:type="spellStart"/>
      <w:r w:rsidR="00512C8B" w:rsidRPr="006C0B16">
        <w:rPr>
          <w:color w:val="000000"/>
        </w:rPr>
        <w:t>độ</w:t>
      </w:r>
      <w:proofErr w:type="spellEnd"/>
      <w:r w:rsidR="00512C8B" w:rsidRPr="006C0B16">
        <w:rPr>
          <w:color w:val="000000"/>
        </w:rPr>
        <w:t xml:space="preserve"> </w:t>
      </w:r>
      <w:proofErr w:type="spellStart"/>
      <w:r w:rsidR="00512C8B" w:rsidRPr="006C0B16">
        <w:rPr>
          <w:color w:val="000000"/>
        </w:rPr>
        <w:t>hiện</w:t>
      </w:r>
      <w:proofErr w:type="spellEnd"/>
      <w:r w:rsidR="00512C8B" w:rsidRPr="006C0B16">
        <w:rPr>
          <w:color w:val="000000"/>
        </w:rPr>
        <w:t xml:space="preserve"> </w:t>
      </w:r>
      <w:proofErr w:type="spellStart"/>
      <w:r w:rsidR="00512C8B" w:rsidRPr="006C0B16">
        <w:rPr>
          <w:color w:val="000000"/>
        </w:rPr>
        <w:t>hành</w:t>
      </w:r>
      <w:proofErr w:type="spellEnd"/>
      <w:r w:rsidR="00512C8B" w:rsidRPr="006C0B16">
        <w:rPr>
          <w:color w:val="000000"/>
        </w:rPr>
        <w:t xml:space="preserve"> </w:t>
      </w:r>
      <w:proofErr w:type="spellStart"/>
      <w:r w:rsidR="00512C8B" w:rsidRPr="006C0B16">
        <w:rPr>
          <w:color w:val="000000"/>
        </w:rPr>
        <w:t>của</w:t>
      </w:r>
      <w:proofErr w:type="spellEnd"/>
      <w:r w:rsidR="00512C8B" w:rsidRPr="006C0B16">
        <w:rPr>
          <w:color w:val="000000"/>
        </w:rPr>
        <w:t xml:space="preserve"> </w:t>
      </w:r>
      <w:proofErr w:type="spellStart"/>
      <w:r w:rsidR="00512C8B" w:rsidRPr="006C0B16">
        <w:rPr>
          <w:color w:val="000000"/>
        </w:rPr>
        <w:t>Nhà</w:t>
      </w:r>
      <w:proofErr w:type="spellEnd"/>
      <w:r w:rsidR="00512C8B" w:rsidRPr="006C0B16">
        <w:rPr>
          <w:color w:val="000000"/>
        </w:rPr>
        <w:t xml:space="preserve"> </w:t>
      </w:r>
      <w:proofErr w:type="spellStart"/>
      <w:r w:rsidR="00512C8B" w:rsidRPr="006C0B16">
        <w:rPr>
          <w:color w:val="000000"/>
        </w:rPr>
        <w:t>nước</w:t>
      </w:r>
      <w:proofErr w:type="spellEnd"/>
      <w:r w:rsidR="00512C8B" w:rsidRPr="006C0B16">
        <w:rPr>
          <w:color w:val="000000"/>
        </w:rPr>
        <w:t xml:space="preserve">, </w:t>
      </w:r>
      <w:r w:rsidR="00635376" w:rsidRPr="006C0B16">
        <w:rPr>
          <w:color w:val="000000"/>
        </w:rPr>
        <w:t xml:space="preserve">Quy </w:t>
      </w:r>
      <w:proofErr w:type="spellStart"/>
      <w:r w:rsidR="00635376" w:rsidRPr="006C0B16">
        <w:rPr>
          <w:color w:val="000000"/>
        </w:rPr>
        <w:t>chê</w:t>
      </w:r>
      <w:proofErr w:type="spellEnd"/>
      <w:r w:rsidR="00635376" w:rsidRPr="006C0B16">
        <w:rPr>
          <w:color w:val="000000"/>
        </w:rPr>
        <w:t xml:space="preserve">́ </w:t>
      </w:r>
      <w:proofErr w:type="spellStart"/>
      <w:r w:rsidR="00635376" w:rsidRPr="006C0B16">
        <w:rPr>
          <w:color w:val="000000"/>
        </w:rPr>
        <w:t>thu</w:t>
      </w:r>
      <w:proofErr w:type="spellEnd"/>
      <w:r w:rsidR="00635376" w:rsidRPr="006C0B16">
        <w:rPr>
          <w:color w:val="000000"/>
        </w:rPr>
        <w:t xml:space="preserve"> chi</w:t>
      </w:r>
      <w:r w:rsidR="00D82B09" w:rsidRPr="006C0B16">
        <w:rPr>
          <w:color w:val="000000"/>
        </w:rPr>
        <w:t xml:space="preserve"> </w:t>
      </w:r>
      <w:proofErr w:type="spellStart"/>
      <w:r w:rsidR="00D82B09" w:rsidRPr="006C0B16">
        <w:rPr>
          <w:color w:val="000000"/>
        </w:rPr>
        <w:t>nội</w:t>
      </w:r>
      <w:proofErr w:type="spellEnd"/>
      <w:r w:rsidR="00D82B09" w:rsidRPr="006C0B16">
        <w:rPr>
          <w:color w:val="000000"/>
        </w:rPr>
        <w:t xml:space="preserve"> </w:t>
      </w:r>
      <w:proofErr w:type="spellStart"/>
      <w:r w:rsidR="00D82B09" w:rsidRPr="006C0B16">
        <w:rPr>
          <w:color w:val="000000"/>
        </w:rPr>
        <w:t>bô</w:t>
      </w:r>
      <w:proofErr w:type="spellEnd"/>
      <w:r w:rsidR="00D82B09" w:rsidRPr="006C0B16">
        <w:rPr>
          <w:color w:val="000000"/>
        </w:rPr>
        <w:t xml:space="preserve">̣ </w:t>
      </w:r>
      <w:proofErr w:type="spellStart"/>
      <w:r w:rsidR="00D82B09" w:rsidRPr="006C0B16">
        <w:rPr>
          <w:color w:val="000000"/>
        </w:rPr>
        <w:t>của</w:t>
      </w:r>
      <w:proofErr w:type="spellEnd"/>
      <w:r w:rsidR="00D82B09" w:rsidRPr="006C0B16">
        <w:rPr>
          <w:color w:val="000000"/>
        </w:rPr>
        <w:t xml:space="preserve"> Nhà </w:t>
      </w:r>
      <w:proofErr w:type="spellStart"/>
      <w:r w:rsidR="00D82B09" w:rsidRPr="006C0B16">
        <w:rPr>
          <w:color w:val="000000"/>
        </w:rPr>
        <w:t>trường</w:t>
      </w:r>
      <w:proofErr w:type="spellEnd"/>
      <w:r w:rsidR="00D82B09" w:rsidRPr="006C0B16">
        <w:rPr>
          <w:color w:val="000000"/>
        </w:rPr>
        <w:t xml:space="preserve">, </w:t>
      </w:r>
      <w:proofErr w:type="spellStart"/>
      <w:r w:rsidR="00512C8B" w:rsidRPr="006C0B16">
        <w:rPr>
          <w:color w:val="000000"/>
        </w:rPr>
        <w:t>trường</w:t>
      </w:r>
      <w:proofErr w:type="spellEnd"/>
      <w:r w:rsidR="00512C8B" w:rsidRPr="006C0B16">
        <w:rPr>
          <w:color w:val="000000"/>
        </w:rPr>
        <w:t xml:space="preserve"> </w:t>
      </w:r>
      <w:proofErr w:type="spellStart"/>
      <w:r w:rsidR="00512C8B" w:rsidRPr="006C0B16">
        <w:rPr>
          <w:color w:val="000000"/>
        </w:rPr>
        <w:t>hợp</w:t>
      </w:r>
      <w:proofErr w:type="spellEnd"/>
      <w:r w:rsidR="00512C8B" w:rsidRPr="006C0B16">
        <w:rPr>
          <w:color w:val="000000"/>
        </w:rPr>
        <w:t xml:space="preserve"> </w:t>
      </w:r>
      <w:proofErr w:type="spellStart"/>
      <w:r w:rsidR="00512C8B" w:rsidRPr="006C0B16">
        <w:rPr>
          <w:color w:val="000000"/>
        </w:rPr>
        <w:t>đặc</w:t>
      </w:r>
      <w:proofErr w:type="spellEnd"/>
      <w:r w:rsidR="00512C8B" w:rsidRPr="006C0B16">
        <w:rPr>
          <w:color w:val="000000"/>
        </w:rPr>
        <w:t xml:space="preserve"> </w:t>
      </w:r>
      <w:proofErr w:type="spellStart"/>
      <w:r w:rsidR="00512C8B" w:rsidRPr="006C0B16">
        <w:rPr>
          <w:color w:val="000000"/>
        </w:rPr>
        <w:t>biệt</w:t>
      </w:r>
      <w:proofErr w:type="spellEnd"/>
      <w:r w:rsidR="00512C8B" w:rsidRPr="006C0B16">
        <w:rPr>
          <w:color w:val="000000"/>
        </w:rPr>
        <w:t xml:space="preserve"> do Hiệu </w:t>
      </w:r>
      <w:proofErr w:type="spellStart"/>
      <w:r w:rsidR="00512C8B" w:rsidRPr="006C0B16">
        <w:rPr>
          <w:color w:val="000000"/>
        </w:rPr>
        <w:t>trưởng</w:t>
      </w:r>
      <w:proofErr w:type="spellEnd"/>
      <w:r w:rsidR="00512C8B" w:rsidRPr="006C0B16">
        <w:rPr>
          <w:color w:val="000000"/>
        </w:rPr>
        <w:t xml:space="preserve"> </w:t>
      </w:r>
      <w:proofErr w:type="spellStart"/>
      <w:r w:rsidR="00512C8B" w:rsidRPr="006C0B16">
        <w:rPr>
          <w:color w:val="000000"/>
        </w:rPr>
        <w:t>xem</w:t>
      </w:r>
      <w:proofErr w:type="spellEnd"/>
      <w:r w:rsidR="00512C8B" w:rsidRPr="006C0B16">
        <w:rPr>
          <w:color w:val="000000"/>
        </w:rPr>
        <w:t xml:space="preserve"> </w:t>
      </w:r>
      <w:proofErr w:type="spellStart"/>
      <w:r w:rsidR="00512C8B" w:rsidRPr="006C0B16">
        <w:rPr>
          <w:color w:val="000000"/>
        </w:rPr>
        <w:t>xét</w:t>
      </w:r>
      <w:proofErr w:type="spellEnd"/>
      <w:r w:rsidR="00512C8B" w:rsidRPr="006C0B16">
        <w:rPr>
          <w:color w:val="000000"/>
        </w:rPr>
        <w:t xml:space="preserve">, </w:t>
      </w:r>
      <w:proofErr w:type="spellStart"/>
      <w:r w:rsidR="00512C8B" w:rsidRPr="006C0B16">
        <w:rPr>
          <w:color w:val="000000"/>
        </w:rPr>
        <w:t>quyết</w:t>
      </w:r>
      <w:proofErr w:type="spellEnd"/>
      <w:r w:rsidR="00512C8B" w:rsidRPr="006C0B16">
        <w:rPr>
          <w:color w:val="000000"/>
        </w:rPr>
        <w:t xml:space="preserve"> </w:t>
      </w:r>
      <w:proofErr w:type="spellStart"/>
      <w:r w:rsidR="00512C8B" w:rsidRPr="006C0B16">
        <w:rPr>
          <w:color w:val="000000"/>
        </w:rPr>
        <w:t>định</w:t>
      </w:r>
      <w:proofErr w:type="spellEnd"/>
      <w:r w:rsidR="00D82B09" w:rsidRPr="006C0B16">
        <w:rPr>
          <w:color w:val="000000"/>
        </w:rPr>
        <w:t>.</w:t>
      </w:r>
    </w:p>
    <w:p w14:paraId="193FE9FE" w14:textId="77777777" w:rsidR="008279C9" w:rsidRPr="006C0B16" w:rsidRDefault="003A27E1" w:rsidP="007B3C26">
      <w:pPr>
        <w:spacing w:before="120" w:line="252" w:lineRule="auto"/>
        <w:ind w:firstLine="360"/>
        <w:jc w:val="both"/>
        <w:rPr>
          <w:color w:val="000000"/>
        </w:rPr>
      </w:pPr>
      <w:r w:rsidRPr="006C0B16">
        <w:rPr>
          <w:color w:val="000000"/>
        </w:rPr>
        <w:t xml:space="preserve">- </w:t>
      </w:r>
      <w:proofErr w:type="spellStart"/>
      <w:r w:rsidR="008279C9" w:rsidRPr="006C0B16">
        <w:rPr>
          <w:color w:val="000000"/>
        </w:rPr>
        <w:t>Tất</w:t>
      </w:r>
      <w:proofErr w:type="spellEnd"/>
      <w:r w:rsidR="008279C9" w:rsidRPr="006C0B16">
        <w:rPr>
          <w:color w:val="000000"/>
        </w:rPr>
        <w:t xml:space="preserve"> cả </w:t>
      </w:r>
      <w:proofErr w:type="spellStart"/>
      <w:r w:rsidR="008279C9" w:rsidRPr="006C0B16">
        <w:rPr>
          <w:color w:val="000000"/>
        </w:rPr>
        <w:t>các</w:t>
      </w:r>
      <w:proofErr w:type="spellEnd"/>
      <w:r w:rsidR="008279C9" w:rsidRPr="006C0B16">
        <w:rPr>
          <w:color w:val="000000"/>
        </w:rPr>
        <w:t xml:space="preserve"> </w:t>
      </w:r>
      <w:proofErr w:type="spellStart"/>
      <w:r w:rsidR="008279C9" w:rsidRPr="006C0B16">
        <w:rPr>
          <w:color w:val="000000"/>
        </w:rPr>
        <w:t>khoản</w:t>
      </w:r>
      <w:proofErr w:type="spellEnd"/>
      <w:r w:rsidR="008279C9" w:rsidRPr="006C0B16">
        <w:rPr>
          <w:color w:val="000000"/>
        </w:rPr>
        <w:t xml:space="preserve"> chi </w:t>
      </w:r>
      <w:proofErr w:type="spellStart"/>
      <w:r w:rsidR="008279C9" w:rsidRPr="006C0B16">
        <w:rPr>
          <w:color w:val="000000"/>
        </w:rPr>
        <w:t>phải</w:t>
      </w:r>
      <w:proofErr w:type="spellEnd"/>
      <w:r w:rsidR="008279C9" w:rsidRPr="006C0B16">
        <w:rPr>
          <w:color w:val="000000"/>
        </w:rPr>
        <w:t xml:space="preserve"> </w:t>
      </w:r>
      <w:proofErr w:type="spellStart"/>
      <w:r w:rsidR="008279C9" w:rsidRPr="006C0B16">
        <w:rPr>
          <w:color w:val="000000"/>
        </w:rPr>
        <w:t>được</w:t>
      </w:r>
      <w:proofErr w:type="spellEnd"/>
      <w:r w:rsidR="008279C9" w:rsidRPr="006C0B16">
        <w:rPr>
          <w:color w:val="000000"/>
        </w:rPr>
        <w:t xml:space="preserve"> </w:t>
      </w:r>
      <w:proofErr w:type="spellStart"/>
      <w:r w:rsidR="008279C9" w:rsidRPr="006C0B16">
        <w:rPr>
          <w:color w:val="000000"/>
        </w:rPr>
        <w:t>quản</w:t>
      </w:r>
      <w:proofErr w:type="spellEnd"/>
      <w:r w:rsidR="008279C9" w:rsidRPr="006C0B16">
        <w:rPr>
          <w:color w:val="000000"/>
        </w:rPr>
        <w:t xml:space="preserve"> </w:t>
      </w:r>
      <w:proofErr w:type="spellStart"/>
      <w:r w:rsidR="008279C9" w:rsidRPr="006C0B16">
        <w:rPr>
          <w:color w:val="000000"/>
        </w:rPr>
        <w:t>ly</w:t>
      </w:r>
      <w:proofErr w:type="spellEnd"/>
      <w:r w:rsidR="008279C9" w:rsidRPr="006C0B16">
        <w:rPr>
          <w:color w:val="000000"/>
        </w:rPr>
        <w:t xml:space="preserve">́ </w:t>
      </w:r>
      <w:proofErr w:type="spellStart"/>
      <w:r w:rsidR="008279C9" w:rsidRPr="006C0B16">
        <w:rPr>
          <w:color w:val="000000"/>
        </w:rPr>
        <w:t>thống</w:t>
      </w:r>
      <w:proofErr w:type="spellEnd"/>
      <w:r w:rsidR="008279C9" w:rsidRPr="006C0B16">
        <w:rPr>
          <w:color w:val="000000"/>
        </w:rPr>
        <w:t xml:space="preserve"> </w:t>
      </w:r>
      <w:proofErr w:type="spellStart"/>
      <w:r w:rsidR="008279C9" w:rsidRPr="006C0B16">
        <w:rPr>
          <w:color w:val="000000"/>
        </w:rPr>
        <w:t>nhất</w:t>
      </w:r>
      <w:proofErr w:type="spellEnd"/>
      <w:r w:rsidR="008279C9" w:rsidRPr="006C0B16">
        <w:rPr>
          <w:color w:val="000000"/>
        </w:rPr>
        <w:t xml:space="preserve"> </w:t>
      </w:r>
      <w:proofErr w:type="spellStart"/>
      <w:r w:rsidR="008279C9" w:rsidRPr="006C0B16">
        <w:rPr>
          <w:color w:val="000000"/>
        </w:rPr>
        <w:t>va</w:t>
      </w:r>
      <w:proofErr w:type="spellEnd"/>
      <w:r w:rsidR="008279C9" w:rsidRPr="006C0B16">
        <w:rPr>
          <w:color w:val="000000"/>
        </w:rPr>
        <w:t xml:space="preserve">̀ </w:t>
      </w:r>
      <w:proofErr w:type="spellStart"/>
      <w:r w:rsidR="008279C9" w:rsidRPr="006C0B16">
        <w:rPr>
          <w:color w:val="000000"/>
        </w:rPr>
        <w:t>được</w:t>
      </w:r>
      <w:proofErr w:type="spellEnd"/>
      <w:r w:rsidR="008279C9" w:rsidRPr="006C0B16">
        <w:rPr>
          <w:color w:val="000000"/>
        </w:rPr>
        <w:t xml:space="preserve"> </w:t>
      </w:r>
      <w:proofErr w:type="spellStart"/>
      <w:r w:rsidR="008279C9" w:rsidRPr="006C0B16">
        <w:rPr>
          <w:color w:val="000000"/>
        </w:rPr>
        <w:t>thê</w:t>
      </w:r>
      <w:proofErr w:type="spellEnd"/>
      <w:r w:rsidR="008279C9" w:rsidRPr="006C0B16">
        <w:rPr>
          <w:color w:val="000000"/>
        </w:rPr>
        <w:t xml:space="preserve">̉ </w:t>
      </w:r>
      <w:proofErr w:type="spellStart"/>
      <w:r w:rsidR="008279C9" w:rsidRPr="006C0B16">
        <w:rPr>
          <w:color w:val="000000"/>
        </w:rPr>
        <w:t>hiện</w:t>
      </w:r>
      <w:proofErr w:type="spellEnd"/>
      <w:r w:rsidR="008279C9" w:rsidRPr="006C0B16">
        <w:rPr>
          <w:color w:val="000000"/>
        </w:rPr>
        <w:t xml:space="preserve"> </w:t>
      </w:r>
      <w:proofErr w:type="spellStart"/>
      <w:r w:rsidR="008279C9" w:rsidRPr="006C0B16">
        <w:rPr>
          <w:color w:val="000000"/>
        </w:rPr>
        <w:t>trên</w:t>
      </w:r>
      <w:proofErr w:type="spellEnd"/>
      <w:r w:rsidR="008279C9" w:rsidRPr="006C0B16">
        <w:rPr>
          <w:color w:val="000000"/>
        </w:rPr>
        <w:t xml:space="preserve"> </w:t>
      </w:r>
      <w:proofErr w:type="spellStart"/>
      <w:r w:rsidR="008279C9" w:rsidRPr="006C0B16">
        <w:rPr>
          <w:color w:val="000000"/>
        </w:rPr>
        <w:t>sô</w:t>
      </w:r>
      <w:proofErr w:type="spellEnd"/>
      <w:r w:rsidR="008279C9" w:rsidRPr="006C0B16">
        <w:rPr>
          <w:color w:val="000000"/>
        </w:rPr>
        <w:t xml:space="preserve">̉ </w:t>
      </w:r>
      <w:proofErr w:type="spellStart"/>
      <w:r w:rsidR="008279C9" w:rsidRPr="006C0B16">
        <w:rPr>
          <w:color w:val="000000"/>
        </w:rPr>
        <w:t>sách</w:t>
      </w:r>
      <w:proofErr w:type="spellEnd"/>
      <w:r w:rsidR="008279C9" w:rsidRPr="006C0B16">
        <w:rPr>
          <w:color w:val="000000"/>
        </w:rPr>
        <w:t xml:space="preserve"> </w:t>
      </w:r>
      <w:proofErr w:type="spellStart"/>
      <w:r w:rsidR="008279C9" w:rsidRPr="006C0B16">
        <w:rPr>
          <w:color w:val="000000"/>
        </w:rPr>
        <w:t>kê</w:t>
      </w:r>
      <w:proofErr w:type="spellEnd"/>
      <w:r w:rsidR="008279C9" w:rsidRPr="006C0B16">
        <w:rPr>
          <w:color w:val="000000"/>
        </w:rPr>
        <w:t xml:space="preserve">́ </w:t>
      </w:r>
      <w:proofErr w:type="spellStart"/>
      <w:r w:rsidR="008279C9" w:rsidRPr="006C0B16">
        <w:rPr>
          <w:color w:val="000000"/>
        </w:rPr>
        <w:t>toán</w:t>
      </w:r>
      <w:proofErr w:type="spellEnd"/>
      <w:r w:rsidR="008279C9" w:rsidRPr="006C0B16">
        <w:rPr>
          <w:color w:val="000000"/>
        </w:rPr>
        <w:t xml:space="preserve"> </w:t>
      </w:r>
      <w:proofErr w:type="spellStart"/>
      <w:r w:rsidR="008279C9" w:rsidRPr="006C0B16">
        <w:rPr>
          <w:color w:val="000000"/>
        </w:rPr>
        <w:t>theo</w:t>
      </w:r>
      <w:proofErr w:type="spellEnd"/>
      <w:r w:rsidR="008279C9" w:rsidRPr="006C0B16">
        <w:rPr>
          <w:color w:val="000000"/>
        </w:rPr>
        <w:t xml:space="preserve"> </w:t>
      </w:r>
      <w:proofErr w:type="spellStart"/>
      <w:r w:rsidR="008279C9" w:rsidRPr="006C0B16">
        <w:rPr>
          <w:color w:val="000000"/>
        </w:rPr>
        <w:t>quy</w:t>
      </w:r>
      <w:proofErr w:type="spellEnd"/>
      <w:r w:rsidR="008279C9" w:rsidRPr="006C0B16">
        <w:rPr>
          <w:color w:val="000000"/>
        </w:rPr>
        <w:t xml:space="preserve"> </w:t>
      </w:r>
      <w:proofErr w:type="spellStart"/>
      <w:r w:rsidR="008279C9" w:rsidRPr="006C0B16">
        <w:rPr>
          <w:color w:val="000000"/>
        </w:rPr>
        <w:t>định</w:t>
      </w:r>
      <w:proofErr w:type="spellEnd"/>
      <w:r w:rsidR="008279C9" w:rsidRPr="006C0B16">
        <w:rPr>
          <w:color w:val="000000"/>
        </w:rPr>
        <w:t xml:space="preserve"> </w:t>
      </w:r>
      <w:proofErr w:type="spellStart"/>
      <w:r w:rsidR="008279C9" w:rsidRPr="006C0B16">
        <w:rPr>
          <w:color w:val="000000"/>
        </w:rPr>
        <w:t>của</w:t>
      </w:r>
      <w:proofErr w:type="spellEnd"/>
      <w:r w:rsidR="008279C9" w:rsidRPr="006C0B16">
        <w:rPr>
          <w:color w:val="000000"/>
        </w:rPr>
        <w:t xml:space="preserve"> </w:t>
      </w:r>
      <w:proofErr w:type="spellStart"/>
      <w:r w:rsidR="008279C9" w:rsidRPr="006C0B16">
        <w:rPr>
          <w:color w:val="000000"/>
        </w:rPr>
        <w:t>pháp</w:t>
      </w:r>
      <w:proofErr w:type="spellEnd"/>
      <w:r w:rsidR="008279C9" w:rsidRPr="006C0B16">
        <w:rPr>
          <w:color w:val="000000"/>
        </w:rPr>
        <w:t xml:space="preserve"> </w:t>
      </w:r>
      <w:proofErr w:type="spellStart"/>
      <w:r w:rsidR="008279C9" w:rsidRPr="006C0B16">
        <w:rPr>
          <w:color w:val="000000"/>
        </w:rPr>
        <w:t>luật</w:t>
      </w:r>
      <w:proofErr w:type="spellEnd"/>
      <w:r w:rsidR="008279C9" w:rsidRPr="006C0B16">
        <w:rPr>
          <w:color w:val="000000"/>
        </w:rPr>
        <w:t xml:space="preserve">, </w:t>
      </w:r>
      <w:proofErr w:type="spellStart"/>
      <w:r w:rsidR="008279C9" w:rsidRPr="006C0B16">
        <w:rPr>
          <w:color w:val="000000"/>
        </w:rPr>
        <w:t>phải</w:t>
      </w:r>
      <w:proofErr w:type="spellEnd"/>
      <w:r w:rsidR="008279C9" w:rsidRPr="006C0B16">
        <w:rPr>
          <w:color w:val="000000"/>
        </w:rPr>
        <w:t xml:space="preserve"> </w:t>
      </w:r>
      <w:proofErr w:type="spellStart"/>
      <w:r w:rsidR="008279C9" w:rsidRPr="006C0B16">
        <w:rPr>
          <w:color w:val="000000"/>
        </w:rPr>
        <w:t>tuân</w:t>
      </w:r>
      <w:proofErr w:type="spellEnd"/>
      <w:r w:rsidR="008279C9" w:rsidRPr="006C0B16">
        <w:rPr>
          <w:color w:val="000000"/>
        </w:rPr>
        <w:t xml:space="preserve"> </w:t>
      </w:r>
      <w:proofErr w:type="spellStart"/>
      <w:r w:rsidR="008279C9" w:rsidRPr="006C0B16">
        <w:rPr>
          <w:color w:val="000000"/>
        </w:rPr>
        <w:t>thu</w:t>
      </w:r>
      <w:proofErr w:type="spellEnd"/>
      <w:r w:rsidR="008279C9" w:rsidRPr="006C0B16">
        <w:rPr>
          <w:color w:val="000000"/>
        </w:rPr>
        <w:t xml:space="preserve">̉ </w:t>
      </w:r>
      <w:proofErr w:type="spellStart"/>
      <w:r w:rsidR="008279C9" w:rsidRPr="006C0B16">
        <w:rPr>
          <w:color w:val="000000"/>
        </w:rPr>
        <w:t>quy</w:t>
      </w:r>
      <w:proofErr w:type="spellEnd"/>
      <w:r w:rsidR="008279C9" w:rsidRPr="006C0B16">
        <w:rPr>
          <w:color w:val="000000"/>
        </w:rPr>
        <w:t xml:space="preserve"> </w:t>
      </w:r>
      <w:proofErr w:type="spellStart"/>
      <w:r w:rsidR="008279C9" w:rsidRPr="006C0B16">
        <w:rPr>
          <w:color w:val="000000"/>
        </w:rPr>
        <w:t>trình</w:t>
      </w:r>
      <w:proofErr w:type="spellEnd"/>
      <w:r w:rsidR="008279C9" w:rsidRPr="006C0B16">
        <w:rPr>
          <w:color w:val="000000"/>
        </w:rPr>
        <w:t xml:space="preserve">, </w:t>
      </w:r>
      <w:proofErr w:type="spellStart"/>
      <w:r w:rsidR="008279C9" w:rsidRPr="006C0B16">
        <w:rPr>
          <w:color w:val="000000"/>
        </w:rPr>
        <w:t>thu</w:t>
      </w:r>
      <w:proofErr w:type="spellEnd"/>
      <w:r w:rsidR="008279C9" w:rsidRPr="006C0B16">
        <w:rPr>
          <w:color w:val="000000"/>
        </w:rPr>
        <w:t xml:space="preserve">̉ </w:t>
      </w:r>
      <w:proofErr w:type="spellStart"/>
      <w:r w:rsidR="008279C9" w:rsidRPr="006C0B16">
        <w:rPr>
          <w:color w:val="000000"/>
        </w:rPr>
        <w:t>tục</w:t>
      </w:r>
      <w:proofErr w:type="spellEnd"/>
      <w:r w:rsidR="00494F83" w:rsidRPr="006C0B16">
        <w:rPr>
          <w:color w:val="000000"/>
        </w:rPr>
        <w:t xml:space="preserve">, </w:t>
      </w:r>
      <w:proofErr w:type="spellStart"/>
      <w:r w:rsidR="00494F83" w:rsidRPr="006C0B16">
        <w:rPr>
          <w:color w:val="000000"/>
        </w:rPr>
        <w:t>chê</w:t>
      </w:r>
      <w:proofErr w:type="spellEnd"/>
      <w:r w:rsidR="00494F83" w:rsidRPr="006C0B16">
        <w:rPr>
          <w:color w:val="000000"/>
        </w:rPr>
        <w:t xml:space="preserve">́ </w:t>
      </w:r>
      <w:proofErr w:type="spellStart"/>
      <w:r w:rsidR="00494F83" w:rsidRPr="006C0B16">
        <w:rPr>
          <w:color w:val="000000"/>
        </w:rPr>
        <w:t>đô</w:t>
      </w:r>
      <w:proofErr w:type="spellEnd"/>
      <w:r w:rsidR="00494F83" w:rsidRPr="006C0B16">
        <w:rPr>
          <w:color w:val="000000"/>
        </w:rPr>
        <w:t xml:space="preserve">̣ </w:t>
      </w:r>
      <w:proofErr w:type="spellStart"/>
      <w:r w:rsidR="00494F83" w:rsidRPr="006C0B16">
        <w:rPr>
          <w:color w:val="000000"/>
        </w:rPr>
        <w:t>hóa</w:t>
      </w:r>
      <w:proofErr w:type="spellEnd"/>
      <w:r w:rsidR="00494F83" w:rsidRPr="006C0B16">
        <w:rPr>
          <w:color w:val="000000"/>
        </w:rPr>
        <w:t xml:space="preserve"> </w:t>
      </w:r>
      <w:proofErr w:type="spellStart"/>
      <w:r w:rsidR="00494F83" w:rsidRPr="006C0B16">
        <w:rPr>
          <w:color w:val="000000"/>
        </w:rPr>
        <w:t>đơn</w:t>
      </w:r>
      <w:proofErr w:type="spellEnd"/>
      <w:r w:rsidR="00494F83" w:rsidRPr="006C0B16">
        <w:rPr>
          <w:color w:val="000000"/>
        </w:rPr>
        <w:t xml:space="preserve">, </w:t>
      </w:r>
      <w:proofErr w:type="spellStart"/>
      <w:r w:rsidR="00494F83" w:rsidRPr="006C0B16">
        <w:rPr>
          <w:color w:val="000000"/>
        </w:rPr>
        <w:t>chứng</w:t>
      </w:r>
      <w:proofErr w:type="spellEnd"/>
      <w:r w:rsidR="00494F83" w:rsidRPr="006C0B16">
        <w:rPr>
          <w:color w:val="000000"/>
        </w:rPr>
        <w:t xml:space="preserve"> </w:t>
      </w:r>
      <w:proofErr w:type="spellStart"/>
      <w:r w:rsidR="00494F83" w:rsidRPr="006C0B16">
        <w:rPr>
          <w:color w:val="000000"/>
        </w:rPr>
        <w:t>tư</w:t>
      </w:r>
      <w:proofErr w:type="spellEnd"/>
      <w:r w:rsidR="00494F83" w:rsidRPr="006C0B16">
        <w:rPr>
          <w:color w:val="000000"/>
        </w:rPr>
        <w:t>̀</w:t>
      </w:r>
      <w:r w:rsidR="008279C9" w:rsidRPr="006C0B16">
        <w:rPr>
          <w:color w:val="000000"/>
        </w:rPr>
        <w:t xml:space="preserve"> </w:t>
      </w:r>
      <w:proofErr w:type="spellStart"/>
      <w:r w:rsidR="008279C9" w:rsidRPr="006C0B16">
        <w:rPr>
          <w:color w:val="000000"/>
        </w:rPr>
        <w:t>va</w:t>
      </w:r>
      <w:proofErr w:type="spellEnd"/>
      <w:r w:rsidR="008279C9" w:rsidRPr="006C0B16">
        <w:rPr>
          <w:color w:val="000000"/>
        </w:rPr>
        <w:t xml:space="preserve">̀ </w:t>
      </w:r>
      <w:proofErr w:type="spellStart"/>
      <w:r w:rsidR="008279C9" w:rsidRPr="006C0B16">
        <w:rPr>
          <w:color w:val="000000"/>
        </w:rPr>
        <w:t>phải</w:t>
      </w:r>
      <w:proofErr w:type="spellEnd"/>
      <w:r w:rsidR="008279C9" w:rsidRPr="006C0B16">
        <w:rPr>
          <w:color w:val="000000"/>
        </w:rPr>
        <w:t xml:space="preserve"> </w:t>
      </w:r>
      <w:proofErr w:type="spellStart"/>
      <w:r w:rsidR="008279C9" w:rsidRPr="006C0B16">
        <w:rPr>
          <w:color w:val="000000"/>
        </w:rPr>
        <w:t>được</w:t>
      </w:r>
      <w:proofErr w:type="spellEnd"/>
      <w:r w:rsidR="008279C9" w:rsidRPr="006C0B16">
        <w:rPr>
          <w:color w:val="000000"/>
        </w:rPr>
        <w:t xml:space="preserve"> </w:t>
      </w:r>
      <w:proofErr w:type="spellStart"/>
      <w:r w:rsidR="008279C9" w:rsidRPr="006C0B16">
        <w:rPr>
          <w:color w:val="000000"/>
        </w:rPr>
        <w:t>quản</w:t>
      </w:r>
      <w:proofErr w:type="spellEnd"/>
      <w:r w:rsidR="008279C9" w:rsidRPr="006C0B16">
        <w:rPr>
          <w:color w:val="000000"/>
        </w:rPr>
        <w:t xml:space="preserve"> </w:t>
      </w:r>
      <w:proofErr w:type="spellStart"/>
      <w:r w:rsidR="008279C9" w:rsidRPr="006C0B16">
        <w:rPr>
          <w:color w:val="000000"/>
        </w:rPr>
        <w:t>ly</w:t>
      </w:r>
      <w:proofErr w:type="spellEnd"/>
      <w:r w:rsidR="008279C9" w:rsidRPr="006C0B16">
        <w:rPr>
          <w:color w:val="000000"/>
        </w:rPr>
        <w:t xml:space="preserve">́ </w:t>
      </w:r>
      <w:proofErr w:type="spellStart"/>
      <w:r w:rsidR="008279C9" w:rsidRPr="006C0B16">
        <w:rPr>
          <w:color w:val="000000"/>
        </w:rPr>
        <w:t>chặt</w:t>
      </w:r>
      <w:proofErr w:type="spellEnd"/>
      <w:r w:rsidR="008279C9" w:rsidRPr="006C0B16">
        <w:rPr>
          <w:color w:val="000000"/>
        </w:rPr>
        <w:t xml:space="preserve"> </w:t>
      </w:r>
      <w:proofErr w:type="spellStart"/>
      <w:r w:rsidR="008279C9" w:rsidRPr="006C0B16">
        <w:rPr>
          <w:color w:val="000000"/>
        </w:rPr>
        <w:t>che</w:t>
      </w:r>
      <w:proofErr w:type="spellEnd"/>
      <w:r w:rsidR="008279C9" w:rsidRPr="006C0B16">
        <w:rPr>
          <w:color w:val="000000"/>
        </w:rPr>
        <w:t xml:space="preserve">̃ </w:t>
      </w:r>
      <w:proofErr w:type="spellStart"/>
      <w:r w:rsidR="008279C9" w:rsidRPr="006C0B16">
        <w:rPr>
          <w:color w:val="000000"/>
        </w:rPr>
        <w:t>đảm</w:t>
      </w:r>
      <w:proofErr w:type="spellEnd"/>
      <w:r w:rsidR="008279C9" w:rsidRPr="006C0B16">
        <w:rPr>
          <w:color w:val="000000"/>
        </w:rPr>
        <w:t xml:space="preserve"> </w:t>
      </w:r>
      <w:proofErr w:type="spellStart"/>
      <w:r w:rsidR="008279C9" w:rsidRPr="006C0B16">
        <w:rPr>
          <w:color w:val="000000"/>
        </w:rPr>
        <w:t>bảo</w:t>
      </w:r>
      <w:proofErr w:type="spellEnd"/>
      <w:r w:rsidR="008279C9" w:rsidRPr="006C0B16">
        <w:rPr>
          <w:color w:val="000000"/>
        </w:rPr>
        <w:t xml:space="preserve"> chi </w:t>
      </w:r>
      <w:proofErr w:type="spellStart"/>
      <w:r w:rsidR="008279C9" w:rsidRPr="006C0B16">
        <w:rPr>
          <w:color w:val="000000"/>
        </w:rPr>
        <w:t>đúng</w:t>
      </w:r>
      <w:proofErr w:type="spellEnd"/>
      <w:r w:rsidR="00D66CAC" w:rsidRPr="006C0B16">
        <w:rPr>
          <w:color w:val="000000"/>
        </w:rPr>
        <w:t xml:space="preserve"> </w:t>
      </w:r>
      <w:proofErr w:type="spellStart"/>
      <w:r w:rsidR="00D66CAC" w:rsidRPr="006C0B16">
        <w:rPr>
          <w:color w:val="000000"/>
        </w:rPr>
        <w:t>định</w:t>
      </w:r>
      <w:proofErr w:type="spellEnd"/>
      <w:r w:rsidR="00D66CAC" w:rsidRPr="006C0B16">
        <w:rPr>
          <w:color w:val="000000"/>
        </w:rPr>
        <w:t xml:space="preserve"> </w:t>
      </w:r>
      <w:proofErr w:type="spellStart"/>
      <w:r w:rsidR="00D66CAC" w:rsidRPr="006C0B16">
        <w:rPr>
          <w:color w:val="000000"/>
        </w:rPr>
        <w:t>m</w:t>
      </w:r>
      <w:r w:rsidR="00C00437" w:rsidRPr="006C0B16">
        <w:rPr>
          <w:color w:val="000000"/>
        </w:rPr>
        <w:t>ức</w:t>
      </w:r>
      <w:proofErr w:type="spellEnd"/>
      <w:r w:rsidR="00C00437" w:rsidRPr="006C0B16">
        <w:rPr>
          <w:color w:val="000000"/>
        </w:rPr>
        <w:t xml:space="preserve">, </w:t>
      </w:r>
      <w:proofErr w:type="spellStart"/>
      <w:r w:rsidR="00C00437" w:rsidRPr="006C0B16">
        <w:rPr>
          <w:color w:val="000000"/>
        </w:rPr>
        <w:t>chê</w:t>
      </w:r>
      <w:proofErr w:type="spellEnd"/>
      <w:r w:rsidR="00C00437" w:rsidRPr="006C0B16">
        <w:rPr>
          <w:color w:val="000000"/>
        </w:rPr>
        <w:t xml:space="preserve">́ </w:t>
      </w:r>
      <w:proofErr w:type="spellStart"/>
      <w:r w:rsidR="00C00437" w:rsidRPr="006C0B16">
        <w:rPr>
          <w:color w:val="000000"/>
        </w:rPr>
        <w:t>đô</w:t>
      </w:r>
      <w:proofErr w:type="spellEnd"/>
      <w:r w:rsidR="00C00437" w:rsidRPr="006C0B16">
        <w:rPr>
          <w:color w:val="000000"/>
        </w:rPr>
        <w:t xml:space="preserve">̣, </w:t>
      </w:r>
      <w:proofErr w:type="spellStart"/>
      <w:r w:rsidR="00C00437" w:rsidRPr="006C0B16">
        <w:rPr>
          <w:color w:val="000000"/>
        </w:rPr>
        <w:t>tiê</w:t>
      </w:r>
      <w:r w:rsidR="00D66CAC" w:rsidRPr="006C0B16">
        <w:rPr>
          <w:color w:val="000000"/>
        </w:rPr>
        <w:t>u</w:t>
      </w:r>
      <w:proofErr w:type="spellEnd"/>
      <w:r w:rsidR="00D66CAC" w:rsidRPr="006C0B16">
        <w:rPr>
          <w:color w:val="000000"/>
        </w:rPr>
        <w:t xml:space="preserve"> </w:t>
      </w:r>
      <w:proofErr w:type="spellStart"/>
      <w:r w:rsidR="00D66CAC" w:rsidRPr="006C0B16">
        <w:rPr>
          <w:color w:val="000000"/>
        </w:rPr>
        <w:t>chuẩn</w:t>
      </w:r>
      <w:proofErr w:type="spellEnd"/>
      <w:r w:rsidR="008279C9" w:rsidRPr="006C0B16">
        <w:rPr>
          <w:color w:val="000000"/>
        </w:rPr>
        <w:t xml:space="preserve"> </w:t>
      </w:r>
      <w:proofErr w:type="spellStart"/>
      <w:r w:rsidR="008279C9" w:rsidRPr="006C0B16">
        <w:rPr>
          <w:color w:val="000000"/>
        </w:rPr>
        <w:t>va</w:t>
      </w:r>
      <w:proofErr w:type="spellEnd"/>
      <w:r w:rsidR="008279C9" w:rsidRPr="006C0B16">
        <w:rPr>
          <w:color w:val="000000"/>
        </w:rPr>
        <w:t xml:space="preserve">̀ </w:t>
      </w:r>
      <w:proofErr w:type="spellStart"/>
      <w:r w:rsidR="008279C9" w:rsidRPr="006C0B16">
        <w:rPr>
          <w:color w:val="000000"/>
        </w:rPr>
        <w:t>tuân</w:t>
      </w:r>
      <w:proofErr w:type="spellEnd"/>
      <w:r w:rsidR="008279C9" w:rsidRPr="006C0B16">
        <w:rPr>
          <w:color w:val="000000"/>
        </w:rPr>
        <w:t xml:space="preserve"> </w:t>
      </w:r>
      <w:proofErr w:type="spellStart"/>
      <w:r w:rsidR="008279C9" w:rsidRPr="006C0B16">
        <w:rPr>
          <w:color w:val="000000"/>
        </w:rPr>
        <w:t>thu</w:t>
      </w:r>
      <w:proofErr w:type="spellEnd"/>
      <w:r w:rsidR="008279C9" w:rsidRPr="006C0B16">
        <w:rPr>
          <w:color w:val="000000"/>
        </w:rPr>
        <w:t xml:space="preserve">̉ </w:t>
      </w:r>
      <w:proofErr w:type="spellStart"/>
      <w:r w:rsidR="008279C9" w:rsidRPr="006C0B16">
        <w:rPr>
          <w:color w:val="000000"/>
        </w:rPr>
        <w:t>đầy</w:t>
      </w:r>
      <w:proofErr w:type="spellEnd"/>
      <w:r w:rsidR="008279C9" w:rsidRPr="006C0B16">
        <w:rPr>
          <w:color w:val="000000"/>
        </w:rPr>
        <w:t xml:space="preserve"> </w:t>
      </w:r>
      <w:proofErr w:type="spellStart"/>
      <w:r w:rsidR="008279C9" w:rsidRPr="006C0B16">
        <w:rPr>
          <w:color w:val="000000"/>
        </w:rPr>
        <w:t>đu</w:t>
      </w:r>
      <w:proofErr w:type="spellEnd"/>
      <w:r w:rsidR="008279C9" w:rsidRPr="006C0B16">
        <w:rPr>
          <w:color w:val="000000"/>
        </w:rPr>
        <w:t xml:space="preserve">̉ </w:t>
      </w:r>
      <w:proofErr w:type="spellStart"/>
      <w:r w:rsidR="008279C9" w:rsidRPr="006C0B16">
        <w:rPr>
          <w:color w:val="000000"/>
        </w:rPr>
        <w:t>các</w:t>
      </w:r>
      <w:proofErr w:type="spellEnd"/>
      <w:r w:rsidR="008279C9" w:rsidRPr="006C0B16">
        <w:rPr>
          <w:color w:val="000000"/>
        </w:rPr>
        <w:t xml:space="preserve"> </w:t>
      </w:r>
      <w:proofErr w:type="spellStart"/>
      <w:r w:rsidR="008279C9" w:rsidRPr="006C0B16">
        <w:rPr>
          <w:color w:val="000000"/>
        </w:rPr>
        <w:t>quy</w:t>
      </w:r>
      <w:proofErr w:type="spellEnd"/>
      <w:r w:rsidR="008279C9" w:rsidRPr="006C0B16">
        <w:rPr>
          <w:color w:val="000000"/>
        </w:rPr>
        <w:t xml:space="preserve"> </w:t>
      </w:r>
      <w:proofErr w:type="spellStart"/>
      <w:r w:rsidR="008279C9" w:rsidRPr="006C0B16">
        <w:rPr>
          <w:color w:val="000000"/>
        </w:rPr>
        <w:t>định</w:t>
      </w:r>
      <w:proofErr w:type="spellEnd"/>
      <w:r w:rsidR="008279C9" w:rsidRPr="006C0B16">
        <w:rPr>
          <w:color w:val="000000"/>
        </w:rPr>
        <w:t xml:space="preserve"> </w:t>
      </w:r>
      <w:proofErr w:type="spellStart"/>
      <w:r w:rsidR="008279C9" w:rsidRPr="006C0B16">
        <w:rPr>
          <w:color w:val="000000"/>
        </w:rPr>
        <w:t>của</w:t>
      </w:r>
      <w:proofErr w:type="spellEnd"/>
      <w:r w:rsidR="008279C9" w:rsidRPr="006C0B16">
        <w:rPr>
          <w:color w:val="000000"/>
        </w:rPr>
        <w:t xml:space="preserve"> </w:t>
      </w:r>
      <w:proofErr w:type="spellStart"/>
      <w:r w:rsidR="008279C9" w:rsidRPr="006C0B16">
        <w:rPr>
          <w:color w:val="000000"/>
        </w:rPr>
        <w:t>pháp</w:t>
      </w:r>
      <w:proofErr w:type="spellEnd"/>
      <w:r w:rsidR="008279C9" w:rsidRPr="006C0B16">
        <w:rPr>
          <w:color w:val="000000"/>
        </w:rPr>
        <w:t xml:space="preserve"> </w:t>
      </w:r>
      <w:proofErr w:type="spellStart"/>
      <w:r w:rsidR="008279C9" w:rsidRPr="006C0B16">
        <w:rPr>
          <w:color w:val="000000"/>
        </w:rPr>
        <w:t>luật</w:t>
      </w:r>
      <w:proofErr w:type="spellEnd"/>
      <w:r w:rsidR="008279C9" w:rsidRPr="006C0B16">
        <w:rPr>
          <w:color w:val="000000"/>
        </w:rPr>
        <w:t xml:space="preserve"> </w:t>
      </w:r>
      <w:proofErr w:type="spellStart"/>
      <w:r w:rsidR="008279C9" w:rsidRPr="006C0B16">
        <w:rPr>
          <w:color w:val="000000"/>
        </w:rPr>
        <w:t>thuê</w:t>
      </w:r>
      <w:proofErr w:type="spellEnd"/>
      <w:r w:rsidR="008279C9" w:rsidRPr="006C0B16">
        <w:rPr>
          <w:color w:val="000000"/>
        </w:rPr>
        <w:t xml:space="preserve">́, </w:t>
      </w:r>
      <w:proofErr w:type="spellStart"/>
      <w:r w:rsidR="008279C9" w:rsidRPr="006C0B16">
        <w:rPr>
          <w:color w:val="000000"/>
        </w:rPr>
        <w:t>pháp</w:t>
      </w:r>
      <w:proofErr w:type="spellEnd"/>
      <w:r w:rsidR="008279C9" w:rsidRPr="006C0B16">
        <w:rPr>
          <w:color w:val="000000"/>
        </w:rPr>
        <w:t xml:space="preserve"> </w:t>
      </w:r>
      <w:proofErr w:type="spellStart"/>
      <w:r w:rsidR="008279C9" w:rsidRPr="006C0B16">
        <w:rPr>
          <w:color w:val="000000"/>
        </w:rPr>
        <w:t>luật</w:t>
      </w:r>
      <w:proofErr w:type="spellEnd"/>
      <w:r w:rsidR="008279C9" w:rsidRPr="006C0B16">
        <w:rPr>
          <w:color w:val="000000"/>
        </w:rPr>
        <w:t xml:space="preserve"> </w:t>
      </w:r>
      <w:proofErr w:type="spellStart"/>
      <w:r w:rsidR="008279C9" w:rsidRPr="006C0B16">
        <w:rPr>
          <w:color w:val="000000"/>
        </w:rPr>
        <w:t>vê</w:t>
      </w:r>
      <w:proofErr w:type="spellEnd"/>
      <w:r w:rsidR="008279C9" w:rsidRPr="006C0B16">
        <w:rPr>
          <w:color w:val="000000"/>
        </w:rPr>
        <w:t xml:space="preserve">̀ </w:t>
      </w:r>
      <w:proofErr w:type="spellStart"/>
      <w:r w:rsidR="008279C9" w:rsidRPr="006C0B16">
        <w:rPr>
          <w:color w:val="000000"/>
        </w:rPr>
        <w:t>phòng</w:t>
      </w:r>
      <w:proofErr w:type="spellEnd"/>
      <w:r w:rsidR="008279C9" w:rsidRPr="006C0B16">
        <w:rPr>
          <w:color w:val="000000"/>
        </w:rPr>
        <w:t xml:space="preserve"> </w:t>
      </w:r>
      <w:proofErr w:type="spellStart"/>
      <w:r w:rsidR="008279C9" w:rsidRPr="006C0B16">
        <w:rPr>
          <w:color w:val="000000"/>
        </w:rPr>
        <w:t>chống</w:t>
      </w:r>
      <w:proofErr w:type="spellEnd"/>
      <w:r w:rsidR="008279C9" w:rsidRPr="006C0B16">
        <w:rPr>
          <w:color w:val="000000"/>
        </w:rPr>
        <w:t xml:space="preserve"> </w:t>
      </w:r>
      <w:proofErr w:type="spellStart"/>
      <w:r w:rsidR="008279C9" w:rsidRPr="006C0B16">
        <w:rPr>
          <w:color w:val="000000"/>
        </w:rPr>
        <w:t>tham</w:t>
      </w:r>
      <w:proofErr w:type="spellEnd"/>
      <w:r w:rsidR="008279C9" w:rsidRPr="006C0B16">
        <w:rPr>
          <w:color w:val="000000"/>
        </w:rPr>
        <w:t xml:space="preserve"> </w:t>
      </w:r>
      <w:proofErr w:type="spellStart"/>
      <w:r w:rsidR="008279C9" w:rsidRPr="006C0B16">
        <w:rPr>
          <w:color w:val="000000"/>
        </w:rPr>
        <w:t>nhũng</w:t>
      </w:r>
      <w:proofErr w:type="spellEnd"/>
      <w:r w:rsidR="008279C9" w:rsidRPr="006C0B16">
        <w:rPr>
          <w:color w:val="000000"/>
        </w:rPr>
        <w:t xml:space="preserve">, </w:t>
      </w:r>
      <w:proofErr w:type="spellStart"/>
      <w:r w:rsidR="008279C9" w:rsidRPr="006C0B16">
        <w:rPr>
          <w:color w:val="000000"/>
        </w:rPr>
        <w:t>thực</w:t>
      </w:r>
      <w:proofErr w:type="spellEnd"/>
      <w:r w:rsidR="008279C9" w:rsidRPr="006C0B16">
        <w:rPr>
          <w:color w:val="000000"/>
        </w:rPr>
        <w:t xml:space="preserve"> </w:t>
      </w:r>
      <w:proofErr w:type="spellStart"/>
      <w:r w:rsidR="008279C9" w:rsidRPr="006C0B16">
        <w:rPr>
          <w:color w:val="000000"/>
          <w:w w:val="96"/>
        </w:rPr>
        <w:t>hiện</w:t>
      </w:r>
      <w:proofErr w:type="spellEnd"/>
      <w:r w:rsidR="008279C9" w:rsidRPr="006C0B16">
        <w:rPr>
          <w:color w:val="000000"/>
          <w:w w:val="96"/>
        </w:rPr>
        <w:t xml:space="preserve"> </w:t>
      </w:r>
      <w:proofErr w:type="spellStart"/>
      <w:r w:rsidR="008279C9" w:rsidRPr="006C0B16">
        <w:rPr>
          <w:color w:val="000000"/>
          <w:w w:val="96"/>
        </w:rPr>
        <w:t>tiết</w:t>
      </w:r>
      <w:proofErr w:type="spellEnd"/>
      <w:r w:rsidR="008279C9" w:rsidRPr="006C0B16">
        <w:rPr>
          <w:color w:val="000000"/>
          <w:w w:val="96"/>
        </w:rPr>
        <w:t xml:space="preserve"> </w:t>
      </w:r>
      <w:proofErr w:type="spellStart"/>
      <w:r w:rsidR="008279C9" w:rsidRPr="006C0B16">
        <w:rPr>
          <w:color w:val="000000"/>
          <w:w w:val="96"/>
        </w:rPr>
        <w:t>kiệm</w:t>
      </w:r>
      <w:proofErr w:type="spellEnd"/>
      <w:r w:rsidR="008279C9" w:rsidRPr="006C0B16">
        <w:rPr>
          <w:color w:val="000000"/>
          <w:w w:val="96"/>
        </w:rPr>
        <w:t xml:space="preserve"> </w:t>
      </w:r>
      <w:proofErr w:type="spellStart"/>
      <w:r w:rsidR="008279C9" w:rsidRPr="006C0B16">
        <w:rPr>
          <w:color w:val="000000"/>
          <w:w w:val="96"/>
        </w:rPr>
        <w:t>chống</w:t>
      </w:r>
      <w:proofErr w:type="spellEnd"/>
      <w:r w:rsidR="008279C9" w:rsidRPr="006C0B16">
        <w:rPr>
          <w:color w:val="000000"/>
          <w:w w:val="96"/>
        </w:rPr>
        <w:t xml:space="preserve"> </w:t>
      </w:r>
      <w:proofErr w:type="spellStart"/>
      <w:r w:rsidR="008279C9" w:rsidRPr="006C0B16">
        <w:rPr>
          <w:color w:val="000000"/>
          <w:w w:val="96"/>
        </w:rPr>
        <w:t>lãng</w:t>
      </w:r>
      <w:proofErr w:type="spellEnd"/>
      <w:r w:rsidR="008279C9" w:rsidRPr="006C0B16">
        <w:rPr>
          <w:color w:val="000000"/>
          <w:w w:val="96"/>
        </w:rPr>
        <w:t xml:space="preserve"> phí</w:t>
      </w:r>
      <w:r w:rsidR="00D66CAC" w:rsidRPr="006C0B16">
        <w:rPr>
          <w:color w:val="000000"/>
          <w:w w:val="96"/>
        </w:rPr>
        <w:t xml:space="preserve"> </w:t>
      </w:r>
      <w:proofErr w:type="spellStart"/>
      <w:r w:rsidR="00D66CAC" w:rsidRPr="006C0B16">
        <w:rPr>
          <w:color w:val="000000"/>
          <w:w w:val="96"/>
        </w:rPr>
        <w:t>va</w:t>
      </w:r>
      <w:proofErr w:type="spellEnd"/>
      <w:r w:rsidR="00D66CAC" w:rsidRPr="006C0B16">
        <w:rPr>
          <w:color w:val="000000"/>
          <w:w w:val="96"/>
        </w:rPr>
        <w:t xml:space="preserve">̀ </w:t>
      </w:r>
      <w:proofErr w:type="spellStart"/>
      <w:r w:rsidR="00D66CAC" w:rsidRPr="006C0B16">
        <w:rPr>
          <w:color w:val="000000"/>
          <w:w w:val="96"/>
        </w:rPr>
        <w:t>bảo</w:t>
      </w:r>
      <w:proofErr w:type="spellEnd"/>
      <w:r w:rsidR="00D66CAC" w:rsidRPr="006C0B16">
        <w:rPr>
          <w:color w:val="000000"/>
          <w:w w:val="96"/>
        </w:rPr>
        <w:t xml:space="preserve"> </w:t>
      </w:r>
      <w:proofErr w:type="spellStart"/>
      <w:r w:rsidR="00D66CAC" w:rsidRPr="006C0B16">
        <w:rPr>
          <w:color w:val="000000"/>
          <w:w w:val="96"/>
        </w:rPr>
        <w:t>đảm</w:t>
      </w:r>
      <w:proofErr w:type="spellEnd"/>
      <w:r w:rsidR="00D66CAC" w:rsidRPr="006C0B16">
        <w:rPr>
          <w:color w:val="000000"/>
          <w:w w:val="96"/>
        </w:rPr>
        <w:t xml:space="preserve"> </w:t>
      </w:r>
      <w:proofErr w:type="spellStart"/>
      <w:r w:rsidR="00D66CAC" w:rsidRPr="006C0B16">
        <w:rPr>
          <w:color w:val="000000"/>
          <w:w w:val="96"/>
        </w:rPr>
        <w:t>tính</w:t>
      </w:r>
      <w:proofErr w:type="spellEnd"/>
      <w:r w:rsidR="00D66CAC" w:rsidRPr="006C0B16">
        <w:rPr>
          <w:color w:val="000000"/>
          <w:w w:val="96"/>
        </w:rPr>
        <w:t xml:space="preserve"> </w:t>
      </w:r>
      <w:proofErr w:type="spellStart"/>
      <w:r w:rsidR="00D66CAC" w:rsidRPr="006C0B16">
        <w:rPr>
          <w:color w:val="000000"/>
          <w:w w:val="96"/>
        </w:rPr>
        <w:t>hợp</w:t>
      </w:r>
      <w:proofErr w:type="spellEnd"/>
      <w:r w:rsidR="00D66CAC" w:rsidRPr="006C0B16">
        <w:rPr>
          <w:color w:val="000000"/>
          <w:w w:val="96"/>
        </w:rPr>
        <w:t xml:space="preserve"> </w:t>
      </w:r>
      <w:proofErr w:type="spellStart"/>
      <w:r w:rsidR="00D66CAC" w:rsidRPr="006C0B16">
        <w:rPr>
          <w:color w:val="000000"/>
          <w:w w:val="96"/>
        </w:rPr>
        <w:t>ly</w:t>
      </w:r>
      <w:proofErr w:type="spellEnd"/>
      <w:r w:rsidR="00D66CAC" w:rsidRPr="006C0B16">
        <w:rPr>
          <w:color w:val="000000"/>
          <w:w w:val="96"/>
        </w:rPr>
        <w:t xml:space="preserve">́, </w:t>
      </w:r>
      <w:proofErr w:type="spellStart"/>
      <w:r w:rsidR="00D66CAC" w:rsidRPr="006C0B16">
        <w:rPr>
          <w:color w:val="000000"/>
          <w:w w:val="96"/>
        </w:rPr>
        <w:t>tiết</w:t>
      </w:r>
      <w:proofErr w:type="spellEnd"/>
      <w:r w:rsidR="00D66CAC" w:rsidRPr="006C0B16">
        <w:rPr>
          <w:color w:val="000000"/>
          <w:w w:val="96"/>
        </w:rPr>
        <w:t xml:space="preserve"> </w:t>
      </w:r>
      <w:proofErr w:type="spellStart"/>
      <w:r w:rsidR="00D66CAC" w:rsidRPr="006C0B16">
        <w:rPr>
          <w:color w:val="000000"/>
          <w:w w:val="96"/>
        </w:rPr>
        <w:t>kiệm</w:t>
      </w:r>
      <w:proofErr w:type="spellEnd"/>
      <w:r w:rsidR="00D66CAC" w:rsidRPr="006C0B16">
        <w:rPr>
          <w:color w:val="000000"/>
          <w:w w:val="96"/>
        </w:rPr>
        <w:t xml:space="preserve">, </w:t>
      </w:r>
      <w:proofErr w:type="spellStart"/>
      <w:r w:rsidR="00D66CAC" w:rsidRPr="006C0B16">
        <w:rPr>
          <w:color w:val="000000"/>
          <w:w w:val="96"/>
        </w:rPr>
        <w:t>hiệu</w:t>
      </w:r>
      <w:proofErr w:type="spellEnd"/>
      <w:r w:rsidR="00D66CAC" w:rsidRPr="006C0B16">
        <w:rPr>
          <w:color w:val="000000"/>
          <w:w w:val="96"/>
        </w:rPr>
        <w:t xml:space="preserve"> quả </w:t>
      </w:r>
      <w:proofErr w:type="spellStart"/>
      <w:r w:rsidR="00D66CAC" w:rsidRPr="006C0B16">
        <w:rPr>
          <w:color w:val="000000"/>
          <w:w w:val="96"/>
        </w:rPr>
        <w:t>trong</w:t>
      </w:r>
      <w:proofErr w:type="spellEnd"/>
      <w:r w:rsidR="00D66CAC" w:rsidRPr="006C0B16">
        <w:rPr>
          <w:color w:val="000000"/>
          <w:w w:val="96"/>
        </w:rPr>
        <w:t xml:space="preserve"> </w:t>
      </w:r>
      <w:proofErr w:type="spellStart"/>
      <w:r w:rsidR="00D66CAC" w:rsidRPr="006C0B16">
        <w:rPr>
          <w:color w:val="000000"/>
          <w:w w:val="96"/>
        </w:rPr>
        <w:t>toàn</w:t>
      </w:r>
      <w:proofErr w:type="spellEnd"/>
      <w:r w:rsidR="00D66CAC" w:rsidRPr="006C0B16">
        <w:rPr>
          <w:color w:val="000000"/>
          <w:w w:val="96"/>
        </w:rPr>
        <w:t xml:space="preserve"> </w:t>
      </w:r>
      <w:proofErr w:type="spellStart"/>
      <w:r w:rsidR="00D66CAC" w:rsidRPr="006C0B16">
        <w:rPr>
          <w:color w:val="000000"/>
          <w:w w:val="96"/>
        </w:rPr>
        <w:t>Trường</w:t>
      </w:r>
      <w:proofErr w:type="spellEnd"/>
      <w:r w:rsidR="008279C9" w:rsidRPr="006C0B16">
        <w:rPr>
          <w:color w:val="000000"/>
          <w:w w:val="96"/>
        </w:rPr>
        <w:t>.</w:t>
      </w:r>
    </w:p>
    <w:p w14:paraId="44007CE8" w14:textId="77777777" w:rsidR="008279C9" w:rsidRDefault="003A27E1" w:rsidP="007B3C26">
      <w:pPr>
        <w:spacing w:before="120" w:line="252" w:lineRule="auto"/>
        <w:ind w:firstLine="360"/>
        <w:jc w:val="both"/>
        <w:rPr>
          <w:color w:val="000000"/>
        </w:rPr>
      </w:pPr>
      <w:r w:rsidRPr="006C0B16">
        <w:rPr>
          <w:color w:val="000000"/>
        </w:rPr>
        <w:t xml:space="preserve">- </w:t>
      </w:r>
      <w:r w:rsidR="008279C9" w:rsidRPr="006C0B16">
        <w:rPr>
          <w:color w:val="000000"/>
        </w:rPr>
        <w:t>Sau</w:t>
      </w:r>
      <w:r w:rsidR="0081292A" w:rsidRPr="006C0B16">
        <w:rPr>
          <w:color w:val="000000"/>
        </w:rPr>
        <w:t xml:space="preserve"> </w:t>
      </w:r>
      <w:proofErr w:type="spellStart"/>
      <w:r w:rsidR="0081292A" w:rsidRPr="006C0B16">
        <w:rPr>
          <w:color w:val="000000"/>
        </w:rPr>
        <w:t>thời</w:t>
      </w:r>
      <w:proofErr w:type="spellEnd"/>
      <w:r w:rsidR="0081292A" w:rsidRPr="006C0B16">
        <w:rPr>
          <w:color w:val="000000"/>
        </w:rPr>
        <w:t xml:space="preserve"> </w:t>
      </w:r>
      <w:proofErr w:type="spellStart"/>
      <w:r w:rsidR="0081292A" w:rsidRPr="006C0B16">
        <w:rPr>
          <w:color w:val="000000"/>
        </w:rPr>
        <w:t>gian</w:t>
      </w:r>
      <w:proofErr w:type="spellEnd"/>
      <w:r w:rsidR="0081292A" w:rsidRPr="006C0B16">
        <w:rPr>
          <w:color w:val="000000"/>
        </w:rPr>
        <w:t xml:space="preserve"> </w:t>
      </w:r>
      <w:proofErr w:type="spellStart"/>
      <w:r w:rsidR="0081292A" w:rsidRPr="006C0B16">
        <w:rPr>
          <w:color w:val="000000"/>
        </w:rPr>
        <w:t>quy</w:t>
      </w:r>
      <w:proofErr w:type="spellEnd"/>
      <w:r w:rsidR="0081292A" w:rsidRPr="006C0B16">
        <w:rPr>
          <w:color w:val="000000"/>
        </w:rPr>
        <w:t xml:space="preserve"> </w:t>
      </w:r>
      <w:proofErr w:type="spellStart"/>
      <w:r w:rsidR="0081292A" w:rsidRPr="006C0B16">
        <w:rPr>
          <w:color w:val="000000"/>
        </w:rPr>
        <w:t>định</w:t>
      </w:r>
      <w:proofErr w:type="spellEnd"/>
      <w:r w:rsidR="0081292A" w:rsidRPr="006C0B16">
        <w:rPr>
          <w:color w:val="000000"/>
        </w:rPr>
        <w:t xml:space="preserve"> </w:t>
      </w:r>
      <w:r w:rsidR="0081292A" w:rsidRPr="006C0B16">
        <w:rPr>
          <w:i/>
          <w:color w:val="000000"/>
        </w:rPr>
        <w:t>(</w:t>
      </w:r>
      <w:r w:rsidR="00BD3441" w:rsidRPr="006C0B16">
        <w:rPr>
          <w:i/>
          <w:color w:val="000000"/>
        </w:rPr>
        <w:t xml:space="preserve">15 </w:t>
      </w:r>
      <w:proofErr w:type="spellStart"/>
      <w:r w:rsidR="00BD3441" w:rsidRPr="006C0B16">
        <w:rPr>
          <w:i/>
          <w:color w:val="000000"/>
        </w:rPr>
        <w:t>ngày</w:t>
      </w:r>
      <w:proofErr w:type="spellEnd"/>
      <w:r w:rsidR="00BD3441" w:rsidRPr="006C0B16">
        <w:rPr>
          <w:i/>
          <w:color w:val="000000"/>
        </w:rPr>
        <w:t xml:space="preserve"> </w:t>
      </w:r>
      <w:proofErr w:type="spellStart"/>
      <w:r w:rsidR="00BD3441" w:rsidRPr="006C0B16">
        <w:rPr>
          <w:i/>
          <w:color w:val="000000"/>
        </w:rPr>
        <w:t>đối</w:t>
      </w:r>
      <w:proofErr w:type="spellEnd"/>
      <w:r w:rsidR="00BD3441" w:rsidRPr="006C0B16">
        <w:rPr>
          <w:i/>
          <w:color w:val="000000"/>
        </w:rPr>
        <w:t xml:space="preserve"> </w:t>
      </w:r>
      <w:proofErr w:type="spellStart"/>
      <w:r w:rsidR="00BD3441" w:rsidRPr="006C0B16">
        <w:rPr>
          <w:i/>
          <w:color w:val="000000"/>
        </w:rPr>
        <w:t>với</w:t>
      </w:r>
      <w:proofErr w:type="spellEnd"/>
      <w:r w:rsidR="00BD3441" w:rsidRPr="006C0B16">
        <w:rPr>
          <w:i/>
          <w:color w:val="000000"/>
        </w:rPr>
        <w:t xml:space="preserve"> </w:t>
      </w:r>
      <w:proofErr w:type="spellStart"/>
      <w:r w:rsidR="00BD3441" w:rsidRPr="006C0B16">
        <w:rPr>
          <w:i/>
          <w:color w:val="000000"/>
        </w:rPr>
        <w:t>những</w:t>
      </w:r>
      <w:proofErr w:type="spellEnd"/>
      <w:r w:rsidR="00BD3441" w:rsidRPr="006C0B16">
        <w:rPr>
          <w:i/>
          <w:color w:val="000000"/>
        </w:rPr>
        <w:t xml:space="preserve"> </w:t>
      </w:r>
      <w:proofErr w:type="spellStart"/>
      <w:r w:rsidR="00BD3441" w:rsidRPr="006C0B16">
        <w:rPr>
          <w:i/>
          <w:color w:val="000000"/>
        </w:rPr>
        <w:t>khoản</w:t>
      </w:r>
      <w:proofErr w:type="spellEnd"/>
      <w:r w:rsidR="00BD3441" w:rsidRPr="006C0B16">
        <w:rPr>
          <w:i/>
          <w:color w:val="000000"/>
        </w:rPr>
        <w:t xml:space="preserve"> chi </w:t>
      </w:r>
      <w:proofErr w:type="spellStart"/>
      <w:r w:rsidR="00041BF6" w:rsidRPr="006C0B16">
        <w:rPr>
          <w:i/>
          <w:color w:val="000000"/>
        </w:rPr>
        <w:t>thường</w:t>
      </w:r>
      <w:proofErr w:type="spellEnd"/>
      <w:r w:rsidR="00041BF6" w:rsidRPr="006C0B16">
        <w:rPr>
          <w:i/>
          <w:color w:val="000000"/>
        </w:rPr>
        <w:t xml:space="preserve"> </w:t>
      </w:r>
      <w:proofErr w:type="spellStart"/>
      <w:r w:rsidR="00041BF6" w:rsidRPr="006C0B16">
        <w:rPr>
          <w:i/>
          <w:color w:val="000000"/>
        </w:rPr>
        <w:t>xuyên</w:t>
      </w:r>
      <w:proofErr w:type="spellEnd"/>
      <w:r w:rsidR="00041BF6" w:rsidRPr="006C0B16">
        <w:rPr>
          <w:i/>
          <w:color w:val="000000"/>
        </w:rPr>
        <w:t xml:space="preserve">, </w:t>
      </w:r>
      <w:proofErr w:type="spellStart"/>
      <w:r w:rsidR="00041BF6" w:rsidRPr="006C0B16">
        <w:rPr>
          <w:i/>
          <w:color w:val="000000"/>
        </w:rPr>
        <w:t>đ</w:t>
      </w:r>
      <w:ins w:id="14" w:author="Pham Thi Thu Lan" w:date="2021-01-03T15:06:00Z">
        <w:r w:rsidR="008D363A" w:rsidRPr="008D363A">
          <w:rPr>
            <w:i/>
            <w:color w:val="000000"/>
          </w:rPr>
          <w:t>ã</w:t>
        </w:r>
        <w:proofErr w:type="spellEnd"/>
        <w:r w:rsidR="008D363A">
          <w:rPr>
            <w:i/>
            <w:color w:val="000000"/>
          </w:rPr>
          <w:t xml:space="preserve"> </w:t>
        </w:r>
        <w:proofErr w:type="spellStart"/>
        <w:r w:rsidR="008D363A">
          <w:rPr>
            <w:i/>
            <w:color w:val="000000"/>
          </w:rPr>
          <w:t>c</w:t>
        </w:r>
        <w:r w:rsidR="008D363A" w:rsidRPr="008D363A">
          <w:rPr>
            <w:i/>
            <w:color w:val="000000"/>
          </w:rPr>
          <w:t>ó</w:t>
        </w:r>
        <w:proofErr w:type="spellEnd"/>
        <w:r w:rsidR="008D363A">
          <w:rPr>
            <w:i/>
            <w:color w:val="000000"/>
          </w:rPr>
          <w:t xml:space="preserve"> </w:t>
        </w:r>
        <w:proofErr w:type="spellStart"/>
        <w:r w:rsidR="008D363A" w:rsidRPr="008D363A">
          <w:rPr>
            <w:i/>
            <w:color w:val="000000"/>
          </w:rPr>
          <w:t>định</w:t>
        </w:r>
        <w:proofErr w:type="spellEnd"/>
        <w:r w:rsidR="008D363A">
          <w:rPr>
            <w:i/>
            <w:color w:val="000000"/>
          </w:rPr>
          <w:t xml:space="preserve"> </w:t>
        </w:r>
        <w:proofErr w:type="spellStart"/>
        <w:r w:rsidR="008D363A">
          <w:rPr>
            <w:i/>
            <w:color w:val="000000"/>
          </w:rPr>
          <w:t>m</w:t>
        </w:r>
        <w:r w:rsidR="008D363A" w:rsidRPr="008D363A">
          <w:rPr>
            <w:i/>
            <w:color w:val="000000"/>
          </w:rPr>
          <w:t>ức</w:t>
        </w:r>
      </w:ins>
      <w:proofErr w:type="spellEnd"/>
      <w:del w:id="15" w:author="Pham Thi Thu Lan" w:date="2021-01-03T15:06:00Z">
        <w:r w:rsidR="00041BF6" w:rsidRPr="006C0B16" w:rsidDel="008D363A">
          <w:rPr>
            <w:i/>
            <w:color w:val="000000"/>
          </w:rPr>
          <w:delText>ơn giản</w:delText>
        </w:r>
      </w:del>
      <w:r w:rsidR="00BD3441" w:rsidRPr="006C0B16">
        <w:rPr>
          <w:i/>
          <w:color w:val="000000"/>
        </w:rPr>
        <w:t xml:space="preserve"> </w:t>
      </w:r>
      <w:proofErr w:type="spellStart"/>
      <w:r w:rsidR="00BD3441" w:rsidRPr="006C0B16">
        <w:rPr>
          <w:i/>
          <w:color w:val="000000"/>
        </w:rPr>
        <w:t>và</w:t>
      </w:r>
      <w:proofErr w:type="spellEnd"/>
      <w:r w:rsidR="00BD3441" w:rsidRPr="006C0B16">
        <w:rPr>
          <w:i/>
          <w:color w:val="000000"/>
        </w:rPr>
        <w:t xml:space="preserve"> 30 </w:t>
      </w:r>
      <w:proofErr w:type="spellStart"/>
      <w:r w:rsidR="00BD3441" w:rsidRPr="006C0B16">
        <w:rPr>
          <w:i/>
          <w:color w:val="000000"/>
        </w:rPr>
        <w:t>ngày</w:t>
      </w:r>
      <w:proofErr w:type="spellEnd"/>
      <w:r w:rsidR="00BD3441" w:rsidRPr="006C0B16">
        <w:rPr>
          <w:i/>
          <w:color w:val="000000"/>
        </w:rPr>
        <w:t xml:space="preserve"> </w:t>
      </w:r>
      <w:proofErr w:type="spellStart"/>
      <w:r w:rsidR="00BD3441" w:rsidRPr="006C0B16">
        <w:rPr>
          <w:i/>
          <w:color w:val="000000"/>
        </w:rPr>
        <w:t>đối</w:t>
      </w:r>
      <w:proofErr w:type="spellEnd"/>
      <w:r w:rsidR="00BD3441" w:rsidRPr="006C0B16">
        <w:rPr>
          <w:i/>
          <w:color w:val="000000"/>
        </w:rPr>
        <w:t xml:space="preserve"> </w:t>
      </w:r>
      <w:proofErr w:type="spellStart"/>
      <w:r w:rsidR="00BD3441" w:rsidRPr="006C0B16">
        <w:rPr>
          <w:i/>
          <w:color w:val="000000"/>
        </w:rPr>
        <w:t>với</w:t>
      </w:r>
      <w:proofErr w:type="spellEnd"/>
      <w:r w:rsidR="00041BF6" w:rsidRPr="006C0B16">
        <w:rPr>
          <w:i/>
          <w:color w:val="000000"/>
        </w:rPr>
        <w:t xml:space="preserve"> </w:t>
      </w:r>
      <w:proofErr w:type="spellStart"/>
      <w:r w:rsidR="00041BF6" w:rsidRPr="006C0B16">
        <w:rPr>
          <w:i/>
          <w:color w:val="000000"/>
        </w:rPr>
        <w:t>những</w:t>
      </w:r>
      <w:proofErr w:type="spellEnd"/>
      <w:r w:rsidR="00041BF6" w:rsidRPr="006C0B16">
        <w:rPr>
          <w:i/>
          <w:color w:val="000000"/>
        </w:rPr>
        <w:t xml:space="preserve"> </w:t>
      </w:r>
      <w:proofErr w:type="spellStart"/>
      <w:r w:rsidR="00041BF6" w:rsidRPr="006C0B16">
        <w:rPr>
          <w:i/>
          <w:color w:val="000000"/>
        </w:rPr>
        <w:t>khoản</w:t>
      </w:r>
      <w:proofErr w:type="spellEnd"/>
      <w:r w:rsidR="00041BF6" w:rsidRPr="006C0B16">
        <w:rPr>
          <w:i/>
          <w:color w:val="000000"/>
        </w:rPr>
        <w:t xml:space="preserve"> chi </w:t>
      </w:r>
      <w:proofErr w:type="spellStart"/>
      <w:r w:rsidR="00041BF6" w:rsidRPr="006C0B16">
        <w:rPr>
          <w:i/>
          <w:color w:val="000000"/>
        </w:rPr>
        <w:t>không</w:t>
      </w:r>
      <w:proofErr w:type="spellEnd"/>
      <w:r w:rsidR="00041BF6" w:rsidRPr="006C0B16">
        <w:rPr>
          <w:i/>
          <w:color w:val="000000"/>
        </w:rPr>
        <w:t xml:space="preserve"> </w:t>
      </w:r>
      <w:proofErr w:type="spellStart"/>
      <w:r w:rsidR="00041BF6" w:rsidRPr="006C0B16">
        <w:rPr>
          <w:i/>
          <w:color w:val="000000"/>
        </w:rPr>
        <w:t>thường</w:t>
      </w:r>
      <w:proofErr w:type="spellEnd"/>
      <w:r w:rsidR="00041BF6" w:rsidRPr="006C0B16">
        <w:rPr>
          <w:i/>
          <w:color w:val="000000"/>
        </w:rPr>
        <w:t xml:space="preserve"> </w:t>
      </w:r>
      <w:proofErr w:type="spellStart"/>
      <w:r w:rsidR="00041BF6" w:rsidRPr="006C0B16">
        <w:rPr>
          <w:i/>
          <w:color w:val="000000"/>
        </w:rPr>
        <w:t>xuyên</w:t>
      </w:r>
      <w:proofErr w:type="spellEnd"/>
      <w:r w:rsidR="00041BF6" w:rsidRPr="006C0B16">
        <w:rPr>
          <w:i/>
          <w:color w:val="000000"/>
        </w:rPr>
        <w:t xml:space="preserve">, </w:t>
      </w:r>
      <w:proofErr w:type="spellStart"/>
      <w:r w:rsidR="00041BF6" w:rsidRPr="006C0B16">
        <w:rPr>
          <w:i/>
          <w:color w:val="000000"/>
        </w:rPr>
        <w:t>phát</w:t>
      </w:r>
      <w:proofErr w:type="spellEnd"/>
      <w:r w:rsidR="00041BF6" w:rsidRPr="006C0B16">
        <w:rPr>
          <w:i/>
          <w:color w:val="000000"/>
        </w:rPr>
        <w:t xml:space="preserve"> </w:t>
      </w:r>
      <w:proofErr w:type="spellStart"/>
      <w:r w:rsidR="00041BF6" w:rsidRPr="006C0B16">
        <w:rPr>
          <w:i/>
          <w:color w:val="000000"/>
        </w:rPr>
        <w:t>sinh</w:t>
      </w:r>
      <w:proofErr w:type="spellEnd"/>
      <w:r w:rsidR="00041BF6" w:rsidRPr="006C0B16">
        <w:rPr>
          <w:i/>
          <w:color w:val="000000"/>
        </w:rPr>
        <w:t xml:space="preserve"> </w:t>
      </w:r>
      <w:proofErr w:type="spellStart"/>
      <w:r w:rsidR="00041BF6" w:rsidRPr="006C0B16">
        <w:rPr>
          <w:i/>
          <w:color w:val="000000"/>
        </w:rPr>
        <w:t>mới</w:t>
      </w:r>
      <w:proofErr w:type="spellEnd"/>
      <w:r w:rsidR="00041BF6" w:rsidRPr="006C0B16">
        <w:rPr>
          <w:i/>
          <w:color w:val="000000"/>
        </w:rPr>
        <w:t xml:space="preserve">, </w:t>
      </w:r>
      <w:proofErr w:type="spellStart"/>
      <w:r w:rsidR="00041BF6" w:rsidRPr="006C0B16">
        <w:rPr>
          <w:i/>
          <w:color w:val="000000"/>
        </w:rPr>
        <w:t>phức</w:t>
      </w:r>
      <w:proofErr w:type="spellEnd"/>
      <w:r w:rsidR="00041BF6" w:rsidRPr="006C0B16">
        <w:rPr>
          <w:i/>
          <w:color w:val="000000"/>
        </w:rPr>
        <w:t xml:space="preserve"> </w:t>
      </w:r>
      <w:proofErr w:type="spellStart"/>
      <w:r w:rsidR="00041BF6" w:rsidRPr="006C0B16">
        <w:rPr>
          <w:i/>
          <w:color w:val="000000"/>
        </w:rPr>
        <w:t>tạp</w:t>
      </w:r>
      <w:proofErr w:type="spellEnd"/>
      <w:r w:rsidR="00041BF6" w:rsidRPr="006C0B16">
        <w:rPr>
          <w:i/>
          <w:color w:val="000000"/>
        </w:rPr>
        <w:t xml:space="preserve">, </w:t>
      </w:r>
      <w:proofErr w:type="spellStart"/>
      <w:r w:rsidR="00041BF6" w:rsidRPr="006C0B16">
        <w:rPr>
          <w:i/>
          <w:color w:val="000000"/>
        </w:rPr>
        <w:t>giá</w:t>
      </w:r>
      <w:proofErr w:type="spellEnd"/>
      <w:r w:rsidR="00041BF6" w:rsidRPr="006C0B16">
        <w:rPr>
          <w:i/>
          <w:color w:val="000000"/>
        </w:rPr>
        <w:t xml:space="preserve"> </w:t>
      </w:r>
      <w:proofErr w:type="spellStart"/>
      <w:r w:rsidR="00041BF6" w:rsidRPr="006C0B16">
        <w:rPr>
          <w:i/>
          <w:color w:val="000000"/>
        </w:rPr>
        <w:t>trị</w:t>
      </w:r>
      <w:proofErr w:type="spellEnd"/>
      <w:r w:rsidR="00041BF6" w:rsidRPr="006C0B16">
        <w:rPr>
          <w:i/>
          <w:color w:val="000000"/>
        </w:rPr>
        <w:t xml:space="preserve"> </w:t>
      </w:r>
      <w:proofErr w:type="spellStart"/>
      <w:r w:rsidR="00041BF6" w:rsidRPr="006C0B16">
        <w:rPr>
          <w:i/>
          <w:color w:val="000000"/>
        </w:rPr>
        <w:t>lớn</w:t>
      </w:r>
      <w:proofErr w:type="spellEnd"/>
      <w:r w:rsidR="0081292A" w:rsidRPr="006C0B16">
        <w:rPr>
          <w:i/>
          <w:color w:val="000000"/>
        </w:rPr>
        <w:t>)</w:t>
      </w:r>
      <w:r w:rsidR="003315E0" w:rsidRPr="006C0B16">
        <w:rPr>
          <w:color w:val="000000"/>
        </w:rPr>
        <w:t xml:space="preserve"> </w:t>
      </w:r>
      <w:proofErr w:type="spellStart"/>
      <w:r w:rsidR="003315E0" w:rsidRPr="006C0B16">
        <w:rPr>
          <w:color w:val="000000"/>
        </w:rPr>
        <w:t>kê</w:t>
      </w:r>
      <w:proofErr w:type="spellEnd"/>
      <w:r w:rsidR="003315E0" w:rsidRPr="006C0B16">
        <w:rPr>
          <w:color w:val="000000"/>
        </w:rPr>
        <w:t xml:space="preserve">̉ </w:t>
      </w:r>
      <w:proofErr w:type="spellStart"/>
      <w:r w:rsidR="003315E0" w:rsidRPr="006C0B16">
        <w:rPr>
          <w:color w:val="000000"/>
        </w:rPr>
        <w:t>tư</w:t>
      </w:r>
      <w:proofErr w:type="spellEnd"/>
      <w:r w:rsidR="003315E0" w:rsidRPr="006C0B16">
        <w:rPr>
          <w:color w:val="000000"/>
        </w:rPr>
        <w:t>̀</w:t>
      </w:r>
      <w:r w:rsidR="008279C9" w:rsidRPr="006C0B16">
        <w:rPr>
          <w:color w:val="000000"/>
        </w:rPr>
        <w:t xml:space="preserve"> </w:t>
      </w:r>
      <w:proofErr w:type="spellStart"/>
      <w:r w:rsidR="008279C9" w:rsidRPr="006C0B16">
        <w:rPr>
          <w:color w:val="000000"/>
        </w:rPr>
        <w:t>khi</w:t>
      </w:r>
      <w:proofErr w:type="spellEnd"/>
      <w:r w:rsidR="008279C9" w:rsidRPr="006C0B16">
        <w:rPr>
          <w:color w:val="000000"/>
        </w:rPr>
        <w:t xml:space="preserve"> </w:t>
      </w:r>
      <w:proofErr w:type="spellStart"/>
      <w:r w:rsidR="008279C9" w:rsidRPr="006C0B16">
        <w:rPr>
          <w:color w:val="000000"/>
        </w:rPr>
        <w:t>hoàn</w:t>
      </w:r>
      <w:proofErr w:type="spellEnd"/>
      <w:r w:rsidR="008279C9" w:rsidRPr="006C0B16">
        <w:rPr>
          <w:color w:val="000000"/>
        </w:rPr>
        <w:t xml:space="preserve"> </w:t>
      </w:r>
      <w:proofErr w:type="spellStart"/>
      <w:r w:rsidR="008279C9" w:rsidRPr="006C0B16">
        <w:rPr>
          <w:color w:val="000000"/>
        </w:rPr>
        <w:t>thành</w:t>
      </w:r>
      <w:proofErr w:type="spellEnd"/>
      <w:r w:rsidR="008279C9" w:rsidRPr="006C0B16">
        <w:rPr>
          <w:color w:val="000000"/>
        </w:rPr>
        <w:t xml:space="preserve"> </w:t>
      </w:r>
      <w:proofErr w:type="spellStart"/>
      <w:r w:rsidR="008279C9" w:rsidRPr="006C0B16">
        <w:rPr>
          <w:color w:val="000000"/>
        </w:rPr>
        <w:t>nhiệm</w:t>
      </w:r>
      <w:proofErr w:type="spellEnd"/>
      <w:r w:rsidR="008279C9" w:rsidRPr="006C0B16">
        <w:rPr>
          <w:color w:val="000000"/>
        </w:rPr>
        <w:t xml:space="preserve"> vụ, </w:t>
      </w:r>
      <w:proofErr w:type="spellStart"/>
      <w:r w:rsidR="008279C9" w:rsidRPr="006C0B16">
        <w:rPr>
          <w:color w:val="000000"/>
        </w:rPr>
        <w:t>các</w:t>
      </w:r>
      <w:proofErr w:type="spellEnd"/>
      <w:r w:rsidR="008279C9" w:rsidRPr="006C0B16">
        <w:rPr>
          <w:color w:val="000000"/>
        </w:rPr>
        <w:t xml:space="preserve"> </w:t>
      </w:r>
      <w:proofErr w:type="spellStart"/>
      <w:r w:rsidR="008279C9" w:rsidRPr="006C0B16">
        <w:rPr>
          <w:color w:val="000000"/>
        </w:rPr>
        <w:t>khoản</w:t>
      </w:r>
      <w:proofErr w:type="spellEnd"/>
      <w:r w:rsidR="008279C9" w:rsidRPr="006C0B16">
        <w:rPr>
          <w:color w:val="000000"/>
        </w:rPr>
        <w:t xml:space="preserve"> chi </w:t>
      </w:r>
      <w:proofErr w:type="spellStart"/>
      <w:r w:rsidR="008279C9" w:rsidRPr="006C0B16">
        <w:rPr>
          <w:color w:val="000000"/>
        </w:rPr>
        <w:t>đa</w:t>
      </w:r>
      <w:proofErr w:type="spellEnd"/>
      <w:r w:rsidR="008279C9" w:rsidRPr="006C0B16">
        <w:rPr>
          <w:color w:val="000000"/>
        </w:rPr>
        <w:t xml:space="preserve">̃ </w:t>
      </w:r>
      <w:proofErr w:type="spellStart"/>
      <w:r w:rsidR="008279C9" w:rsidRPr="006C0B16">
        <w:rPr>
          <w:color w:val="000000"/>
        </w:rPr>
        <w:t>đu</w:t>
      </w:r>
      <w:proofErr w:type="spellEnd"/>
      <w:r w:rsidR="008279C9" w:rsidRPr="006C0B16">
        <w:rPr>
          <w:color w:val="000000"/>
        </w:rPr>
        <w:t xml:space="preserve">̉ </w:t>
      </w:r>
      <w:proofErr w:type="spellStart"/>
      <w:r w:rsidR="008279C9" w:rsidRPr="006C0B16">
        <w:rPr>
          <w:color w:val="000000"/>
        </w:rPr>
        <w:t>điều</w:t>
      </w:r>
      <w:proofErr w:type="spellEnd"/>
      <w:r w:rsidR="008279C9" w:rsidRPr="006C0B16">
        <w:rPr>
          <w:color w:val="000000"/>
        </w:rPr>
        <w:t xml:space="preserve"> </w:t>
      </w:r>
      <w:proofErr w:type="spellStart"/>
      <w:r w:rsidR="008279C9" w:rsidRPr="006C0B16">
        <w:rPr>
          <w:color w:val="000000"/>
        </w:rPr>
        <w:t>kiện</w:t>
      </w:r>
      <w:proofErr w:type="spellEnd"/>
      <w:r w:rsidR="008279C9" w:rsidRPr="006C0B16">
        <w:rPr>
          <w:color w:val="000000"/>
        </w:rPr>
        <w:t xml:space="preserve"> </w:t>
      </w:r>
      <w:proofErr w:type="spellStart"/>
      <w:r w:rsidR="008279C9" w:rsidRPr="006C0B16">
        <w:rPr>
          <w:color w:val="000000"/>
        </w:rPr>
        <w:t>phải</w:t>
      </w:r>
      <w:proofErr w:type="spellEnd"/>
      <w:r w:rsidR="008279C9" w:rsidRPr="006C0B16">
        <w:rPr>
          <w:color w:val="000000"/>
        </w:rPr>
        <w:t xml:space="preserve"> </w:t>
      </w:r>
      <w:proofErr w:type="spellStart"/>
      <w:r w:rsidR="008279C9" w:rsidRPr="006C0B16">
        <w:rPr>
          <w:color w:val="000000"/>
        </w:rPr>
        <w:t>làm</w:t>
      </w:r>
      <w:proofErr w:type="spellEnd"/>
      <w:r w:rsidR="008279C9" w:rsidRPr="006C0B16">
        <w:rPr>
          <w:color w:val="000000"/>
        </w:rPr>
        <w:t xml:space="preserve"> </w:t>
      </w:r>
      <w:proofErr w:type="spellStart"/>
      <w:r w:rsidR="008279C9" w:rsidRPr="006C0B16">
        <w:rPr>
          <w:color w:val="000000"/>
        </w:rPr>
        <w:t>thu</w:t>
      </w:r>
      <w:proofErr w:type="spellEnd"/>
      <w:r w:rsidR="008279C9" w:rsidRPr="006C0B16">
        <w:rPr>
          <w:color w:val="000000"/>
        </w:rPr>
        <w:t xml:space="preserve">̉ </w:t>
      </w:r>
      <w:proofErr w:type="spellStart"/>
      <w:r w:rsidR="008279C9" w:rsidRPr="006C0B16">
        <w:rPr>
          <w:color w:val="000000"/>
        </w:rPr>
        <w:t>tục</w:t>
      </w:r>
      <w:proofErr w:type="spellEnd"/>
      <w:r w:rsidR="008279C9" w:rsidRPr="006C0B16">
        <w:rPr>
          <w:color w:val="000000"/>
        </w:rPr>
        <w:t xml:space="preserve"> chi. </w:t>
      </w:r>
      <w:proofErr w:type="spellStart"/>
      <w:r w:rsidR="008279C9" w:rsidRPr="006C0B16">
        <w:rPr>
          <w:color w:val="000000"/>
        </w:rPr>
        <w:t>Kết</w:t>
      </w:r>
      <w:proofErr w:type="spellEnd"/>
      <w:r w:rsidR="008279C9" w:rsidRPr="006C0B16">
        <w:rPr>
          <w:color w:val="000000"/>
        </w:rPr>
        <w:t xml:space="preserve"> </w:t>
      </w:r>
      <w:proofErr w:type="spellStart"/>
      <w:r w:rsidR="008279C9" w:rsidRPr="006C0B16">
        <w:rPr>
          <w:color w:val="000000"/>
        </w:rPr>
        <w:t>thúc</w:t>
      </w:r>
      <w:proofErr w:type="spellEnd"/>
      <w:r w:rsidR="008279C9" w:rsidRPr="006C0B16">
        <w:rPr>
          <w:color w:val="000000"/>
        </w:rPr>
        <w:t xml:space="preserve"> </w:t>
      </w:r>
      <w:proofErr w:type="spellStart"/>
      <w:r w:rsidR="008279C9" w:rsidRPr="006C0B16">
        <w:rPr>
          <w:color w:val="000000"/>
        </w:rPr>
        <w:t>năm</w:t>
      </w:r>
      <w:proofErr w:type="spellEnd"/>
      <w:r w:rsidR="008279C9" w:rsidRPr="006C0B16">
        <w:rPr>
          <w:color w:val="000000"/>
        </w:rPr>
        <w:t xml:space="preserve"> </w:t>
      </w:r>
      <w:proofErr w:type="spellStart"/>
      <w:r w:rsidR="008279C9" w:rsidRPr="006C0B16">
        <w:rPr>
          <w:color w:val="000000"/>
        </w:rPr>
        <w:t>tài</w:t>
      </w:r>
      <w:proofErr w:type="spellEnd"/>
      <w:r w:rsidR="008279C9" w:rsidRPr="006C0B16">
        <w:rPr>
          <w:color w:val="000000"/>
        </w:rPr>
        <w:t xml:space="preserve"> </w:t>
      </w:r>
      <w:proofErr w:type="spellStart"/>
      <w:r w:rsidR="008279C9" w:rsidRPr="006C0B16">
        <w:rPr>
          <w:color w:val="000000"/>
        </w:rPr>
        <w:t>chính</w:t>
      </w:r>
      <w:proofErr w:type="spellEnd"/>
      <w:r w:rsidR="008279C9" w:rsidRPr="006C0B16">
        <w:rPr>
          <w:color w:val="000000"/>
        </w:rPr>
        <w:t xml:space="preserve"> </w:t>
      </w:r>
      <w:proofErr w:type="spellStart"/>
      <w:r w:rsidR="008279C9" w:rsidRPr="006C0B16">
        <w:rPr>
          <w:color w:val="000000"/>
        </w:rPr>
        <w:t>vào</w:t>
      </w:r>
      <w:proofErr w:type="spellEnd"/>
      <w:r w:rsidR="008279C9" w:rsidRPr="006C0B16">
        <w:rPr>
          <w:color w:val="000000"/>
        </w:rPr>
        <w:t xml:space="preserve"> </w:t>
      </w:r>
      <w:proofErr w:type="spellStart"/>
      <w:r w:rsidR="008279C9" w:rsidRPr="006C0B16">
        <w:rPr>
          <w:color w:val="000000"/>
        </w:rPr>
        <w:t>ngày</w:t>
      </w:r>
      <w:proofErr w:type="spellEnd"/>
      <w:r w:rsidR="008279C9" w:rsidRPr="006C0B16">
        <w:rPr>
          <w:color w:val="000000"/>
        </w:rPr>
        <w:t xml:space="preserve"> 31/12 </w:t>
      </w:r>
      <w:proofErr w:type="spellStart"/>
      <w:r w:rsidR="008279C9" w:rsidRPr="006C0B16">
        <w:rPr>
          <w:color w:val="000000"/>
        </w:rPr>
        <w:t>hàng</w:t>
      </w:r>
      <w:proofErr w:type="spellEnd"/>
      <w:r w:rsidR="008279C9" w:rsidRPr="006C0B16">
        <w:rPr>
          <w:color w:val="000000"/>
        </w:rPr>
        <w:t xml:space="preserve"> </w:t>
      </w:r>
      <w:proofErr w:type="spellStart"/>
      <w:r w:rsidR="008279C9" w:rsidRPr="006C0B16">
        <w:rPr>
          <w:color w:val="000000"/>
        </w:rPr>
        <w:t>năm</w:t>
      </w:r>
      <w:proofErr w:type="spellEnd"/>
      <w:r w:rsidR="008279C9" w:rsidRPr="006C0B16">
        <w:rPr>
          <w:color w:val="000000"/>
        </w:rPr>
        <w:t xml:space="preserve">, </w:t>
      </w:r>
      <w:proofErr w:type="spellStart"/>
      <w:r w:rsidR="008279C9" w:rsidRPr="006C0B16">
        <w:rPr>
          <w:color w:val="000000"/>
        </w:rPr>
        <w:t>toàn</w:t>
      </w:r>
      <w:proofErr w:type="spellEnd"/>
      <w:r w:rsidR="008279C9" w:rsidRPr="006C0B16">
        <w:rPr>
          <w:color w:val="000000"/>
        </w:rPr>
        <w:t xml:space="preserve"> </w:t>
      </w:r>
      <w:proofErr w:type="spellStart"/>
      <w:r w:rsidR="008279C9" w:rsidRPr="006C0B16">
        <w:rPr>
          <w:color w:val="000000"/>
        </w:rPr>
        <w:t>bô</w:t>
      </w:r>
      <w:proofErr w:type="spellEnd"/>
      <w:r w:rsidR="008279C9" w:rsidRPr="006C0B16">
        <w:rPr>
          <w:color w:val="000000"/>
        </w:rPr>
        <w:t>̣</w:t>
      </w:r>
      <w:r w:rsidR="00C46C64" w:rsidRPr="006C0B16">
        <w:rPr>
          <w:color w:val="000000"/>
        </w:rPr>
        <w:t xml:space="preserve"> </w:t>
      </w:r>
      <w:proofErr w:type="spellStart"/>
      <w:r w:rsidR="00C46C64" w:rsidRPr="006C0B16">
        <w:rPr>
          <w:color w:val="000000"/>
        </w:rPr>
        <w:t>chứng</w:t>
      </w:r>
      <w:proofErr w:type="spellEnd"/>
      <w:r w:rsidR="00C46C64" w:rsidRPr="006C0B16">
        <w:rPr>
          <w:color w:val="000000"/>
        </w:rPr>
        <w:t xml:space="preserve"> </w:t>
      </w:r>
      <w:proofErr w:type="spellStart"/>
      <w:r w:rsidR="00C46C64" w:rsidRPr="006C0B16">
        <w:rPr>
          <w:color w:val="000000"/>
        </w:rPr>
        <w:t>tư</w:t>
      </w:r>
      <w:proofErr w:type="spellEnd"/>
      <w:r w:rsidR="00C46C64" w:rsidRPr="006C0B16">
        <w:rPr>
          <w:color w:val="000000"/>
        </w:rPr>
        <w:t xml:space="preserve">̀ </w:t>
      </w:r>
      <w:proofErr w:type="spellStart"/>
      <w:r w:rsidR="00C46C64" w:rsidRPr="006C0B16">
        <w:rPr>
          <w:color w:val="000000"/>
        </w:rPr>
        <w:t>phát</w:t>
      </w:r>
      <w:proofErr w:type="spellEnd"/>
      <w:r w:rsidR="00C46C64" w:rsidRPr="006C0B16">
        <w:rPr>
          <w:color w:val="000000"/>
        </w:rPr>
        <w:t xml:space="preserve"> </w:t>
      </w:r>
      <w:proofErr w:type="spellStart"/>
      <w:r w:rsidR="00C46C64" w:rsidRPr="006C0B16">
        <w:rPr>
          <w:color w:val="000000"/>
        </w:rPr>
        <w:t>sinh</w:t>
      </w:r>
      <w:proofErr w:type="spellEnd"/>
      <w:r w:rsidR="00C46C64" w:rsidRPr="006C0B16">
        <w:rPr>
          <w:color w:val="000000"/>
        </w:rPr>
        <w:t xml:space="preserve"> </w:t>
      </w:r>
      <w:proofErr w:type="spellStart"/>
      <w:r w:rsidR="00C46C64" w:rsidRPr="006C0B16">
        <w:rPr>
          <w:color w:val="000000"/>
        </w:rPr>
        <w:t>phải</w:t>
      </w:r>
      <w:proofErr w:type="spellEnd"/>
      <w:r w:rsidR="00C46C64" w:rsidRPr="006C0B16">
        <w:rPr>
          <w:color w:val="000000"/>
        </w:rPr>
        <w:t xml:space="preserve"> </w:t>
      </w:r>
      <w:proofErr w:type="spellStart"/>
      <w:r w:rsidR="00C46C64" w:rsidRPr="006C0B16">
        <w:rPr>
          <w:color w:val="000000"/>
        </w:rPr>
        <w:t>được</w:t>
      </w:r>
      <w:proofErr w:type="spellEnd"/>
      <w:r w:rsidR="00C46C64" w:rsidRPr="006C0B16">
        <w:rPr>
          <w:color w:val="000000"/>
        </w:rPr>
        <w:t xml:space="preserve"> </w:t>
      </w:r>
      <w:proofErr w:type="spellStart"/>
      <w:r w:rsidR="00C46C64" w:rsidRPr="006C0B16">
        <w:rPr>
          <w:color w:val="000000"/>
        </w:rPr>
        <w:t>t</w:t>
      </w:r>
      <w:r w:rsidR="005F6805" w:rsidRPr="006C0B16">
        <w:rPr>
          <w:color w:val="000000"/>
        </w:rPr>
        <w:t>ập</w:t>
      </w:r>
      <w:proofErr w:type="spellEnd"/>
      <w:r w:rsidR="005F6805" w:rsidRPr="006C0B16">
        <w:rPr>
          <w:color w:val="000000"/>
        </w:rPr>
        <w:t xml:space="preserve"> </w:t>
      </w:r>
      <w:proofErr w:type="spellStart"/>
      <w:r w:rsidR="005F6805" w:rsidRPr="006C0B16">
        <w:rPr>
          <w:color w:val="000000"/>
        </w:rPr>
        <w:t>hợp</w:t>
      </w:r>
      <w:proofErr w:type="spellEnd"/>
      <w:r w:rsidR="005F6805" w:rsidRPr="006C0B16">
        <w:rPr>
          <w:color w:val="000000"/>
        </w:rPr>
        <w:t xml:space="preserve"> </w:t>
      </w:r>
      <w:proofErr w:type="spellStart"/>
      <w:r w:rsidR="005F6805" w:rsidRPr="006C0B16">
        <w:rPr>
          <w:color w:val="000000"/>
        </w:rPr>
        <w:t>quyết</w:t>
      </w:r>
      <w:proofErr w:type="spellEnd"/>
      <w:r w:rsidR="005F6805" w:rsidRPr="006C0B16">
        <w:rPr>
          <w:color w:val="000000"/>
        </w:rPr>
        <w:t xml:space="preserve"> </w:t>
      </w:r>
      <w:proofErr w:type="spellStart"/>
      <w:r w:rsidR="005F6805" w:rsidRPr="006C0B16">
        <w:rPr>
          <w:color w:val="000000"/>
        </w:rPr>
        <w:t>toán</w:t>
      </w:r>
      <w:proofErr w:type="spellEnd"/>
      <w:r w:rsidR="005F6805" w:rsidRPr="006C0B16">
        <w:rPr>
          <w:color w:val="000000"/>
        </w:rPr>
        <w:t xml:space="preserve"> </w:t>
      </w:r>
      <w:proofErr w:type="spellStart"/>
      <w:r w:rsidR="005F6805" w:rsidRPr="006C0B16">
        <w:rPr>
          <w:color w:val="000000"/>
        </w:rPr>
        <w:t>trong</w:t>
      </w:r>
      <w:proofErr w:type="spellEnd"/>
      <w:r w:rsidR="005F6805" w:rsidRPr="006C0B16">
        <w:rPr>
          <w:color w:val="000000"/>
        </w:rPr>
        <w:t xml:space="preserve"> </w:t>
      </w:r>
      <w:proofErr w:type="spellStart"/>
      <w:r w:rsidR="005F6805" w:rsidRPr="006C0B16">
        <w:rPr>
          <w:color w:val="000000"/>
        </w:rPr>
        <w:t>năm</w:t>
      </w:r>
      <w:proofErr w:type="spellEnd"/>
      <w:r w:rsidR="005F6805" w:rsidRPr="006C0B16">
        <w:rPr>
          <w:color w:val="000000"/>
        </w:rPr>
        <w:t>,</w:t>
      </w:r>
      <w:r w:rsidR="00C46C64" w:rsidRPr="006C0B16">
        <w:rPr>
          <w:color w:val="000000"/>
        </w:rPr>
        <w:t xml:space="preserve"> </w:t>
      </w:r>
      <w:proofErr w:type="spellStart"/>
      <w:r w:rsidR="00C46C64" w:rsidRPr="006C0B16">
        <w:rPr>
          <w:color w:val="000000"/>
        </w:rPr>
        <w:t>không</w:t>
      </w:r>
      <w:proofErr w:type="spellEnd"/>
      <w:r w:rsidR="00C46C64" w:rsidRPr="006C0B16">
        <w:rPr>
          <w:color w:val="000000"/>
        </w:rPr>
        <w:t xml:space="preserve"> </w:t>
      </w:r>
      <w:proofErr w:type="spellStart"/>
      <w:r w:rsidR="00C46C64" w:rsidRPr="006C0B16">
        <w:rPr>
          <w:color w:val="000000"/>
        </w:rPr>
        <w:t>thực</w:t>
      </w:r>
      <w:proofErr w:type="spellEnd"/>
      <w:r w:rsidR="00C46C64" w:rsidRPr="006C0B16">
        <w:rPr>
          <w:color w:val="000000"/>
        </w:rPr>
        <w:t xml:space="preserve"> </w:t>
      </w:r>
      <w:proofErr w:type="spellStart"/>
      <w:r w:rsidR="00C46C64" w:rsidRPr="006C0B16">
        <w:rPr>
          <w:color w:val="000000"/>
        </w:rPr>
        <w:t>hiện</w:t>
      </w:r>
      <w:proofErr w:type="spellEnd"/>
      <w:r w:rsidR="00C46C64" w:rsidRPr="006C0B16">
        <w:rPr>
          <w:color w:val="000000"/>
        </w:rPr>
        <w:t xml:space="preserve"> chi</w:t>
      </w:r>
      <w:r w:rsidR="005F6805" w:rsidRPr="006C0B16">
        <w:rPr>
          <w:color w:val="000000"/>
        </w:rPr>
        <w:t xml:space="preserve"> </w:t>
      </w:r>
      <w:proofErr w:type="spellStart"/>
      <w:r w:rsidR="005F6805" w:rsidRPr="006C0B16">
        <w:rPr>
          <w:color w:val="000000"/>
        </w:rPr>
        <w:t>khi</w:t>
      </w:r>
      <w:proofErr w:type="spellEnd"/>
      <w:r w:rsidR="005F6805" w:rsidRPr="006C0B16">
        <w:rPr>
          <w:color w:val="000000"/>
        </w:rPr>
        <w:t xml:space="preserve"> </w:t>
      </w:r>
      <w:proofErr w:type="spellStart"/>
      <w:r w:rsidR="005F6805" w:rsidRPr="006C0B16">
        <w:rPr>
          <w:color w:val="000000"/>
        </w:rPr>
        <w:t>chưa</w:t>
      </w:r>
      <w:proofErr w:type="spellEnd"/>
      <w:r w:rsidR="005F6805" w:rsidRPr="006C0B16">
        <w:rPr>
          <w:color w:val="000000"/>
        </w:rPr>
        <w:t xml:space="preserve"> </w:t>
      </w:r>
      <w:proofErr w:type="spellStart"/>
      <w:r w:rsidR="005F6805" w:rsidRPr="006C0B16">
        <w:rPr>
          <w:color w:val="000000"/>
        </w:rPr>
        <w:t>được</w:t>
      </w:r>
      <w:proofErr w:type="spellEnd"/>
      <w:r w:rsidR="005F6805" w:rsidRPr="006C0B16">
        <w:rPr>
          <w:color w:val="000000"/>
        </w:rPr>
        <w:t xml:space="preserve"> </w:t>
      </w:r>
      <w:proofErr w:type="spellStart"/>
      <w:r w:rsidR="005F6805" w:rsidRPr="006C0B16">
        <w:rPr>
          <w:color w:val="000000"/>
        </w:rPr>
        <w:t>sư</w:t>
      </w:r>
      <w:proofErr w:type="spellEnd"/>
      <w:r w:rsidR="005F6805" w:rsidRPr="006C0B16">
        <w:rPr>
          <w:color w:val="000000"/>
        </w:rPr>
        <w:t xml:space="preserve">̣ </w:t>
      </w:r>
      <w:proofErr w:type="spellStart"/>
      <w:r w:rsidR="005F6805" w:rsidRPr="006C0B16">
        <w:rPr>
          <w:color w:val="000000"/>
        </w:rPr>
        <w:t>cho</w:t>
      </w:r>
      <w:proofErr w:type="spellEnd"/>
      <w:r w:rsidR="005F6805" w:rsidRPr="006C0B16">
        <w:rPr>
          <w:color w:val="000000"/>
        </w:rPr>
        <w:t xml:space="preserve"> </w:t>
      </w:r>
      <w:proofErr w:type="spellStart"/>
      <w:r w:rsidR="005F6805" w:rsidRPr="006C0B16">
        <w:rPr>
          <w:color w:val="000000"/>
        </w:rPr>
        <w:t>phép</w:t>
      </w:r>
      <w:proofErr w:type="spellEnd"/>
      <w:r w:rsidR="005F6805" w:rsidRPr="006C0B16">
        <w:rPr>
          <w:color w:val="000000"/>
        </w:rPr>
        <w:t xml:space="preserve"> </w:t>
      </w:r>
      <w:proofErr w:type="spellStart"/>
      <w:r w:rsidR="005F6805" w:rsidRPr="006C0B16">
        <w:rPr>
          <w:color w:val="000000"/>
        </w:rPr>
        <w:t>của</w:t>
      </w:r>
      <w:proofErr w:type="spellEnd"/>
      <w:r w:rsidR="005F6805" w:rsidRPr="006C0B16">
        <w:rPr>
          <w:color w:val="000000"/>
        </w:rPr>
        <w:t xml:space="preserve"> </w:t>
      </w:r>
      <w:r w:rsidR="005F6805" w:rsidRPr="006C0B16">
        <w:rPr>
          <w:color w:val="000000"/>
        </w:rPr>
        <w:lastRenderedPageBreak/>
        <w:t xml:space="preserve">Ban </w:t>
      </w:r>
      <w:proofErr w:type="spellStart"/>
      <w:r w:rsidR="005F6805" w:rsidRPr="006C0B16">
        <w:rPr>
          <w:color w:val="000000"/>
        </w:rPr>
        <w:t>Giám</w:t>
      </w:r>
      <w:proofErr w:type="spellEnd"/>
      <w:r w:rsidR="005F6805" w:rsidRPr="006C0B16">
        <w:rPr>
          <w:color w:val="000000"/>
        </w:rPr>
        <w:t xml:space="preserve"> </w:t>
      </w:r>
      <w:proofErr w:type="spellStart"/>
      <w:r w:rsidR="005F6805" w:rsidRPr="006C0B16">
        <w:rPr>
          <w:color w:val="000000"/>
        </w:rPr>
        <w:t>hiệu</w:t>
      </w:r>
      <w:proofErr w:type="spellEnd"/>
      <w:r w:rsidR="00C46C64" w:rsidRPr="006C0B16">
        <w:rPr>
          <w:color w:val="000000"/>
        </w:rPr>
        <w:t xml:space="preserve"> </w:t>
      </w:r>
      <w:proofErr w:type="spellStart"/>
      <w:r w:rsidR="00C46C64" w:rsidRPr="006C0B16">
        <w:rPr>
          <w:color w:val="000000"/>
        </w:rPr>
        <w:t>đối</w:t>
      </w:r>
      <w:proofErr w:type="spellEnd"/>
      <w:r w:rsidR="00C46C64" w:rsidRPr="006C0B16">
        <w:rPr>
          <w:color w:val="000000"/>
        </w:rPr>
        <w:t xml:space="preserve"> </w:t>
      </w:r>
      <w:proofErr w:type="spellStart"/>
      <w:r w:rsidR="00C46C64" w:rsidRPr="006C0B16">
        <w:rPr>
          <w:color w:val="000000"/>
        </w:rPr>
        <w:t>với</w:t>
      </w:r>
      <w:proofErr w:type="spellEnd"/>
      <w:r w:rsidR="00C46C64" w:rsidRPr="006C0B16">
        <w:rPr>
          <w:color w:val="000000"/>
        </w:rPr>
        <w:t xml:space="preserve"> </w:t>
      </w:r>
      <w:proofErr w:type="spellStart"/>
      <w:r w:rsidR="00C46C64" w:rsidRPr="006C0B16">
        <w:rPr>
          <w:color w:val="000000"/>
        </w:rPr>
        <w:t>chứng</w:t>
      </w:r>
      <w:proofErr w:type="spellEnd"/>
      <w:r w:rsidR="00C46C64" w:rsidRPr="006C0B16">
        <w:rPr>
          <w:color w:val="000000"/>
        </w:rPr>
        <w:t xml:space="preserve"> </w:t>
      </w:r>
      <w:proofErr w:type="spellStart"/>
      <w:r w:rsidR="00C46C64" w:rsidRPr="006C0B16">
        <w:rPr>
          <w:color w:val="000000"/>
        </w:rPr>
        <w:t>tư</w:t>
      </w:r>
      <w:proofErr w:type="spellEnd"/>
      <w:r w:rsidR="00C46C64" w:rsidRPr="006C0B16">
        <w:rPr>
          <w:color w:val="000000"/>
        </w:rPr>
        <w:t xml:space="preserve">̀ </w:t>
      </w:r>
      <w:proofErr w:type="spellStart"/>
      <w:r w:rsidR="00C46C64" w:rsidRPr="006C0B16">
        <w:rPr>
          <w:color w:val="000000"/>
        </w:rPr>
        <w:t>phát</w:t>
      </w:r>
      <w:proofErr w:type="spellEnd"/>
      <w:r w:rsidR="00C46C64" w:rsidRPr="006C0B16">
        <w:rPr>
          <w:color w:val="000000"/>
        </w:rPr>
        <w:t xml:space="preserve"> </w:t>
      </w:r>
      <w:proofErr w:type="spellStart"/>
      <w:r w:rsidR="00C46C64" w:rsidRPr="006C0B16">
        <w:rPr>
          <w:color w:val="000000"/>
        </w:rPr>
        <w:t>sinh</w:t>
      </w:r>
      <w:proofErr w:type="spellEnd"/>
      <w:r w:rsidR="00C46C64" w:rsidRPr="006C0B16">
        <w:rPr>
          <w:color w:val="000000"/>
        </w:rPr>
        <w:t xml:space="preserve"> </w:t>
      </w:r>
      <w:proofErr w:type="spellStart"/>
      <w:r w:rsidR="00C46C64" w:rsidRPr="006C0B16">
        <w:rPr>
          <w:color w:val="000000"/>
        </w:rPr>
        <w:t>không</w:t>
      </w:r>
      <w:proofErr w:type="spellEnd"/>
      <w:r w:rsidR="00C46C64" w:rsidRPr="006C0B16">
        <w:rPr>
          <w:color w:val="000000"/>
        </w:rPr>
        <w:t xml:space="preserve"> </w:t>
      </w:r>
      <w:proofErr w:type="spellStart"/>
      <w:r w:rsidR="00C46C64" w:rsidRPr="006C0B16">
        <w:rPr>
          <w:color w:val="000000"/>
        </w:rPr>
        <w:t>đúng</w:t>
      </w:r>
      <w:proofErr w:type="spellEnd"/>
      <w:r w:rsidR="00C46C64" w:rsidRPr="006C0B16">
        <w:rPr>
          <w:color w:val="000000"/>
        </w:rPr>
        <w:t xml:space="preserve"> </w:t>
      </w:r>
      <w:proofErr w:type="spellStart"/>
      <w:r w:rsidR="00C46C64" w:rsidRPr="006C0B16">
        <w:rPr>
          <w:color w:val="000000"/>
        </w:rPr>
        <w:t>năm</w:t>
      </w:r>
      <w:proofErr w:type="spellEnd"/>
      <w:r w:rsidR="00C46C64" w:rsidRPr="006C0B16">
        <w:rPr>
          <w:color w:val="000000"/>
        </w:rPr>
        <w:t xml:space="preserve"> </w:t>
      </w:r>
      <w:proofErr w:type="spellStart"/>
      <w:r w:rsidR="00C46C64" w:rsidRPr="006C0B16">
        <w:rPr>
          <w:color w:val="000000"/>
        </w:rPr>
        <w:t>tài</w:t>
      </w:r>
      <w:proofErr w:type="spellEnd"/>
      <w:r w:rsidR="00C46C64" w:rsidRPr="006C0B16">
        <w:rPr>
          <w:color w:val="000000"/>
        </w:rPr>
        <w:t xml:space="preserve"> </w:t>
      </w:r>
      <w:proofErr w:type="spellStart"/>
      <w:r w:rsidR="00C46C64" w:rsidRPr="006C0B16">
        <w:rPr>
          <w:color w:val="000000"/>
        </w:rPr>
        <w:t>chính</w:t>
      </w:r>
      <w:proofErr w:type="spellEnd"/>
      <w:r w:rsidR="005F6805" w:rsidRPr="006C0B16">
        <w:rPr>
          <w:color w:val="000000"/>
        </w:rPr>
        <w:t xml:space="preserve"> </w:t>
      </w:r>
      <w:proofErr w:type="spellStart"/>
      <w:r w:rsidR="005F6805" w:rsidRPr="006C0B16">
        <w:rPr>
          <w:color w:val="000000"/>
        </w:rPr>
        <w:t>va</w:t>
      </w:r>
      <w:proofErr w:type="spellEnd"/>
      <w:r w:rsidR="005F6805" w:rsidRPr="006C0B16">
        <w:rPr>
          <w:color w:val="000000"/>
        </w:rPr>
        <w:t xml:space="preserve">̀ </w:t>
      </w:r>
      <w:proofErr w:type="spellStart"/>
      <w:r w:rsidR="005F6805" w:rsidRPr="006C0B16">
        <w:rPr>
          <w:color w:val="000000"/>
        </w:rPr>
        <w:t>không</w:t>
      </w:r>
      <w:proofErr w:type="spellEnd"/>
      <w:r w:rsidR="005F6805" w:rsidRPr="006C0B16">
        <w:rPr>
          <w:color w:val="000000"/>
        </w:rPr>
        <w:t xml:space="preserve"> </w:t>
      </w:r>
      <w:proofErr w:type="spellStart"/>
      <w:r w:rsidR="005F6805" w:rsidRPr="006C0B16">
        <w:rPr>
          <w:color w:val="000000"/>
        </w:rPr>
        <w:t>đu</w:t>
      </w:r>
      <w:proofErr w:type="spellEnd"/>
      <w:r w:rsidR="005F6805" w:rsidRPr="006C0B16">
        <w:rPr>
          <w:color w:val="000000"/>
        </w:rPr>
        <w:t xml:space="preserve">̉ </w:t>
      </w:r>
      <w:proofErr w:type="spellStart"/>
      <w:r w:rsidR="005F6805" w:rsidRPr="006C0B16">
        <w:rPr>
          <w:color w:val="000000"/>
        </w:rPr>
        <w:t>điều</w:t>
      </w:r>
      <w:proofErr w:type="spellEnd"/>
      <w:r w:rsidR="005F6805" w:rsidRPr="006C0B16">
        <w:rPr>
          <w:color w:val="000000"/>
        </w:rPr>
        <w:t xml:space="preserve"> </w:t>
      </w:r>
      <w:proofErr w:type="spellStart"/>
      <w:r w:rsidR="005F6805" w:rsidRPr="006C0B16">
        <w:rPr>
          <w:color w:val="000000"/>
        </w:rPr>
        <w:t>kiện</w:t>
      </w:r>
      <w:proofErr w:type="spellEnd"/>
      <w:r w:rsidR="005F6805" w:rsidRPr="006C0B16">
        <w:rPr>
          <w:color w:val="000000"/>
        </w:rPr>
        <w:t xml:space="preserve"> </w:t>
      </w:r>
      <w:proofErr w:type="spellStart"/>
      <w:r w:rsidR="005F6805" w:rsidRPr="006C0B16">
        <w:rPr>
          <w:color w:val="000000"/>
        </w:rPr>
        <w:t>được</w:t>
      </w:r>
      <w:proofErr w:type="spellEnd"/>
      <w:r w:rsidR="005F6805" w:rsidRPr="006C0B16">
        <w:rPr>
          <w:color w:val="000000"/>
        </w:rPr>
        <w:t xml:space="preserve"> </w:t>
      </w:r>
      <w:proofErr w:type="spellStart"/>
      <w:r w:rsidR="005F6805" w:rsidRPr="006C0B16">
        <w:rPr>
          <w:color w:val="000000"/>
        </w:rPr>
        <w:t>phép</w:t>
      </w:r>
      <w:proofErr w:type="spellEnd"/>
      <w:r w:rsidR="005F6805" w:rsidRPr="006C0B16">
        <w:rPr>
          <w:color w:val="000000"/>
        </w:rPr>
        <w:t xml:space="preserve"> </w:t>
      </w:r>
      <w:proofErr w:type="spellStart"/>
      <w:r w:rsidR="005F6805" w:rsidRPr="006C0B16">
        <w:rPr>
          <w:color w:val="000000"/>
        </w:rPr>
        <w:t>thực</w:t>
      </w:r>
      <w:proofErr w:type="spellEnd"/>
      <w:r w:rsidR="005F6805" w:rsidRPr="006C0B16">
        <w:rPr>
          <w:color w:val="000000"/>
        </w:rPr>
        <w:t xml:space="preserve"> </w:t>
      </w:r>
      <w:proofErr w:type="spellStart"/>
      <w:r w:rsidR="005F6805" w:rsidRPr="006C0B16">
        <w:rPr>
          <w:color w:val="000000"/>
        </w:rPr>
        <w:t>hiện</w:t>
      </w:r>
      <w:proofErr w:type="spellEnd"/>
      <w:r w:rsidR="00B44FA3" w:rsidRPr="006C0B16">
        <w:rPr>
          <w:color w:val="000000"/>
        </w:rPr>
        <w:t xml:space="preserve"> chi</w:t>
      </w:r>
      <w:r w:rsidR="005F6805" w:rsidRPr="006C0B16">
        <w:rPr>
          <w:color w:val="000000"/>
        </w:rPr>
        <w:t xml:space="preserve"> </w:t>
      </w:r>
      <w:proofErr w:type="spellStart"/>
      <w:r w:rsidR="005F6805" w:rsidRPr="006C0B16">
        <w:rPr>
          <w:color w:val="000000"/>
        </w:rPr>
        <w:t>trong</w:t>
      </w:r>
      <w:proofErr w:type="spellEnd"/>
      <w:r w:rsidR="005F6805" w:rsidRPr="006C0B16">
        <w:rPr>
          <w:color w:val="000000"/>
        </w:rPr>
        <w:t xml:space="preserve"> </w:t>
      </w:r>
      <w:proofErr w:type="spellStart"/>
      <w:r w:rsidR="005F6805" w:rsidRPr="006C0B16">
        <w:rPr>
          <w:color w:val="000000"/>
        </w:rPr>
        <w:t>thời</w:t>
      </w:r>
      <w:proofErr w:type="spellEnd"/>
      <w:r w:rsidR="005F6805" w:rsidRPr="006C0B16">
        <w:rPr>
          <w:color w:val="000000"/>
        </w:rPr>
        <w:t xml:space="preserve"> </w:t>
      </w:r>
      <w:proofErr w:type="spellStart"/>
      <w:r w:rsidR="005F6805" w:rsidRPr="006C0B16">
        <w:rPr>
          <w:color w:val="000000"/>
        </w:rPr>
        <w:t>hạn</w:t>
      </w:r>
      <w:proofErr w:type="spellEnd"/>
      <w:r w:rsidR="005F6805" w:rsidRPr="006C0B16">
        <w:rPr>
          <w:color w:val="000000"/>
        </w:rPr>
        <w:t xml:space="preserve"> </w:t>
      </w:r>
      <w:proofErr w:type="spellStart"/>
      <w:r w:rsidR="005F6805" w:rsidRPr="006C0B16">
        <w:rPr>
          <w:color w:val="000000"/>
        </w:rPr>
        <w:t>chỉnh</w:t>
      </w:r>
      <w:proofErr w:type="spellEnd"/>
      <w:r w:rsidR="005F6805" w:rsidRPr="006C0B16">
        <w:rPr>
          <w:color w:val="000000"/>
        </w:rPr>
        <w:t xml:space="preserve"> </w:t>
      </w:r>
      <w:proofErr w:type="spellStart"/>
      <w:r w:rsidR="005F6805" w:rsidRPr="006C0B16">
        <w:rPr>
          <w:color w:val="000000"/>
        </w:rPr>
        <w:t>ly</w:t>
      </w:r>
      <w:proofErr w:type="spellEnd"/>
      <w:r w:rsidR="005F6805" w:rsidRPr="006C0B16">
        <w:rPr>
          <w:color w:val="000000"/>
        </w:rPr>
        <w:t xml:space="preserve">́ </w:t>
      </w:r>
      <w:proofErr w:type="spellStart"/>
      <w:r w:rsidR="005F6805" w:rsidRPr="006C0B16">
        <w:rPr>
          <w:color w:val="000000"/>
        </w:rPr>
        <w:t>quyết</w:t>
      </w:r>
      <w:proofErr w:type="spellEnd"/>
      <w:r w:rsidR="005F6805" w:rsidRPr="006C0B16">
        <w:rPr>
          <w:color w:val="000000"/>
        </w:rPr>
        <w:t xml:space="preserve"> </w:t>
      </w:r>
      <w:proofErr w:type="spellStart"/>
      <w:r w:rsidR="005F6805" w:rsidRPr="006C0B16">
        <w:rPr>
          <w:color w:val="000000"/>
        </w:rPr>
        <w:t>toán</w:t>
      </w:r>
      <w:proofErr w:type="spellEnd"/>
      <w:r w:rsidR="005F6805" w:rsidRPr="006C0B16">
        <w:rPr>
          <w:color w:val="000000"/>
        </w:rPr>
        <w:t xml:space="preserve"> </w:t>
      </w:r>
      <w:proofErr w:type="spellStart"/>
      <w:r w:rsidR="005F6805" w:rsidRPr="006C0B16">
        <w:rPr>
          <w:color w:val="000000"/>
        </w:rPr>
        <w:t>theo</w:t>
      </w:r>
      <w:proofErr w:type="spellEnd"/>
      <w:r w:rsidR="005F6805" w:rsidRPr="006C0B16">
        <w:rPr>
          <w:color w:val="000000"/>
        </w:rPr>
        <w:t xml:space="preserve"> </w:t>
      </w:r>
      <w:proofErr w:type="spellStart"/>
      <w:r w:rsidR="005F6805" w:rsidRPr="006C0B16">
        <w:rPr>
          <w:color w:val="000000"/>
        </w:rPr>
        <w:t>quy</w:t>
      </w:r>
      <w:proofErr w:type="spellEnd"/>
      <w:r w:rsidR="005F6805" w:rsidRPr="006C0B16">
        <w:rPr>
          <w:color w:val="000000"/>
        </w:rPr>
        <w:t xml:space="preserve"> </w:t>
      </w:r>
      <w:proofErr w:type="spellStart"/>
      <w:r w:rsidR="005F6805" w:rsidRPr="006C0B16">
        <w:rPr>
          <w:color w:val="000000"/>
        </w:rPr>
        <w:t>định</w:t>
      </w:r>
      <w:proofErr w:type="spellEnd"/>
      <w:r w:rsidR="005F6805" w:rsidRPr="006C0B16">
        <w:rPr>
          <w:color w:val="000000"/>
        </w:rPr>
        <w:t xml:space="preserve"> </w:t>
      </w:r>
      <w:proofErr w:type="spellStart"/>
      <w:r w:rsidR="005F6805" w:rsidRPr="006C0B16">
        <w:rPr>
          <w:color w:val="000000"/>
        </w:rPr>
        <w:t>của</w:t>
      </w:r>
      <w:proofErr w:type="spellEnd"/>
      <w:r w:rsidR="005F6805" w:rsidRPr="006C0B16">
        <w:rPr>
          <w:color w:val="000000"/>
        </w:rPr>
        <w:t xml:space="preserve"> </w:t>
      </w:r>
      <w:proofErr w:type="spellStart"/>
      <w:r w:rsidR="005F6805" w:rsidRPr="006C0B16">
        <w:rPr>
          <w:color w:val="000000"/>
        </w:rPr>
        <w:t>Luật</w:t>
      </w:r>
      <w:proofErr w:type="spellEnd"/>
      <w:r w:rsidR="005F6805" w:rsidRPr="006C0B16">
        <w:rPr>
          <w:color w:val="000000"/>
        </w:rPr>
        <w:t xml:space="preserve"> Ngân </w:t>
      </w:r>
      <w:proofErr w:type="spellStart"/>
      <w:r w:rsidR="005F6805" w:rsidRPr="006C0B16">
        <w:rPr>
          <w:color w:val="000000"/>
        </w:rPr>
        <w:t>sách</w:t>
      </w:r>
      <w:proofErr w:type="spellEnd"/>
      <w:r w:rsidR="005F6805" w:rsidRPr="006C0B16">
        <w:rPr>
          <w:color w:val="000000"/>
        </w:rPr>
        <w:t xml:space="preserve"> Nhà </w:t>
      </w:r>
      <w:proofErr w:type="spellStart"/>
      <w:r w:rsidR="005F6805" w:rsidRPr="006C0B16">
        <w:rPr>
          <w:color w:val="000000"/>
        </w:rPr>
        <w:t>nước</w:t>
      </w:r>
      <w:proofErr w:type="spellEnd"/>
      <w:r w:rsidR="005F6805" w:rsidRPr="006C0B16">
        <w:rPr>
          <w:color w:val="000000"/>
        </w:rPr>
        <w:t xml:space="preserve"> </w:t>
      </w:r>
      <w:r w:rsidR="005F6805" w:rsidRPr="006C0B16">
        <w:rPr>
          <w:i/>
          <w:color w:val="000000"/>
        </w:rPr>
        <w:t>(</w:t>
      </w:r>
      <w:proofErr w:type="spellStart"/>
      <w:r w:rsidR="00117F39" w:rsidRPr="006C0B16">
        <w:rPr>
          <w:i/>
          <w:color w:val="000000"/>
        </w:rPr>
        <w:t>đến</w:t>
      </w:r>
      <w:proofErr w:type="spellEnd"/>
      <w:r w:rsidR="00117F39" w:rsidRPr="006C0B16">
        <w:rPr>
          <w:i/>
          <w:color w:val="000000"/>
        </w:rPr>
        <w:t xml:space="preserve"> </w:t>
      </w:r>
      <w:proofErr w:type="spellStart"/>
      <w:r w:rsidR="00117F39" w:rsidRPr="006C0B16">
        <w:rPr>
          <w:i/>
          <w:color w:val="000000"/>
        </w:rPr>
        <w:t>ngày</w:t>
      </w:r>
      <w:proofErr w:type="spellEnd"/>
      <w:r w:rsidR="00117F39" w:rsidRPr="006C0B16">
        <w:rPr>
          <w:i/>
          <w:color w:val="000000"/>
        </w:rPr>
        <w:t xml:space="preserve"> </w:t>
      </w:r>
      <w:r w:rsidR="000D664F" w:rsidRPr="006C0B16">
        <w:rPr>
          <w:i/>
          <w:color w:val="000000"/>
        </w:rPr>
        <w:t>31/01/</w:t>
      </w:r>
      <w:proofErr w:type="spellStart"/>
      <w:r w:rsidR="000D664F" w:rsidRPr="006C0B16">
        <w:rPr>
          <w:i/>
          <w:color w:val="000000"/>
        </w:rPr>
        <w:t>năm</w:t>
      </w:r>
      <w:proofErr w:type="spellEnd"/>
      <w:r w:rsidR="000D664F" w:rsidRPr="006C0B16">
        <w:rPr>
          <w:i/>
          <w:color w:val="000000"/>
        </w:rPr>
        <w:t xml:space="preserve"> </w:t>
      </w:r>
      <w:proofErr w:type="spellStart"/>
      <w:r w:rsidR="000D664F" w:rsidRPr="006C0B16">
        <w:rPr>
          <w:i/>
          <w:color w:val="000000"/>
        </w:rPr>
        <w:t>tài</w:t>
      </w:r>
      <w:proofErr w:type="spellEnd"/>
      <w:r w:rsidR="000D664F" w:rsidRPr="006C0B16">
        <w:rPr>
          <w:i/>
          <w:color w:val="000000"/>
        </w:rPr>
        <w:t xml:space="preserve"> </w:t>
      </w:r>
      <w:proofErr w:type="spellStart"/>
      <w:r w:rsidR="000D664F" w:rsidRPr="006C0B16">
        <w:rPr>
          <w:i/>
          <w:color w:val="000000"/>
        </w:rPr>
        <w:t>chính</w:t>
      </w:r>
      <w:proofErr w:type="spellEnd"/>
      <w:r w:rsidR="000D664F" w:rsidRPr="006C0B16">
        <w:rPr>
          <w:i/>
          <w:color w:val="000000"/>
        </w:rPr>
        <w:t xml:space="preserve"> </w:t>
      </w:r>
      <w:proofErr w:type="spellStart"/>
      <w:r w:rsidR="000D664F" w:rsidRPr="006C0B16">
        <w:rPr>
          <w:i/>
          <w:color w:val="000000"/>
        </w:rPr>
        <w:t>kê</w:t>
      </w:r>
      <w:proofErr w:type="spellEnd"/>
      <w:r w:rsidR="000D664F" w:rsidRPr="006C0B16">
        <w:rPr>
          <w:i/>
          <w:color w:val="000000"/>
        </w:rPr>
        <w:t xml:space="preserve">́ </w:t>
      </w:r>
      <w:proofErr w:type="spellStart"/>
      <w:r w:rsidR="000D664F" w:rsidRPr="006C0B16">
        <w:rPr>
          <w:i/>
          <w:color w:val="000000"/>
        </w:rPr>
        <w:t>tiếp</w:t>
      </w:r>
      <w:proofErr w:type="spellEnd"/>
      <w:r w:rsidR="005F6805" w:rsidRPr="006C0B16">
        <w:rPr>
          <w:i/>
          <w:color w:val="000000"/>
        </w:rPr>
        <w:t>)</w:t>
      </w:r>
      <w:r w:rsidR="00C46C64" w:rsidRPr="006C0B16">
        <w:rPr>
          <w:color w:val="000000"/>
        </w:rPr>
        <w:t>.</w:t>
      </w:r>
    </w:p>
    <w:p w14:paraId="61C49CA2" w14:textId="77777777" w:rsidR="003076D1" w:rsidRPr="00C5724F" w:rsidDel="00526F6A" w:rsidRDefault="00DE332D" w:rsidP="007B3C26">
      <w:pPr>
        <w:spacing w:before="120" w:line="252" w:lineRule="auto"/>
        <w:ind w:firstLine="360"/>
        <w:jc w:val="both"/>
        <w:rPr>
          <w:del w:id="16" w:author="Pham Thi Thu Lan" w:date="2021-01-03T15:20:00Z"/>
          <w:color w:val="000000"/>
        </w:rPr>
      </w:pPr>
      <w:r>
        <w:rPr>
          <w:color w:val="000000"/>
        </w:rPr>
        <w:t xml:space="preserve">- </w:t>
      </w:r>
      <w:proofErr w:type="spellStart"/>
      <w:r w:rsidR="003076D1" w:rsidRPr="00C5724F">
        <w:rPr>
          <w:color w:val="000000"/>
        </w:rPr>
        <w:t>Tất</w:t>
      </w:r>
      <w:proofErr w:type="spellEnd"/>
      <w:r w:rsidR="003076D1" w:rsidRPr="00C5724F">
        <w:rPr>
          <w:color w:val="000000"/>
        </w:rPr>
        <w:t xml:space="preserve"> </w:t>
      </w:r>
      <w:proofErr w:type="spellStart"/>
      <w:r w:rsidR="003076D1" w:rsidRPr="00C5724F">
        <w:rPr>
          <w:color w:val="000000"/>
        </w:rPr>
        <w:t>cả</w:t>
      </w:r>
      <w:proofErr w:type="spellEnd"/>
      <w:r w:rsidR="003076D1" w:rsidRPr="00C5724F">
        <w:rPr>
          <w:color w:val="000000"/>
        </w:rPr>
        <w:t xml:space="preserve"> </w:t>
      </w:r>
      <w:proofErr w:type="spellStart"/>
      <w:r w:rsidR="003076D1" w:rsidRPr="00C5724F">
        <w:rPr>
          <w:color w:val="000000"/>
        </w:rPr>
        <w:t>các</w:t>
      </w:r>
      <w:proofErr w:type="spellEnd"/>
      <w:r w:rsidR="003076D1" w:rsidRPr="00C5724F">
        <w:rPr>
          <w:color w:val="000000"/>
        </w:rPr>
        <w:t xml:space="preserve"> </w:t>
      </w:r>
      <w:proofErr w:type="spellStart"/>
      <w:r w:rsidR="003076D1" w:rsidRPr="00C5724F">
        <w:rPr>
          <w:color w:val="000000"/>
        </w:rPr>
        <w:t>khoản</w:t>
      </w:r>
      <w:proofErr w:type="spellEnd"/>
      <w:r w:rsidR="003076D1" w:rsidRPr="00C5724F">
        <w:rPr>
          <w:color w:val="000000"/>
        </w:rPr>
        <w:t xml:space="preserve"> chi </w:t>
      </w:r>
      <w:proofErr w:type="spellStart"/>
      <w:r>
        <w:rPr>
          <w:color w:val="000000"/>
        </w:rPr>
        <w:t>thường</w:t>
      </w:r>
      <w:proofErr w:type="spellEnd"/>
      <w:r>
        <w:rPr>
          <w:color w:val="000000"/>
        </w:rPr>
        <w:t xml:space="preserve"> </w:t>
      </w:r>
      <w:proofErr w:type="spellStart"/>
      <w:r>
        <w:rPr>
          <w:color w:val="000000"/>
        </w:rPr>
        <w:t>xuyên</w:t>
      </w:r>
      <w:proofErr w:type="spellEnd"/>
      <w:r>
        <w:rPr>
          <w:color w:val="000000"/>
        </w:rPr>
        <w:t>,</w:t>
      </w:r>
      <w:r w:rsidR="003076D1" w:rsidRPr="00C5724F">
        <w:rPr>
          <w:color w:val="000000"/>
        </w:rPr>
        <w:t xml:space="preserve"> chi </w:t>
      </w:r>
      <w:proofErr w:type="spellStart"/>
      <w:r w:rsidR="003076D1" w:rsidRPr="00C5724F">
        <w:rPr>
          <w:color w:val="000000"/>
        </w:rPr>
        <w:t>đầu</w:t>
      </w:r>
      <w:proofErr w:type="spellEnd"/>
      <w:r w:rsidR="003076D1" w:rsidRPr="00C5724F">
        <w:rPr>
          <w:color w:val="000000"/>
        </w:rPr>
        <w:t xml:space="preserve"> </w:t>
      </w:r>
      <w:proofErr w:type="spellStart"/>
      <w:r w:rsidR="003076D1" w:rsidRPr="00C5724F">
        <w:rPr>
          <w:color w:val="000000"/>
        </w:rPr>
        <w:t>tư</w:t>
      </w:r>
      <w:proofErr w:type="spellEnd"/>
      <w:r w:rsidR="003076D1" w:rsidRPr="00C5724F">
        <w:rPr>
          <w:color w:val="000000"/>
        </w:rPr>
        <w:t xml:space="preserve"> </w:t>
      </w:r>
      <w:r w:rsidR="003076D1" w:rsidRPr="00DE332D">
        <w:rPr>
          <w:i/>
          <w:color w:val="000000"/>
        </w:rPr>
        <w:t>(</w:t>
      </w:r>
      <w:proofErr w:type="spellStart"/>
      <w:r w:rsidRPr="00DE332D">
        <w:rPr>
          <w:i/>
          <w:color w:val="000000"/>
        </w:rPr>
        <w:t>từ</w:t>
      </w:r>
      <w:proofErr w:type="spellEnd"/>
      <w:r w:rsidRPr="00DE332D">
        <w:rPr>
          <w:i/>
          <w:color w:val="000000"/>
        </w:rPr>
        <w:t xml:space="preserve"> </w:t>
      </w:r>
      <w:proofErr w:type="spellStart"/>
      <w:r w:rsidRPr="00DE332D">
        <w:rPr>
          <w:i/>
          <w:color w:val="000000"/>
        </w:rPr>
        <w:t>nguồn</w:t>
      </w:r>
      <w:proofErr w:type="spellEnd"/>
      <w:r w:rsidRPr="00DE332D">
        <w:rPr>
          <w:i/>
          <w:color w:val="000000"/>
        </w:rPr>
        <w:t xml:space="preserve"> </w:t>
      </w:r>
      <w:proofErr w:type="spellStart"/>
      <w:r w:rsidRPr="00DE332D">
        <w:rPr>
          <w:i/>
          <w:color w:val="000000"/>
        </w:rPr>
        <w:t>vốn</w:t>
      </w:r>
      <w:proofErr w:type="spellEnd"/>
      <w:r w:rsidRPr="00DE332D">
        <w:rPr>
          <w:i/>
          <w:color w:val="000000"/>
        </w:rPr>
        <w:t xml:space="preserve"> Ngân </w:t>
      </w:r>
      <w:proofErr w:type="spellStart"/>
      <w:r w:rsidRPr="00DE332D">
        <w:rPr>
          <w:i/>
          <w:color w:val="000000"/>
        </w:rPr>
        <w:t>sách</w:t>
      </w:r>
      <w:proofErr w:type="spellEnd"/>
      <w:r w:rsidRPr="00DE332D">
        <w:rPr>
          <w:i/>
          <w:color w:val="000000"/>
        </w:rPr>
        <w:t xml:space="preserve"> </w:t>
      </w:r>
      <w:proofErr w:type="spellStart"/>
      <w:r w:rsidRPr="00DE332D">
        <w:rPr>
          <w:i/>
          <w:color w:val="000000"/>
        </w:rPr>
        <w:t>cấp</w:t>
      </w:r>
      <w:proofErr w:type="spellEnd"/>
      <w:r w:rsidR="003076D1" w:rsidRPr="00DE332D">
        <w:rPr>
          <w:i/>
          <w:color w:val="000000"/>
        </w:rPr>
        <w:t>)</w:t>
      </w:r>
      <w:r>
        <w:rPr>
          <w:i/>
          <w:color w:val="000000"/>
        </w:rPr>
        <w:t xml:space="preserve"> </w:t>
      </w:r>
      <w:proofErr w:type="spellStart"/>
      <w:r w:rsidR="003076D1" w:rsidRPr="00C5724F">
        <w:rPr>
          <w:color w:val="000000"/>
        </w:rPr>
        <w:t>có</w:t>
      </w:r>
      <w:proofErr w:type="spellEnd"/>
      <w:r w:rsidR="003076D1" w:rsidRPr="00C5724F">
        <w:rPr>
          <w:color w:val="000000"/>
        </w:rPr>
        <w:t xml:space="preserve"> </w:t>
      </w:r>
      <w:proofErr w:type="spellStart"/>
      <w:r w:rsidR="003076D1" w:rsidRPr="00C5724F">
        <w:rPr>
          <w:color w:val="000000"/>
        </w:rPr>
        <w:t>hợp</w:t>
      </w:r>
      <w:proofErr w:type="spellEnd"/>
      <w:r w:rsidR="003076D1" w:rsidRPr="00C5724F">
        <w:rPr>
          <w:color w:val="000000"/>
        </w:rPr>
        <w:t xml:space="preserve"> </w:t>
      </w:r>
      <w:proofErr w:type="spellStart"/>
      <w:r w:rsidR="003076D1" w:rsidRPr="00C5724F">
        <w:rPr>
          <w:color w:val="000000"/>
        </w:rPr>
        <w:t>đồng</w:t>
      </w:r>
      <w:proofErr w:type="spellEnd"/>
      <w:r w:rsidR="003076D1" w:rsidRPr="00C5724F">
        <w:rPr>
          <w:color w:val="000000"/>
        </w:rPr>
        <w:t xml:space="preserve"> </w:t>
      </w:r>
      <w:proofErr w:type="spellStart"/>
      <w:r w:rsidR="003076D1" w:rsidRPr="00C5724F">
        <w:rPr>
          <w:color w:val="000000"/>
        </w:rPr>
        <w:t>mua</w:t>
      </w:r>
      <w:proofErr w:type="spellEnd"/>
      <w:r w:rsidR="003076D1" w:rsidRPr="00C5724F">
        <w:rPr>
          <w:color w:val="000000"/>
        </w:rPr>
        <w:t xml:space="preserve"> </w:t>
      </w:r>
      <w:proofErr w:type="spellStart"/>
      <w:r w:rsidR="003076D1" w:rsidRPr="00C5724F">
        <w:rPr>
          <w:color w:val="000000"/>
        </w:rPr>
        <w:t>bán</w:t>
      </w:r>
      <w:proofErr w:type="spellEnd"/>
      <w:r w:rsidR="003076D1" w:rsidRPr="00C5724F">
        <w:rPr>
          <w:color w:val="000000"/>
        </w:rPr>
        <w:t xml:space="preserve"> </w:t>
      </w:r>
      <w:proofErr w:type="spellStart"/>
      <w:r w:rsidR="003076D1" w:rsidRPr="00C5724F">
        <w:rPr>
          <w:color w:val="000000"/>
        </w:rPr>
        <w:t>hàng</w:t>
      </w:r>
      <w:proofErr w:type="spellEnd"/>
      <w:r w:rsidR="003076D1" w:rsidRPr="00C5724F">
        <w:rPr>
          <w:color w:val="000000"/>
        </w:rPr>
        <w:t xml:space="preserve"> </w:t>
      </w:r>
      <w:proofErr w:type="spellStart"/>
      <w:r w:rsidR="003076D1" w:rsidRPr="00C5724F">
        <w:rPr>
          <w:color w:val="000000"/>
        </w:rPr>
        <w:t>hóa</w:t>
      </w:r>
      <w:proofErr w:type="spellEnd"/>
      <w:r w:rsidR="003076D1" w:rsidRPr="00C5724F">
        <w:rPr>
          <w:color w:val="000000"/>
        </w:rPr>
        <w:t xml:space="preserve">, </w:t>
      </w:r>
      <w:proofErr w:type="spellStart"/>
      <w:r w:rsidR="003076D1" w:rsidRPr="00C5724F">
        <w:rPr>
          <w:color w:val="000000"/>
        </w:rPr>
        <w:t>dịch</w:t>
      </w:r>
      <w:proofErr w:type="spellEnd"/>
      <w:r w:rsidR="003076D1" w:rsidRPr="00C5724F">
        <w:rPr>
          <w:color w:val="000000"/>
        </w:rPr>
        <w:t xml:space="preserve"> </w:t>
      </w:r>
      <w:proofErr w:type="spellStart"/>
      <w:r w:rsidR="003076D1" w:rsidRPr="00C5724F">
        <w:rPr>
          <w:color w:val="000000"/>
        </w:rPr>
        <w:t>vụ</w:t>
      </w:r>
      <w:proofErr w:type="spellEnd"/>
      <w:r w:rsidR="003076D1" w:rsidRPr="00C5724F">
        <w:rPr>
          <w:color w:val="000000"/>
        </w:rPr>
        <w:t xml:space="preserve"> </w:t>
      </w:r>
      <w:proofErr w:type="spellStart"/>
      <w:r w:rsidR="003076D1" w:rsidRPr="00C5724F">
        <w:rPr>
          <w:color w:val="000000"/>
        </w:rPr>
        <w:t>theo</w:t>
      </w:r>
      <w:proofErr w:type="spellEnd"/>
      <w:r w:rsidR="003076D1" w:rsidRPr="00C5724F">
        <w:rPr>
          <w:color w:val="000000"/>
        </w:rPr>
        <w:t xml:space="preserve"> </w:t>
      </w:r>
      <w:proofErr w:type="spellStart"/>
      <w:r w:rsidR="003076D1" w:rsidRPr="00C5724F">
        <w:rPr>
          <w:color w:val="000000"/>
        </w:rPr>
        <w:t>chế</w:t>
      </w:r>
      <w:proofErr w:type="spellEnd"/>
      <w:r w:rsidR="003076D1" w:rsidRPr="00C5724F">
        <w:rPr>
          <w:color w:val="000000"/>
        </w:rPr>
        <w:t xml:space="preserve"> </w:t>
      </w:r>
      <w:proofErr w:type="spellStart"/>
      <w:r w:rsidR="003076D1" w:rsidRPr="00C5724F">
        <w:rPr>
          <w:color w:val="000000"/>
        </w:rPr>
        <w:t>độ</w:t>
      </w:r>
      <w:proofErr w:type="spellEnd"/>
      <w:r w:rsidR="003076D1" w:rsidRPr="00C5724F">
        <w:rPr>
          <w:color w:val="000000"/>
        </w:rPr>
        <w:t xml:space="preserve"> </w:t>
      </w:r>
      <w:proofErr w:type="spellStart"/>
      <w:r w:rsidR="003076D1" w:rsidRPr="00C5724F">
        <w:rPr>
          <w:color w:val="000000"/>
        </w:rPr>
        <w:t>quy</w:t>
      </w:r>
      <w:proofErr w:type="spellEnd"/>
      <w:r w:rsidR="003076D1" w:rsidRPr="00C5724F">
        <w:rPr>
          <w:color w:val="000000"/>
        </w:rPr>
        <w:t xml:space="preserve"> </w:t>
      </w:r>
      <w:proofErr w:type="spellStart"/>
      <w:r w:rsidR="003076D1" w:rsidRPr="00C5724F">
        <w:rPr>
          <w:color w:val="000000"/>
        </w:rPr>
        <w:t>định</w:t>
      </w:r>
      <w:proofErr w:type="spellEnd"/>
      <w:r w:rsidR="003076D1" w:rsidRPr="00C5724F">
        <w:rPr>
          <w:color w:val="000000"/>
        </w:rPr>
        <w:t xml:space="preserve"> </w:t>
      </w:r>
      <w:proofErr w:type="spellStart"/>
      <w:r w:rsidR="003076D1" w:rsidRPr="00C5724F">
        <w:rPr>
          <w:color w:val="000000"/>
        </w:rPr>
        <w:t>và</w:t>
      </w:r>
      <w:proofErr w:type="spellEnd"/>
      <w:r w:rsidR="003076D1" w:rsidRPr="00C5724F">
        <w:rPr>
          <w:color w:val="000000"/>
        </w:rPr>
        <w:t xml:space="preserve"> </w:t>
      </w:r>
      <w:proofErr w:type="spellStart"/>
      <w:r w:rsidR="003076D1" w:rsidRPr="00C5724F">
        <w:rPr>
          <w:color w:val="000000"/>
        </w:rPr>
        <w:t>có</w:t>
      </w:r>
      <w:proofErr w:type="spellEnd"/>
      <w:r w:rsidR="003076D1" w:rsidRPr="00C5724F">
        <w:rPr>
          <w:color w:val="000000"/>
        </w:rPr>
        <w:t xml:space="preserve"> </w:t>
      </w:r>
      <w:proofErr w:type="spellStart"/>
      <w:r w:rsidR="003076D1" w:rsidRPr="00C5724F">
        <w:rPr>
          <w:color w:val="000000"/>
        </w:rPr>
        <w:t>giá</w:t>
      </w:r>
      <w:proofErr w:type="spellEnd"/>
      <w:r w:rsidR="003076D1" w:rsidRPr="00C5724F">
        <w:rPr>
          <w:color w:val="000000"/>
        </w:rPr>
        <w:t xml:space="preserve"> </w:t>
      </w:r>
      <w:proofErr w:type="spellStart"/>
      <w:r w:rsidR="003076D1" w:rsidRPr="00C5724F">
        <w:rPr>
          <w:color w:val="000000"/>
        </w:rPr>
        <w:t>trị</w:t>
      </w:r>
      <w:proofErr w:type="spellEnd"/>
      <w:r w:rsidR="003076D1" w:rsidRPr="00C5724F">
        <w:rPr>
          <w:color w:val="000000"/>
        </w:rPr>
        <w:t xml:space="preserve"> </w:t>
      </w:r>
      <w:proofErr w:type="spellStart"/>
      <w:r w:rsidR="003076D1" w:rsidRPr="00C5724F">
        <w:rPr>
          <w:color w:val="000000"/>
        </w:rPr>
        <w:t>hợp</w:t>
      </w:r>
      <w:proofErr w:type="spellEnd"/>
      <w:r w:rsidR="003076D1" w:rsidRPr="00C5724F">
        <w:rPr>
          <w:color w:val="000000"/>
        </w:rPr>
        <w:t xml:space="preserve"> </w:t>
      </w:r>
      <w:proofErr w:type="spellStart"/>
      <w:r w:rsidR="003076D1" w:rsidRPr="00C5724F">
        <w:rPr>
          <w:color w:val="000000"/>
        </w:rPr>
        <w:t>đồng</w:t>
      </w:r>
      <w:proofErr w:type="spellEnd"/>
      <w:r w:rsidR="003076D1" w:rsidRPr="00C5724F">
        <w:rPr>
          <w:color w:val="000000"/>
        </w:rPr>
        <w:t xml:space="preserve"> </w:t>
      </w:r>
      <w:proofErr w:type="spellStart"/>
      <w:r w:rsidR="003076D1" w:rsidRPr="00C5724F">
        <w:rPr>
          <w:color w:val="000000"/>
        </w:rPr>
        <w:t>từ</w:t>
      </w:r>
      <w:proofErr w:type="spellEnd"/>
      <w:r w:rsidR="003076D1" w:rsidRPr="00C5724F">
        <w:rPr>
          <w:color w:val="000000"/>
        </w:rPr>
        <w:t xml:space="preserve"> 200 </w:t>
      </w:r>
      <w:proofErr w:type="spellStart"/>
      <w:r w:rsidR="003076D1" w:rsidRPr="00C5724F">
        <w:rPr>
          <w:color w:val="000000"/>
        </w:rPr>
        <w:t>triệu</w:t>
      </w:r>
      <w:proofErr w:type="spellEnd"/>
      <w:r w:rsidR="003076D1" w:rsidRPr="00C5724F">
        <w:rPr>
          <w:color w:val="000000"/>
        </w:rPr>
        <w:t xml:space="preserve"> </w:t>
      </w:r>
      <w:proofErr w:type="spellStart"/>
      <w:r w:rsidR="003076D1" w:rsidRPr="00C5724F">
        <w:rPr>
          <w:color w:val="000000"/>
        </w:rPr>
        <w:t>đồng</w:t>
      </w:r>
      <w:proofErr w:type="spellEnd"/>
      <w:r w:rsidR="003076D1" w:rsidRPr="00C5724F">
        <w:rPr>
          <w:color w:val="000000"/>
        </w:rPr>
        <w:t xml:space="preserve">, </w:t>
      </w:r>
      <w:proofErr w:type="spellStart"/>
      <w:r w:rsidR="003076D1" w:rsidRPr="00C5724F">
        <w:rPr>
          <w:color w:val="000000"/>
        </w:rPr>
        <w:t>trở</w:t>
      </w:r>
      <w:proofErr w:type="spellEnd"/>
      <w:r w:rsidR="003076D1" w:rsidRPr="00C5724F">
        <w:rPr>
          <w:color w:val="000000"/>
        </w:rPr>
        <w:t xml:space="preserve"> </w:t>
      </w:r>
      <w:proofErr w:type="spellStart"/>
      <w:r w:rsidR="003076D1" w:rsidRPr="00C5724F">
        <w:rPr>
          <w:color w:val="000000"/>
        </w:rPr>
        <w:t>lên</w:t>
      </w:r>
      <w:proofErr w:type="spellEnd"/>
      <w:r w:rsidR="003076D1" w:rsidRPr="00C5724F">
        <w:rPr>
          <w:color w:val="000000"/>
        </w:rPr>
        <w:t xml:space="preserve"> </w:t>
      </w:r>
      <w:proofErr w:type="spellStart"/>
      <w:r w:rsidR="003076D1" w:rsidRPr="00C5724F">
        <w:rPr>
          <w:color w:val="000000"/>
        </w:rPr>
        <w:t>đối</w:t>
      </w:r>
      <w:proofErr w:type="spellEnd"/>
      <w:r w:rsidR="003076D1" w:rsidRPr="00C5724F">
        <w:rPr>
          <w:color w:val="000000"/>
        </w:rPr>
        <w:t xml:space="preserve"> </w:t>
      </w:r>
      <w:proofErr w:type="spellStart"/>
      <w:r w:rsidR="003076D1" w:rsidRPr="00C5724F">
        <w:rPr>
          <w:color w:val="000000"/>
        </w:rPr>
        <w:t>với</w:t>
      </w:r>
      <w:proofErr w:type="spellEnd"/>
      <w:r w:rsidR="003076D1" w:rsidRPr="00C5724F">
        <w:rPr>
          <w:color w:val="000000"/>
        </w:rPr>
        <w:t xml:space="preserve"> </w:t>
      </w:r>
      <w:proofErr w:type="spellStart"/>
      <w:r w:rsidR="003076D1" w:rsidRPr="00C5724F">
        <w:rPr>
          <w:color w:val="000000"/>
        </w:rPr>
        <w:t>các</w:t>
      </w:r>
      <w:proofErr w:type="spellEnd"/>
      <w:r w:rsidR="003076D1" w:rsidRPr="00C5724F">
        <w:rPr>
          <w:color w:val="000000"/>
        </w:rPr>
        <w:t xml:space="preserve"> </w:t>
      </w:r>
      <w:proofErr w:type="spellStart"/>
      <w:r w:rsidR="003076D1" w:rsidRPr="00C5724F">
        <w:rPr>
          <w:color w:val="000000"/>
        </w:rPr>
        <w:t>khoản</w:t>
      </w:r>
      <w:proofErr w:type="spellEnd"/>
      <w:r w:rsidR="003076D1" w:rsidRPr="00C5724F">
        <w:rPr>
          <w:color w:val="000000"/>
        </w:rPr>
        <w:t xml:space="preserve"> chi </w:t>
      </w:r>
      <w:proofErr w:type="spellStart"/>
      <w:r w:rsidR="003076D1" w:rsidRPr="00C5724F">
        <w:rPr>
          <w:color w:val="000000"/>
        </w:rPr>
        <w:t>thường</w:t>
      </w:r>
      <w:proofErr w:type="spellEnd"/>
      <w:r w:rsidR="003076D1" w:rsidRPr="00C5724F">
        <w:rPr>
          <w:color w:val="000000"/>
        </w:rPr>
        <w:t xml:space="preserve"> </w:t>
      </w:r>
      <w:proofErr w:type="spellStart"/>
      <w:r w:rsidR="003076D1" w:rsidRPr="00C5724F">
        <w:rPr>
          <w:color w:val="000000"/>
        </w:rPr>
        <w:t>xuyên</w:t>
      </w:r>
      <w:proofErr w:type="spellEnd"/>
      <w:r w:rsidR="003076D1" w:rsidRPr="00C5724F">
        <w:rPr>
          <w:color w:val="000000"/>
        </w:rPr>
        <w:t xml:space="preserve"> </w:t>
      </w:r>
      <w:proofErr w:type="spellStart"/>
      <w:r w:rsidR="003076D1" w:rsidRPr="00C5724F">
        <w:rPr>
          <w:color w:val="000000"/>
        </w:rPr>
        <w:t>hoặc</w:t>
      </w:r>
      <w:proofErr w:type="spellEnd"/>
      <w:r w:rsidR="003076D1" w:rsidRPr="00C5724F">
        <w:rPr>
          <w:color w:val="000000"/>
        </w:rPr>
        <w:t xml:space="preserve"> </w:t>
      </w:r>
      <w:proofErr w:type="spellStart"/>
      <w:r w:rsidR="003076D1" w:rsidRPr="00C5724F">
        <w:rPr>
          <w:color w:val="000000"/>
        </w:rPr>
        <w:t>từ</w:t>
      </w:r>
      <w:proofErr w:type="spellEnd"/>
      <w:r w:rsidR="003076D1" w:rsidRPr="00C5724F">
        <w:rPr>
          <w:color w:val="000000"/>
        </w:rPr>
        <w:t xml:space="preserve"> 1.000 </w:t>
      </w:r>
      <w:proofErr w:type="spellStart"/>
      <w:r w:rsidR="003076D1" w:rsidRPr="00C5724F">
        <w:rPr>
          <w:color w:val="000000"/>
        </w:rPr>
        <w:t>triệu</w:t>
      </w:r>
      <w:proofErr w:type="spellEnd"/>
      <w:r w:rsidR="003076D1" w:rsidRPr="00C5724F">
        <w:rPr>
          <w:color w:val="000000"/>
        </w:rPr>
        <w:t xml:space="preserve"> </w:t>
      </w:r>
      <w:proofErr w:type="spellStart"/>
      <w:r w:rsidR="003076D1" w:rsidRPr="00C5724F">
        <w:rPr>
          <w:color w:val="000000"/>
        </w:rPr>
        <w:t>đồng</w:t>
      </w:r>
      <w:proofErr w:type="spellEnd"/>
      <w:r w:rsidR="003076D1" w:rsidRPr="00C5724F">
        <w:rPr>
          <w:color w:val="000000"/>
        </w:rPr>
        <w:t xml:space="preserve"> </w:t>
      </w:r>
      <w:proofErr w:type="spellStart"/>
      <w:r w:rsidR="003076D1" w:rsidRPr="00C5724F">
        <w:rPr>
          <w:color w:val="000000"/>
        </w:rPr>
        <w:t>trở</w:t>
      </w:r>
      <w:proofErr w:type="spellEnd"/>
      <w:r w:rsidR="003076D1" w:rsidRPr="00C5724F">
        <w:rPr>
          <w:color w:val="000000"/>
        </w:rPr>
        <w:t xml:space="preserve"> </w:t>
      </w:r>
      <w:proofErr w:type="spellStart"/>
      <w:r w:rsidR="003076D1" w:rsidRPr="00C5724F">
        <w:rPr>
          <w:color w:val="000000"/>
        </w:rPr>
        <w:t>lên</w:t>
      </w:r>
      <w:proofErr w:type="spellEnd"/>
      <w:r w:rsidR="003076D1" w:rsidRPr="00C5724F">
        <w:rPr>
          <w:color w:val="000000"/>
        </w:rPr>
        <w:t xml:space="preserve"> </w:t>
      </w:r>
      <w:proofErr w:type="spellStart"/>
      <w:r w:rsidR="003076D1" w:rsidRPr="00C5724F">
        <w:rPr>
          <w:color w:val="000000"/>
        </w:rPr>
        <w:t>trong</w:t>
      </w:r>
      <w:proofErr w:type="spellEnd"/>
      <w:r w:rsidR="003076D1" w:rsidRPr="00C5724F">
        <w:rPr>
          <w:color w:val="000000"/>
        </w:rPr>
        <w:t xml:space="preserve"> chi </w:t>
      </w:r>
      <w:proofErr w:type="spellStart"/>
      <w:r w:rsidR="003076D1" w:rsidRPr="00C5724F">
        <w:rPr>
          <w:color w:val="000000"/>
        </w:rPr>
        <w:t>đầu</w:t>
      </w:r>
      <w:proofErr w:type="spellEnd"/>
      <w:r w:rsidR="003076D1" w:rsidRPr="00C5724F">
        <w:rPr>
          <w:color w:val="000000"/>
        </w:rPr>
        <w:t xml:space="preserve"> </w:t>
      </w:r>
      <w:proofErr w:type="spellStart"/>
      <w:r w:rsidR="003076D1" w:rsidRPr="00C5724F">
        <w:rPr>
          <w:color w:val="000000"/>
        </w:rPr>
        <w:t>tư</w:t>
      </w:r>
      <w:proofErr w:type="spellEnd"/>
      <w:r w:rsidR="003076D1" w:rsidRPr="00C5724F">
        <w:rPr>
          <w:color w:val="000000"/>
        </w:rPr>
        <w:t xml:space="preserve"> </w:t>
      </w:r>
      <w:proofErr w:type="spellStart"/>
      <w:r w:rsidR="003076D1" w:rsidRPr="00C5724F">
        <w:rPr>
          <w:color w:val="000000"/>
        </w:rPr>
        <w:t>xây</w:t>
      </w:r>
      <w:proofErr w:type="spellEnd"/>
      <w:r w:rsidR="003076D1" w:rsidRPr="00C5724F">
        <w:rPr>
          <w:color w:val="000000"/>
        </w:rPr>
        <w:t xml:space="preserve"> </w:t>
      </w:r>
      <w:proofErr w:type="spellStart"/>
      <w:r w:rsidR="003076D1" w:rsidRPr="00C5724F">
        <w:rPr>
          <w:color w:val="000000"/>
        </w:rPr>
        <w:t>dựng</w:t>
      </w:r>
      <w:proofErr w:type="spellEnd"/>
      <w:r w:rsidR="003076D1" w:rsidRPr="00C5724F">
        <w:rPr>
          <w:color w:val="000000"/>
        </w:rPr>
        <w:t xml:space="preserve"> </w:t>
      </w:r>
      <w:proofErr w:type="spellStart"/>
      <w:r w:rsidR="003076D1" w:rsidRPr="00C5724F">
        <w:rPr>
          <w:color w:val="000000"/>
        </w:rPr>
        <w:t>cơ</w:t>
      </w:r>
      <w:proofErr w:type="spellEnd"/>
      <w:r w:rsidR="003076D1" w:rsidRPr="00C5724F">
        <w:rPr>
          <w:color w:val="000000"/>
        </w:rPr>
        <w:t xml:space="preserve"> </w:t>
      </w:r>
      <w:proofErr w:type="spellStart"/>
      <w:r w:rsidR="003076D1" w:rsidRPr="00C5724F">
        <w:rPr>
          <w:color w:val="000000"/>
        </w:rPr>
        <w:t>bản</w:t>
      </w:r>
      <w:proofErr w:type="spellEnd"/>
      <w:r w:rsidR="003076D1" w:rsidRPr="00C5724F">
        <w:rPr>
          <w:color w:val="000000"/>
        </w:rPr>
        <w:t xml:space="preserve"> </w:t>
      </w:r>
      <w:proofErr w:type="spellStart"/>
      <w:r w:rsidR="003076D1" w:rsidRPr="00C5724F">
        <w:rPr>
          <w:color w:val="000000"/>
        </w:rPr>
        <w:t>thì</w:t>
      </w:r>
      <w:proofErr w:type="spellEnd"/>
      <w:r w:rsidR="003076D1" w:rsidRPr="00C5724F">
        <w:rPr>
          <w:color w:val="000000"/>
        </w:rPr>
        <w:t xml:space="preserve"> </w:t>
      </w:r>
      <w:proofErr w:type="spellStart"/>
      <w:r w:rsidRPr="00DE332D">
        <w:rPr>
          <w:color w:val="000000"/>
        </w:rPr>
        <w:t>đơ</w:t>
      </w:r>
      <w:r>
        <w:rPr>
          <w:color w:val="000000"/>
        </w:rPr>
        <w:t>n</w:t>
      </w:r>
      <w:proofErr w:type="spellEnd"/>
      <w:r>
        <w:rPr>
          <w:color w:val="000000"/>
        </w:rPr>
        <w:t xml:space="preserve"> </w:t>
      </w:r>
      <w:proofErr w:type="spellStart"/>
      <w:r>
        <w:rPr>
          <w:color w:val="000000"/>
        </w:rPr>
        <w:t>v</w:t>
      </w:r>
      <w:r w:rsidRPr="00DE332D">
        <w:rPr>
          <w:color w:val="000000"/>
        </w:rPr>
        <w:t>ị</w:t>
      </w:r>
      <w:proofErr w:type="spellEnd"/>
      <w:r>
        <w:rPr>
          <w:color w:val="000000"/>
        </w:rPr>
        <w:t xml:space="preserve"> </w:t>
      </w:r>
      <w:proofErr w:type="spellStart"/>
      <w:r>
        <w:rPr>
          <w:color w:val="000000"/>
        </w:rPr>
        <w:t>đư</w:t>
      </w:r>
      <w:r w:rsidRPr="00DE332D">
        <w:rPr>
          <w:color w:val="000000"/>
        </w:rPr>
        <w:t>ợc</w:t>
      </w:r>
      <w:proofErr w:type="spellEnd"/>
      <w:r>
        <w:rPr>
          <w:color w:val="000000"/>
        </w:rPr>
        <w:t xml:space="preserve"> </w:t>
      </w:r>
      <w:proofErr w:type="spellStart"/>
      <w:r>
        <w:rPr>
          <w:color w:val="000000"/>
        </w:rPr>
        <w:t>giao</w:t>
      </w:r>
      <w:proofErr w:type="spellEnd"/>
      <w:r>
        <w:rPr>
          <w:color w:val="000000"/>
        </w:rPr>
        <w:t xml:space="preserve"> </w:t>
      </w:r>
      <w:proofErr w:type="spellStart"/>
      <w:r>
        <w:rPr>
          <w:color w:val="000000"/>
        </w:rPr>
        <w:t>đ</w:t>
      </w:r>
      <w:r w:rsidRPr="00DE332D">
        <w:rPr>
          <w:color w:val="000000"/>
        </w:rPr>
        <w:t>ầu</w:t>
      </w:r>
      <w:proofErr w:type="spellEnd"/>
      <w:r>
        <w:rPr>
          <w:color w:val="000000"/>
        </w:rPr>
        <w:t xml:space="preserve"> </w:t>
      </w:r>
      <w:proofErr w:type="spellStart"/>
      <w:r>
        <w:rPr>
          <w:color w:val="000000"/>
        </w:rPr>
        <w:t>m</w:t>
      </w:r>
      <w:r w:rsidRPr="00DE332D">
        <w:rPr>
          <w:color w:val="000000"/>
        </w:rPr>
        <w:t>ối</w:t>
      </w:r>
      <w:proofErr w:type="spellEnd"/>
      <w:r>
        <w:rPr>
          <w:color w:val="000000"/>
        </w:rPr>
        <w:t xml:space="preserve"> </w:t>
      </w:r>
      <w:proofErr w:type="spellStart"/>
      <w:r>
        <w:rPr>
          <w:color w:val="000000"/>
        </w:rPr>
        <w:t>th</w:t>
      </w:r>
      <w:r w:rsidRPr="00DE332D">
        <w:rPr>
          <w:color w:val="000000"/>
        </w:rPr>
        <w:t>ực</w:t>
      </w:r>
      <w:proofErr w:type="spellEnd"/>
      <w:r>
        <w:rPr>
          <w:color w:val="000000"/>
        </w:rPr>
        <w:t xml:space="preserve"> </w:t>
      </w:r>
      <w:proofErr w:type="spellStart"/>
      <w:r>
        <w:rPr>
          <w:color w:val="000000"/>
        </w:rPr>
        <w:t>hi</w:t>
      </w:r>
      <w:r w:rsidRPr="00DE332D">
        <w:rPr>
          <w:color w:val="000000"/>
        </w:rPr>
        <w:t>ện</w:t>
      </w:r>
      <w:proofErr w:type="spellEnd"/>
      <w:r>
        <w:rPr>
          <w:color w:val="000000"/>
        </w:rPr>
        <w:t xml:space="preserve"> </w:t>
      </w:r>
      <w:proofErr w:type="spellStart"/>
      <w:r w:rsidR="003076D1" w:rsidRPr="00C5724F">
        <w:rPr>
          <w:color w:val="000000"/>
        </w:rPr>
        <w:t>phải</w:t>
      </w:r>
      <w:proofErr w:type="spellEnd"/>
      <w:r>
        <w:rPr>
          <w:color w:val="000000"/>
        </w:rPr>
        <w:t xml:space="preserve"> </w:t>
      </w:r>
      <w:proofErr w:type="spellStart"/>
      <w:r>
        <w:rPr>
          <w:color w:val="000000"/>
        </w:rPr>
        <w:t>g</w:t>
      </w:r>
      <w:r w:rsidRPr="00DE332D">
        <w:rPr>
          <w:color w:val="000000"/>
        </w:rPr>
        <w:t>ửi</w:t>
      </w:r>
      <w:proofErr w:type="spellEnd"/>
      <w:r>
        <w:rPr>
          <w:color w:val="000000"/>
        </w:rPr>
        <w:t xml:space="preserve"> </w:t>
      </w:r>
      <w:proofErr w:type="spellStart"/>
      <w:r>
        <w:rPr>
          <w:color w:val="000000"/>
        </w:rPr>
        <w:t>H</w:t>
      </w:r>
      <w:r w:rsidRPr="00DE332D">
        <w:rPr>
          <w:color w:val="000000"/>
        </w:rPr>
        <w:t>ợp</w:t>
      </w:r>
      <w:proofErr w:type="spellEnd"/>
      <w:r>
        <w:rPr>
          <w:color w:val="000000"/>
        </w:rPr>
        <w:t xml:space="preserve"> </w:t>
      </w:r>
      <w:proofErr w:type="spellStart"/>
      <w:r>
        <w:rPr>
          <w:color w:val="000000"/>
        </w:rPr>
        <w:t>đ</w:t>
      </w:r>
      <w:r w:rsidRPr="00DE332D">
        <w:rPr>
          <w:color w:val="000000"/>
        </w:rPr>
        <w:t>ồng</w:t>
      </w:r>
      <w:proofErr w:type="spellEnd"/>
      <w:r>
        <w:rPr>
          <w:color w:val="000000"/>
        </w:rPr>
        <w:t xml:space="preserve"> </w:t>
      </w:r>
      <w:proofErr w:type="spellStart"/>
      <w:r>
        <w:rPr>
          <w:color w:val="000000"/>
        </w:rPr>
        <w:t>mua</w:t>
      </w:r>
      <w:proofErr w:type="spellEnd"/>
      <w:r>
        <w:rPr>
          <w:color w:val="000000"/>
        </w:rPr>
        <w:t xml:space="preserve"> </w:t>
      </w:r>
      <w:proofErr w:type="spellStart"/>
      <w:r>
        <w:rPr>
          <w:color w:val="000000"/>
        </w:rPr>
        <w:t>b</w:t>
      </w:r>
      <w:r w:rsidRPr="00DE332D">
        <w:rPr>
          <w:color w:val="000000"/>
        </w:rPr>
        <w:t>án</w:t>
      </w:r>
      <w:proofErr w:type="spellEnd"/>
      <w:r>
        <w:rPr>
          <w:color w:val="000000"/>
        </w:rPr>
        <w:t xml:space="preserve"> </w:t>
      </w:r>
      <w:proofErr w:type="spellStart"/>
      <w:r>
        <w:rPr>
          <w:color w:val="000000"/>
        </w:rPr>
        <w:t>h</w:t>
      </w:r>
      <w:r w:rsidRPr="00DE332D">
        <w:rPr>
          <w:color w:val="000000"/>
        </w:rPr>
        <w:t>àng</w:t>
      </w:r>
      <w:proofErr w:type="spellEnd"/>
      <w:r>
        <w:rPr>
          <w:color w:val="000000"/>
        </w:rPr>
        <w:t xml:space="preserve"> </w:t>
      </w:r>
      <w:proofErr w:type="spellStart"/>
      <w:r>
        <w:rPr>
          <w:color w:val="000000"/>
        </w:rPr>
        <w:t>h</w:t>
      </w:r>
      <w:r w:rsidRPr="00DE332D">
        <w:rPr>
          <w:color w:val="000000"/>
        </w:rPr>
        <w:t>óa</w:t>
      </w:r>
      <w:proofErr w:type="spellEnd"/>
      <w:r>
        <w:rPr>
          <w:color w:val="000000"/>
        </w:rPr>
        <w:t xml:space="preserve">, </w:t>
      </w:r>
      <w:proofErr w:type="spellStart"/>
      <w:r>
        <w:rPr>
          <w:color w:val="000000"/>
        </w:rPr>
        <w:t>d</w:t>
      </w:r>
      <w:r w:rsidRPr="00DE332D">
        <w:rPr>
          <w:color w:val="000000"/>
        </w:rPr>
        <w:t>ịch</w:t>
      </w:r>
      <w:proofErr w:type="spellEnd"/>
      <w:r>
        <w:rPr>
          <w:color w:val="000000"/>
        </w:rPr>
        <w:t xml:space="preserve"> </w:t>
      </w:r>
      <w:proofErr w:type="spellStart"/>
      <w:r>
        <w:rPr>
          <w:color w:val="000000"/>
        </w:rPr>
        <w:t>v</w:t>
      </w:r>
      <w:r w:rsidRPr="00DE332D">
        <w:rPr>
          <w:color w:val="000000"/>
        </w:rPr>
        <w:t>ụ</w:t>
      </w:r>
      <w:proofErr w:type="spellEnd"/>
      <w:r>
        <w:rPr>
          <w:color w:val="000000"/>
        </w:rPr>
        <w:t xml:space="preserve"> </w:t>
      </w:r>
      <w:r w:rsidRPr="00DE332D">
        <w:rPr>
          <w:i/>
          <w:color w:val="000000"/>
        </w:rPr>
        <w:t>(</w:t>
      </w:r>
      <w:proofErr w:type="spellStart"/>
      <w:r w:rsidRPr="00DE332D">
        <w:rPr>
          <w:i/>
          <w:color w:val="000000"/>
        </w:rPr>
        <w:t>đã</w:t>
      </w:r>
      <w:proofErr w:type="spellEnd"/>
      <w:r w:rsidRPr="00DE332D">
        <w:rPr>
          <w:i/>
          <w:color w:val="000000"/>
        </w:rPr>
        <w:t xml:space="preserve"> </w:t>
      </w:r>
      <w:proofErr w:type="spellStart"/>
      <w:r w:rsidRPr="00DE332D">
        <w:rPr>
          <w:i/>
          <w:color w:val="000000"/>
        </w:rPr>
        <w:t>được</w:t>
      </w:r>
      <w:proofErr w:type="spellEnd"/>
      <w:r w:rsidRPr="00DE332D">
        <w:rPr>
          <w:i/>
          <w:color w:val="000000"/>
        </w:rPr>
        <w:t xml:space="preserve"> </w:t>
      </w:r>
      <w:proofErr w:type="spellStart"/>
      <w:r w:rsidRPr="00DE332D">
        <w:rPr>
          <w:i/>
          <w:color w:val="000000"/>
        </w:rPr>
        <w:t>ký</w:t>
      </w:r>
      <w:proofErr w:type="spellEnd"/>
      <w:r w:rsidRPr="00DE332D">
        <w:rPr>
          <w:i/>
          <w:color w:val="000000"/>
        </w:rPr>
        <w:t xml:space="preserve"> </w:t>
      </w:r>
      <w:proofErr w:type="spellStart"/>
      <w:r w:rsidRPr="00DE332D">
        <w:rPr>
          <w:i/>
          <w:color w:val="000000"/>
        </w:rPr>
        <w:t>kết</w:t>
      </w:r>
      <w:proofErr w:type="spellEnd"/>
      <w:r w:rsidRPr="00DE332D">
        <w:rPr>
          <w:i/>
          <w:color w:val="000000"/>
        </w:rPr>
        <w:t>)</w:t>
      </w:r>
      <w:r>
        <w:rPr>
          <w:color w:val="000000"/>
        </w:rPr>
        <w:t xml:space="preserve"> </w:t>
      </w:r>
      <w:proofErr w:type="spellStart"/>
      <w:r>
        <w:rPr>
          <w:color w:val="000000"/>
        </w:rPr>
        <w:t>v</w:t>
      </w:r>
      <w:r w:rsidRPr="00DE332D">
        <w:rPr>
          <w:color w:val="000000"/>
        </w:rPr>
        <w:t>ề</w:t>
      </w:r>
      <w:proofErr w:type="spellEnd"/>
      <w:r>
        <w:rPr>
          <w:color w:val="000000"/>
        </w:rPr>
        <w:t xml:space="preserve"> </w:t>
      </w:r>
      <w:proofErr w:type="spellStart"/>
      <w:r>
        <w:rPr>
          <w:color w:val="000000"/>
        </w:rPr>
        <w:t>ph</w:t>
      </w:r>
      <w:r w:rsidRPr="00DE332D">
        <w:rPr>
          <w:color w:val="000000"/>
        </w:rPr>
        <w:t>òng</w:t>
      </w:r>
      <w:proofErr w:type="spellEnd"/>
      <w:r>
        <w:rPr>
          <w:color w:val="000000"/>
        </w:rPr>
        <w:t xml:space="preserve"> </w:t>
      </w:r>
      <w:proofErr w:type="spellStart"/>
      <w:r>
        <w:rPr>
          <w:color w:val="000000"/>
        </w:rPr>
        <w:t>K</w:t>
      </w:r>
      <w:r w:rsidRPr="00DE332D">
        <w:rPr>
          <w:color w:val="000000"/>
        </w:rPr>
        <w:t>ế</w:t>
      </w:r>
      <w:proofErr w:type="spellEnd"/>
      <w:r>
        <w:rPr>
          <w:color w:val="000000"/>
        </w:rPr>
        <w:t xml:space="preserve"> </w:t>
      </w:r>
      <w:proofErr w:type="spellStart"/>
      <w:r>
        <w:rPr>
          <w:color w:val="000000"/>
        </w:rPr>
        <w:t>ho</w:t>
      </w:r>
      <w:r w:rsidRPr="00DE332D">
        <w:rPr>
          <w:color w:val="000000"/>
        </w:rPr>
        <w:t>ạch</w:t>
      </w:r>
      <w:proofErr w:type="spellEnd"/>
      <w:r>
        <w:rPr>
          <w:color w:val="000000"/>
        </w:rPr>
        <w:t xml:space="preserve"> – T</w:t>
      </w:r>
      <w:r w:rsidRPr="00DE332D">
        <w:rPr>
          <w:color w:val="000000"/>
        </w:rPr>
        <w:t>ài</w:t>
      </w:r>
      <w:r>
        <w:rPr>
          <w:color w:val="000000"/>
        </w:rPr>
        <w:t xml:space="preserve"> </w:t>
      </w:r>
      <w:proofErr w:type="spellStart"/>
      <w:r>
        <w:rPr>
          <w:color w:val="000000"/>
        </w:rPr>
        <w:t>ch</w:t>
      </w:r>
      <w:r w:rsidRPr="00DE332D">
        <w:rPr>
          <w:color w:val="000000"/>
        </w:rPr>
        <w:t>ính</w:t>
      </w:r>
      <w:proofErr w:type="spellEnd"/>
      <w:r>
        <w:rPr>
          <w:color w:val="000000"/>
        </w:rPr>
        <w:t xml:space="preserve"> </w:t>
      </w:r>
      <w:proofErr w:type="spellStart"/>
      <w:r>
        <w:rPr>
          <w:color w:val="000000"/>
        </w:rPr>
        <w:t>đ</w:t>
      </w:r>
      <w:r w:rsidRPr="00DE332D">
        <w:rPr>
          <w:color w:val="000000"/>
        </w:rPr>
        <w:t>ể</w:t>
      </w:r>
      <w:proofErr w:type="spellEnd"/>
      <w:r>
        <w:rPr>
          <w:color w:val="000000"/>
        </w:rPr>
        <w:t xml:space="preserve"> </w:t>
      </w:r>
      <w:proofErr w:type="spellStart"/>
      <w:r>
        <w:rPr>
          <w:color w:val="000000"/>
        </w:rPr>
        <w:t>l</w:t>
      </w:r>
      <w:r w:rsidRPr="00DE332D">
        <w:rPr>
          <w:color w:val="000000"/>
        </w:rPr>
        <w:t>àm</w:t>
      </w:r>
      <w:proofErr w:type="spellEnd"/>
      <w:r>
        <w:rPr>
          <w:color w:val="000000"/>
        </w:rPr>
        <w:t xml:space="preserve"> </w:t>
      </w:r>
      <w:proofErr w:type="spellStart"/>
      <w:r>
        <w:rPr>
          <w:color w:val="000000"/>
        </w:rPr>
        <w:t>th</w:t>
      </w:r>
      <w:r w:rsidRPr="00DE332D">
        <w:rPr>
          <w:color w:val="000000"/>
        </w:rPr>
        <w:t>ủ</w:t>
      </w:r>
      <w:proofErr w:type="spellEnd"/>
      <w:r>
        <w:rPr>
          <w:color w:val="000000"/>
        </w:rPr>
        <w:t xml:space="preserve"> </w:t>
      </w:r>
      <w:proofErr w:type="spellStart"/>
      <w:r>
        <w:rPr>
          <w:color w:val="000000"/>
        </w:rPr>
        <w:t>t</w:t>
      </w:r>
      <w:r w:rsidRPr="00DE332D">
        <w:rPr>
          <w:color w:val="000000"/>
        </w:rPr>
        <w:t>ục</w:t>
      </w:r>
      <w:proofErr w:type="spellEnd"/>
      <w:r>
        <w:rPr>
          <w:color w:val="000000"/>
        </w:rPr>
        <w:t xml:space="preserve"> C</w:t>
      </w:r>
      <w:r w:rsidR="003076D1" w:rsidRPr="00C5724F">
        <w:rPr>
          <w:color w:val="000000"/>
        </w:rPr>
        <w:t xml:space="preserve">am </w:t>
      </w:r>
      <w:proofErr w:type="spellStart"/>
      <w:r w:rsidR="003076D1" w:rsidRPr="00C5724F">
        <w:rPr>
          <w:color w:val="000000"/>
        </w:rPr>
        <w:t>kết</w:t>
      </w:r>
      <w:proofErr w:type="spellEnd"/>
      <w:r w:rsidR="003076D1" w:rsidRPr="00C5724F">
        <w:rPr>
          <w:color w:val="000000"/>
        </w:rPr>
        <w:t xml:space="preserve"> chi qua Kho </w:t>
      </w:r>
      <w:proofErr w:type="spellStart"/>
      <w:r w:rsidR="003076D1" w:rsidRPr="00C5724F">
        <w:rPr>
          <w:color w:val="000000"/>
        </w:rPr>
        <w:t>bạc</w:t>
      </w:r>
      <w:proofErr w:type="spellEnd"/>
      <w:r w:rsidR="003076D1" w:rsidRPr="00C5724F">
        <w:rPr>
          <w:color w:val="000000"/>
        </w:rPr>
        <w:t xml:space="preserve"> </w:t>
      </w:r>
      <w:proofErr w:type="spellStart"/>
      <w:r w:rsidR="003076D1" w:rsidRPr="00C5724F">
        <w:rPr>
          <w:color w:val="000000"/>
        </w:rPr>
        <w:t>Nhà</w:t>
      </w:r>
      <w:proofErr w:type="spellEnd"/>
      <w:r w:rsidR="003076D1" w:rsidRPr="00C5724F">
        <w:rPr>
          <w:color w:val="000000"/>
        </w:rPr>
        <w:t xml:space="preserve"> </w:t>
      </w:r>
      <w:proofErr w:type="spellStart"/>
      <w:r w:rsidR="003076D1" w:rsidRPr="00C5724F">
        <w:rPr>
          <w:color w:val="000000"/>
        </w:rPr>
        <w:t>nước</w:t>
      </w:r>
      <w:proofErr w:type="spellEnd"/>
      <w:r w:rsidR="001F0CF0">
        <w:rPr>
          <w:color w:val="000000"/>
        </w:rPr>
        <w:t xml:space="preserve">, </w:t>
      </w:r>
      <w:proofErr w:type="spellStart"/>
      <w:r w:rsidR="001F0CF0">
        <w:rPr>
          <w:color w:val="000000"/>
        </w:rPr>
        <w:t>trong</w:t>
      </w:r>
      <w:proofErr w:type="spellEnd"/>
      <w:r w:rsidR="001F0CF0">
        <w:rPr>
          <w:color w:val="000000"/>
        </w:rPr>
        <w:t xml:space="preserve"> </w:t>
      </w:r>
      <w:proofErr w:type="spellStart"/>
      <w:r w:rsidR="001F0CF0">
        <w:rPr>
          <w:color w:val="000000"/>
        </w:rPr>
        <w:t>th</w:t>
      </w:r>
      <w:r w:rsidR="001F0CF0" w:rsidRPr="001F0CF0">
        <w:rPr>
          <w:color w:val="000000"/>
        </w:rPr>
        <w:t>ời</w:t>
      </w:r>
      <w:proofErr w:type="spellEnd"/>
      <w:r w:rsidR="001F0CF0">
        <w:rPr>
          <w:color w:val="000000"/>
        </w:rPr>
        <w:t xml:space="preserve"> </w:t>
      </w:r>
      <w:proofErr w:type="spellStart"/>
      <w:r w:rsidR="001F0CF0">
        <w:rPr>
          <w:color w:val="000000"/>
        </w:rPr>
        <w:t>h</w:t>
      </w:r>
      <w:r w:rsidR="001F0CF0" w:rsidRPr="001F0CF0">
        <w:rPr>
          <w:color w:val="000000"/>
        </w:rPr>
        <w:t>ạn</w:t>
      </w:r>
      <w:proofErr w:type="spellEnd"/>
      <w:r w:rsidR="001F0CF0">
        <w:rPr>
          <w:color w:val="000000"/>
        </w:rPr>
        <w:t xml:space="preserve"> 05 </w:t>
      </w:r>
      <w:proofErr w:type="spellStart"/>
      <w:r w:rsidR="001F0CF0">
        <w:rPr>
          <w:color w:val="000000"/>
        </w:rPr>
        <w:t>ng</w:t>
      </w:r>
      <w:r w:rsidR="001F0CF0" w:rsidRPr="001F0CF0">
        <w:rPr>
          <w:color w:val="000000"/>
        </w:rPr>
        <w:t>ày</w:t>
      </w:r>
      <w:proofErr w:type="spellEnd"/>
      <w:r w:rsidR="001F0CF0">
        <w:rPr>
          <w:color w:val="000000"/>
        </w:rPr>
        <w:t xml:space="preserve"> </w:t>
      </w:r>
      <w:r w:rsidR="001F0CF0" w:rsidRPr="001F0CF0">
        <w:rPr>
          <w:i/>
          <w:color w:val="000000"/>
        </w:rPr>
        <w:t>(</w:t>
      </w:r>
      <w:proofErr w:type="spellStart"/>
      <w:r w:rsidR="001F0CF0" w:rsidRPr="001F0CF0">
        <w:rPr>
          <w:i/>
          <w:color w:val="000000"/>
        </w:rPr>
        <w:t>kể</w:t>
      </w:r>
      <w:proofErr w:type="spellEnd"/>
      <w:r w:rsidR="001F0CF0" w:rsidRPr="001F0CF0">
        <w:rPr>
          <w:i/>
          <w:color w:val="000000"/>
        </w:rPr>
        <w:t xml:space="preserve"> </w:t>
      </w:r>
      <w:proofErr w:type="spellStart"/>
      <w:r w:rsidR="001F0CF0" w:rsidRPr="001F0CF0">
        <w:rPr>
          <w:i/>
          <w:color w:val="000000"/>
        </w:rPr>
        <w:t>từ</w:t>
      </w:r>
      <w:proofErr w:type="spellEnd"/>
      <w:r w:rsidR="001F0CF0" w:rsidRPr="001F0CF0">
        <w:rPr>
          <w:i/>
          <w:color w:val="000000"/>
        </w:rPr>
        <w:t xml:space="preserve"> </w:t>
      </w:r>
      <w:proofErr w:type="spellStart"/>
      <w:r w:rsidR="001F0CF0" w:rsidRPr="001F0CF0">
        <w:rPr>
          <w:i/>
          <w:color w:val="000000"/>
        </w:rPr>
        <w:t>ngày</w:t>
      </w:r>
      <w:proofErr w:type="spellEnd"/>
      <w:r w:rsidR="001F0CF0" w:rsidRPr="001F0CF0">
        <w:rPr>
          <w:i/>
          <w:color w:val="000000"/>
        </w:rPr>
        <w:t xml:space="preserve"> </w:t>
      </w:r>
      <w:proofErr w:type="spellStart"/>
      <w:r w:rsidR="001F0CF0" w:rsidRPr="001F0CF0">
        <w:rPr>
          <w:i/>
          <w:color w:val="000000"/>
        </w:rPr>
        <w:t>hợp</w:t>
      </w:r>
      <w:proofErr w:type="spellEnd"/>
      <w:r w:rsidR="001F0CF0" w:rsidRPr="001F0CF0">
        <w:rPr>
          <w:i/>
          <w:color w:val="000000"/>
        </w:rPr>
        <w:t xml:space="preserve"> </w:t>
      </w:r>
      <w:proofErr w:type="spellStart"/>
      <w:r w:rsidR="001F0CF0" w:rsidRPr="001F0CF0">
        <w:rPr>
          <w:i/>
          <w:color w:val="000000"/>
        </w:rPr>
        <w:t>đồng</w:t>
      </w:r>
      <w:proofErr w:type="spellEnd"/>
      <w:r w:rsidR="001F0CF0" w:rsidRPr="001F0CF0">
        <w:rPr>
          <w:i/>
          <w:color w:val="000000"/>
        </w:rPr>
        <w:t xml:space="preserve"> </w:t>
      </w:r>
      <w:proofErr w:type="spellStart"/>
      <w:r w:rsidR="001F0CF0" w:rsidRPr="001F0CF0">
        <w:rPr>
          <w:i/>
          <w:color w:val="000000"/>
        </w:rPr>
        <w:t>được</w:t>
      </w:r>
      <w:proofErr w:type="spellEnd"/>
      <w:r w:rsidR="001F0CF0" w:rsidRPr="001F0CF0">
        <w:rPr>
          <w:i/>
          <w:color w:val="000000"/>
        </w:rPr>
        <w:t xml:space="preserve"> </w:t>
      </w:r>
      <w:proofErr w:type="spellStart"/>
      <w:r w:rsidR="001F0CF0" w:rsidRPr="001F0CF0">
        <w:rPr>
          <w:i/>
          <w:color w:val="000000"/>
        </w:rPr>
        <w:t>ký</w:t>
      </w:r>
      <w:proofErr w:type="spellEnd"/>
      <w:r w:rsidR="001F0CF0" w:rsidRPr="001F0CF0">
        <w:rPr>
          <w:i/>
          <w:color w:val="000000"/>
        </w:rPr>
        <w:t xml:space="preserve"> </w:t>
      </w:r>
      <w:proofErr w:type="spellStart"/>
      <w:r w:rsidR="001F0CF0" w:rsidRPr="001F0CF0">
        <w:rPr>
          <w:i/>
          <w:color w:val="000000"/>
        </w:rPr>
        <w:t>kết</w:t>
      </w:r>
      <w:proofErr w:type="spellEnd"/>
      <w:r w:rsidR="001F0CF0" w:rsidRPr="001F0CF0">
        <w:rPr>
          <w:i/>
          <w:color w:val="000000"/>
        </w:rPr>
        <w:t>)</w:t>
      </w:r>
      <w:r w:rsidR="001F0CF0">
        <w:rPr>
          <w:i/>
          <w:color w:val="000000"/>
        </w:rPr>
        <w:t xml:space="preserve"> (</w:t>
      </w:r>
      <w:proofErr w:type="spellStart"/>
      <w:r w:rsidR="001F0CF0">
        <w:rPr>
          <w:i/>
          <w:color w:val="000000"/>
        </w:rPr>
        <w:t>theo</w:t>
      </w:r>
      <w:proofErr w:type="spellEnd"/>
      <w:r w:rsidR="001F0CF0">
        <w:rPr>
          <w:i/>
          <w:color w:val="000000"/>
        </w:rPr>
        <w:t xml:space="preserve"> </w:t>
      </w:r>
      <w:proofErr w:type="spellStart"/>
      <w:r w:rsidR="001F0CF0" w:rsidRPr="001F0CF0">
        <w:rPr>
          <w:i/>
          <w:color w:val="000000"/>
        </w:rPr>
        <w:t>Đ</w:t>
      </w:r>
      <w:r w:rsidR="001F0CF0">
        <w:rPr>
          <w:i/>
          <w:color w:val="000000"/>
        </w:rPr>
        <w:t>i</w:t>
      </w:r>
      <w:r w:rsidR="001F0CF0" w:rsidRPr="001F0CF0">
        <w:rPr>
          <w:i/>
          <w:color w:val="000000"/>
        </w:rPr>
        <w:t>ểm</w:t>
      </w:r>
      <w:proofErr w:type="spellEnd"/>
      <w:r w:rsidR="001F0CF0">
        <w:rPr>
          <w:i/>
          <w:color w:val="000000"/>
        </w:rPr>
        <w:t xml:space="preserve"> 1,2 </w:t>
      </w:r>
      <w:proofErr w:type="spellStart"/>
      <w:r w:rsidR="001F0CF0" w:rsidRPr="001F0CF0">
        <w:rPr>
          <w:i/>
          <w:color w:val="000000"/>
        </w:rPr>
        <w:t>Đ</w:t>
      </w:r>
      <w:r w:rsidR="001F0CF0">
        <w:rPr>
          <w:i/>
          <w:color w:val="000000"/>
        </w:rPr>
        <w:t>i</w:t>
      </w:r>
      <w:r w:rsidR="001F0CF0" w:rsidRPr="001F0CF0">
        <w:rPr>
          <w:i/>
          <w:color w:val="000000"/>
        </w:rPr>
        <w:t>ều</w:t>
      </w:r>
      <w:proofErr w:type="spellEnd"/>
      <w:r w:rsidR="001F0CF0">
        <w:rPr>
          <w:i/>
          <w:color w:val="000000"/>
        </w:rPr>
        <w:t xml:space="preserve"> 1, Th</w:t>
      </w:r>
      <w:r w:rsidR="001F0CF0" w:rsidRPr="001F0CF0">
        <w:rPr>
          <w:i/>
          <w:color w:val="000000"/>
        </w:rPr>
        <w:t>ô</w:t>
      </w:r>
      <w:r w:rsidR="001F0CF0">
        <w:rPr>
          <w:i/>
          <w:color w:val="000000"/>
        </w:rPr>
        <w:t xml:space="preserve">ng </w:t>
      </w:r>
      <w:proofErr w:type="spellStart"/>
      <w:r w:rsidR="001F0CF0">
        <w:rPr>
          <w:i/>
          <w:color w:val="000000"/>
        </w:rPr>
        <w:t>t</w:t>
      </w:r>
      <w:r w:rsidR="001F0CF0" w:rsidRPr="001F0CF0">
        <w:rPr>
          <w:i/>
          <w:color w:val="000000"/>
        </w:rPr>
        <w:t>ư</w:t>
      </w:r>
      <w:proofErr w:type="spellEnd"/>
      <w:r w:rsidR="001F0CF0">
        <w:rPr>
          <w:i/>
          <w:color w:val="000000"/>
        </w:rPr>
        <w:t xml:space="preserve"> 40/2016/TT-BTC </w:t>
      </w:r>
      <w:proofErr w:type="spellStart"/>
      <w:r w:rsidR="001F0CF0">
        <w:rPr>
          <w:i/>
          <w:color w:val="000000"/>
        </w:rPr>
        <w:t>ng</w:t>
      </w:r>
      <w:r w:rsidR="001F0CF0" w:rsidRPr="001F0CF0">
        <w:rPr>
          <w:i/>
          <w:color w:val="000000"/>
        </w:rPr>
        <w:t>ày</w:t>
      </w:r>
      <w:proofErr w:type="spellEnd"/>
      <w:r w:rsidR="001F0CF0">
        <w:rPr>
          <w:i/>
          <w:color w:val="000000"/>
        </w:rPr>
        <w:t xml:space="preserve"> 01/3/2016)</w:t>
      </w:r>
      <w:r>
        <w:rPr>
          <w:color w:val="000000"/>
        </w:rPr>
        <w:t>.</w:t>
      </w:r>
    </w:p>
    <w:p w14:paraId="4EB9D036" w14:textId="77777777" w:rsidR="00526F6A" w:rsidRDefault="00526F6A" w:rsidP="007B3C26">
      <w:pPr>
        <w:spacing w:before="120" w:line="252" w:lineRule="auto"/>
        <w:ind w:firstLine="360"/>
        <w:jc w:val="both"/>
        <w:rPr>
          <w:ins w:id="17" w:author="Pham Thi Thu Lan" w:date="2021-01-03T15:20:00Z"/>
          <w:b/>
          <w:color w:val="000000"/>
        </w:rPr>
      </w:pPr>
    </w:p>
    <w:p w14:paraId="49758DE5" w14:textId="77777777" w:rsidR="001E6CF4" w:rsidRPr="006C0B16" w:rsidRDefault="001E6CF4" w:rsidP="007B3C26">
      <w:pPr>
        <w:spacing w:before="120" w:line="252" w:lineRule="auto"/>
        <w:ind w:firstLine="360"/>
        <w:jc w:val="both"/>
        <w:rPr>
          <w:b/>
          <w:color w:val="000000"/>
        </w:rPr>
      </w:pPr>
      <w:r w:rsidRPr="006C0B16">
        <w:rPr>
          <w:b/>
          <w:color w:val="000000"/>
        </w:rPr>
        <w:t xml:space="preserve">2. Nguyên </w:t>
      </w:r>
      <w:proofErr w:type="spellStart"/>
      <w:r w:rsidRPr="006C0B16">
        <w:rPr>
          <w:b/>
          <w:color w:val="000000"/>
        </w:rPr>
        <w:t>tắc</w:t>
      </w:r>
      <w:proofErr w:type="spellEnd"/>
      <w:r w:rsidRPr="006C0B16">
        <w:rPr>
          <w:b/>
          <w:color w:val="000000"/>
        </w:rPr>
        <w:t xml:space="preserve"> </w:t>
      </w:r>
      <w:proofErr w:type="spellStart"/>
      <w:r w:rsidRPr="006C0B16">
        <w:rPr>
          <w:b/>
          <w:color w:val="000000"/>
        </w:rPr>
        <w:t>thực</w:t>
      </w:r>
      <w:proofErr w:type="spellEnd"/>
      <w:r w:rsidRPr="006C0B16">
        <w:rPr>
          <w:b/>
          <w:color w:val="000000"/>
        </w:rPr>
        <w:t xml:space="preserve"> </w:t>
      </w:r>
      <w:proofErr w:type="spellStart"/>
      <w:r w:rsidRPr="006C0B16">
        <w:rPr>
          <w:b/>
          <w:color w:val="000000"/>
        </w:rPr>
        <w:t>hiện</w:t>
      </w:r>
      <w:proofErr w:type="spellEnd"/>
      <w:r w:rsidRPr="006C0B16">
        <w:rPr>
          <w:b/>
          <w:color w:val="000000"/>
        </w:rPr>
        <w:t xml:space="preserve"> </w:t>
      </w:r>
      <w:proofErr w:type="spellStart"/>
      <w:r w:rsidRPr="006C0B16">
        <w:rPr>
          <w:b/>
          <w:color w:val="000000"/>
        </w:rPr>
        <w:t>thanh</w:t>
      </w:r>
      <w:proofErr w:type="spellEnd"/>
      <w:r w:rsidRPr="006C0B16">
        <w:rPr>
          <w:b/>
          <w:color w:val="000000"/>
        </w:rPr>
        <w:t xml:space="preserve"> </w:t>
      </w:r>
      <w:proofErr w:type="spellStart"/>
      <w:r w:rsidRPr="006C0B16">
        <w:rPr>
          <w:b/>
          <w:color w:val="000000"/>
        </w:rPr>
        <w:t>toán</w:t>
      </w:r>
      <w:proofErr w:type="spellEnd"/>
    </w:p>
    <w:p w14:paraId="3DD161B5" w14:textId="77777777" w:rsidR="001E6CF4" w:rsidRPr="006C0B16" w:rsidRDefault="001E6CF4" w:rsidP="001E6CF4">
      <w:pPr>
        <w:spacing w:before="120" w:line="252" w:lineRule="auto"/>
        <w:ind w:firstLine="360"/>
        <w:jc w:val="both"/>
        <w:rPr>
          <w:color w:val="000000"/>
        </w:rPr>
      </w:pPr>
      <w:r w:rsidRPr="006C0B16">
        <w:rPr>
          <w:color w:val="000000"/>
        </w:rPr>
        <w:tab/>
        <w:t xml:space="preserve">- </w:t>
      </w:r>
      <w:proofErr w:type="spellStart"/>
      <w:r w:rsidRPr="006C0B16">
        <w:rPr>
          <w:color w:val="000000"/>
        </w:rPr>
        <w:t>Mọi</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tập</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qua </w:t>
      </w:r>
      <w:proofErr w:type="spellStart"/>
      <w:r w:rsidRPr="006C0B16">
        <w:rPr>
          <w:color w:val="000000"/>
        </w:rPr>
        <w:t>các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trong</w:t>
      </w:r>
      <w:proofErr w:type="spellEnd"/>
      <w:r w:rsidRPr="006C0B16">
        <w:rPr>
          <w:color w:val="000000"/>
        </w:rPr>
        <w:t xml:space="preserve"> Nhà </w:t>
      </w:r>
      <w:proofErr w:type="spellStart"/>
      <w:r w:rsidRPr="006C0B16">
        <w:rPr>
          <w:color w:val="000000"/>
        </w:rPr>
        <w:t>trường</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làm</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mối</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KHTC </w:t>
      </w:r>
      <w:proofErr w:type="spellStart"/>
      <w:r w:rsidRPr="006C0B16">
        <w:rPr>
          <w:color w:val="000000"/>
        </w:rPr>
        <w:t>không</w:t>
      </w:r>
      <w:proofErr w:type="spellEnd"/>
      <w:r w:rsidRPr="006C0B16">
        <w:rPr>
          <w:color w:val="000000"/>
        </w:rPr>
        <w:t xml:space="preserve"> </w:t>
      </w:r>
      <w:proofErr w:type="spellStart"/>
      <w:r w:rsidRPr="006C0B16">
        <w:rPr>
          <w:color w:val="000000"/>
        </w:rPr>
        <w:t>nhận</w:t>
      </w:r>
      <w:proofErr w:type="spellEnd"/>
      <w:r w:rsidRPr="006C0B16">
        <w:rPr>
          <w:color w:val="000000"/>
        </w:rPr>
        <w:t xml:space="preserve"> </w:t>
      </w:r>
      <w:proofErr w:type="spellStart"/>
      <w:r w:rsidRPr="006C0B16">
        <w:rPr>
          <w:color w:val="000000"/>
        </w:rPr>
        <w:t>hô</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trực</w:t>
      </w:r>
      <w:proofErr w:type="spellEnd"/>
      <w:r w:rsidRPr="006C0B16">
        <w:rPr>
          <w:color w:val="000000"/>
        </w:rPr>
        <w:t xml:space="preserve"> </w:t>
      </w:r>
      <w:proofErr w:type="spellStart"/>
      <w:r w:rsidRPr="006C0B16">
        <w:rPr>
          <w:color w:val="000000"/>
        </w:rPr>
        <w:t>tiếp</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cá </w:t>
      </w:r>
      <w:proofErr w:type="spellStart"/>
      <w:r w:rsidRPr="006C0B16">
        <w:rPr>
          <w:color w:val="000000"/>
        </w:rPr>
        <w:t>nhân</w:t>
      </w:r>
      <w:proofErr w:type="spellEnd"/>
      <w:r w:rsidRPr="006C0B16">
        <w:rPr>
          <w:color w:val="000000"/>
        </w:rPr>
        <w:t>/</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ngoài</w:t>
      </w:r>
      <w:proofErr w:type="spellEnd"/>
      <w:r w:rsidRPr="006C0B16">
        <w:rPr>
          <w:color w:val="000000"/>
        </w:rPr>
        <w:t xml:space="preserve"> Nhà </w:t>
      </w:r>
      <w:proofErr w:type="spellStart"/>
      <w:r w:rsidRPr="006C0B16">
        <w:rPr>
          <w:color w:val="000000"/>
        </w:rPr>
        <w:t>trường</w:t>
      </w:r>
      <w:proofErr w:type="spellEnd"/>
      <w:r w:rsidRPr="006C0B16">
        <w:rPr>
          <w:color w:val="000000"/>
        </w:rPr>
        <w:t>.</w:t>
      </w:r>
    </w:p>
    <w:p w14:paraId="249E3C97" w14:textId="77777777" w:rsidR="001E6CF4" w:rsidRPr="006C0B16" w:rsidRDefault="001E6CF4" w:rsidP="001E6CF4">
      <w:pPr>
        <w:spacing w:before="120" w:line="252" w:lineRule="auto"/>
        <w:ind w:firstLine="567"/>
        <w:jc w:val="both"/>
        <w:rPr>
          <w:color w:val="000000"/>
        </w:rPr>
      </w:pPr>
      <w:r w:rsidRPr="006C0B16">
        <w:rPr>
          <w:color w:val="000000"/>
        </w:rPr>
        <w:t xml:space="preserve">- Phương </w:t>
      </w:r>
      <w:proofErr w:type="spellStart"/>
      <w:r w:rsidRPr="006C0B16">
        <w:rPr>
          <w:color w:val="000000"/>
        </w:rPr>
        <w:t>thức</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w:t>
      </w:r>
    </w:p>
    <w:p w14:paraId="65872C8B" w14:textId="77777777" w:rsidR="001E6CF4" w:rsidRPr="006C0B16" w:rsidRDefault="001E6CF4" w:rsidP="001E6CF4">
      <w:pPr>
        <w:spacing w:before="120" w:line="252" w:lineRule="auto"/>
        <w:ind w:firstLine="567"/>
        <w:jc w:val="both"/>
        <w:rPr>
          <w:color w:val="000000"/>
        </w:rPr>
      </w:pPr>
      <w:r w:rsidRPr="006C0B16">
        <w:rPr>
          <w:color w:val="000000"/>
        </w:rPr>
        <w:t xml:space="preserve">+ Chi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cá </w:t>
      </w:r>
      <w:proofErr w:type="spellStart"/>
      <w:r w:rsidRPr="006C0B16">
        <w:rPr>
          <w:color w:val="000000"/>
        </w:rPr>
        <w:t>nhân</w:t>
      </w:r>
      <w:proofErr w:type="spellEnd"/>
      <w:r w:rsidRPr="006C0B16">
        <w:rPr>
          <w:color w:val="000000"/>
        </w:rPr>
        <w:t xml:space="preserve"> </w:t>
      </w:r>
      <w:proofErr w:type="spellStart"/>
      <w:r w:rsidRPr="006C0B16">
        <w:rPr>
          <w:color w:val="000000"/>
        </w:rPr>
        <w:t>cho</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tượng</w:t>
      </w:r>
      <w:proofErr w:type="spellEnd"/>
      <w:r w:rsidRPr="006C0B16">
        <w:rPr>
          <w:color w:val="000000"/>
        </w:rPr>
        <w:t xml:space="preserve"> </w:t>
      </w:r>
      <w:proofErr w:type="spellStart"/>
      <w:r w:rsidRPr="006C0B16">
        <w:rPr>
          <w:color w:val="000000"/>
        </w:rPr>
        <w:t>hưởng</w:t>
      </w:r>
      <w:proofErr w:type="spellEnd"/>
      <w:r w:rsidRPr="006C0B16">
        <w:rPr>
          <w:color w:val="000000"/>
        </w:rPr>
        <w:t xml:space="preserve"> </w:t>
      </w:r>
      <w:proofErr w:type="spellStart"/>
      <w:r w:rsidRPr="006C0B16">
        <w:rPr>
          <w:color w:val="000000"/>
        </w:rPr>
        <w:t>lương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ngân</w:t>
      </w:r>
      <w:proofErr w:type="spellEnd"/>
      <w:r w:rsidRPr="006C0B16">
        <w:rPr>
          <w:color w:val="000000"/>
        </w:rPr>
        <w:t xml:space="preserve"> </w:t>
      </w:r>
      <w:proofErr w:type="spellStart"/>
      <w:r w:rsidRPr="006C0B16">
        <w:rPr>
          <w:color w:val="000000"/>
        </w:rPr>
        <w:t>sách</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thuộc</w:t>
      </w:r>
      <w:proofErr w:type="spellEnd"/>
      <w:r w:rsidRPr="006C0B16">
        <w:rPr>
          <w:color w:val="000000"/>
        </w:rPr>
        <w:t xml:space="preserve"> </w:t>
      </w:r>
      <w:proofErr w:type="spellStart"/>
      <w:r w:rsidRPr="006C0B16">
        <w:rPr>
          <w:color w:val="000000"/>
        </w:rPr>
        <w:t>diện</w:t>
      </w:r>
      <w:proofErr w:type="spellEnd"/>
      <w:r w:rsidRPr="006C0B16">
        <w:rPr>
          <w:color w:val="000000"/>
        </w:rPr>
        <w:t xml:space="preserve"> </w:t>
      </w:r>
      <w:proofErr w:type="spellStart"/>
      <w:r w:rsidRPr="006C0B16">
        <w:rPr>
          <w:color w:val="000000"/>
        </w:rPr>
        <w:t>bắt</w:t>
      </w:r>
      <w:proofErr w:type="spellEnd"/>
      <w:r w:rsidRPr="006C0B16">
        <w:rPr>
          <w:color w:val="000000"/>
        </w:rPr>
        <w:t xml:space="preserve"> </w:t>
      </w:r>
      <w:proofErr w:type="spellStart"/>
      <w:r w:rsidRPr="006C0B16">
        <w:rPr>
          <w:color w:val="000000"/>
        </w:rPr>
        <w:t>buộc</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bằng</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khoản</w:t>
      </w:r>
      <w:proofErr w:type="spellEnd"/>
      <w:r w:rsidRPr="006C0B16">
        <w:rPr>
          <w:color w:val="000000"/>
        </w:rPr>
        <w:t>.</w:t>
      </w:r>
    </w:p>
    <w:p w14:paraId="0DC4B979" w14:textId="77777777" w:rsidR="001E6CF4" w:rsidRPr="006C0B16" w:rsidRDefault="001E6CF4" w:rsidP="001E6CF4">
      <w:pPr>
        <w:spacing w:before="120" w:line="252" w:lineRule="auto"/>
        <w:ind w:firstLine="567"/>
        <w:jc w:val="both"/>
        <w:rPr>
          <w:color w:val="000000"/>
        </w:rPr>
      </w:pPr>
      <w:r w:rsidRPr="006C0B16">
        <w:rPr>
          <w:color w:val="000000"/>
        </w:rPr>
        <w:t xml:space="preserve">+ Chi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vật</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với</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cá </w:t>
      </w:r>
      <w:proofErr w:type="spellStart"/>
      <w:r w:rsidRPr="006C0B16">
        <w:rPr>
          <w:color w:val="000000"/>
        </w:rPr>
        <w:t>nhân</w:t>
      </w:r>
      <w:proofErr w:type="spellEnd"/>
      <w:r w:rsidRPr="006C0B16">
        <w:rPr>
          <w:color w:val="000000"/>
        </w:rPr>
        <w:t xml:space="preserve"> có </w:t>
      </w:r>
      <w:proofErr w:type="spellStart"/>
      <w:r w:rsidRPr="006C0B16">
        <w:rPr>
          <w:color w:val="000000"/>
        </w:rPr>
        <w:t>tài</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gửi</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ngân</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thi</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phương</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mặt</w:t>
      </w:r>
      <w:proofErr w:type="spellEnd"/>
      <w:r w:rsidRPr="006C0B16">
        <w:rPr>
          <w:color w:val="000000"/>
        </w:rPr>
        <w:t xml:space="preserve">, </w:t>
      </w:r>
      <w:proofErr w:type="spellStart"/>
      <w:r w:rsidRPr="006C0B16">
        <w:rPr>
          <w:color w:val="000000"/>
        </w:rPr>
        <w:t>trư</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có </w:t>
      </w:r>
      <w:proofErr w:type="spellStart"/>
      <w:r w:rsidRPr="006C0B16">
        <w:rPr>
          <w:color w:val="000000"/>
        </w:rPr>
        <w:t>gia</w:t>
      </w:r>
      <w:proofErr w:type="spellEnd"/>
      <w:r w:rsidRPr="006C0B16">
        <w:rPr>
          <w:color w:val="000000"/>
        </w:rPr>
        <w:t xml:space="preserve">́ trị </w:t>
      </w:r>
      <w:proofErr w:type="spellStart"/>
      <w:r w:rsidRPr="006C0B16">
        <w:rPr>
          <w:color w:val="000000"/>
        </w:rPr>
        <w:t>nho</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vượt</w:t>
      </w:r>
      <w:proofErr w:type="spellEnd"/>
      <w:r w:rsidRPr="006C0B16">
        <w:rPr>
          <w:color w:val="000000"/>
        </w:rPr>
        <w:t xml:space="preserve"> quá 5 </w:t>
      </w:r>
      <w:proofErr w:type="spellStart"/>
      <w:r w:rsidRPr="006C0B16">
        <w:rPr>
          <w:color w:val="000000"/>
        </w:rPr>
        <w:t>triệu</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một</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chi </w:t>
      </w:r>
      <w:proofErr w:type="spellStart"/>
      <w:r w:rsidRPr="006C0B16">
        <w:rPr>
          <w:color w:val="000000"/>
        </w:rPr>
        <w:t>va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chi </w:t>
      </w:r>
      <w:proofErr w:type="spellStart"/>
      <w:r w:rsidRPr="006C0B16">
        <w:rPr>
          <w:color w:val="000000"/>
        </w:rPr>
        <w:t>khác</w:t>
      </w:r>
      <w:proofErr w:type="spellEnd"/>
      <w:r w:rsidRPr="006C0B16">
        <w:rPr>
          <w:color w:val="000000"/>
        </w:rPr>
        <w:t xml:space="preserve"> </w:t>
      </w:r>
      <w:proofErr w:type="spellStart"/>
      <w:r w:rsidRPr="006C0B16">
        <w:rPr>
          <w:color w:val="000000"/>
        </w:rPr>
        <w:t>cho</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cung</w:t>
      </w:r>
      <w:proofErr w:type="spellEnd"/>
      <w:r w:rsidRPr="006C0B16">
        <w:rPr>
          <w:color w:val="000000"/>
        </w:rPr>
        <w:t xml:space="preserve"> </w:t>
      </w:r>
      <w:proofErr w:type="spellStart"/>
      <w:r w:rsidRPr="006C0B16">
        <w:rPr>
          <w:color w:val="000000"/>
        </w:rPr>
        <w:t>cấp</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không</w:t>
      </w:r>
      <w:proofErr w:type="spellEnd"/>
      <w:r w:rsidRPr="006C0B16">
        <w:rPr>
          <w:color w:val="000000"/>
        </w:rPr>
        <w:t xml:space="preserve"> có </w:t>
      </w:r>
      <w:proofErr w:type="spellStart"/>
      <w:r w:rsidRPr="006C0B16">
        <w:rPr>
          <w:color w:val="000000"/>
        </w:rPr>
        <w:t>tài</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ngân</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r w:rsidRPr="006C0B16">
        <w:rPr>
          <w:i/>
          <w:color w:val="000000"/>
        </w:rPr>
        <w:t>(</w:t>
      </w:r>
      <w:proofErr w:type="spellStart"/>
      <w:r w:rsidRPr="006C0B16">
        <w:rPr>
          <w:i/>
          <w:color w:val="000000"/>
        </w:rPr>
        <w:t>theo</w:t>
      </w:r>
      <w:proofErr w:type="spellEnd"/>
      <w:r w:rsidRPr="006C0B16">
        <w:rPr>
          <w:i/>
          <w:color w:val="000000"/>
        </w:rPr>
        <w:t xml:space="preserve"> </w:t>
      </w:r>
      <w:proofErr w:type="spellStart"/>
      <w:r w:rsidRPr="006C0B16">
        <w:rPr>
          <w:i/>
          <w:color w:val="000000"/>
        </w:rPr>
        <w:t>Khoản</w:t>
      </w:r>
      <w:proofErr w:type="spellEnd"/>
      <w:r w:rsidRPr="006C0B16">
        <w:rPr>
          <w:i/>
          <w:color w:val="000000"/>
        </w:rPr>
        <w:t xml:space="preserve"> 1, </w:t>
      </w:r>
      <w:proofErr w:type="spellStart"/>
      <w:r w:rsidRPr="006C0B16">
        <w:rPr>
          <w:i/>
          <w:color w:val="000000"/>
        </w:rPr>
        <w:t>Điều</w:t>
      </w:r>
      <w:proofErr w:type="spellEnd"/>
      <w:r w:rsidRPr="006C0B16">
        <w:rPr>
          <w:i/>
          <w:color w:val="000000"/>
        </w:rPr>
        <w:t xml:space="preserve"> 6, Thông </w:t>
      </w:r>
      <w:proofErr w:type="spellStart"/>
      <w:r w:rsidRPr="006C0B16">
        <w:rPr>
          <w:i/>
          <w:color w:val="000000"/>
        </w:rPr>
        <w:t>tư</w:t>
      </w:r>
      <w:proofErr w:type="spellEnd"/>
      <w:r w:rsidRPr="006C0B16">
        <w:rPr>
          <w:i/>
          <w:color w:val="000000"/>
        </w:rPr>
        <w:t xml:space="preserve"> 13/2017/TT-BTC </w:t>
      </w:r>
      <w:proofErr w:type="spellStart"/>
      <w:r w:rsidRPr="006C0B16">
        <w:rPr>
          <w:i/>
          <w:color w:val="000000"/>
        </w:rPr>
        <w:t>ngày</w:t>
      </w:r>
      <w:proofErr w:type="spellEnd"/>
      <w:r w:rsidRPr="006C0B16">
        <w:rPr>
          <w:i/>
          <w:color w:val="000000"/>
        </w:rPr>
        <w:t xml:space="preserve"> 15/02/2017).</w:t>
      </w:r>
    </w:p>
    <w:p w14:paraId="4F0C1CCA" w14:textId="77777777" w:rsidR="001E6CF4" w:rsidRPr="006C0B16" w:rsidRDefault="001E6CF4" w:rsidP="001E6CF4">
      <w:pPr>
        <w:spacing w:before="120" w:line="252" w:lineRule="auto"/>
        <w:ind w:firstLine="567"/>
        <w:jc w:val="both"/>
        <w:rPr>
          <w:color w:val="000000"/>
        </w:rPr>
      </w:pPr>
      <w:r w:rsidRPr="006C0B16">
        <w:rPr>
          <w:color w:val="000000"/>
        </w:rPr>
        <w:t xml:space="preserve">- </w:t>
      </w:r>
      <w:proofErr w:type="spellStart"/>
      <w:r w:rsidRPr="006C0B16">
        <w:rPr>
          <w:color w:val="000000"/>
        </w:rPr>
        <w:t>Chứng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w:t>
      </w:r>
    </w:p>
    <w:p w14:paraId="1EB95650" w14:textId="77777777" w:rsidR="001E6CF4" w:rsidRPr="006C0B16" w:rsidRDefault="001E6CF4" w:rsidP="001E6CF4">
      <w:pPr>
        <w:spacing w:before="120" w:line="252" w:lineRule="auto"/>
        <w:ind w:firstLine="567"/>
        <w:jc w:val="both"/>
        <w:rPr>
          <w:i/>
          <w:color w:val="000000"/>
        </w:rPr>
      </w:pPr>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gia</w:t>
      </w:r>
      <w:proofErr w:type="spellEnd"/>
      <w:r w:rsidRPr="006C0B16">
        <w:rPr>
          <w:color w:val="000000"/>
        </w:rPr>
        <w:t xml:space="preserve">́ trị </w:t>
      </w:r>
      <w:proofErr w:type="spellStart"/>
      <w:r w:rsidRPr="006C0B16">
        <w:rPr>
          <w:color w:val="000000"/>
        </w:rPr>
        <w:t>tư</w:t>
      </w:r>
      <w:proofErr w:type="spellEnd"/>
      <w:r w:rsidRPr="006C0B16">
        <w:rPr>
          <w:color w:val="000000"/>
        </w:rPr>
        <w:t xml:space="preserve">̀ 200.000 </w:t>
      </w:r>
      <w:proofErr w:type="spellStart"/>
      <w:r w:rsidRPr="006C0B16">
        <w:rPr>
          <w:color w:val="000000"/>
        </w:rPr>
        <w:t>đồng</w:t>
      </w:r>
      <w:proofErr w:type="spellEnd"/>
      <w:r w:rsidRPr="006C0B16">
        <w:rPr>
          <w:color w:val="000000"/>
        </w:rPr>
        <w:t xml:space="preserve"> </w:t>
      </w:r>
      <w:proofErr w:type="spellStart"/>
      <w:r w:rsidRPr="006C0B16">
        <w:rPr>
          <w:color w:val="000000"/>
        </w:rPr>
        <w:t>trơ</w:t>
      </w:r>
      <w:proofErr w:type="spellEnd"/>
      <w:r w:rsidRPr="006C0B16">
        <w:rPr>
          <w:color w:val="000000"/>
        </w:rPr>
        <w:t xml:space="preserve">̉ </w:t>
      </w:r>
      <w:proofErr w:type="spellStart"/>
      <w:r w:rsidRPr="006C0B16">
        <w:rPr>
          <w:color w:val="000000"/>
        </w:rPr>
        <w:t>lên</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có </w:t>
      </w:r>
      <w:proofErr w:type="spellStart"/>
      <w:r w:rsidRPr="006C0B16">
        <w:rPr>
          <w:color w:val="000000"/>
        </w:rPr>
        <w:t>hóa</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pháp</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gia</w:t>
      </w:r>
      <w:proofErr w:type="spellEnd"/>
      <w:r w:rsidRPr="006C0B16">
        <w:rPr>
          <w:color w:val="000000"/>
        </w:rPr>
        <w:t xml:space="preserve">́ trị </w:t>
      </w:r>
      <w:proofErr w:type="spellStart"/>
      <w:r w:rsidRPr="006C0B16">
        <w:rPr>
          <w:color w:val="000000"/>
        </w:rPr>
        <w:t>dưới</w:t>
      </w:r>
      <w:proofErr w:type="spellEnd"/>
      <w:r w:rsidRPr="006C0B16">
        <w:rPr>
          <w:color w:val="000000"/>
        </w:rPr>
        <w:t xml:space="preserve"> 200.000 </w:t>
      </w:r>
      <w:proofErr w:type="spellStart"/>
      <w:r w:rsidRPr="006C0B16">
        <w:rPr>
          <w:color w:val="000000"/>
        </w:rPr>
        <w:t>đồng</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phép</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bán</w:t>
      </w:r>
      <w:proofErr w:type="spellEnd"/>
      <w:r w:rsidRPr="006C0B16">
        <w:rPr>
          <w:color w:val="000000"/>
        </w:rPr>
        <w:t xml:space="preserve"> lẻ, </w:t>
      </w:r>
      <w:proofErr w:type="spellStart"/>
      <w:r w:rsidRPr="006C0B16">
        <w:rPr>
          <w:color w:val="000000"/>
        </w:rPr>
        <w:t>tuy</w:t>
      </w:r>
      <w:proofErr w:type="spellEnd"/>
      <w:r w:rsidRPr="006C0B16">
        <w:rPr>
          <w:color w:val="000000"/>
        </w:rPr>
        <w:t xml:space="preserve"> </w:t>
      </w:r>
      <w:proofErr w:type="spellStart"/>
      <w:r w:rsidRPr="006C0B16">
        <w:rPr>
          <w:color w:val="000000"/>
        </w:rPr>
        <w:t>nhiên</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tách</w:t>
      </w:r>
      <w:proofErr w:type="spellEnd"/>
      <w:r w:rsidRPr="006C0B16">
        <w:rPr>
          <w:color w:val="000000"/>
        </w:rPr>
        <w:t xml:space="preserve"> </w:t>
      </w:r>
      <w:proofErr w:type="spellStart"/>
      <w:r w:rsidRPr="006C0B16">
        <w:rPr>
          <w:color w:val="000000"/>
        </w:rPr>
        <w:t>nho</w:t>
      </w:r>
      <w:proofErr w:type="spellEnd"/>
      <w:r w:rsidRPr="006C0B16">
        <w:rPr>
          <w:color w:val="000000"/>
        </w:rPr>
        <w:t xml:space="preserve">̉ </w:t>
      </w:r>
      <w:proofErr w:type="spellStart"/>
      <w:r w:rsidRPr="006C0B16">
        <w:rPr>
          <w:color w:val="000000"/>
        </w:rPr>
        <w:t>một</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bán</w:t>
      </w:r>
      <w:proofErr w:type="spellEnd"/>
      <w:r w:rsidRPr="006C0B16">
        <w:rPr>
          <w:color w:val="000000"/>
        </w:rPr>
        <w:t xml:space="preserve"> lẻ </w:t>
      </w:r>
      <w:r w:rsidRPr="006C0B16">
        <w:rPr>
          <w:i/>
          <w:color w:val="000000"/>
        </w:rPr>
        <w:t>(</w:t>
      </w:r>
      <w:proofErr w:type="spellStart"/>
      <w:r w:rsidRPr="006C0B16">
        <w:rPr>
          <w:i/>
          <w:color w:val="000000"/>
        </w:rPr>
        <w:t>theo</w:t>
      </w:r>
      <w:proofErr w:type="spellEnd"/>
      <w:r w:rsidRPr="006C0B16">
        <w:rPr>
          <w:i/>
          <w:color w:val="000000"/>
        </w:rPr>
        <w:t xml:space="preserve"> </w:t>
      </w:r>
      <w:proofErr w:type="spellStart"/>
      <w:r w:rsidRPr="006C0B16">
        <w:rPr>
          <w:i/>
          <w:color w:val="000000"/>
        </w:rPr>
        <w:t>Khoản</w:t>
      </w:r>
      <w:proofErr w:type="spellEnd"/>
      <w:r w:rsidRPr="006C0B16">
        <w:rPr>
          <w:i/>
          <w:color w:val="000000"/>
        </w:rPr>
        <w:t xml:space="preserve"> 1, </w:t>
      </w:r>
      <w:proofErr w:type="spellStart"/>
      <w:r w:rsidRPr="006C0B16">
        <w:rPr>
          <w:i/>
          <w:color w:val="000000"/>
        </w:rPr>
        <w:t>Điều</w:t>
      </w:r>
      <w:proofErr w:type="spellEnd"/>
      <w:r w:rsidRPr="006C0B16">
        <w:rPr>
          <w:i/>
          <w:color w:val="000000"/>
        </w:rPr>
        <w:t xml:space="preserve"> 16, Nghị </w:t>
      </w:r>
      <w:proofErr w:type="spellStart"/>
      <w:r w:rsidRPr="006C0B16">
        <w:rPr>
          <w:i/>
          <w:color w:val="000000"/>
        </w:rPr>
        <w:t>định</w:t>
      </w:r>
      <w:proofErr w:type="spellEnd"/>
      <w:r w:rsidRPr="006C0B16">
        <w:rPr>
          <w:i/>
          <w:color w:val="000000"/>
        </w:rPr>
        <w:t xml:space="preserve"> 51/2010/NĐ-CP </w:t>
      </w:r>
      <w:proofErr w:type="spellStart"/>
      <w:r w:rsidRPr="006C0B16">
        <w:rPr>
          <w:i/>
          <w:color w:val="000000"/>
        </w:rPr>
        <w:t>ngày</w:t>
      </w:r>
      <w:proofErr w:type="spellEnd"/>
      <w:r w:rsidRPr="006C0B16">
        <w:rPr>
          <w:i/>
          <w:color w:val="000000"/>
        </w:rPr>
        <w:t xml:space="preserve"> 14/05/2010).</w:t>
      </w:r>
    </w:p>
    <w:p w14:paraId="4731083D" w14:textId="77777777" w:rsidR="001E6CF4" w:rsidRPr="006C0B16" w:rsidRDefault="001E6CF4" w:rsidP="001E6CF4">
      <w:pPr>
        <w:spacing w:before="120" w:line="252" w:lineRule="auto"/>
        <w:ind w:firstLine="567"/>
        <w:jc w:val="both"/>
        <w:rPr>
          <w:color w:val="000000"/>
        </w:rPr>
      </w:pPr>
      <w:r w:rsidRPr="006C0B16">
        <w:rPr>
          <w:color w:val="000000"/>
        </w:rPr>
        <w:t xml:space="preserve">+ </w:t>
      </w:r>
      <w:proofErr w:type="spellStart"/>
      <w:r w:rsidRPr="006C0B16">
        <w:rPr>
          <w:color w:val="000000"/>
        </w:rPr>
        <w:t>Ngày</w:t>
      </w:r>
      <w:proofErr w:type="spellEnd"/>
      <w:r w:rsidRPr="006C0B16">
        <w:rPr>
          <w:color w:val="000000"/>
        </w:rPr>
        <w:t xml:space="preserve"> </w:t>
      </w:r>
      <w:proofErr w:type="spellStart"/>
      <w:r w:rsidRPr="006C0B16">
        <w:rPr>
          <w:color w:val="000000"/>
        </w:rPr>
        <w:t>tháng</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hô</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liệu</w:t>
      </w:r>
      <w:proofErr w:type="spellEnd"/>
      <w:r w:rsidRPr="006C0B16">
        <w:rPr>
          <w:color w:val="000000"/>
        </w:rPr>
        <w:t xml:space="preserve">, </w:t>
      </w:r>
      <w:proofErr w:type="spellStart"/>
      <w:r w:rsidRPr="006C0B16">
        <w:rPr>
          <w:color w:val="000000"/>
        </w:rPr>
        <w:t>chứng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ghi</w:t>
      </w:r>
      <w:proofErr w:type="spellEnd"/>
      <w:r w:rsidRPr="006C0B16">
        <w:rPr>
          <w:color w:val="000000"/>
        </w:rPr>
        <w:t xml:space="preserve"> logic </w:t>
      </w:r>
      <w:proofErr w:type="spellStart"/>
      <w:r w:rsidRPr="006C0B16">
        <w:rPr>
          <w:color w:val="000000"/>
        </w:rPr>
        <w:t>theo</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Ngày</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bán</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là </w:t>
      </w:r>
      <w:proofErr w:type="spellStart"/>
      <w:r w:rsidRPr="006C0B16">
        <w:rPr>
          <w:color w:val="000000"/>
        </w:rPr>
        <w:t>thời</w:t>
      </w:r>
      <w:proofErr w:type="spellEnd"/>
      <w:r w:rsidRPr="006C0B16">
        <w:rPr>
          <w:color w:val="000000"/>
        </w:rPr>
        <w:t xml:space="preserve"> </w:t>
      </w:r>
      <w:proofErr w:type="spellStart"/>
      <w:r w:rsidRPr="006C0B16">
        <w:rPr>
          <w:color w:val="000000"/>
        </w:rPr>
        <w:t>điểm</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giao</w:t>
      </w:r>
      <w:proofErr w:type="spellEnd"/>
      <w:r w:rsidRPr="006C0B16">
        <w:rPr>
          <w:color w:val="000000"/>
        </w:rPr>
        <w:t xml:space="preserve"> </w:t>
      </w:r>
      <w:proofErr w:type="spellStart"/>
      <w:r w:rsidRPr="006C0B16">
        <w:rPr>
          <w:color w:val="000000"/>
        </w:rPr>
        <w:t>quyền</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hữu</w:t>
      </w:r>
      <w:proofErr w:type="spellEnd"/>
      <w:r w:rsidRPr="006C0B16">
        <w:rPr>
          <w:color w:val="000000"/>
        </w:rPr>
        <w:t xml:space="preserve"> </w:t>
      </w:r>
      <w:proofErr w:type="spellStart"/>
      <w:r w:rsidRPr="006C0B16">
        <w:rPr>
          <w:color w:val="000000"/>
        </w:rPr>
        <w:t>hoặc</w:t>
      </w:r>
      <w:proofErr w:type="spellEnd"/>
      <w:r w:rsidRPr="006C0B16">
        <w:rPr>
          <w:color w:val="000000"/>
        </w:rPr>
        <w:t xml:space="preserve"> </w:t>
      </w:r>
      <w:proofErr w:type="spellStart"/>
      <w:r w:rsidRPr="006C0B16">
        <w:rPr>
          <w:color w:val="000000"/>
        </w:rPr>
        <w:t>quyền</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cho</w:t>
      </w:r>
      <w:proofErr w:type="spellEnd"/>
      <w:r w:rsidRPr="006C0B16">
        <w:rPr>
          <w:color w:val="000000"/>
        </w:rPr>
        <w:t xml:space="preserve"> </w:t>
      </w:r>
      <w:proofErr w:type="spellStart"/>
      <w:r w:rsidRPr="006C0B16">
        <w:rPr>
          <w:color w:val="000000"/>
        </w:rPr>
        <w:t>người</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phân</w:t>
      </w:r>
      <w:proofErr w:type="spellEnd"/>
      <w:r w:rsidRPr="006C0B16">
        <w:rPr>
          <w:color w:val="000000"/>
        </w:rPr>
        <w:t xml:space="preserve"> </w:t>
      </w:r>
      <w:proofErr w:type="spellStart"/>
      <w:r w:rsidRPr="006C0B16">
        <w:rPr>
          <w:color w:val="000000"/>
        </w:rPr>
        <w:t>biệt</w:t>
      </w:r>
      <w:proofErr w:type="spellEnd"/>
      <w:r w:rsidRPr="006C0B16">
        <w:rPr>
          <w:color w:val="000000"/>
        </w:rPr>
        <w:t xml:space="preserve"> </w:t>
      </w:r>
      <w:proofErr w:type="spellStart"/>
      <w:r w:rsidRPr="006C0B16">
        <w:rPr>
          <w:color w:val="000000"/>
        </w:rPr>
        <w:t>đa</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hay </w:t>
      </w:r>
      <w:proofErr w:type="spellStart"/>
      <w:r w:rsidRPr="006C0B16">
        <w:rPr>
          <w:color w:val="000000"/>
        </w:rPr>
        <w:t>chưa</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r w:rsidRPr="006C0B16">
        <w:rPr>
          <w:i/>
          <w:color w:val="000000"/>
        </w:rPr>
        <w:t>(</w:t>
      </w:r>
      <w:proofErr w:type="spellStart"/>
      <w:r w:rsidRPr="006C0B16">
        <w:rPr>
          <w:i/>
          <w:color w:val="000000"/>
        </w:rPr>
        <w:t>theo</w:t>
      </w:r>
      <w:proofErr w:type="spellEnd"/>
      <w:r w:rsidRPr="006C0B16">
        <w:rPr>
          <w:i/>
          <w:color w:val="000000"/>
        </w:rPr>
        <w:t xml:space="preserve"> </w:t>
      </w:r>
      <w:proofErr w:type="spellStart"/>
      <w:r w:rsidRPr="006C0B16">
        <w:rPr>
          <w:i/>
          <w:color w:val="000000"/>
        </w:rPr>
        <w:t>Khoản</w:t>
      </w:r>
      <w:proofErr w:type="spellEnd"/>
      <w:r w:rsidRPr="006C0B16">
        <w:rPr>
          <w:i/>
          <w:color w:val="000000"/>
        </w:rPr>
        <w:t xml:space="preserve"> 2, </w:t>
      </w:r>
      <w:proofErr w:type="spellStart"/>
      <w:r w:rsidRPr="006C0B16">
        <w:rPr>
          <w:i/>
          <w:color w:val="000000"/>
        </w:rPr>
        <w:t>Điều</w:t>
      </w:r>
      <w:proofErr w:type="spellEnd"/>
      <w:r w:rsidRPr="006C0B16">
        <w:rPr>
          <w:i/>
          <w:color w:val="000000"/>
        </w:rPr>
        <w:t xml:space="preserve"> 16, Thông </w:t>
      </w:r>
      <w:proofErr w:type="spellStart"/>
      <w:r w:rsidRPr="006C0B16">
        <w:rPr>
          <w:i/>
          <w:color w:val="000000"/>
        </w:rPr>
        <w:t>tư</w:t>
      </w:r>
      <w:proofErr w:type="spellEnd"/>
      <w:r w:rsidRPr="006C0B16">
        <w:rPr>
          <w:i/>
          <w:color w:val="000000"/>
        </w:rPr>
        <w:t xml:space="preserve"> </w:t>
      </w:r>
      <w:proofErr w:type="spellStart"/>
      <w:r w:rsidRPr="006C0B16">
        <w:rPr>
          <w:i/>
          <w:color w:val="000000"/>
        </w:rPr>
        <w:t>sô</w:t>
      </w:r>
      <w:proofErr w:type="spellEnd"/>
      <w:r w:rsidRPr="006C0B16">
        <w:rPr>
          <w:i/>
          <w:color w:val="000000"/>
        </w:rPr>
        <w:t xml:space="preserve">́ 39/2014/TT-BTC </w:t>
      </w:r>
      <w:proofErr w:type="spellStart"/>
      <w:r w:rsidRPr="006C0B16">
        <w:rPr>
          <w:i/>
          <w:color w:val="000000"/>
        </w:rPr>
        <w:t>ngày</w:t>
      </w:r>
      <w:proofErr w:type="spellEnd"/>
      <w:r w:rsidRPr="006C0B16">
        <w:rPr>
          <w:i/>
          <w:color w:val="000000"/>
        </w:rPr>
        <w:t xml:space="preserve"> 31/3/2014</w:t>
      </w:r>
      <w:r w:rsidRPr="006C0B16">
        <w:rPr>
          <w:color w:val="000000"/>
        </w:rPr>
        <w:t>).</w:t>
      </w:r>
    </w:p>
    <w:p w14:paraId="3F15E972" w14:textId="77777777" w:rsidR="00283D1C" w:rsidRPr="006C0B16" w:rsidRDefault="00283D1C" w:rsidP="001E6CF4">
      <w:pPr>
        <w:spacing w:before="120" w:line="252" w:lineRule="auto"/>
        <w:ind w:firstLine="567"/>
        <w:jc w:val="both"/>
        <w:rPr>
          <w:color w:val="000000"/>
        </w:rPr>
      </w:pPr>
      <w:r w:rsidRPr="006C0B16">
        <w:rPr>
          <w:color w:val="000000"/>
        </w:rPr>
        <w:t xml:space="preserve">+ Thông tin </w:t>
      </w:r>
      <w:proofErr w:type="spellStart"/>
      <w:r w:rsidRPr="006C0B16">
        <w:rPr>
          <w:color w:val="000000"/>
        </w:rPr>
        <w:t>ghi</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00A808FD" w:rsidRPr="006C0B16">
        <w:rPr>
          <w:color w:val="000000"/>
        </w:rPr>
        <w:t xml:space="preserve"> </w:t>
      </w:r>
      <w:r w:rsidR="00A808FD" w:rsidRPr="006C0B16">
        <w:rPr>
          <w:i/>
          <w:color w:val="000000"/>
        </w:rPr>
        <w:t>(</w:t>
      </w:r>
      <w:proofErr w:type="spellStart"/>
      <w:r w:rsidR="00A808FD" w:rsidRPr="006C0B16">
        <w:rPr>
          <w:i/>
          <w:color w:val="000000"/>
        </w:rPr>
        <w:t>mua</w:t>
      </w:r>
      <w:proofErr w:type="spellEnd"/>
      <w:r w:rsidR="00A808FD" w:rsidRPr="006C0B16">
        <w:rPr>
          <w:i/>
          <w:color w:val="000000"/>
        </w:rPr>
        <w:t xml:space="preserve"> </w:t>
      </w:r>
      <w:proofErr w:type="spellStart"/>
      <w:r w:rsidR="00A808FD" w:rsidRPr="006C0B16">
        <w:rPr>
          <w:i/>
          <w:color w:val="000000"/>
        </w:rPr>
        <w:t>hàng</w:t>
      </w:r>
      <w:proofErr w:type="spellEnd"/>
      <w:r w:rsidR="00A808FD" w:rsidRPr="006C0B16">
        <w:rPr>
          <w:i/>
          <w:color w:val="000000"/>
        </w:rPr>
        <w:t>)</w:t>
      </w:r>
      <w:r w:rsidR="002F0364" w:rsidRPr="006C0B16">
        <w:rPr>
          <w:color w:val="000000"/>
        </w:rPr>
        <w:t xml:space="preserve"> </w:t>
      </w:r>
      <w:proofErr w:type="spellStart"/>
      <w:r w:rsidR="002F0364" w:rsidRPr="006C0B16">
        <w:rPr>
          <w:color w:val="000000"/>
        </w:rPr>
        <w:t>theo</w:t>
      </w:r>
      <w:proofErr w:type="spellEnd"/>
      <w:r w:rsidR="002F0364" w:rsidRPr="006C0B16">
        <w:rPr>
          <w:color w:val="000000"/>
        </w:rPr>
        <w:t xml:space="preserve"> </w:t>
      </w:r>
      <w:proofErr w:type="spellStart"/>
      <w:r w:rsidR="002F0364" w:rsidRPr="006C0B16">
        <w:rPr>
          <w:color w:val="000000"/>
        </w:rPr>
        <w:t>quy</w:t>
      </w:r>
      <w:proofErr w:type="spellEnd"/>
      <w:r w:rsidR="002F0364" w:rsidRPr="006C0B16">
        <w:rPr>
          <w:color w:val="000000"/>
        </w:rPr>
        <w:t xml:space="preserve"> </w:t>
      </w:r>
      <w:proofErr w:type="spellStart"/>
      <w:r w:rsidR="002F0364" w:rsidRPr="006C0B16">
        <w:rPr>
          <w:color w:val="000000"/>
        </w:rPr>
        <w:t>định</w:t>
      </w:r>
      <w:proofErr w:type="spellEnd"/>
      <w:r w:rsidRPr="006C0B16">
        <w:rPr>
          <w:color w:val="000000"/>
        </w:rPr>
        <w:t>:</w:t>
      </w:r>
    </w:p>
    <w:p w14:paraId="46A999B9" w14:textId="77777777" w:rsidR="001377BE" w:rsidRPr="006C0B16" w:rsidRDefault="001377BE" w:rsidP="00BD6CA2">
      <w:pPr>
        <w:spacing w:before="120" w:line="252" w:lineRule="auto"/>
        <w:ind w:firstLine="567"/>
        <w:jc w:val="both"/>
        <w:rPr>
          <w:color w:val="000000"/>
        </w:rPr>
      </w:pPr>
      <w:proofErr w:type="spellStart"/>
      <w:r w:rsidRPr="006C0B16">
        <w:rPr>
          <w:color w:val="000000"/>
        </w:rPr>
        <w:t>Người</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r w:rsidR="0021115D" w:rsidRPr="006C0B16">
        <w:rPr>
          <w:i/>
          <w:color w:val="000000"/>
        </w:rPr>
        <w:t xml:space="preserve">họ </w:t>
      </w:r>
      <w:proofErr w:type="spellStart"/>
      <w:r w:rsidR="0021115D" w:rsidRPr="006C0B16">
        <w:rPr>
          <w:i/>
          <w:color w:val="000000"/>
        </w:rPr>
        <w:t>va</w:t>
      </w:r>
      <w:proofErr w:type="spellEnd"/>
      <w:r w:rsidR="0021115D" w:rsidRPr="006C0B16">
        <w:rPr>
          <w:i/>
          <w:color w:val="000000"/>
        </w:rPr>
        <w:t xml:space="preserve">̀ </w:t>
      </w:r>
      <w:proofErr w:type="spellStart"/>
      <w:r w:rsidRPr="006C0B16">
        <w:rPr>
          <w:i/>
          <w:color w:val="000000"/>
        </w:rPr>
        <w:t>tên</w:t>
      </w:r>
      <w:proofErr w:type="spellEnd"/>
      <w:r w:rsidRPr="006C0B16">
        <w:rPr>
          <w:i/>
          <w:color w:val="000000"/>
        </w:rPr>
        <w:t xml:space="preserve"> cá </w:t>
      </w:r>
      <w:proofErr w:type="spellStart"/>
      <w:r w:rsidRPr="006C0B16">
        <w:rPr>
          <w:i/>
          <w:color w:val="000000"/>
        </w:rPr>
        <w:t>nhân</w:t>
      </w:r>
      <w:proofErr w:type="spellEnd"/>
      <w:r w:rsidRPr="006C0B16">
        <w:rPr>
          <w:i/>
          <w:color w:val="000000"/>
        </w:rPr>
        <w:t xml:space="preserve"> </w:t>
      </w:r>
      <w:proofErr w:type="spellStart"/>
      <w:r w:rsidRPr="006C0B16">
        <w:rPr>
          <w:i/>
          <w:color w:val="000000"/>
        </w:rPr>
        <w:t>thực</w:t>
      </w:r>
      <w:proofErr w:type="spellEnd"/>
      <w:r w:rsidRPr="006C0B16">
        <w:rPr>
          <w:i/>
          <w:color w:val="000000"/>
        </w:rPr>
        <w:t xml:space="preserve"> </w:t>
      </w:r>
      <w:proofErr w:type="spellStart"/>
      <w:r w:rsidRPr="006C0B16">
        <w:rPr>
          <w:i/>
          <w:color w:val="000000"/>
        </w:rPr>
        <w:t>hiện</w:t>
      </w:r>
      <w:proofErr w:type="spellEnd"/>
      <w:r w:rsidRPr="006C0B16">
        <w:rPr>
          <w:i/>
          <w:color w:val="000000"/>
        </w:rPr>
        <w:t xml:space="preserve"> </w:t>
      </w:r>
      <w:proofErr w:type="spellStart"/>
      <w:r w:rsidRPr="006C0B16">
        <w:rPr>
          <w:i/>
          <w:color w:val="000000"/>
        </w:rPr>
        <w:t>mua</w:t>
      </w:r>
      <w:proofErr w:type="spellEnd"/>
      <w:r w:rsidRPr="006C0B16">
        <w:rPr>
          <w:i/>
          <w:color w:val="000000"/>
        </w:rPr>
        <w:t xml:space="preserve"> </w:t>
      </w:r>
      <w:proofErr w:type="spellStart"/>
      <w:r w:rsidRPr="006C0B16">
        <w:rPr>
          <w:i/>
          <w:color w:val="000000"/>
        </w:rPr>
        <w:t>hàng</w:t>
      </w:r>
      <w:proofErr w:type="spellEnd"/>
    </w:p>
    <w:p w14:paraId="737B29D7" w14:textId="77777777" w:rsidR="001377BE" w:rsidRPr="006C0B16" w:rsidRDefault="001377BE" w:rsidP="00BD6CA2">
      <w:pPr>
        <w:spacing w:before="120" w:line="252" w:lineRule="auto"/>
        <w:ind w:firstLine="567"/>
        <w:jc w:val="both"/>
        <w:rPr>
          <w:color w:val="000000"/>
        </w:rPr>
      </w:pPr>
      <w:proofErr w:type="spellStart"/>
      <w:r w:rsidRPr="006C0B16">
        <w:rPr>
          <w:color w:val="000000"/>
        </w:rPr>
        <w:t>Tên</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b/>
          <w:color w:val="000000"/>
        </w:rPr>
        <w:t>Trường</w:t>
      </w:r>
      <w:proofErr w:type="spellEnd"/>
      <w:r w:rsidRPr="006C0B16">
        <w:rPr>
          <w:b/>
          <w:color w:val="000000"/>
        </w:rPr>
        <w:t xml:space="preserve"> </w:t>
      </w:r>
      <w:proofErr w:type="spellStart"/>
      <w:r w:rsidRPr="006C0B16">
        <w:rPr>
          <w:b/>
          <w:color w:val="000000"/>
        </w:rPr>
        <w:t>Đại</w:t>
      </w:r>
      <w:proofErr w:type="spellEnd"/>
      <w:r w:rsidRPr="006C0B16">
        <w:rPr>
          <w:b/>
          <w:color w:val="000000"/>
        </w:rPr>
        <w:t xml:space="preserve"> </w:t>
      </w:r>
      <w:proofErr w:type="spellStart"/>
      <w:r w:rsidRPr="006C0B16">
        <w:rPr>
          <w:b/>
          <w:color w:val="000000"/>
        </w:rPr>
        <w:t>học</w:t>
      </w:r>
      <w:proofErr w:type="spellEnd"/>
      <w:r w:rsidRPr="006C0B16">
        <w:rPr>
          <w:b/>
          <w:color w:val="000000"/>
        </w:rPr>
        <w:t xml:space="preserve"> Công </w:t>
      </w:r>
      <w:proofErr w:type="spellStart"/>
      <w:r w:rsidRPr="006C0B16">
        <w:rPr>
          <w:b/>
          <w:color w:val="000000"/>
        </w:rPr>
        <w:t>nghê</w:t>
      </w:r>
      <w:proofErr w:type="spellEnd"/>
      <w:r w:rsidRPr="006C0B16">
        <w:rPr>
          <w:b/>
          <w:color w:val="000000"/>
        </w:rPr>
        <w:t xml:space="preserve">̣ – </w:t>
      </w:r>
      <w:proofErr w:type="spellStart"/>
      <w:r w:rsidRPr="006C0B16">
        <w:rPr>
          <w:b/>
          <w:color w:val="000000"/>
        </w:rPr>
        <w:t>Đại</w:t>
      </w:r>
      <w:proofErr w:type="spellEnd"/>
      <w:r w:rsidRPr="006C0B16">
        <w:rPr>
          <w:b/>
          <w:color w:val="000000"/>
        </w:rPr>
        <w:t xml:space="preserve"> </w:t>
      </w:r>
      <w:proofErr w:type="spellStart"/>
      <w:r w:rsidRPr="006C0B16">
        <w:rPr>
          <w:b/>
          <w:color w:val="000000"/>
        </w:rPr>
        <w:t>học</w:t>
      </w:r>
      <w:proofErr w:type="spellEnd"/>
      <w:r w:rsidRPr="006C0B16">
        <w:rPr>
          <w:b/>
          <w:color w:val="000000"/>
        </w:rPr>
        <w:t xml:space="preserve"> </w:t>
      </w:r>
      <w:proofErr w:type="spellStart"/>
      <w:r w:rsidRPr="006C0B16">
        <w:rPr>
          <w:b/>
          <w:color w:val="000000"/>
        </w:rPr>
        <w:t>Quốc</w:t>
      </w:r>
      <w:proofErr w:type="spellEnd"/>
      <w:r w:rsidRPr="006C0B16">
        <w:rPr>
          <w:b/>
          <w:color w:val="000000"/>
        </w:rPr>
        <w:t xml:space="preserve"> </w:t>
      </w:r>
      <w:proofErr w:type="spellStart"/>
      <w:r w:rsidRPr="006C0B16">
        <w:rPr>
          <w:b/>
          <w:color w:val="000000"/>
        </w:rPr>
        <w:t>gia</w:t>
      </w:r>
      <w:proofErr w:type="spellEnd"/>
      <w:r w:rsidRPr="006C0B16">
        <w:rPr>
          <w:b/>
          <w:color w:val="000000"/>
        </w:rPr>
        <w:t xml:space="preserve"> Hà </w:t>
      </w:r>
      <w:proofErr w:type="spellStart"/>
      <w:r w:rsidRPr="006C0B16">
        <w:rPr>
          <w:b/>
          <w:color w:val="000000"/>
        </w:rPr>
        <w:t>Nội</w:t>
      </w:r>
      <w:proofErr w:type="spellEnd"/>
    </w:p>
    <w:p w14:paraId="570122ED" w14:textId="77777777" w:rsidR="001377BE" w:rsidRPr="006C0B16" w:rsidRDefault="001377BE" w:rsidP="00BD6CA2">
      <w:pPr>
        <w:spacing w:before="120" w:line="252" w:lineRule="auto"/>
        <w:ind w:firstLine="567"/>
        <w:jc w:val="both"/>
        <w:rPr>
          <w:color w:val="000000"/>
        </w:rPr>
      </w:pPr>
      <w:proofErr w:type="spellStart"/>
      <w:r w:rsidRPr="006C0B16">
        <w:rPr>
          <w:color w:val="000000"/>
        </w:rPr>
        <w:t>Địa</w:t>
      </w:r>
      <w:proofErr w:type="spellEnd"/>
      <w:r w:rsidRPr="006C0B16">
        <w:rPr>
          <w:color w:val="000000"/>
        </w:rPr>
        <w:t xml:space="preserve"> chỉ: </w:t>
      </w:r>
      <w:r w:rsidRPr="006C0B16">
        <w:rPr>
          <w:b/>
          <w:color w:val="000000"/>
        </w:rPr>
        <w:t xml:space="preserve">Nhà E3, </w:t>
      </w:r>
      <w:proofErr w:type="spellStart"/>
      <w:r w:rsidRPr="006C0B16">
        <w:rPr>
          <w:b/>
          <w:color w:val="000000"/>
        </w:rPr>
        <w:t>Sô</w:t>
      </w:r>
      <w:proofErr w:type="spellEnd"/>
      <w:r w:rsidRPr="006C0B16">
        <w:rPr>
          <w:b/>
          <w:color w:val="000000"/>
        </w:rPr>
        <w:t xml:space="preserve">́ 144 - </w:t>
      </w:r>
      <w:proofErr w:type="spellStart"/>
      <w:r w:rsidRPr="006C0B16">
        <w:rPr>
          <w:b/>
          <w:color w:val="000000"/>
        </w:rPr>
        <w:t>Đường</w:t>
      </w:r>
      <w:proofErr w:type="spellEnd"/>
      <w:r w:rsidRPr="006C0B16">
        <w:rPr>
          <w:b/>
          <w:color w:val="000000"/>
        </w:rPr>
        <w:t xml:space="preserve"> Xuân Thủy, </w:t>
      </w:r>
      <w:proofErr w:type="spellStart"/>
      <w:r w:rsidRPr="006C0B16">
        <w:rPr>
          <w:b/>
          <w:color w:val="000000"/>
        </w:rPr>
        <w:t>Phường</w:t>
      </w:r>
      <w:proofErr w:type="spellEnd"/>
      <w:r w:rsidRPr="006C0B16">
        <w:rPr>
          <w:b/>
          <w:color w:val="000000"/>
        </w:rPr>
        <w:t xml:space="preserve"> </w:t>
      </w:r>
      <w:proofErr w:type="spellStart"/>
      <w:r w:rsidRPr="006C0B16">
        <w:rPr>
          <w:b/>
          <w:color w:val="000000"/>
        </w:rPr>
        <w:t>Dịch</w:t>
      </w:r>
      <w:proofErr w:type="spellEnd"/>
      <w:r w:rsidRPr="006C0B16">
        <w:rPr>
          <w:b/>
          <w:color w:val="000000"/>
        </w:rPr>
        <w:t xml:space="preserve"> </w:t>
      </w:r>
      <w:proofErr w:type="spellStart"/>
      <w:r w:rsidRPr="006C0B16">
        <w:rPr>
          <w:b/>
          <w:color w:val="000000"/>
        </w:rPr>
        <w:t>Vọng</w:t>
      </w:r>
      <w:proofErr w:type="spellEnd"/>
      <w:r w:rsidRPr="006C0B16">
        <w:rPr>
          <w:b/>
          <w:color w:val="000000"/>
        </w:rPr>
        <w:t xml:space="preserve"> </w:t>
      </w:r>
      <w:proofErr w:type="spellStart"/>
      <w:r w:rsidRPr="006C0B16">
        <w:rPr>
          <w:b/>
          <w:color w:val="000000"/>
        </w:rPr>
        <w:t>Hậu</w:t>
      </w:r>
      <w:proofErr w:type="spellEnd"/>
      <w:r w:rsidRPr="006C0B16">
        <w:rPr>
          <w:b/>
          <w:color w:val="000000"/>
        </w:rPr>
        <w:t xml:space="preserve">, </w:t>
      </w:r>
      <w:proofErr w:type="spellStart"/>
      <w:r w:rsidRPr="006C0B16">
        <w:rPr>
          <w:b/>
          <w:color w:val="000000"/>
        </w:rPr>
        <w:t>Quận</w:t>
      </w:r>
      <w:proofErr w:type="spellEnd"/>
      <w:r w:rsidRPr="006C0B16">
        <w:rPr>
          <w:b/>
          <w:color w:val="000000"/>
        </w:rPr>
        <w:t xml:space="preserve"> </w:t>
      </w:r>
      <w:proofErr w:type="spellStart"/>
      <w:r w:rsidRPr="006C0B16">
        <w:rPr>
          <w:b/>
          <w:color w:val="000000"/>
        </w:rPr>
        <w:t>Cầu</w:t>
      </w:r>
      <w:proofErr w:type="spellEnd"/>
      <w:r w:rsidRPr="006C0B16">
        <w:rPr>
          <w:b/>
          <w:color w:val="000000"/>
        </w:rPr>
        <w:t xml:space="preserve"> </w:t>
      </w:r>
      <w:proofErr w:type="spellStart"/>
      <w:r w:rsidRPr="006C0B16">
        <w:rPr>
          <w:b/>
          <w:color w:val="000000"/>
        </w:rPr>
        <w:t>Giấy</w:t>
      </w:r>
      <w:proofErr w:type="spellEnd"/>
      <w:r w:rsidRPr="006C0B16">
        <w:rPr>
          <w:b/>
          <w:color w:val="000000"/>
        </w:rPr>
        <w:t xml:space="preserve">, </w:t>
      </w:r>
      <w:proofErr w:type="spellStart"/>
      <w:r w:rsidRPr="006C0B16">
        <w:rPr>
          <w:b/>
          <w:color w:val="000000"/>
        </w:rPr>
        <w:t>Thành</w:t>
      </w:r>
      <w:proofErr w:type="spellEnd"/>
      <w:r w:rsidRPr="006C0B16">
        <w:rPr>
          <w:b/>
          <w:color w:val="000000"/>
        </w:rPr>
        <w:t xml:space="preserve"> </w:t>
      </w:r>
      <w:proofErr w:type="spellStart"/>
      <w:r w:rsidRPr="006C0B16">
        <w:rPr>
          <w:b/>
          <w:color w:val="000000"/>
        </w:rPr>
        <w:t>phô</w:t>
      </w:r>
      <w:proofErr w:type="spellEnd"/>
      <w:r w:rsidRPr="006C0B16">
        <w:rPr>
          <w:b/>
          <w:color w:val="000000"/>
        </w:rPr>
        <w:t xml:space="preserve">́ Hà </w:t>
      </w:r>
      <w:proofErr w:type="spellStart"/>
      <w:r w:rsidRPr="006C0B16">
        <w:rPr>
          <w:b/>
          <w:color w:val="000000"/>
        </w:rPr>
        <w:t>Nội</w:t>
      </w:r>
      <w:proofErr w:type="spellEnd"/>
    </w:p>
    <w:p w14:paraId="61A5C7D2" w14:textId="77777777" w:rsidR="001377BE" w:rsidRPr="006C0B16" w:rsidRDefault="002F0364" w:rsidP="00BD6CA2">
      <w:pPr>
        <w:spacing w:before="120" w:line="252" w:lineRule="auto"/>
        <w:ind w:firstLine="567"/>
        <w:jc w:val="both"/>
        <w:rPr>
          <w:color w:val="000000"/>
        </w:rPr>
      </w:pPr>
      <w:proofErr w:type="spellStart"/>
      <w:r w:rsidRPr="006C0B16">
        <w:rPr>
          <w:color w:val="000000"/>
        </w:rPr>
        <w:t>Hình</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t</w:t>
      </w:r>
      <w:r w:rsidR="001377BE" w:rsidRPr="006C0B16">
        <w:rPr>
          <w:color w:val="000000"/>
        </w:rPr>
        <w:t>iền</w:t>
      </w:r>
      <w:proofErr w:type="spellEnd"/>
      <w:r w:rsidR="001377BE" w:rsidRPr="006C0B16">
        <w:rPr>
          <w:color w:val="000000"/>
        </w:rPr>
        <w:t xml:space="preserve"> </w:t>
      </w:r>
      <w:proofErr w:type="spellStart"/>
      <w:r w:rsidR="001377BE" w:rsidRPr="006C0B16">
        <w:rPr>
          <w:color w:val="000000"/>
        </w:rPr>
        <w:t>mặt</w:t>
      </w:r>
      <w:proofErr w:type="spellEnd"/>
      <w:r w:rsidRPr="006C0B16">
        <w:rPr>
          <w:color w:val="000000"/>
        </w:rPr>
        <w:t xml:space="preserve"> </w:t>
      </w:r>
      <w:proofErr w:type="spellStart"/>
      <w:r w:rsidRPr="006C0B16">
        <w:rPr>
          <w:color w:val="000000"/>
        </w:rPr>
        <w:t>hoặc</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r w:rsidRPr="006C0B16">
        <w:rPr>
          <w:i/>
          <w:color w:val="000000"/>
        </w:rPr>
        <w:t>(</w:t>
      </w:r>
      <w:proofErr w:type="spellStart"/>
      <w:r w:rsidRPr="006C0B16">
        <w:rPr>
          <w:i/>
          <w:color w:val="000000"/>
        </w:rPr>
        <w:t>theo</w:t>
      </w:r>
      <w:proofErr w:type="spellEnd"/>
      <w:r w:rsidRPr="006C0B16">
        <w:rPr>
          <w:i/>
          <w:color w:val="000000"/>
        </w:rPr>
        <w:t xml:space="preserve"> </w:t>
      </w:r>
      <w:proofErr w:type="spellStart"/>
      <w:r w:rsidRPr="006C0B16">
        <w:rPr>
          <w:i/>
          <w:color w:val="000000"/>
        </w:rPr>
        <w:t>thực</w:t>
      </w:r>
      <w:proofErr w:type="spellEnd"/>
      <w:r w:rsidRPr="006C0B16">
        <w:rPr>
          <w:i/>
          <w:color w:val="000000"/>
        </w:rPr>
        <w:t xml:space="preserve"> </w:t>
      </w:r>
      <w:proofErr w:type="spellStart"/>
      <w:r w:rsidRPr="006C0B16">
        <w:rPr>
          <w:i/>
          <w:color w:val="000000"/>
        </w:rPr>
        <w:t>tê</w:t>
      </w:r>
      <w:proofErr w:type="spellEnd"/>
      <w:r w:rsidRPr="006C0B16">
        <w:rPr>
          <w:i/>
          <w:color w:val="000000"/>
        </w:rPr>
        <w:t xml:space="preserve">́ </w:t>
      </w:r>
      <w:proofErr w:type="spellStart"/>
      <w:r w:rsidRPr="006C0B16">
        <w:rPr>
          <w:i/>
          <w:color w:val="000000"/>
        </w:rPr>
        <w:t>mua</w:t>
      </w:r>
      <w:proofErr w:type="spellEnd"/>
      <w:r w:rsidRPr="006C0B16">
        <w:rPr>
          <w:i/>
          <w:color w:val="000000"/>
        </w:rPr>
        <w:t xml:space="preserve"> </w:t>
      </w:r>
      <w:proofErr w:type="spellStart"/>
      <w:r w:rsidRPr="006C0B16">
        <w:rPr>
          <w:i/>
          <w:color w:val="000000"/>
        </w:rPr>
        <w:t>hàng</w:t>
      </w:r>
      <w:proofErr w:type="spellEnd"/>
      <w:r w:rsidRPr="006C0B16">
        <w:rPr>
          <w:i/>
          <w:color w:val="000000"/>
        </w:rPr>
        <w:t>)</w:t>
      </w:r>
    </w:p>
    <w:p w14:paraId="2FEFA872" w14:textId="77777777" w:rsidR="001377BE" w:rsidRPr="006C0B16" w:rsidRDefault="001377BE" w:rsidP="00BD6CA2">
      <w:pPr>
        <w:spacing w:before="120" w:line="252" w:lineRule="auto"/>
        <w:ind w:firstLine="567"/>
        <w:jc w:val="both"/>
        <w:rPr>
          <w:color w:val="000000"/>
        </w:rPr>
      </w:pPr>
      <w:r w:rsidRPr="006C0B16">
        <w:rPr>
          <w:color w:val="000000"/>
        </w:rPr>
        <w:lastRenderedPageBreak/>
        <w:t xml:space="preserve">Mã </w:t>
      </w:r>
      <w:proofErr w:type="spellStart"/>
      <w:r w:rsidRPr="006C0B16">
        <w:rPr>
          <w:color w:val="000000"/>
        </w:rPr>
        <w:t>sô</w:t>
      </w:r>
      <w:proofErr w:type="spellEnd"/>
      <w:r w:rsidRPr="006C0B16">
        <w:rPr>
          <w:color w:val="000000"/>
        </w:rPr>
        <w:t xml:space="preserve">́ </w:t>
      </w:r>
      <w:proofErr w:type="spellStart"/>
      <w:r w:rsidRPr="006C0B16">
        <w:rPr>
          <w:color w:val="000000"/>
        </w:rPr>
        <w:t>thuê</w:t>
      </w:r>
      <w:proofErr w:type="spellEnd"/>
      <w:r w:rsidRPr="006C0B16">
        <w:rPr>
          <w:color w:val="000000"/>
        </w:rPr>
        <w:t>́: 0101183303-007</w:t>
      </w:r>
    </w:p>
    <w:p w14:paraId="181DD922" w14:textId="77777777" w:rsidR="001E6CF4" w:rsidRPr="006C0B16" w:rsidRDefault="001E6CF4" w:rsidP="001E6CF4">
      <w:pPr>
        <w:spacing w:before="120" w:line="252" w:lineRule="auto"/>
        <w:ind w:firstLine="567"/>
        <w:jc w:val="both"/>
        <w:rPr>
          <w:color w:val="000000"/>
        </w:rPr>
      </w:pPr>
      <w:r w:rsidRPr="006C0B16">
        <w:rPr>
          <w:color w:val="000000"/>
        </w:rPr>
        <w:t xml:space="preserve">+ </w:t>
      </w:r>
      <w:proofErr w:type="spellStart"/>
      <w:r w:rsidRPr="006C0B16">
        <w:rPr>
          <w:color w:val="000000"/>
        </w:rPr>
        <w:t>Tất</w:t>
      </w:r>
      <w:proofErr w:type="spellEnd"/>
      <w:r w:rsidRPr="006C0B16">
        <w:rPr>
          <w:color w:val="000000"/>
        </w:rPr>
        <w:t xml:space="preserve"> cả </w:t>
      </w:r>
      <w:proofErr w:type="spellStart"/>
      <w:r w:rsidRPr="006C0B16">
        <w:rPr>
          <w:color w:val="000000"/>
        </w:rPr>
        <w:t>các</w:t>
      </w:r>
      <w:proofErr w:type="spellEnd"/>
      <w:r w:rsidRPr="006C0B16">
        <w:rPr>
          <w:color w:val="000000"/>
        </w:rPr>
        <w:t xml:space="preserve"> </w:t>
      </w:r>
      <w:proofErr w:type="spellStart"/>
      <w:r w:rsidRPr="006C0B16">
        <w:rPr>
          <w:color w:val="000000"/>
        </w:rPr>
        <w:t>chứng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có </w:t>
      </w:r>
      <w:proofErr w:type="spellStart"/>
      <w:r w:rsidRPr="006C0B16">
        <w:rPr>
          <w:color w:val="000000"/>
        </w:rPr>
        <w:t>đu</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danh</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chứng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mới</w:t>
      </w:r>
      <w:proofErr w:type="spellEnd"/>
      <w:r w:rsidRPr="006C0B16">
        <w:rPr>
          <w:color w:val="000000"/>
        </w:rPr>
        <w:t xml:space="preserve"> có </w:t>
      </w:r>
      <w:proofErr w:type="spellStart"/>
      <w:r w:rsidRPr="006C0B16">
        <w:rPr>
          <w:color w:val="000000"/>
        </w:rPr>
        <w:t>gia</w:t>
      </w:r>
      <w:proofErr w:type="spellEnd"/>
      <w:r w:rsidRPr="006C0B16">
        <w:rPr>
          <w:color w:val="000000"/>
        </w:rPr>
        <w:t xml:space="preserve">́ trị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Tất</w:t>
      </w:r>
      <w:proofErr w:type="spellEnd"/>
      <w:r w:rsidRPr="006C0B16">
        <w:rPr>
          <w:color w:val="000000"/>
        </w:rPr>
        <w:t xml:space="preserve"> cả </w:t>
      </w:r>
      <w:proofErr w:type="spellStart"/>
      <w:r w:rsidRPr="006C0B16">
        <w:rPr>
          <w:color w:val="000000"/>
        </w:rPr>
        <w:t>các</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chứng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đều</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bằng</w:t>
      </w:r>
      <w:proofErr w:type="spellEnd"/>
      <w:r w:rsidRPr="006C0B16">
        <w:rPr>
          <w:color w:val="000000"/>
        </w:rPr>
        <w:t xml:space="preserve"> </w:t>
      </w:r>
      <w:proofErr w:type="spellStart"/>
      <w:r w:rsidRPr="006C0B16">
        <w:rPr>
          <w:color w:val="000000"/>
        </w:rPr>
        <w:t>bút</w:t>
      </w:r>
      <w:proofErr w:type="spellEnd"/>
      <w:r w:rsidRPr="006C0B16">
        <w:rPr>
          <w:color w:val="000000"/>
        </w:rPr>
        <w:t xml:space="preserve"> </w:t>
      </w:r>
      <w:proofErr w:type="spellStart"/>
      <w:r w:rsidRPr="006C0B16">
        <w:rPr>
          <w:color w:val="000000"/>
        </w:rPr>
        <w:t>bi</w:t>
      </w:r>
      <w:proofErr w:type="spellEnd"/>
      <w:r w:rsidRPr="006C0B16">
        <w:rPr>
          <w:color w:val="000000"/>
        </w:rPr>
        <w:t xml:space="preserve"> </w:t>
      </w:r>
      <w:proofErr w:type="spellStart"/>
      <w:r w:rsidRPr="006C0B16">
        <w:rPr>
          <w:color w:val="000000"/>
        </w:rPr>
        <w:t>hoặc</w:t>
      </w:r>
      <w:proofErr w:type="spellEnd"/>
      <w:r w:rsidRPr="006C0B16">
        <w:rPr>
          <w:color w:val="000000"/>
        </w:rPr>
        <w:t xml:space="preserve"> </w:t>
      </w:r>
      <w:proofErr w:type="spellStart"/>
      <w:r w:rsidRPr="006C0B16">
        <w:rPr>
          <w:color w:val="000000"/>
        </w:rPr>
        <w:t>bút</w:t>
      </w:r>
      <w:proofErr w:type="spellEnd"/>
      <w:r w:rsidRPr="006C0B16">
        <w:rPr>
          <w:color w:val="000000"/>
        </w:rPr>
        <w:t xml:space="preserve"> </w:t>
      </w:r>
      <w:proofErr w:type="spellStart"/>
      <w:r w:rsidRPr="006C0B16">
        <w:rPr>
          <w:color w:val="000000"/>
        </w:rPr>
        <w:t>mực</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bằng</w:t>
      </w:r>
      <w:proofErr w:type="spellEnd"/>
      <w:r w:rsidRPr="006C0B16">
        <w:rPr>
          <w:color w:val="000000"/>
        </w:rPr>
        <w:t xml:space="preserve"> </w:t>
      </w:r>
      <w:proofErr w:type="spellStart"/>
      <w:r w:rsidRPr="006C0B16">
        <w:rPr>
          <w:color w:val="000000"/>
        </w:rPr>
        <w:t>mực</w:t>
      </w:r>
      <w:proofErr w:type="spellEnd"/>
      <w:r w:rsidRPr="006C0B16">
        <w:rPr>
          <w:color w:val="000000"/>
        </w:rPr>
        <w:t xml:space="preserve"> </w:t>
      </w:r>
      <w:proofErr w:type="spellStart"/>
      <w:r w:rsidRPr="006C0B16">
        <w:rPr>
          <w:color w:val="000000"/>
        </w:rPr>
        <w:t>đo</w:t>
      </w:r>
      <w:proofErr w:type="spellEnd"/>
      <w:r w:rsidRPr="006C0B16">
        <w:rPr>
          <w:color w:val="000000"/>
        </w:rPr>
        <w:t xml:space="preserve">̉, </w:t>
      </w:r>
      <w:proofErr w:type="spellStart"/>
      <w:r w:rsidRPr="006C0B16">
        <w:rPr>
          <w:color w:val="000000"/>
        </w:rPr>
        <w:t>mực</w:t>
      </w:r>
      <w:proofErr w:type="spellEnd"/>
      <w:r w:rsidRPr="006C0B16">
        <w:rPr>
          <w:color w:val="000000"/>
        </w:rPr>
        <w:t xml:space="preserve"> </w:t>
      </w:r>
      <w:proofErr w:type="spellStart"/>
      <w:r w:rsidRPr="006C0B16">
        <w:rPr>
          <w:color w:val="000000"/>
        </w:rPr>
        <w:t>đen</w:t>
      </w:r>
      <w:proofErr w:type="spellEnd"/>
      <w:r w:rsidRPr="006C0B16">
        <w:rPr>
          <w:color w:val="000000"/>
        </w:rPr>
        <w:t xml:space="preserve">, </w:t>
      </w:r>
      <w:proofErr w:type="spellStart"/>
      <w:r w:rsidRPr="006C0B16">
        <w:rPr>
          <w:color w:val="000000"/>
        </w:rPr>
        <w:t>bằng</w:t>
      </w:r>
      <w:proofErr w:type="spellEnd"/>
      <w:r w:rsidRPr="006C0B16">
        <w:rPr>
          <w:color w:val="000000"/>
        </w:rPr>
        <w:t xml:space="preserve"> </w:t>
      </w:r>
      <w:proofErr w:type="spellStart"/>
      <w:r w:rsidRPr="006C0B16">
        <w:rPr>
          <w:color w:val="000000"/>
        </w:rPr>
        <w:t>bút</w:t>
      </w:r>
      <w:proofErr w:type="spellEnd"/>
      <w:r w:rsidRPr="006C0B16">
        <w:rPr>
          <w:color w:val="000000"/>
        </w:rPr>
        <w:t xml:space="preserve"> chì, </w:t>
      </w:r>
      <w:proofErr w:type="spellStart"/>
      <w:r w:rsidRPr="006C0B16">
        <w:rPr>
          <w:color w:val="000000"/>
        </w:rPr>
        <w:t>hoặc</w:t>
      </w:r>
      <w:proofErr w:type="spellEnd"/>
      <w:r w:rsidRPr="006C0B16">
        <w:rPr>
          <w:color w:val="000000"/>
        </w:rPr>
        <w:t xml:space="preserve"> </w:t>
      </w:r>
      <w:proofErr w:type="spellStart"/>
      <w:r w:rsidRPr="006C0B16">
        <w:rPr>
          <w:color w:val="000000"/>
        </w:rPr>
        <w:t>dấu</w:t>
      </w:r>
      <w:proofErr w:type="spellEnd"/>
      <w:r w:rsidRPr="006C0B16">
        <w:rPr>
          <w:color w:val="000000"/>
        </w:rPr>
        <w:t xml:space="preserve"> </w:t>
      </w:r>
      <w:proofErr w:type="spellStart"/>
      <w:r w:rsidRPr="006C0B16">
        <w:rPr>
          <w:color w:val="000000"/>
        </w:rPr>
        <w:t>khắc</w:t>
      </w:r>
      <w:proofErr w:type="spellEnd"/>
      <w:r w:rsidRPr="006C0B16">
        <w:rPr>
          <w:color w:val="000000"/>
        </w:rPr>
        <w:t xml:space="preserve"> </w:t>
      </w:r>
      <w:proofErr w:type="spellStart"/>
      <w:r w:rsidRPr="006C0B16">
        <w:rPr>
          <w:color w:val="000000"/>
        </w:rPr>
        <w:t>sẵn</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chứng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chi </w:t>
      </w:r>
      <w:proofErr w:type="spellStart"/>
      <w:r w:rsidRPr="006C0B16">
        <w:rPr>
          <w:color w:val="000000"/>
        </w:rPr>
        <w:t>tiền</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từng</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chứng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một</w:t>
      </w:r>
      <w:proofErr w:type="spellEnd"/>
      <w:r w:rsidRPr="006C0B16">
        <w:rPr>
          <w:color w:val="000000"/>
        </w:rPr>
        <w:t xml:space="preserve"> </w:t>
      </w:r>
      <w:proofErr w:type="spellStart"/>
      <w:r w:rsidRPr="006C0B16">
        <w:rPr>
          <w:color w:val="000000"/>
        </w:rPr>
        <w:t>người</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w:t>
      </w:r>
      <w:proofErr w:type="spellStart"/>
      <w:r w:rsidRPr="006C0B16">
        <w:rPr>
          <w:color w:val="000000"/>
        </w:rPr>
        <w:t>nhất</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giống</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đa</w:t>
      </w:r>
      <w:proofErr w:type="spellEnd"/>
      <w:r w:rsidRPr="006C0B16">
        <w:rPr>
          <w:color w:val="000000"/>
        </w:rPr>
        <w:t xml:space="preserve">̃ </w:t>
      </w:r>
      <w:proofErr w:type="spellStart"/>
      <w:r w:rsidRPr="006C0B16">
        <w:rPr>
          <w:color w:val="000000"/>
        </w:rPr>
        <w:t>đăng</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đăng</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thi</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lần</w:t>
      </w:r>
      <w:proofErr w:type="spellEnd"/>
      <w:r w:rsidRPr="006C0B16">
        <w:rPr>
          <w:color w:val="000000"/>
        </w:rPr>
        <w:t xml:space="preserve"> </w:t>
      </w:r>
      <w:proofErr w:type="spellStart"/>
      <w:r w:rsidRPr="006C0B16">
        <w:rPr>
          <w:color w:val="000000"/>
        </w:rPr>
        <w:t>sau</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w:t>
      </w:r>
      <w:proofErr w:type="spellStart"/>
      <w:r w:rsidRPr="006C0B16">
        <w:rPr>
          <w:color w:val="000000"/>
        </w:rPr>
        <w:t>nhất</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lần</w:t>
      </w:r>
      <w:proofErr w:type="spellEnd"/>
      <w:r w:rsidRPr="006C0B16">
        <w:rPr>
          <w:color w:val="000000"/>
        </w:rPr>
        <w:t xml:space="preserve"> </w:t>
      </w:r>
      <w:proofErr w:type="spellStart"/>
      <w:r w:rsidRPr="006C0B16">
        <w:rPr>
          <w:color w:val="000000"/>
        </w:rPr>
        <w:t>trước</w:t>
      </w:r>
      <w:proofErr w:type="spellEnd"/>
      <w:r w:rsidRPr="006C0B16">
        <w:rPr>
          <w:color w:val="000000"/>
        </w:rPr>
        <w:t xml:space="preserve"> </w:t>
      </w:r>
      <w:proofErr w:type="spellStart"/>
      <w:r w:rsidRPr="006C0B16">
        <w:rPr>
          <w:color w:val="000000"/>
        </w:rPr>
        <w:t>đo</w:t>
      </w:r>
      <w:proofErr w:type="spellEnd"/>
      <w:r w:rsidRPr="006C0B16">
        <w:rPr>
          <w:color w:val="000000"/>
        </w:rPr>
        <w:t xml:space="preserve">́. </w:t>
      </w:r>
      <w:proofErr w:type="spellStart"/>
      <w:r w:rsidRPr="006C0B16">
        <w:rPr>
          <w:color w:val="000000"/>
        </w:rPr>
        <w:t>Chư</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c</w:t>
      </w:r>
      <w:r w:rsidR="00253838" w:rsidRPr="006C0B16">
        <w:rPr>
          <w:color w:val="000000"/>
        </w:rPr>
        <w:t>hứng</w:t>
      </w:r>
      <w:proofErr w:type="spellEnd"/>
      <w:r w:rsidR="00253838" w:rsidRPr="006C0B16">
        <w:rPr>
          <w:color w:val="000000"/>
        </w:rPr>
        <w:t xml:space="preserve"> </w:t>
      </w:r>
      <w:proofErr w:type="spellStart"/>
      <w:r w:rsidR="00253838" w:rsidRPr="006C0B16">
        <w:rPr>
          <w:color w:val="000000"/>
        </w:rPr>
        <w:t>tư</w:t>
      </w:r>
      <w:proofErr w:type="spellEnd"/>
      <w:r w:rsidR="00253838" w:rsidRPr="006C0B16">
        <w:rPr>
          <w:color w:val="000000"/>
        </w:rPr>
        <w:t xml:space="preserve">̀ </w:t>
      </w:r>
      <w:proofErr w:type="spellStart"/>
      <w:r w:rsidR="00253838" w:rsidRPr="006C0B16">
        <w:rPr>
          <w:color w:val="000000"/>
        </w:rPr>
        <w:t>nhận</w:t>
      </w:r>
      <w:proofErr w:type="spellEnd"/>
      <w:r w:rsidR="00253838" w:rsidRPr="006C0B16">
        <w:rPr>
          <w:color w:val="000000"/>
        </w:rPr>
        <w:t xml:space="preserve"> </w:t>
      </w:r>
      <w:proofErr w:type="spellStart"/>
      <w:r w:rsidR="00253838" w:rsidRPr="006C0B16">
        <w:rPr>
          <w:color w:val="000000"/>
        </w:rPr>
        <w:t>tiền</w:t>
      </w:r>
      <w:proofErr w:type="spellEnd"/>
      <w:r w:rsidR="00253838" w:rsidRPr="006C0B16">
        <w:rPr>
          <w:color w:val="000000"/>
        </w:rPr>
        <w:t xml:space="preserve"> </w:t>
      </w:r>
      <w:r w:rsidR="000026C1">
        <w:rPr>
          <w:i/>
          <w:color w:val="000000"/>
        </w:rPr>
        <w:t>(</w:t>
      </w:r>
      <w:proofErr w:type="spellStart"/>
      <w:r w:rsidR="000026C1">
        <w:rPr>
          <w:i/>
          <w:color w:val="000000"/>
        </w:rPr>
        <w:t>B</w:t>
      </w:r>
      <w:r w:rsidR="00253838" w:rsidRPr="006C0B16">
        <w:rPr>
          <w:i/>
          <w:color w:val="000000"/>
        </w:rPr>
        <w:t>ảng</w:t>
      </w:r>
      <w:proofErr w:type="spellEnd"/>
      <w:r w:rsidR="00253838" w:rsidRPr="006C0B16">
        <w:rPr>
          <w:i/>
          <w:color w:val="000000"/>
        </w:rPr>
        <w:t xml:space="preserve"> </w:t>
      </w:r>
      <w:proofErr w:type="spellStart"/>
      <w:r w:rsidR="00253838" w:rsidRPr="006C0B16">
        <w:rPr>
          <w:i/>
          <w:color w:val="000000"/>
        </w:rPr>
        <w:t>kê</w:t>
      </w:r>
      <w:proofErr w:type="spellEnd"/>
      <w:r w:rsidRPr="006C0B16">
        <w:rPr>
          <w:i/>
          <w:color w:val="000000"/>
        </w:rPr>
        <w:t xml:space="preserve"> </w:t>
      </w:r>
      <w:proofErr w:type="spellStart"/>
      <w:r w:rsidRPr="006C0B16">
        <w:rPr>
          <w:i/>
          <w:color w:val="000000"/>
        </w:rPr>
        <w:t>nhận</w:t>
      </w:r>
      <w:proofErr w:type="spellEnd"/>
      <w:r w:rsidRPr="006C0B16">
        <w:rPr>
          <w:i/>
          <w:color w:val="000000"/>
        </w:rPr>
        <w:t xml:space="preserve"> </w:t>
      </w:r>
      <w:proofErr w:type="spellStart"/>
      <w:r w:rsidR="000026C1">
        <w:rPr>
          <w:i/>
          <w:color w:val="000000"/>
        </w:rPr>
        <w:t>tiền</w:t>
      </w:r>
      <w:proofErr w:type="spellEnd"/>
      <w:r w:rsidR="000026C1">
        <w:rPr>
          <w:i/>
          <w:color w:val="000000"/>
        </w:rPr>
        <w:t xml:space="preserve">, </w:t>
      </w:r>
      <w:proofErr w:type="spellStart"/>
      <w:r w:rsidR="000026C1">
        <w:rPr>
          <w:i/>
          <w:color w:val="000000"/>
        </w:rPr>
        <w:t>Giấy</w:t>
      </w:r>
      <w:proofErr w:type="spellEnd"/>
      <w:r w:rsidR="000026C1">
        <w:rPr>
          <w:i/>
          <w:color w:val="000000"/>
        </w:rPr>
        <w:t xml:space="preserve"> </w:t>
      </w:r>
      <w:proofErr w:type="spellStart"/>
      <w:r w:rsidR="000026C1">
        <w:rPr>
          <w:i/>
          <w:color w:val="000000"/>
        </w:rPr>
        <w:t>biên</w:t>
      </w:r>
      <w:proofErr w:type="spellEnd"/>
      <w:r w:rsidR="000026C1">
        <w:rPr>
          <w:i/>
          <w:color w:val="000000"/>
        </w:rPr>
        <w:t xml:space="preserve"> </w:t>
      </w:r>
      <w:proofErr w:type="spellStart"/>
      <w:r w:rsidR="000026C1">
        <w:rPr>
          <w:i/>
          <w:color w:val="000000"/>
        </w:rPr>
        <w:t>nhận</w:t>
      </w:r>
      <w:proofErr w:type="spellEnd"/>
      <w:r w:rsidR="000026C1">
        <w:rPr>
          <w:i/>
          <w:color w:val="000000"/>
        </w:rPr>
        <w:t xml:space="preserve"> </w:t>
      </w:r>
      <w:proofErr w:type="spellStart"/>
      <w:r w:rsidR="000026C1">
        <w:rPr>
          <w:i/>
          <w:color w:val="000000"/>
        </w:rPr>
        <w:t>tiền</w:t>
      </w:r>
      <w:proofErr w:type="spellEnd"/>
      <w:r w:rsidR="000026C1">
        <w:rPr>
          <w:i/>
          <w:color w:val="000000"/>
        </w:rPr>
        <w:t xml:space="preserve">, </w:t>
      </w:r>
      <w:proofErr w:type="spellStart"/>
      <w:r w:rsidR="000026C1">
        <w:rPr>
          <w:i/>
          <w:color w:val="000000"/>
        </w:rPr>
        <w:t>P</w:t>
      </w:r>
      <w:r w:rsidRPr="006C0B16">
        <w:rPr>
          <w:i/>
          <w:color w:val="000000"/>
        </w:rPr>
        <w:t>hiếu</w:t>
      </w:r>
      <w:proofErr w:type="spellEnd"/>
      <w:r w:rsidRPr="006C0B16">
        <w:rPr>
          <w:i/>
          <w:color w:val="000000"/>
        </w:rPr>
        <w:t xml:space="preserve"> chi...)</w:t>
      </w:r>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người</w:t>
      </w:r>
      <w:proofErr w:type="spellEnd"/>
      <w:r w:rsidRPr="006C0B16">
        <w:rPr>
          <w:color w:val="000000"/>
        </w:rPr>
        <w:t xml:space="preserve"> </w:t>
      </w:r>
      <w:proofErr w:type="spellStart"/>
      <w:r w:rsidRPr="006C0B16">
        <w:rPr>
          <w:color w:val="000000"/>
        </w:rPr>
        <w:t>nhận</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tuyệt</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đ</w:t>
      </w:r>
      <w:r w:rsidR="00533BAD" w:rsidRPr="006C0B16">
        <w:rPr>
          <w:color w:val="000000"/>
        </w:rPr>
        <w:t>ược</w:t>
      </w:r>
      <w:proofErr w:type="spellEnd"/>
      <w:r w:rsidR="00533BAD" w:rsidRPr="006C0B16">
        <w:rPr>
          <w:color w:val="000000"/>
        </w:rPr>
        <w:t xml:space="preserve"> </w:t>
      </w:r>
      <w:proofErr w:type="spellStart"/>
      <w:r w:rsidR="00533BAD" w:rsidRPr="006C0B16">
        <w:rPr>
          <w:color w:val="000000"/>
        </w:rPr>
        <w:t>ky</w:t>
      </w:r>
      <w:proofErr w:type="spellEnd"/>
      <w:r w:rsidR="00533BAD" w:rsidRPr="006C0B16">
        <w:rPr>
          <w:color w:val="000000"/>
        </w:rPr>
        <w:t xml:space="preserve">́ </w:t>
      </w:r>
      <w:proofErr w:type="spellStart"/>
      <w:r w:rsidR="00533BAD" w:rsidRPr="006C0B16">
        <w:rPr>
          <w:color w:val="000000"/>
        </w:rPr>
        <w:t>thay</w:t>
      </w:r>
      <w:proofErr w:type="spellEnd"/>
      <w:r w:rsidR="00533BAD" w:rsidRPr="006C0B16">
        <w:rPr>
          <w:color w:val="000000"/>
        </w:rPr>
        <w:t xml:space="preserve">, </w:t>
      </w:r>
      <w:proofErr w:type="spellStart"/>
      <w:r w:rsidR="00533BAD" w:rsidRPr="006C0B16">
        <w:rPr>
          <w:color w:val="000000"/>
        </w:rPr>
        <w:t>trường</w:t>
      </w:r>
      <w:proofErr w:type="spellEnd"/>
      <w:r w:rsidR="00533BAD" w:rsidRPr="006C0B16">
        <w:rPr>
          <w:color w:val="000000"/>
        </w:rPr>
        <w:t xml:space="preserve"> </w:t>
      </w:r>
      <w:proofErr w:type="spellStart"/>
      <w:r w:rsidR="00533BAD" w:rsidRPr="006C0B16">
        <w:rPr>
          <w:color w:val="000000"/>
        </w:rPr>
        <w:t>hợp</w:t>
      </w:r>
      <w:proofErr w:type="spellEnd"/>
      <w:r w:rsidR="00533BAD" w:rsidRPr="006C0B16">
        <w:rPr>
          <w:color w:val="000000"/>
        </w:rPr>
        <w:t xml:space="preserve"> </w:t>
      </w:r>
      <w:proofErr w:type="spellStart"/>
      <w:r w:rsidR="00533BAD" w:rsidRPr="006C0B16">
        <w:rPr>
          <w:color w:val="000000"/>
        </w:rPr>
        <w:t>cán</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đi</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tác</w:t>
      </w:r>
      <w:proofErr w:type="spellEnd"/>
      <w:r w:rsidRPr="006C0B16">
        <w:rPr>
          <w:color w:val="000000"/>
        </w:rPr>
        <w:t xml:space="preserve"> </w:t>
      </w:r>
      <w:proofErr w:type="spellStart"/>
      <w:r w:rsidRPr="006C0B16">
        <w:rPr>
          <w:color w:val="000000"/>
        </w:rPr>
        <w:t>dài</w:t>
      </w:r>
      <w:proofErr w:type="spellEnd"/>
      <w:r w:rsidRPr="006C0B16">
        <w:rPr>
          <w:color w:val="000000"/>
        </w:rPr>
        <w:t xml:space="preserve"> </w:t>
      </w:r>
      <w:proofErr w:type="spellStart"/>
      <w:r w:rsidRPr="006C0B16">
        <w:rPr>
          <w:color w:val="000000"/>
        </w:rPr>
        <w:t>ngày</w:t>
      </w:r>
      <w:proofErr w:type="spellEnd"/>
      <w:r w:rsidRPr="006C0B16">
        <w:rPr>
          <w:color w:val="000000"/>
        </w:rPr>
        <w:t xml:space="preserve">, </w:t>
      </w:r>
      <w:proofErr w:type="spellStart"/>
      <w:r w:rsidRPr="006C0B16">
        <w:rPr>
          <w:color w:val="000000"/>
        </w:rPr>
        <w:t>ủy</w:t>
      </w:r>
      <w:proofErr w:type="spellEnd"/>
      <w:r w:rsidRPr="006C0B16">
        <w:rPr>
          <w:color w:val="000000"/>
        </w:rPr>
        <w:t xml:space="preserve"> </w:t>
      </w:r>
      <w:proofErr w:type="spellStart"/>
      <w:r w:rsidRPr="006C0B16">
        <w:rPr>
          <w:color w:val="000000"/>
        </w:rPr>
        <w:t>quyền</w:t>
      </w:r>
      <w:proofErr w:type="spellEnd"/>
      <w:r w:rsidRPr="006C0B16">
        <w:rPr>
          <w:color w:val="000000"/>
        </w:rPr>
        <w:t xml:space="preserve"> </w:t>
      </w:r>
      <w:proofErr w:type="spellStart"/>
      <w:r w:rsidRPr="006C0B16">
        <w:rPr>
          <w:color w:val="000000"/>
        </w:rPr>
        <w:t>cho</w:t>
      </w:r>
      <w:proofErr w:type="spellEnd"/>
      <w:r w:rsidRPr="006C0B16">
        <w:rPr>
          <w:color w:val="000000"/>
        </w:rPr>
        <w:t xml:space="preserve"> </w:t>
      </w:r>
      <w:proofErr w:type="spellStart"/>
      <w:r w:rsidRPr="006C0B16">
        <w:rPr>
          <w:color w:val="000000"/>
        </w:rPr>
        <w:t>cán</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w:t>
      </w:r>
      <w:proofErr w:type="spellStart"/>
      <w:r w:rsidRPr="006C0B16">
        <w:rPr>
          <w:color w:val="000000"/>
        </w:rPr>
        <w:t>khác</w:t>
      </w:r>
      <w:proofErr w:type="spellEnd"/>
      <w:r w:rsidRPr="006C0B16">
        <w:rPr>
          <w:color w:val="000000"/>
        </w:rPr>
        <w:t xml:space="preserve"> </w:t>
      </w:r>
      <w:proofErr w:type="spellStart"/>
      <w:r w:rsidRPr="006C0B16">
        <w:rPr>
          <w:color w:val="000000"/>
        </w:rPr>
        <w:t>nhận</w:t>
      </w:r>
      <w:proofErr w:type="spellEnd"/>
      <w:r w:rsidRPr="006C0B16">
        <w:rPr>
          <w:color w:val="000000"/>
        </w:rPr>
        <w:t xml:space="preserve"> </w:t>
      </w:r>
      <w:proofErr w:type="spellStart"/>
      <w:r w:rsidR="00275739" w:rsidRPr="006C0B16">
        <w:rPr>
          <w:color w:val="000000"/>
        </w:rPr>
        <w:t>tiền</w:t>
      </w:r>
      <w:proofErr w:type="spellEnd"/>
      <w:r w:rsidR="00275739" w:rsidRPr="006C0B16">
        <w:rPr>
          <w:color w:val="000000"/>
        </w:rPr>
        <w:t xml:space="preserve"> </w:t>
      </w:r>
      <w:proofErr w:type="spellStart"/>
      <w:r w:rsidR="00275739" w:rsidRPr="006C0B16">
        <w:rPr>
          <w:color w:val="000000"/>
        </w:rPr>
        <w:t>cần</w:t>
      </w:r>
      <w:proofErr w:type="spellEnd"/>
      <w:r w:rsidR="00275739" w:rsidRPr="006C0B16">
        <w:rPr>
          <w:color w:val="000000"/>
        </w:rPr>
        <w:t xml:space="preserve"> có </w:t>
      </w:r>
      <w:proofErr w:type="spellStart"/>
      <w:r w:rsidR="00275739" w:rsidRPr="006C0B16">
        <w:rPr>
          <w:color w:val="000000"/>
        </w:rPr>
        <w:t>Giấy</w:t>
      </w:r>
      <w:proofErr w:type="spellEnd"/>
      <w:r w:rsidR="00275739" w:rsidRPr="006C0B16">
        <w:rPr>
          <w:color w:val="000000"/>
        </w:rPr>
        <w:t xml:space="preserve"> </w:t>
      </w:r>
      <w:proofErr w:type="spellStart"/>
      <w:r w:rsidR="00275739" w:rsidRPr="006C0B16">
        <w:rPr>
          <w:color w:val="000000"/>
        </w:rPr>
        <w:t>ủy</w:t>
      </w:r>
      <w:proofErr w:type="spellEnd"/>
      <w:r w:rsidR="00275739" w:rsidRPr="006C0B16">
        <w:rPr>
          <w:color w:val="000000"/>
        </w:rPr>
        <w:t xml:space="preserve"> </w:t>
      </w:r>
      <w:proofErr w:type="spellStart"/>
      <w:r w:rsidR="00275739" w:rsidRPr="006C0B16">
        <w:rPr>
          <w:color w:val="000000"/>
        </w:rPr>
        <w:t>quyền</w:t>
      </w:r>
      <w:proofErr w:type="spellEnd"/>
      <w:r w:rsidR="00275739" w:rsidRPr="006C0B16">
        <w:rPr>
          <w:color w:val="000000"/>
        </w:rPr>
        <w:t xml:space="preserve"> </w:t>
      </w:r>
      <w:proofErr w:type="spellStart"/>
      <w:r w:rsidR="00275739" w:rsidRPr="006C0B16">
        <w:rPr>
          <w:color w:val="000000"/>
        </w:rPr>
        <w:t>theo</w:t>
      </w:r>
      <w:proofErr w:type="spellEnd"/>
      <w:r w:rsidR="00275739" w:rsidRPr="006C0B16">
        <w:rPr>
          <w:color w:val="000000"/>
        </w:rPr>
        <w:t xml:space="preserve"> </w:t>
      </w:r>
      <w:proofErr w:type="spellStart"/>
      <w:r w:rsidR="00275739" w:rsidRPr="006C0B16">
        <w:rPr>
          <w:color w:val="000000"/>
        </w:rPr>
        <w:t>đúng</w:t>
      </w:r>
      <w:proofErr w:type="spellEnd"/>
      <w:r w:rsidR="00275739" w:rsidRPr="006C0B16">
        <w:rPr>
          <w:color w:val="000000"/>
        </w:rPr>
        <w:t xml:space="preserve"> </w:t>
      </w:r>
      <w:proofErr w:type="spellStart"/>
      <w:r w:rsidR="00275739" w:rsidRPr="006C0B16">
        <w:rPr>
          <w:color w:val="000000"/>
        </w:rPr>
        <w:t>quy</w:t>
      </w:r>
      <w:proofErr w:type="spellEnd"/>
      <w:r w:rsidR="00275739" w:rsidRPr="006C0B16">
        <w:rPr>
          <w:color w:val="000000"/>
        </w:rPr>
        <w:t xml:space="preserve"> </w:t>
      </w:r>
      <w:proofErr w:type="spellStart"/>
      <w:r w:rsidR="00275739" w:rsidRPr="006C0B16">
        <w:rPr>
          <w:color w:val="000000"/>
        </w:rPr>
        <w:t>định</w:t>
      </w:r>
      <w:proofErr w:type="spellEnd"/>
      <w:r w:rsidR="00275739" w:rsidRPr="006C0B16">
        <w:rPr>
          <w:color w:val="000000"/>
        </w:rPr>
        <w:t>.</w:t>
      </w:r>
    </w:p>
    <w:p w14:paraId="4C1FBE46" w14:textId="77777777" w:rsidR="00C27B3C" w:rsidRPr="006C0B16" w:rsidRDefault="00C27B3C" w:rsidP="001E6CF4">
      <w:pPr>
        <w:spacing w:before="120" w:line="252" w:lineRule="auto"/>
        <w:ind w:firstLine="567"/>
        <w:jc w:val="both"/>
        <w:rPr>
          <w:color w:val="000000"/>
        </w:rPr>
      </w:pPr>
      <w:r w:rsidRPr="006C0B16">
        <w:rPr>
          <w:color w:val="000000"/>
        </w:rPr>
        <w:t xml:space="preserve">- </w:t>
      </w:r>
      <w:proofErr w:type="spellStart"/>
      <w:r w:rsidRPr="006C0B16">
        <w:rPr>
          <w:color w:val="000000"/>
        </w:rPr>
        <w:t>Khấu</w:t>
      </w:r>
      <w:proofErr w:type="spellEnd"/>
      <w:r w:rsidRPr="006C0B16">
        <w:rPr>
          <w:color w:val="000000"/>
        </w:rPr>
        <w:t xml:space="preserve"> </w:t>
      </w:r>
      <w:proofErr w:type="spellStart"/>
      <w:r w:rsidRPr="006C0B16">
        <w:rPr>
          <w:color w:val="000000"/>
        </w:rPr>
        <w:t>trư</w:t>
      </w:r>
      <w:proofErr w:type="spellEnd"/>
      <w:r w:rsidRPr="006C0B16">
        <w:rPr>
          <w:color w:val="000000"/>
        </w:rPr>
        <w:t xml:space="preserve">̀ </w:t>
      </w:r>
      <w:proofErr w:type="spellStart"/>
      <w:r w:rsidRPr="006C0B16">
        <w:rPr>
          <w:color w:val="000000"/>
        </w:rPr>
        <w:t>thuê</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nhập</w:t>
      </w:r>
      <w:proofErr w:type="spellEnd"/>
      <w:r w:rsidRPr="006C0B16">
        <w:rPr>
          <w:color w:val="000000"/>
        </w:rPr>
        <w:t xml:space="preserve"> cá </w:t>
      </w:r>
      <w:proofErr w:type="spellStart"/>
      <w:r w:rsidRPr="006C0B16">
        <w:rPr>
          <w:color w:val="000000"/>
        </w:rPr>
        <w:t>nhân</w:t>
      </w:r>
      <w:proofErr w:type="spellEnd"/>
      <w:r w:rsidRPr="006C0B16">
        <w:rPr>
          <w:color w:val="000000"/>
        </w:rPr>
        <w:t>:</w:t>
      </w:r>
    </w:p>
    <w:p w14:paraId="78D363DC" w14:textId="77777777" w:rsidR="00C27B3C" w:rsidRPr="006C0B16" w:rsidRDefault="00C27B3C" w:rsidP="001E6CF4">
      <w:pPr>
        <w:spacing w:before="120" w:line="252" w:lineRule="auto"/>
        <w:ind w:firstLine="567"/>
        <w:jc w:val="both"/>
        <w:rPr>
          <w:color w:val="000000"/>
        </w:rPr>
      </w:pPr>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cho</w:t>
      </w:r>
      <w:proofErr w:type="spellEnd"/>
      <w:r w:rsidRPr="006C0B16">
        <w:rPr>
          <w:color w:val="000000"/>
        </w:rPr>
        <w:t xml:space="preserve"> cá </w:t>
      </w:r>
      <w:proofErr w:type="spellStart"/>
      <w:r w:rsidRPr="006C0B16">
        <w:rPr>
          <w:color w:val="000000"/>
        </w:rPr>
        <w:t>nhân</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hưởng</w:t>
      </w:r>
      <w:proofErr w:type="spellEnd"/>
      <w:r w:rsidRPr="006C0B16">
        <w:rPr>
          <w:color w:val="000000"/>
        </w:rPr>
        <w:t xml:space="preserve"> </w:t>
      </w:r>
      <w:proofErr w:type="spellStart"/>
      <w:r w:rsidRPr="006C0B16">
        <w:rPr>
          <w:color w:val="000000"/>
        </w:rPr>
        <w:t>lương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Nhà </w:t>
      </w:r>
      <w:proofErr w:type="spellStart"/>
      <w:r w:rsidRPr="006C0B16">
        <w:rPr>
          <w:color w:val="000000"/>
        </w:rPr>
        <w:t>trường</w:t>
      </w:r>
      <w:proofErr w:type="spellEnd"/>
      <w:r w:rsidRPr="006C0B16">
        <w:rPr>
          <w:color w:val="000000"/>
        </w:rPr>
        <w:t xml:space="preserve"> có </w:t>
      </w:r>
      <w:proofErr w:type="spellStart"/>
      <w:r w:rsidRPr="006C0B16">
        <w:rPr>
          <w:color w:val="000000"/>
        </w:rPr>
        <w:t>gia</w:t>
      </w:r>
      <w:proofErr w:type="spellEnd"/>
      <w:r w:rsidRPr="006C0B16">
        <w:rPr>
          <w:color w:val="000000"/>
        </w:rPr>
        <w:t xml:space="preserve">́ trị </w:t>
      </w:r>
      <w:proofErr w:type="spellStart"/>
      <w:r w:rsidRPr="006C0B16">
        <w:rPr>
          <w:color w:val="000000"/>
        </w:rPr>
        <w:t>tư</w:t>
      </w:r>
      <w:proofErr w:type="spellEnd"/>
      <w:r w:rsidRPr="006C0B16">
        <w:rPr>
          <w:color w:val="000000"/>
        </w:rPr>
        <w:t xml:space="preserve">̀ 2.000.000 </w:t>
      </w:r>
      <w:proofErr w:type="spellStart"/>
      <w:r w:rsidRPr="006C0B16">
        <w:rPr>
          <w:color w:val="000000"/>
        </w:rPr>
        <w:t>đồng</w:t>
      </w:r>
      <w:proofErr w:type="spellEnd"/>
      <w:r w:rsidRPr="006C0B16">
        <w:rPr>
          <w:color w:val="000000"/>
        </w:rPr>
        <w:t>/</w:t>
      </w:r>
      <w:proofErr w:type="spellStart"/>
      <w:r w:rsidRPr="006C0B16">
        <w:rPr>
          <w:color w:val="000000"/>
        </w:rPr>
        <w:t>lần</w:t>
      </w:r>
      <w:proofErr w:type="spellEnd"/>
      <w:r w:rsidRPr="006C0B16">
        <w:rPr>
          <w:color w:val="000000"/>
        </w:rPr>
        <w:t xml:space="preserve"> </w:t>
      </w:r>
      <w:proofErr w:type="spellStart"/>
      <w:r w:rsidRPr="006C0B16">
        <w:rPr>
          <w:color w:val="000000"/>
        </w:rPr>
        <w:t>phát</w:t>
      </w:r>
      <w:proofErr w:type="spellEnd"/>
      <w:r w:rsidRPr="006C0B16">
        <w:rPr>
          <w:color w:val="000000"/>
        </w:rPr>
        <w:t xml:space="preserve"> </w:t>
      </w:r>
      <w:proofErr w:type="spellStart"/>
      <w:r w:rsidRPr="006C0B16">
        <w:rPr>
          <w:color w:val="000000"/>
        </w:rPr>
        <w:t>sinh</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nhập</w:t>
      </w:r>
      <w:proofErr w:type="spellEnd"/>
      <w:r w:rsidRPr="006C0B16">
        <w:rPr>
          <w:color w:val="000000"/>
        </w:rPr>
        <w:t xml:space="preserve"> </w:t>
      </w:r>
      <w:proofErr w:type="spellStart"/>
      <w:r w:rsidRPr="006C0B16">
        <w:rPr>
          <w:color w:val="000000"/>
        </w:rPr>
        <w:t>trơ</w:t>
      </w:r>
      <w:proofErr w:type="spellEnd"/>
      <w:r w:rsidRPr="006C0B16">
        <w:rPr>
          <w:color w:val="000000"/>
        </w:rPr>
        <w:t xml:space="preserve">̉ </w:t>
      </w:r>
      <w:proofErr w:type="spellStart"/>
      <w:r w:rsidRPr="006C0B16">
        <w:rPr>
          <w:color w:val="000000"/>
        </w:rPr>
        <w:t>lên</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nộp</w:t>
      </w:r>
      <w:proofErr w:type="spellEnd"/>
      <w:r w:rsidRPr="006C0B16">
        <w:rPr>
          <w:color w:val="000000"/>
        </w:rPr>
        <w:t xml:space="preserve"> </w:t>
      </w:r>
      <w:proofErr w:type="spellStart"/>
      <w:r w:rsidRPr="006C0B16">
        <w:rPr>
          <w:color w:val="000000"/>
        </w:rPr>
        <w:t>thuê</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nhập</w:t>
      </w:r>
      <w:proofErr w:type="spellEnd"/>
      <w:r w:rsidRPr="006C0B16">
        <w:rPr>
          <w:color w:val="000000"/>
        </w:rPr>
        <w:t xml:space="preserve"> cá </w:t>
      </w:r>
      <w:proofErr w:type="spellStart"/>
      <w:r w:rsidRPr="006C0B16">
        <w:rPr>
          <w:color w:val="000000"/>
        </w:rPr>
        <w:t>nhân</w:t>
      </w:r>
      <w:proofErr w:type="spellEnd"/>
      <w:r w:rsidRPr="006C0B16">
        <w:rPr>
          <w:color w:val="000000"/>
        </w:rPr>
        <w:t xml:space="preserve"> </w:t>
      </w:r>
      <w:proofErr w:type="spellStart"/>
      <w:r w:rsidRPr="006C0B16">
        <w:rPr>
          <w:color w:val="000000"/>
        </w:rPr>
        <w:t>khấu</w:t>
      </w:r>
      <w:proofErr w:type="spellEnd"/>
      <w:r w:rsidRPr="006C0B16">
        <w:rPr>
          <w:color w:val="000000"/>
        </w:rPr>
        <w:t xml:space="preserve"> </w:t>
      </w:r>
      <w:proofErr w:type="spellStart"/>
      <w:r w:rsidRPr="006C0B16">
        <w:rPr>
          <w:color w:val="000000"/>
        </w:rPr>
        <w:t>trư</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nguồn</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là 10%; </w:t>
      </w:r>
      <w:proofErr w:type="spellStart"/>
      <w:r w:rsidR="00A15766" w:rsidRPr="006C0B16">
        <w:rPr>
          <w:color w:val="000000"/>
        </w:rPr>
        <w:t>Đối</w:t>
      </w:r>
      <w:proofErr w:type="spellEnd"/>
      <w:r w:rsidR="00A15766" w:rsidRPr="006C0B16">
        <w:rPr>
          <w:color w:val="000000"/>
        </w:rPr>
        <w:t xml:space="preserve"> </w:t>
      </w:r>
      <w:proofErr w:type="spellStart"/>
      <w:r w:rsidR="00A15766" w:rsidRPr="006C0B16">
        <w:rPr>
          <w:color w:val="000000"/>
        </w:rPr>
        <w:t>với</w:t>
      </w:r>
      <w:proofErr w:type="spellEnd"/>
      <w:r w:rsidR="00A15766" w:rsidRPr="006C0B16">
        <w:rPr>
          <w:color w:val="000000"/>
        </w:rPr>
        <w:t xml:space="preserve"> cá </w:t>
      </w:r>
      <w:proofErr w:type="spellStart"/>
      <w:r w:rsidR="00A15766" w:rsidRPr="006C0B16">
        <w:rPr>
          <w:color w:val="000000"/>
        </w:rPr>
        <w:t>nhân</w:t>
      </w:r>
      <w:proofErr w:type="spellEnd"/>
      <w:r w:rsidR="00A15766" w:rsidRPr="006C0B16">
        <w:rPr>
          <w:color w:val="000000"/>
        </w:rPr>
        <w:t xml:space="preserve"> là </w:t>
      </w:r>
      <w:proofErr w:type="spellStart"/>
      <w:r w:rsidR="00A15766" w:rsidRPr="006C0B16">
        <w:rPr>
          <w:color w:val="000000"/>
        </w:rPr>
        <w:t>người</w:t>
      </w:r>
      <w:proofErr w:type="spellEnd"/>
      <w:r w:rsidR="00A15766" w:rsidRPr="006C0B16">
        <w:rPr>
          <w:color w:val="000000"/>
        </w:rPr>
        <w:t xml:space="preserve"> </w:t>
      </w:r>
      <w:proofErr w:type="spellStart"/>
      <w:r w:rsidR="00A15766" w:rsidRPr="006C0B16">
        <w:rPr>
          <w:color w:val="000000"/>
        </w:rPr>
        <w:t>nước</w:t>
      </w:r>
      <w:proofErr w:type="spellEnd"/>
      <w:r w:rsidR="00A15766" w:rsidRPr="006C0B16">
        <w:rPr>
          <w:color w:val="000000"/>
        </w:rPr>
        <w:t xml:space="preserve"> </w:t>
      </w:r>
      <w:proofErr w:type="spellStart"/>
      <w:r w:rsidR="00A15766" w:rsidRPr="006C0B16">
        <w:rPr>
          <w:color w:val="000000"/>
        </w:rPr>
        <w:t>ngoài</w:t>
      </w:r>
      <w:proofErr w:type="spellEnd"/>
      <w:r w:rsidR="00B31407" w:rsidRPr="006C0B16">
        <w:rPr>
          <w:color w:val="000000"/>
        </w:rPr>
        <w:t xml:space="preserve"> </w:t>
      </w:r>
      <w:r w:rsidR="00B31407" w:rsidRPr="006C0B16">
        <w:rPr>
          <w:i/>
          <w:color w:val="000000"/>
        </w:rPr>
        <w:t>(</w:t>
      </w:r>
      <w:proofErr w:type="spellStart"/>
      <w:r w:rsidR="00B31407" w:rsidRPr="006C0B16">
        <w:rPr>
          <w:i/>
          <w:color w:val="000000"/>
        </w:rPr>
        <w:t>thuộc</w:t>
      </w:r>
      <w:proofErr w:type="spellEnd"/>
      <w:r w:rsidR="00B31407" w:rsidRPr="006C0B16">
        <w:rPr>
          <w:i/>
          <w:color w:val="000000"/>
        </w:rPr>
        <w:t xml:space="preserve"> </w:t>
      </w:r>
      <w:proofErr w:type="spellStart"/>
      <w:r w:rsidR="00B31407" w:rsidRPr="006C0B16">
        <w:rPr>
          <w:i/>
          <w:color w:val="000000"/>
        </w:rPr>
        <w:t>diện</w:t>
      </w:r>
      <w:proofErr w:type="spellEnd"/>
      <w:r w:rsidR="00B31407" w:rsidRPr="006C0B16">
        <w:rPr>
          <w:i/>
          <w:color w:val="000000"/>
        </w:rPr>
        <w:t xml:space="preserve"> </w:t>
      </w:r>
      <w:proofErr w:type="spellStart"/>
      <w:r w:rsidR="00B31407" w:rsidRPr="006C0B16">
        <w:rPr>
          <w:i/>
          <w:color w:val="000000"/>
        </w:rPr>
        <w:t>không</w:t>
      </w:r>
      <w:proofErr w:type="spellEnd"/>
      <w:r w:rsidR="00B31407" w:rsidRPr="006C0B16">
        <w:rPr>
          <w:i/>
          <w:color w:val="000000"/>
        </w:rPr>
        <w:t xml:space="preserve"> </w:t>
      </w:r>
      <w:proofErr w:type="spellStart"/>
      <w:r w:rsidR="00B31407" w:rsidRPr="006C0B16">
        <w:rPr>
          <w:i/>
          <w:color w:val="000000"/>
        </w:rPr>
        <w:t>cư</w:t>
      </w:r>
      <w:proofErr w:type="spellEnd"/>
      <w:r w:rsidR="00B31407" w:rsidRPr="006C0B16">
        <w:rPr>
          <w:i/>
          <w:color w:val="000000"/>
        </w:rPr>
        <w:t xml:space="preserve"> </w:t>
      </w:r>
      <w:proofErr w:type="spellStart"/>
      <w:r w:rsidR="00B31407" w:rsidRPr="006C0B16">
        <w:rPr>
          <w:i/>
          <w:color w:val="000000"/>
        </w:rPr>
        <w:t>tru</w:t>
      </w:r>
      <w:proofErr w:type="spellEnd"/>
      <w:r w:rsidR="00B31407" w:rsidRPr="006C0B16">
        <w:rPr>
          <w:i/>
          <w:color w:val="000000"/>
        </w:rPr>
        <w:t xml:space="preserve">́ </w:t>
      </w:r>
      <w:proofErr w:type="spellStart"/>
      <w:r w:rsidR="00B31407" w:rsidRPr="006C0B16">
        <w:rPr>
          <w:i/>
          <w:color w:val="000000"/>
        </w:rPr>
        <w:t>tại</w:t>
      </w:r>
      <w:proofErr w:type="spellEnd"/>
      <w:r w:rsidR="00B31407" w:rsidRPr="006C0B16">
        <w:rPr>
          <w:i/>
          <w:color w:val="000000"/>
        </w:rPr>
        <w:t xml:space="preserve"> </w:t>
      </w:r>
      <w:proofErr w:type="spellStart"/>
      <w:r w:rsidR="00B31407" w:rsidRPr="006C0B16">
        <w:rPr>
          <w:i/>
          <w:color w:val="000000"/>
        </w:rPr>
        <w:t>Việt</w:t>
      </w:r>
      <w:proofErr w:type="spellEnd"/>
      <w:r w:rsidR="00B31407" w:rsidRPr="006C0B16">
        <w:rPr>
          <w:i/>
          <w:color w:val="000000"/>
        </w:rPr>
        <w:t xml:space="preserve"> Nam </w:t>
      </w:r>
      <w:proofErr w:type="spellStart"/>
      <w:r w:rsidR="00B31407" w:rsidRPr="006C0B16">
        <w:rPr>
          <w:i/>
          <w:color w:val="000000"/>
        </w:rPr>
        <w:t>theo</w:t>
      </w:r>
      <w:proofErr w:type="spellEnd"/>
      <w:r w:rsidR="00B31407" w:rsidRPr="006C0B16">
        <w:rPr>
          <w:i/>
          <w:color w:val="000000"/>
        </w:rPr>
        <w:t xml:space="preserve"> </w:t>
      </w:r>
      <w:proofErr w:type="spellStart"/>
      <w:r w:rsidR="00B31407" w:rsidRPr="006C0B16">
        <w:rPr>
          <w:i/>
          <w:color w:val="000000"/>
        </w:rPr>
        <w:t>quy</w:t>
      </w:r>
      <w:proofErr w:type="spellEnd"/>
      <w:r w:rsidR="00B31407" w:rsidRPr="006C0B16">
        <w:rPr>
          <w:i/>
          <w:color w:val="000000"/>
        </w:rPr>
        <w:t xml:space="preserve"> </w:t>
      </w:r>
      <w:proofErr w:type="spellStart"/>
      <w:r w:rsidR="00B31407" w:rsidRPr="006C0B16">
        <w:rPr>
          <w:i/>
          <w:color w:val="000000"/>
        </w:rPr>
        <w:t>định</w:t>
      </w:r>
      <w:proofErr w:type="spellEnd"/>
      <w:r w:rsidR="00B31407" w:rsidRPr="006C0B16">
        <w:rPr>
          <w:i/>
          <w:color w:val="000000"/>
        </w:rPr>
        <w:t>)</w:t>
      </w:r>
      <w:r w:rsidR="00A15766" w:rsidRPr="006C0B16">
        <w:rPr>
          <w:color w:val="000000"/>
        </w:rPr>
        <w:t xml:space="preserve"> </w:t>
      </w:r>
      <w:proofErr w:type="spellStart"/>
      <w:r w:rsidR="00A15766" w:rsidRPr="006C0B16">
        <w:rPr>
          <w:color w:val="000000"/>
        </w:rPr>
        <w:t>áp</w:t>
      </w:r>
      <w:proofErr w:type="spellEnd"/>
      <w:r w:rsidR="00A15766" w:rsidRPr="006C0B16">
        <w:rPr>
          <w:color w:val="000000"/>
        </w:rPr>
        <w:t xml:space="preserve"> </w:t>
      </w:r>
      <w:proofErr w:type="spellStart"/>
      <w:r w:rsidR="00A15766" w:rsidRPr="006C0B16">
        <w:rPr>
          <w:color w:val="000000"/>
        </w:rPr>
        <w:t>dụng</w:t>
      </w:r>
      <w:proofErr w:type="spellEnd"/>
      <w:r w:rsidR="00A15766" w:rsidRPr="006C0B16">
        <w:rPr>
          <w:color w:val="000000"/>
        </w:rPr>
        <w:t xml:space="preserve"> </w:t>
      </w:r>
      <w:proofErr w:type="spellStart"/>
      <w:r w:rsidR="00A15766" w:rsidRPr="006C0B16">
        <w:rPr>
          <w:color w:val="000000"/>
        </w:rPr>
        <w:t>mức</w:t>
      </w:r>
      <w:proofErr w:type="spellEnd"/>
      <w:r w:rsidR="00A15766" w:rsidRPr="006C0B16">
        <w:rPr>
          <w:color w:val="000000"/>
        </w:rPr>
        <w:t xml:space="preserve"> </w:t>
      </w:r>
      <w:proofErr w:type="spellStart"/>
      <w:r w:rsidR="00A15766" w:rsidRPr="006C0B16">
        <w:rPr>
          <w:color w:val="000000"/>
        </w:rPr>
        <w:t>khấu</w:t>
      </w:r>
      <w:proofErr w:type="spellEnd"/>
      <w:r w:rsidR="00A15766" w:rsidRPr="006C0B16">
        <w:rPr>
          <w:color w:val="000000"/>
        </w:rPr>
        <w:t xml:space="preserve"> </w:t>
      </w:r>
      <w:proofErr w:type="spellStart"/>
      <w:r w:rsidR="00A15766" w:rsidRPr="006C0B16">
        <w:rPr>
          <w:color w:val="000000"/>
        </w:rPr>
        <w:t>trư</w:t>
      </w:r>
      <w:proofErr w:type="spellEnd"/>
      <w:r w:rsidR="00A15766" w:rsidRPr="006C0B16">
        <w:rPr>
          <w:color w:val="000000"/>
        </w:rPr>
        <w:t xml:space="preserve">̀ 20%. </w:t>
      </w:r>
      <w:proofErr w:type="spellStart"/>
      <w:r w:rsidR="00A15766" w:rsidRPr="006C0B16">
        <w:rPr>
          <w:color w:val="000000"/>
        </w:rPr>
        <w:t>Trên</w:t>
      </w:r>
      <w:proofErr w:type="spellEnd"/>
      <w:r w:rsidR="00A15766" w:rsidRPr="006C0B16">
        <w:rPr>
          <w:color w:val="000000"/>
        </w:rPr>
        <w:t xml:space="preserve"> </w:t>
      </w:r>
      <w:proofErr w:type="spellStart"/>
      <w:r w:rsidR="00A15766" w:rsidRPr="006C0B16">
        <w:rPr>
          <w:color w:val="000000"/>
        </w:rPr>
        <w:t>hợp</w:t>
      </w:r>
      <w:proofErr w:type="spellEnd"/>
      <w:r w:rsidR="00A15766" w:rsidRPr="006C0B16">
        <w:rPr>
          <w:color w:val="000000"/>
        </w:rPr>
        <w:t xml:space="preserve"> </w:t>
      </w:r>
      <w:proofErr w:type="spellStart"/>
      <w:r w:rsidR="00A15766" w:rsidRPr="006C0B16">
        <w:rPr>
          <w:color w:val="000000"/>
        </w:rPr>
        <w:t>đồng</w:t>
      </w:r>
      <w:proofErr w:type="spellEnd"/>
      <w:r w:rsidR="00A15766" w:rsidRPr="006C0B16">
        <w:rPr>
          <w:color w:val="000000"/>
        </w:rPr>
        <w:t xml:space="preserve">, </w:t>
      </w:r>
      <w:proofErr w:type="spellStart"/>
      <w:r w:rsidR="00A15766" w:rsidRPr="006C0B16">
        <w:rPr>
          <w:color w:val="000000"/>
        </w:rPr>
        <w:t>giấy</w:t>
      </w:r>
      <w:proofErr w:type="spellEnd"/>
      <w:r w:rsidR="00A15766" w:rsidRPr="006C0B16">
        <w:rPr>
          <w:color w:val="000000"/>
        </w:rPr>
        <w:t xml:space="preserve"> </w:t>
      </w:r>
      <w:proofErr w:type="spellStart"/>
      <w:r w:rsidR="00A15766" w:rsidRPr="006C0B16">
        <w:rPr>
          <w:color w:val="000000"/>
        </w:rPr>
        <w:t>biên</w:t>
      </w:r>
      <w:proofErr w:type="spellEnd"/>
      <w:r w:rsidR="00A15766" w:rsidRPr="006C0B16">
        <w:rPr>
          <w:color w:val="000000"/>
        </w:rPr>
        <w:t xml:space="preserve"> </w:t>
      </w:r>
      <w:proofErr w:type="spellStart"/>
      <w:r w:rsidR="00A15766" w:rsidRPr="006C0B16">
        <w:rPr>
          <w:color w:val="000000"/>
        </w:rPr>
        <w:t>nhận</w:t>
      </w:r>
      <w:proofErr w:type="spellEnd"/>
      <w:r w:rsidR="00A15766" w:rsidRPr="006C0B16">
        <w:rPr>
          <w:color w:val="000000"/>
        </w:rPr>
        <w:t xml:space="preserve"> </w:t>
      </w:r>
      <w:proofErr w:type="spellStart"/>
      <w:r w:rsidR="00A15766" w:rsidRPr="006C0B16">
        <w:rPr>
          <w:color w:val="000000"/>
        </w:rPr>
        <w:t>kinh</w:t>
      </w:r>
      <w:proofErr w:type="spellEnd"/>
      <w:r w:rsidR="00A15766" w:rsidRPr="006C0B16">
        <w:rPr>
          <w:color w:val="000000"/>
        </w:rPr>
        <w:t xml:space="preserve"> phí </w:t>
      </w:r>
      <w:proofErr w:type="spellStart"/>
      <w:r w:rsidR="00A15766" w:rsidRPr="006C0B16">
        <w:rPr>
          <w:color w:val="000000"/>
        </w:rPr>
        <w:t>phải</w:t>
      </w:r>
      <w:proofErr w:type="spellEnd"/>
      <w:r w:rsidR="00A15766" w:rsidRPr="006C0B16">
        <w:rPr>
          <w:color w:val="000000"/>
        </w:rPr>
        <w:t xml:space="preserve"> </w:t>
      </w:r>
      <w:proofErr w:type="spellStart"/>
      <w:r w:rsidR="00A15766" w:rsidRPr="006C0B16">
        <w:rPr>
          <w:color w:val="000000"/>
        </w:rPr>
        <w:t>ghi</w:t>
      </w:r>
      <w:proofErr w:type="spellEnd"/>
      <w:r w:rsidR="00A15766" w:rsidRPr="006C0B16">
        <w:rPr>
          <w:color w:val="000000"/>
        </w:rPr>
        <w:t xml:space="preserve"> mã </w:t>
      </w:r>
      <w:proofErr w:type="spellStart"/>
      <w:r w:rsidR="00A15766" w:rsidRPr="006C0B16">
        <w:rPr>
          <w:color w:val="000000"/>
        </w:rPr>
        <w:t>sô</w:t>
      </w:r>
      <w:proofErr w:type="spellEnd"/>
      <w:r w:rsidR="00A15766" w:rsidRPr="006C0B16">
        <w:rPr>
          <w:color w:val="000000"/>
        </w:rPr>
        <w:t xml:space="preserve">́ </w:t>
      </w:r>
      <w:proofErr w:type="spellStart"/>
      <w:r w:rsidR="00A15766" w:rsidRPr="006C0B16">
        <w:rPr>
          <w:color w:val="000000"/>
        </w:rPr>
        <w:t>thuê</w:t>
      </w:r>
      <w:proofErr w:type="spellEnd"/>
      <w:r w:rsidR="00A15766" w:rsidRPr="006C0B16">
        <w:rPr>
          <w:color w:val="000000"/>
        </w:rPr>
        <w:t xml:space="preserve">́ </w:t>
      </w:r>
      <w:proofErr w:type="spellStart"/>
      <w:r w:rsidR="00A15766" w:rsidRPr="006C0B16">
        <w:rPr>
          <w:color w:val="000000"/>
        </w:rPr>
        <w:t>hoặc</w:t>
      </w:r>
      <w:proofErr w:type="spellEnd"/>
      <w:r w:rsidR="00A15766" w:rsidRPr="006C0B16">
        <w:rPr>
          <w:color w:val="000000"/>
        </w:rPr>
        <w:t xml:space="preserve"> </w:t>
      </w:r>
      <w:proofErr w:type="spellStart"/>
      <w:r w:rsidR="00A15766" w:rsidRPr="006C0B16">
        <w:rPr>
          <w:color w:val="000000"/>
        </w:rPr>
        <w:t>sô</w:t>
      </w:r>
      <w:proofErr w:type="spellEnd"/>
      <w:r w:rsidR="00A15766" w:rsidRPr="006C0B16">
        <w:rPr>
          <w:color w:val="000000"/>
        </w:rPr>
        <w:t xml:space="preserve">́ CMND, </w:t>
      </w:r>
      <w:proofErr w:type="spellStart"/>
      <w:r w:rsidR="00A15766" w:rsidRPr="006C0B16">
        <w:rPr>
          <w:color w:val="000000"/>
        </w:rPr>
        <w:t>ngày</w:t>
      </w:r>
      <w:proofErr w:type="spellEnd"/>
      <w:r w:rsidR="00A15766" w:rsidRPr="006C0B16">
        <w:rPr>
          <w:color w:val="000000"/>
        </w:rPr>
        <w:t xml:space="preserve"> </w:t>
      </w:r>
      <w:proofErr w:type="spellStart"/>
      <w:r w:rsidR="00A15766" w:rsidRPr="006C0B16">
        <w:rPr>
          <w:color w:val="000000"/>
        </w:rPr>
        <w:t>cấp</w:t>
      </w:r>
      <w:proofErr w:type="spellEnd"/>
      <w:r w:rsidR="00A15766" w:rsidRPr="006C0B16">
        <w:rPr>
          <w:color w:val="000000"/>
        </w:rPr>
        <w:t xml:space="preserve">, </w:t>
      </w:r>
      <w:proofErr w:type="spellStart"/>
      <w:r w:rsidR="00A15766" w:rsidRPr="006C0B16">
        <w:rPr>
          <w:color w:val="000000"/>
        </w:rPr>
        <w:t>nơi</w:t>
      </w:r>
      <w:proofErr w:type="spellEnd"/>
      <w:r w:rsidR="00A15766" w:rsidRPr="006C0B16">
        <w:rPr>
          <w:color w:val="000000"/>
        </w:rPr>
        <w:t xml:space="preserve"> </w:t>
      </w:r>
      <w:proofErr w:type="spellStart"/>
      <w:r w:rsidR="00A15766" w:rsidRPr="006C0B16">
        <w:rPr>
          <w:color w:val="000000"/>
        </w:rPr>
        <w:t>cấp</w:t>
      </w:r>
      <w:proofErr w:type="spellEnd"/>
      <w:r w:rsidR="00A15766" w:rsidRPr="006C0B16">
        <w:rPr>
          <w:color w:val="000000"/>
        </w:rPr>
        <w:t xml:space="preserve"> </w:t>
      </w:r>
      <w:proofErr w:type="spellStart"/>
      <w:r w:rsidR="00A15766" w:rsidRPr="006C0B16">
        <w:rPr>
          <w:color w:val="000000"/>
        </w:rPr>
        <w:t>của</w:t>
      </w:r>
      <w:proofErr w:type="spellEnd"/>
      <w:r w:rsidR="00A15766" w:rsidRPr="006C0B16">
        <w:rPr>
          <w:color w:val="000000"/>
        </w:rPr>
        <w:t xml:space="preserve"> </w:t>
      </w:r>
      <w:proofErr w:type="spellStart"/>
      <w:r w:rsidR="00A15766" w:rsidRPr="006C0B16">
        <w:rPr>
          <w:color w:val="000000"/>
        </w:rPr>
        <w:t>người</w:t>
      </w:r>
      <w:proofErr w:type="spellEnd"/>
      <w:r w:rsidR="00A15766" w:rsidRPr="006C0B16">
        <w:rPr>
          <w:color w:val="000000"/>
        </w:rPr>
        <w:t xml:space="preserve"> </w:t>
      </w:r>
      <w:proofErr w:type="spellStart"/>
      <w:r w:rsidR="00A15766" w:rsidRPr="006C0B16">
        <w:rPr>
          <w:color w:val="000000"/>
        </w:rPr>
        <w:t>nhận</w:t>
      </w:r>
      <w:proofErr w:type="spellEnd"/>
      <w:r w:rsidR="00A15766" w:rsidRPr="006C0B16">
        <w:rPr>
          <w:color w:val="000000"/>
        </w:rPr>
        <w:t xml:space="preserve"> </w:t>
      </w:r>
      <w:proofErr w:type="spellStart"/>
      <w:r w:rsidR="00A15766" w:rsidRPr="006C0B16">
        <w:rPr>
          <w:color w:val="000000"/>
        </w:rPr>
        <w:t>thu</w:t>
      </w:r>
      <w:proofErr w:type="spellEnd"/>
      <w:r w:rsidR="00A15766" w:rsidRPr="006C0B16">
        <w:rPr>
          <w:color w:val="000000"/>
        </w:rPr>
        <w:t xml:space="preserve"> </w:t>
      </w:r>
      <w:proofErr w:type="spellStart"/>
      <w:r w:rsidR="00A15766" w:rsidRPr="006C0B16">
        <w:rPr>
          <w:color w:val="000000"/>
        </w:rPr>
        <w:t>nhập</w:t>
      </w:r>
      <w:proofErr w:type="spellEnd"/>
      <w:r w:rsidR="00A15766" w:rsidRPr="006C0B16">
        <w:rPr>
          <w:color w:val="000000"/>
        </w:rPr>
        <w:t>.</w:t>
      </w:r>
      <w:r w:rsidRPr="006C0B16">
        <w:rPr>
          <w:color w:val="000000"/>
        </w:rPr>
        <w:t xml:space="preserve"> </w:t>
      </w:r>
    </w:p>
    <w:p w14:paraId="60AAE65B" w14:textId="77777777" w:rsidR="001E6CF4" w:rsidRPr="006C0B16" w:rsidRDefault="001E6CF4" w:rsidP="001E6CF4">
      <w:pPr>
        <w:spacing w:before="120" w:line="252" w:lineRule="auto"/>
        <w:ind w:firstLine="567"/>
        <w:jc w:val="both"/>
        <w:rPr>
          <w:color w:val="000000"/>
        </w:rPr>
      </w:pPr>
      <w:r w:rsidRPr="006C0B16">
        <w:rPr>
          <w:color w:val="000000"/>
        </w:rPr>
        <w:t xml:space="preserve"> -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w:t>
      </w:r>
    </w:p>
    <w:p w14:paraId="17541F95" w14:textId="77777777" w:rsidR="001E6CF4" w:rsidRPr="006C0B16" w:rsidRDefault="001E6CF4" w:rsidP="001E6CF4">
      <w:pPr>
        <w:spacing w:before="120" w:line="252" w:lineRule="auto"/>
        <w:ind w:firstLine="567"/>
        <w:jc w:val="both"/>
        <w:rPr>
          <w:color w:val="000000"/>
          <w:w w:val="90"/>
        </w:rPr>
      </w:pPr>
      <w:r w:rsidRPr="006C0B16">
        <w:rPr>
          <w:color w:val="000000"/>
          <w:w w:val="90"/>
        </w:rPr>
        <w:t xml:space="preserve">+ </w:t>
      </w:r>
      <w:proofErr w:type="spellStart"/>
      <w:r w:rsidRPr="006C0B16">
        <w:rPr>
          <w:color w:val="000000"/>
          <w:w w:val="90"/>
        </w:rPr>
        <w:t>Đối</w:t>
      </w:r>
      <w:proofErr w:type="spellEnd"/>
      <w:r w:rsidRPr="006C0B16">
        <w:rPr>
          <w:color w:val="000000"/>
          <w:w w:val="90"/>
        </w:rPr>
        <w:t xml:space="preserve"> </w:t>
      </w:r>
      <w:proofErr w:type="spellStart"/>
      <w:r w:rsidRPr="006C0B16">
        <w:rPr>
          <w:color w:val="000000"/>
          <w:w w:val="90"/>
        </w:rPr>
        <w:t>tượng</w:t>
      </w:r>
      <w:proofErr w:type="spellEnd"/>
      <w:r w:rsidRPr="006C0B16">
        <w:rPr>
          <w:color w:val="000000"/>
          <w:w w:val="90"/>
        </w:rPr>
        <w:t xml:space="preserve"> </w:t>
      </w:r>
      <w:proofErr w:type="spellStart"/>
      <w:r w:rsidRPr="006C0B16">
        <w:rPr>
          <w:color w:val="000000"/>
          <w:w w:val="90"/>
        </w:rPr>
        <w:t>được</w:t>
      </w:r>
      <w:proofErr w:type="spellEnd"/>
      <w:r w:rsidRPr="006C0B16">
        <w:rPr>
          <w:color w:val="000000"/>
          <w:w w:val="90"/>
        </w:rPr>
        <w:t xml:space="preserve"> </w:t>
      </w:r>
      <w:proofErr w:type="spellStart"/>
      <w:r w:rsidRPr="006C0B16">
        <w:rPr>
          <w:color w:val="000000"/>
          <w:w w:val="90"/>
        </w:rPr>
        <w:t>tạm</w:t>
      </w:r>
      <w:proofErr w:type="spellEnd"/>
      <w:r w:rsidRPr="006C0B16">
        <w:rPr>
          <w:color w:val="000000"/>
          <w:w w:val="90"/>
        </w:rPr>
        <w:t xml:space="preserve"> </w:t>
      </w:r>
      <w:proofErr w:type="spellStart"/>
      <w:r w:rsidRPr="006C0B16">
        <w:rPr>
          <w:color w:val="000000"/>
          <w:w w:val="90"/>
        </w:rPr>
        <w:t>ứng</w:t>
      </w:r>
      <w:proofErr w:type="spellEnd"/>
      <w:r w:rsidRPr="006C0B16">
        <w:rPr>
          <w:color w:val="000000"/>
          <w:w w:val="90"/>
        </w:rPr>
        <w:t xml:space="preserve">: là </w:t>
      </w:r>
      <w:proofErr w:type="spellStart"/>
      <w:r w:rsidRPr="006C0B16">
        <w:rPr>
          <w:color w:val="000000"/>
          <w:w w:val="90"/>
        </w:rPr>
        <w:t>cán</w:t>
      </w:r>
      <w:proofErr w:type="spellEnd"/>
      <w:r w:rsidRPr="006C0B16">
        <w:rPr>
          <w:color w:val="000000"/>
          <w:w w:val="90"/>
        </w:rPr>
        <w:t xml:space="preserve"> </w:t>
      </w:r>
      <w:proofErr w:type="spellStart"/>
      <w:r w:rsidRPr="006C0B16">
        <w:rPr>
          <w:color w:val="000000"/>
          <w:w w:val="90"/>
        </w:rPr>
        <w:t>bô</w:t>
      </w:r>
      <w:proofErr w:type="spellEnd"/>
      <w:r w:rsidR="000800BC" w:rsidRPr="006C0B16">
        <w:rPr>
          <w:color w:val="000000"/>
          <w:w w:val="90"/>
        </w:rPr>
        <w:t xml:space="preserve">̣ </w:t>
      </w:r>
      <w:proofErr w:type="spellStart"/>
      <w:r w:rsidR="000800BC" w:rsidRPr="006C0B16">
        <w:rPr>
          <w:color w:val="000000"/>
          <w:w w:val="90"/>
        </w:rPr>
        <w:t>cơ</w:t>
      </w:r>
      <w:proofErr w:type="spellEnd"/>
      <w:r w:rsidR="000800BC" w:rsidRPr="006C0B16">
        <w:rPr>
          <w:color w:val="000000"/>
          <w:w w:val="90"/>
        </w:rPr>
        <w:t xml:space="preserve"> </w:t>
      </w:r>
      <w:proofErr w:type="spellStart"/>
      <w:r w:rsidR="000800BC" w:rsidRPr="006C0B16">
        <w:rPr>
          <w:color w:val="000000"/>
          <w:w w:val="90"/>
        </w:rPr>
        <w:t>hữu</w:t>
      </w:r>
      <w:proofErr w:type="spellEnd"/>
      <w:r w:rsidR="000800BC" w:rsidRPr="006C0B16">
        <w:rPr>
          <w:color w:val="000000"/>
          <w:w w:val="90"/>
        </w:rPr>
        <w:t xml:space="preserve">, </w:t>
      </w:r>
      <w:proofErr w:type="spellStart"/>
      <w:r w:rsidR="000800BC" w:rsidRPr="006C0B16">
        <w:rPr>
          <w:color w:val="000000"/>
          <w:w w:val="90"/>
        </w:rPr>
        <w:t>hợp</w:t>
      </w:r>
      <w:proofErr w:type="spellEnd"/>
      <w:r w:rsidR="000800BC" w:rsidRPr="006C0B16">
        <w:rPr>
          <w:color w:val="000000"/>
          <w:w w:val="90"/>
        </w:rPr>
        <w:t xml:space="preserve"> </w:t>
      </w:r>
      <w:proofErr w:type="spellStart"/>
      <w:r w:rsidR="000800BC" w:rsidRPr="006C0B16">
        <w:rPr>
          <w:color w:val="000000"/>
          <w:w w:val="90"/>
        </w:rPr>
        <w:t>đồng</w:t>
      </w:r>
      <w:proofErr w:type="spellEnd"/>
      <w:r w:rsidR="000800BC" w:rsidRPr="006C0B16">
        <w:rPr>
          <w:color w:val="000000"/>
          <w:w w:val="90"/>
        </w:rPr>
        <w:t xml:space="preserve"> </w:t>
      </w:r>
      <w:proofErr w:type="spellStart"/>
      <w:r w:rsidR="000800BC" w:rsidRPr="006C0B16">
        <w:rPr>
          <w:color w:val="000000"/>
          <w:w w:val="90"/>
        </w:rPr>
        <w:t>lao</w:t>
      </w:r>
      <w:proofErr w:type="spellEnd"/>
      <w:r w:rsidR="000800BC" w:rsidRPr="006C0B16">
        <w:rPr>
          <w:color w:val="000000"/>
          <w:w w:val="90"/>
        </w:rPr>
        <w:t xml:space="preserve"> </w:t>
      </w:r>
      <w:proofErr w:type="spellStart"/>
      <w:r w:rsidR="000800BC" w:rsidRPr="006C0B16">
        <w:rPr>
          <w:color w:val="000000"/>
          <w:w w:val="90"/>
        </w:rPr>
        <w:t>động</w:t>
      </w:r>
      <w:proofErr w:type="spellEnd"/>
      <w:r w:rsidR="000800BC" w:rsidRPr="006C0B16">
        <w:rPr>
          <w:color w:val="000000"/>
          <w:w w:val="90"/>
        </w:rPr>
        <w:t xml:space="preserve"> </w:t>
      </w:r>
      <w:proofErr w:type="spellStart"/>
      <w:r w:rsidR="000800BC" w:rsidRPr="006C0B16">
        <w:rPr>
          <w:color w:val="000000"/>
          <w:w w:val="90"/>
        </w:rPr>
        <w:t>hiện</w:t>
      </w:r>
      <w:proofErr w:type="spellEnd"/>
      <w:r w:rsidR="00873C39" w:rsidRPr="006C0B16">
        <w:rPr>
          <w:color w:val="000000"/>
          <w:w w:val="90"/>
        </w:rPr>
        <w:t xml:space="preserve"> </w:t>
      </w:r>
      <w:proofErr w:type="spellStart"/>
      <w:r w:rsidR="00873C39" w:rsidRPr="006C0B16">
        <w:rPr>
          <w:color w:val="000000"/>
          <w:w w:val="90"/>
        </w:rPr>
        <w:t>đang</w:t>
      </w:r>
      <w:proofErr w:type="spellEnd"/>
      <w:r w:rsidR="00873C39" w:rsidRPr="006C0B16">
        <w:rPr>
          <w:color w:val="000000"/>
          <w:w w:val="90"/>
        </w:rPr>
        <w:t xml:space="preserve"> </w:t>
      </w:r>
      <w:proofErr w:type="spellStart"/>
      <w:r w:rsidR="00873C39" w:rsidRPr="006C0B16">
        <w:rPr>
          <w:color w:val="000000"/>
          <w:w w:val="90"/>
        </w:rPr>
        <w:t>công</w:t>
      </w:r>
      <w:proofErr w:type="spellEnd"/>
      <w:r w:rsidR="00873C39" w:rsidRPr="006C0B16">
        <w:rPr>
          <w:color w:val="000000"/>
          <w:w w:val="90"/>
        </w:rPr>
        <w:t xml:space="preserve"> </w:t>
      </w:r>
      <w:proofErr w:type="spellStart"/>
      <w:r w:rsidR="00873C39" w:rsidRPr="006C0B16">
        <w:rPr>
          <w:color w:val="000000"/>
          <w:w w:val="90"/>
        </w:rPr>
        <w:t>tác</w:t>
      </w:r>
      <w:proofErr w:type="spellEnd"/>
      <w:r w:rsidR="00873C39" w:rsidRPr="006C0B16">
        <w:rPr>
          <w:color w:val="000000"/>
          <w:w w:val="90"/>
        </w:rPr>
        <w:t xml:space="preserve"> </w:t>
      </w:r>
      <w:proofErr w:type="spellStart"/>
      <w:r w:rsidR="00873C39" w:rsidRPr="006C0B16">
        <w:rPr>
          <w:color w:val="000000"/>
          <w:w w:val="90"/>
        </w:rPr>
        <w:t>tại</w:t>
      </w:r>
      <w:proofErr w:type="spellEnd"/>
      <w:r w:rsidR="00873C39" w:rsidRPr="006C0B16">
        <w:rPr>
          <w:color w:val="000000"/>
          <w:w w:val="90"/>
        </w:rPr>
        <w:t xml:space="preserve"> </w:t>
      </w:r>
      <w:proofErr w:type="spellStart"/>
      <w:r w:rsidR="00873C39" w:rsidRPr="006C0B16">
        <w:rPr>
          <w:color w:val="000000"/>
          <w:w w:val="90"/>
        </w:rPr>
        <w:t>t</w:t>
      </w:r>
      <w:r w:rsidRPr="006C0B16">
        <w:rPr>
          <w:color w:val="000000"/>
          <w:w w:val="90"/>
        </w:rPr>
        <w:t>rường</w:t>
      </w:r>
      <w:proofErr w:type="spellEnd"/>
      <w:r w:rsidRPr="006C0B16">
        <w:rPr>
          <w:color w:val="000000"/>
          <w:w w:val="90"/>
        </w:rPr>
        <w:t>.</w:t>
      </w:r>
    </w:p>
    <w:p w14:paraId="114C4789" w14:textId="77777777" w:rsidR="001E6CF4" w:rsidRPr="006C0B16" w:rsidRDefault="001E6CF4" w:rsidP="001E6CF4">
      <w:pPr>
        <w:spacing w:before="120" w:line="252" w:lineRule="auto"/>
        <w:ind w:firstLine="567"/>
        <w:jc w:val="both"/>
        <w:rPr>
          <w:color w:val="000000"/>
        </w:rPr>
      </w:pPr>
      <w:r w:rsidRPr="006C0B16">
        <w:rPr>
          <w:color w:val="000000"/>
        </w:rPr>
        <w:t xml:space="preserve">+ </w:t>
      </w:r>
      <w:proofErr w:type="spellStart"/>
      <w:r w:rsidRPr="006C0B16">
        <w:rPr>
          <w:color w:val="000000"/>
        </w:rPr>
        <w:t>Người</w:t>
      </w:r>
      <w:proofErr w:type="spellEnd"/>
      <w:r w:rsidRPr="006C0B16">
        <w:rPr>
          <w:color w:val="000000"/>
        </w:rPr>
        <w:t xml:space="preserve"> </w:t>
      </w:r>
      <w:proofErr w:type="spellStart"/>
      <w:r w:rsidRPr="006C0B16">
        <w:rPr>
          <w:color w:val="000000"/>
        </w:rPr>
        <w:t>nhận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chịu</w:t>
      </w:r>
      <w:proofErr w:type="spellEnd"/>
      <w:r w:rsidRPr="006C0B16">
        <w:rPr>
          <w:color w:val="000000"/>
        </w:rPr>
        <w:t xml:space="preserve"> </w:t>
      </w:r>
      <w:proofErr w:type="spellStart"/>
      <w:r w:rsidRPr="006C0B16">
        <w:rPr>
          <w:color w:val="000000"/>
        </w:rPr>
        <w:t>trách</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Nhà </w:t>
      </w:r>
      <w:proofErr w:type="spellStart"/>
      <w:r w:rsidRPr="006C0B16">
        <w:rPr>
          <w:color w:val="000000"/>
        </w:rPr>
        <w:t>trường</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đúng</w:t>
      </w:r>
      <w:proofErr w:type="spellEnd"/>
      <w:r w:rsidRPr="006C0B16">
        <w:rPr>
          <w:color w:val="000000"/>
        </w:rPr>
        <w:t xml:space="preserve"> </w:t>
      </w:r>
      <w:proofErr w:type="spellStart"/>
      <w:r w:rsidRPr="006C0B16">
        <w:rPr>
          <w:color w:val="000000"/>
        </w:rPr>
        <w:t>mục</w:t>
      </w:r>
      <w:proofErr w:type="spellEnd"/>
      <w:r w:rsidRPr="006C0B16">
        <w:rPr>
          <w:color w:val="000000"/>
        </w:rPr>
        <w:t xml:space="preserve"> </w:t>
      </w:r>
      <w:proofErr w:type="spellStart"/>
      <w:r w:rsidRPr="006C0B16">
        <w:rPr>
          <w:color w:val="000000"/>
        </w:rPr>
        <w:t>đích</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nội</w:t>
      </w:r>
      <w:proofErr w:type="spellEnd"/>
      <w:r w:rsidRPr="006C0B16">
        <w:rPr>
          <w:color w:val="000000"/>
        </w:rPr>
        <w:t xml:space="preserve"> dung </w:t>
      </w:r>
      <w:proofErr w:type="spellStart"/>
      <w:r w:rsidRPr="006C0B16">
        <w:rPr>
          <w:color w:val="000000"/>
        </w:rPr>
        <w:t>nhiệm</w:t>
      </w:r>
      <w:proofErr w:type="spellEnd"/>
      <w:r w:rsidRPr="006C0B16">
        <w:rPr>
          <w:color w:val="000000"/>
        </w:rPr>
        <w:t xml:space="preserve"> vụ </w:t>
      </w:r>
      <w:proofErr w:type="spellStart"/>
      <w:r w:rsidRPr="006C0B16">
        <w:rPr>
          <w:color w:val="000000"/>
        </w:rPr>
        <w:t>đa</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 xml:space="preserve">. </w:t>
      </w:r>
      <w:proofErr w:type="spellStart"/>
      <w:r w:rsidRPr="006C0B16">
        <w:rPr>
          <w:color w:val="000000"/>
        </w:rPr>
        <w:t>Người</w:t>
      </w:r>
      <w:proofErr w:type="spellEnd"/>
      <w:r w:rsidRPr="006C0B16">
        <w:rPr>
          <w:color w:val="000000"/>
        </w:rPr>
        <w:t xml:space="preserve"> </w:t>
      </w:r>
      <w:proofErr w:type="spellStart"/>
      <w:r w:rsidRPr="006C0B16">
        <w:rPr>
          <w:color w:val="000000"/>
        </w:rPr>
        <w:t>nhận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cho</w:t>
      </w:r>
      <w:proofErr w:type="spellEnd"/>
      <w:r w:rsidRPr="006C0B16">
        <w:rPr>
          <w:color w:val="000000"/>
        </w:rPr>
        <w:t xml:space="preserve"> </w:t>
      </w:r>
      <w:proofErr w:type="spellStart"/>
      <w:r w:rsidRPr="006C0B16">
        <w:rPr>
          <w:color w:val="000000"/>
        </w:rPr>
        <w:t>người</w:t>
      </w:r>
      <w:proofErr w:type="spellEnd"/>
      <w:r w:rsidRPr="006C0B16">
        <w:rPr>
          <w:color w:val="000000"/>
        </w:rPr>
        <w:t xml:space="preserve"> </w:t>
      </w:r>
      <w:proofErr w:type="spellStart"/>
      <w:r w:rsidRPr="006C0B16">
        <w:rPr>
          <w:color w:val="000000"/>
        </w:rPr>
        <w:t>khác</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w:t>
      </w:r>
    </w:p>
    <w:p w14:paraId="36611349" w14:textId="77777777" w:rsidR="005D384C" w:rsidRPr="006C0B16" w:rsidRDefault="005D384C" w:rsidP="001E6CF4">
      <w:pPr>
        <w:spacing w:before="120" w:line="252" w:lineRule="auto"/>
        <w:ind w:firstLine="567"/>
        <w:jc w:val="both"/>
        <w:rPr>
          <w:color w:val="000000"/>
        </w:rPr>
      </w:pPr>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sau</w:t>
      </w:r>
      <w:proofErr w:type="spellEnd"/>
      <w:r w:rsidRPr="006C0B16">
        <w:rPr>
          <w:color w:val="000000"/>
        </w:rPr>
        <w:t xml:space="preserve"> </w:t>
      </w:r>
      <w:proofErr w:type="spellStart"/>
      <w:r w:rsidRPr="006C0B16">
        <w:rPr>
          <w:color w:val="000000"/>
        </w:rPr>
        <w:t>ngày</w:t>
      </w:r>
      <w:proofErr w:type="spellEnd"/>
      <w:r w:rsidRPr="006C0B16">
        <w:rPr>
          <w:color w:val="000000"/>
        </w:rPr>
        <w:t xml:space="preserve"> 15/12 </w:t>
      </w:r>
      <w:proofErr w:type="spellStart"/>
      <w:r w:rsidRPr="006C0B16">
        <w:rPr>
          <w:color w:val="000000"/>
        </w:rPr>
        <w:t>hằng</w:t>
      </w:r>
      <w:proofErr w:type="spellEnd"/>
      <w:r w:rsidRPr="006C0B16">
        <w:rPr>
          <w:color w:val="000000"/>
        </w:rPr>
        <w:t xml:space="preserve"> </w:t>
      </w:r>
      <w:proofErr w:type="spellStart"/>
      <w:r w:rsidRPr="006C0B16">
        <w:rPr>
          <w:color w:val="000000"/>
        </w:rPr>
        <w:t>năm</w:t>
      </w:r>
      <w:proofErr w:type="spellEnd"/>
      <w:r w:rsidRPr="006C0B16">
        <w:rPr>
          <w:color w:val="000000"/>
        </w:rPr>
        <w:t>.</w:t>
      </w:r>
    </w:p>
    <w:p w14:paraId="452D9A0E" w14:textId="77777777" w:rsidR="001E6CF4" w:rsidRPr="006C0B16" w:rsidRDefault="001E6CF4" w:rsidP="001E6CF4">
      <w:pPr>
        <w:spacing w:before="120" w:line="252" w:lineRule="auto"/>
        <w:ind w:firstLine="360"/>
        <w:jc w:val="both"/>
        <w:rPr>
          <w:color w:val="000000"/>
        </w:rPr>
      </w:pPr>
      <w:r w:rsidRPr="006C0B16">
        <w:rPr>
          <w:b/>
          <w:color w:val="000000"/>
        </w:rPr>
        <w:tab/>
      </w:r>
      <w:r w:rsidRPr="006C0B16">
        <w:rPr>
          <w:color w:val="000000"/>
        </w:rPr>
        <w:t xml:space="preserve">+ Sau </w:t>
      </w:r>
      <w:proofErr w:type="spellStart"/>
      <w:r w:rsidRPr="006C0B16">
        <w:rPr>
          <w:color w:val="000000"/>
        </w:rPr>
        <w:t>khi</w:t>
      </w:r>
      <w:proofErr w:type="spellEnd"/>
      <w:r w:rsidRPr="006C0B16">
        <w:rPr>
          <w:color w:val="000000"/>
        </w:rPr>
        <w:t xml:space="preserve"> </w:t>
      </w:r>
      <w:proofErr w:type="spellStart"/>
      <w:r w:rsidRPr="006C0B16">
        <w:rPr>
          <w:color w:val="000000"/>
        </w:rPr>
        <w:t>hoàn</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kết</w:t>
      </w:r>
      <w:proofErr w:type="spellEnd"/>
      <w:r w:rsidRPr="006C0B16">
        <w:rPr>
          <w:color w:val="000000"/>
        </w:rPr>
        <w:t xml:space="preserve"> </w:t>
      </w:r>
      <w:proofErr w:type="spellStart"/>
      <w:r w:rsidRPr="006C0B16">
        <w:rPr>
          <w:color w:val="000000"/>
        </w:rPr>
        <w:t>thúc</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vụ </w:t>
      </w:r>
      <w:proofErr w:type="spellStart"/>
      <w:r w:rsidRPr="006C0B16">
        <w:rPr>
          <w:color w:val="000000"/>
        </w:rPr>
        <w:t>được</w:t>
      </w:r>
      <w:proofErr w:type="spellEnd"/>
      <w:r w:rsidRPr="006C0B16">
        <w:rPr>
          <w:color w:val="000000"/>
        </w:rPr>
        <w:t xml:space="preserve"> </w:t>
      </w:r>
      <w:proofErr w:type="spellStart"/>
      <w:r w:rsidRPr="006C0B16">
        <w:rPr>
          <w:color w:val="000000"/>
        </w:rPr>
        <w:t>giao</w:t>
      </w:r>
      <w:proofErr w:type="spellEnd"/>
      <w:r w:rsidRPr="006C0B16">
        <w:rPr>
          <w:color w:val="000000"/>
        </w:rPr>
        <w:t xml:space="preserve">, </w:t>
      </w:r>
      <w:proofErr w:type="spellStart"/>
      <w:r w:rsidR="000A58F5" w:rsidRPr="006C0B16">
        <w:rPr>
          <w:color w:val="000000"/>
        </w:rPr>
        <w:t>theo</w:t>
      </w:r>
      <w:proofErr w:type="spellEnd"/>
      <w:r w:rsidR="000A58F5" w:rsidRPr="006C0B16">
        <w:rPr>
          <w:color w:val="000000"/>
        </w:rPr>
        <w:t xml:space="preserve"> </w:t>
      </w:r>
      <w:proofErr w:type="spellStart"/>
      <w:r w:rsidR="000A58F5" w:rsidRPr="006C0B16">
        <w:rPr>
          <w:color w:val="000000"/>
        </w:rPr>
        <w:t>thời</w:t>
      </w:r>
      <w:proofErr w:type="spellEnd"/>
      <w:r w:rsidR="000A58F5" w:rsidRPr="006C0B16">
        <w:rPr>
          <w:color w:val="000000"/>
        </w:rPr>
        <w:t xml:space="preserve"> </w:t>
      </w:r>
      <w:proofErr w:type="spellStart"/>
      <w:r w:rsidR="000A58F5" w:rsidRPr="006C0B16">
        <w:rPr>
          <w:color w:val="000000"/>
        </w:rPr>
        <w:t>gian</w:t>
      </w:r>
      <w:proofErr w:type="spellEnd"/>
      <w:r w:rsidR="000A58F5" w:rsidRPr="006C0B16">
        <w:rPr>
          <w:color w:val="000000"/>
        </w:rPr>
        <w:t xml:space="preserve"> </w:t>
      </w:r>
      <w:proofErr w:type="spellStart"/>
      <w:r w:rsidR="000A58F5" w:rsidRPr="006C0B16">
        <w:rPr>
          <w:color w:val="000000"/>
        </w:rPr>
        <w:t>quy</w:t>
      </w:r>
      <w:proofErr w:type="spellEnd"/>
      <w:r w:rsidR="000A58F5" w:rsidRPr="006C0B16">
        <w:rPr>
          <w:color w:val="000000"/>
        </w:rPr>
        <w:t xml:space="preserve"> </w:t>
      </w:r>
      <w:proofErr w:type="spellStart"/>
      <w:r w:rsidR="000A58F5" w:rsidRPr="006C0B16">
        <w:rPr>
          <w:color w:val="000000"/>
        </w:rPr>
        <w:t>định</w:t>
      </w:r>
      <w:proofErr w:type="spellEnd"/>
      <w:r w:rsidR="00682EC6" w:rsidRPr="006C0B16">
        <w:rPr>
          <w:color w:val="000000"/>
        </w:rPr>
        <w:t xml:space="preserve">, </w:t>
      </w:r>
      <w:proofErr w:type="spellStart"/>
      <w:r w:rsidR="00682EC6" w:rsidRPr="006C0B16">
        <w:rPr>
          <w:color w:val="000000"/>
        </w:rPr>
        <w:t>người</w:t>
      </w:r>
      <w:proofErr w:type="spellEnd"/>
      <w:r w:rsidR="00682EC6" w:rsidRPr="006C0B16">
        <w:rPr>
          <w:color w:val="000000"/>
        </w:rPr>
        <w:t xml:space="preserve"> </w:t>
      </w:r>
      <w:proofErr w:type="spellStart"/>
      <w:r w:rsidRPr="006C0B16">
        <w:rPr>
          <w:color w:val="000000"/>
          <w:w w:val="96"/>
        </w:rPr>
        <w:t>nhận</w:t>
      </w:r>
      <w:proofErr w:type="spellEnd"/>
      <w:r w:rsidRPr="006C0B16">
        <w:rPr>
          <w:color w:val="000000"/>
          <w:w w:val="96"/>
        </w:rPr>
        <w:t xml:space="preserve"> </w:t>
      </w:r>
      <w:proofErr w:type="spellStart"/>
      <w:r w:rsidRPr="006C0B16">
        <w:rPr>
          <w:color w:val="000000"/>
          <w:w w:val="96"/>
        </w:rPr>
        <w:t>tạm</w:t>
      </w:r>
      <w:proofErr w:type="spellEnd"/>
      <w:r w:rsidRPr="006C0B16">
        <w:rPr>
          <w:color w:val="000000"/>
          <w:w w:val="96"/>
        </w:rPr>
        <w:t xml:space="preserve"> </w:t>
      </w:r>
      <w:proofErr w:type="spellStart"/>
      <w:r w:rsidRPr="006C0B16">
        <w:rPr>
          <w:color w:val="000000"/>
          <w:w w:val="96"/>
        </w:rPr>
        <w:t>ứng</w:t>
      </w:r>
      <w:proofErr w:type="spellEnd"/>
      <w:r w:rsidRPr="006C0B16">
        <w:rPr>
          <w:color w:val="000000"/>
          <w:w w:val="96"/>
        </w:rPr>
        <w:t xml:space="preserve"> </w:t>
      </w:r>
      <w:proofErr w:type="spellStart"/>
      <w:r w:rsidRPr="006C0B16">
        <w:rPr>
          <w:color w:val="000000"/>
          <w:w w:val="96"/>
        </w:rPr>
        <w:t>phải</w:t>
      </w:r>
      <w:proofErr w:type="spellEnd"/>
      <w:r w:rsidRPr="006C0B16">
        <w:rPr>
          <w:color w:val="000000"/>
          <w:w w:val="96"/>
        </w:rPr>
        <w:t xml:space="preserve"> </w:t>
      </w:r>
      <w:proofErr w:type="spellStart"/>
      <w:r w:rsidRPr="006C0B16">
        <w:rPr>
          <w:color w:val="000000"/>
          <w:w w:val="96"/>
        </w:rPr>
        <w:t>tập</w:t>
      </w:r>
      <w:proofErr w:type="spellEnd"/>
      <w:r w:rsidRPr="006C0B16">
        <w:rPr>
          <w:color w:val="000000"/>
          <w:w w:val="96"/>
        </w:rPr>
        <w:t xml:space="preserve"> </w:t>
      </w:r>
      <w:proofErr w:type="spellStart"/>
      <w:r w:rsidRPr="006C0B16">
        <w:rPr>
          <w:color w:val="000000"/>
          <w:w w:val="96"/>
        </w:rPr>
        <w:t>hợp</w:t>
      </w:r>
      <w:proofErr w:type="spellEnd"/>
      <w:r w:rsidRPr="006C0B16">
        <w:rPr>
          <w:color w:val="000000"/>
          <w:w w:val="96"/>
        </w:rPr>
        <w:t xml:space="preserve"> </w:t>
      </w:r>
      <w:proofErr w:type="spellStart"/>
      <w:r w:rsidRPr="006C0B16">
        <w:rPr>
          <w:color w:val="000000"/>
          <w:w w:val="96"/>
        </w:rPr>
        <w:t>toàn</w:t>
      </w:r>
      <w:proofErr w:type="spellEnd"/>
      <w:r w:rsidRPr="006C0B16">
        <w:rPr>
          <w:color w:val="000000"/>
          <w:w w:val="96"/>
        </w:rPr>
        <w:t xml:space="preserve"> </w:t>
      </w:r>
      <w:proofErr w:type="spellStart"/>
      <w:r w:rsidRPr="006C0B16">
        <w:rPr>
          <w:color w:val="000000"/>
          <w:w w:val="96"/>
        </w:rPr>
        <w:t>bô</w:t>
      </w:r>
      <w:proofErr w:type="spellEnd"/>
      <w:r w:rsidRPr="006C0B16">
        <w:rPr>
          <w:color w:val="000000"/>
          <w:w w:val="96"/>
        </w:rPr>
        <w:t xml:space="preserve">̣ </w:t>
      </w:r>
      <w:proofErr w:type="spellStart"/>
      <w:r w:rsidRPr="006C0B16">
        <w:rPr>
          <w:color w:val="000000"/>
          <w:w w:val="96"/>
        </w:rPr>
        <w:t>hô</w:t>
      </w:r>
      <w:proofErr w:type="spellEnd"/>
      <w:r w:rsidRPr="006C0B16">
        <w:rPr>
          <w:color w:val="000000"/>
          <w:w w:val="96"/>
        </w:rPr>
        <w:t xml:space="preserve">̀ </w:t>
      </w:r>
      <w:proofErr w:type="spellStart"/>
      <w:r w:rsidRPr="006C0B16">
        <w:rPr>
          <w:color w:val="000000"/>
          <w:w w:val="96"/>
        </w:rPr>
        <w:t>sơ</w:t>
      </w:r>
      <w:proofErr w:type="spellEnd"/>
      <w:r w:rsidRPr="006C0B16">
        <w:rPr>
          <w:color w:val="000000"/>
          <w:w w:val="96"/>
        </w:rPr>
        <w:t xml:space="preserve">, </w:t>
      </w:r>
      <w:proofErr w:type="spellStart"/>
      <w:r w:rsidRPr="006C0B16">
        <w:rPr>
          <w:color w:val="000000"/>
          <w:w w:val="96"/>
        </w:rPr>
        <w:t>chứng</w:t>
      </w:r>
      <w:proofErr w:type="spellEnd"/>
      <w:r w:rsidRPr="006C0B16">
        <w:rPr>
          <w:color w:val="000000"/>
          <w:w w:val="96"/>
        </w:rPr>
        <w:t xml:space="preserve"> </w:t>
      </w:r>
      <w:proofErr w:type="spellStart"/>
      <w:r w:rsidRPr="006C0B16">
        <w:rPr>
          <w:color w:val="000000"/>
          <w:w w:val="96"/>
        </w:rPr>
        <w:t>tư</w:t>
      </w:r>
      <w:proofErr w:type="spellEnd"/>
      <w:r w:rsidRPr="006C0B16">
        <w:rPr>
          <w:color w:val="000000"/>
          <w:w w:val="96"/>
        </w:rPr>
        <w:t xml:space="preserve">̀ </w:t>
      </w:r>
      <w:proofErr w:type="spellStart"/>
      <w:r w:rsidRPr="006C0B16">
        <w:rPr>
          <w:color w:val="000000"/>
          <w:w w:val="96"/>
        </w:rPr>
        <w:t>liên</w:t>
      </w:r>
      <w:proofErr w:type="spellEnd"/>
      <w:r w:rsidRPr="006C0B16">
        <w:rPr>
          <w:color w:val="000000"/>
          <w:w w:val="96"/>
        </w:rPr>
        <w:t xml:space="preserve"> </w:t>
      </w:r>
      <w:proofErr w:type="spellStart"/>
      <w:r w:rsidRPr="006C0B16">
        <w:rPr>
          <w:color w:val="000000"/>
          <w:w w:val="96"/>
        </w:rPr>
        <w:t>quan</w:t>
      </w:r>
      <w:proofErr w:type="spellEnd"/>
      <w:r w:rsidRPr="006C0B16">
        <w:rPr>
          <w:color w:val="000000"/>
          <w:w w:val="96"/>
        </w:rPr>
        <w:t xml:space="preserve"> </w:t>
      </w:r>
      <w:proofErr w:type="spellStart"/>
      <w:r w:rsidRPr="006C0B16">
        <w:rPr>
          <w:color w:val="000000"/>
          <w:w w:val="96"/>
        </w:rPr>
        <w:t>đê</w:t>
      </w:r>
      <w:proofErr w:type="spellEnd"/>
      <w:r w:rsidRPr="006C0B16">
        <w:rPr>
          <w:color w:val="000000"/>
          <w:w w:val="96"/>
        </w:rPr>
        <w:t xml:space="preserve">̉ </w:t>
      </w:r>
      <w:proofErr w:type="spellStart"/>
      <w:r w:rsidRPr="006C0B16">
        <w:rPr>
          <w:color w:val="000000"/>
          <w:w w:val="96"/>
        </w:rPr>
        <w:t>quyết</w:t>
      </w:r>
      <w:proofErr w:type="spellEnd"/>
      <w:r w:rsidRPr="006C0B16">
        <w:rPr>
          <w:color w:val="000000"/>
          <w:w w:val="96"/>
        </w:rPr>
        <w:t xml:space="preserve"> </w:t>
      </w:r>
      <w:proofErr w:type="spellStart"/>
      <w:r w:rsidRPr="006C0B16">
        <w:rPr>
          <w:color w:val="000000"/>
          <w:w w:val="96"/>
        </w:rPr>
        <w:t>toán</w:t>
      </w:r>
      <w:proofErr w:type="spellEnd"/>
      <w:r w:rsidRPr="006C0B16">
        <w:rPr>
          <w:color w:val="000000"/>
          <w:w w:val="96"/>
        </w:rPr>
        <w:t xml:space="preserve"> </w:t>
      </w:r>
      <w:proofErr w:type="spellStart"/>
      <w:r w:rsidRPr="006C0B16">
        <w:rPr>
          <w:color w:val="000000"/>
          <w:w w:val="96"/>
        </w:rPr>
        <w:t>với</w:t>
      </w:r>
      <w:proofErr w:type="spellEnd"/>
      <w:r w:rsidRPr="006C0B16">
        <w:rPr>
          <w:color w:val="000000"/>
          <w:w w:val="96"/>
        </w:rPr>
        <w:t xml:space="preserve"> </w:t>
      </w:r>
      <w:proofErr w:type="spellStart"/>
      <w:r w:rsidRPr="006C0B16">
        <w:rPr>
          <w:color w:val="000000"/>
          <w:w w:val="96"/>
        </w:rPr>
        <w:t>phòng</w:t>
      </w:r>
      <w:proofErr w:type="spellEnd"/>
      <w:r w:rsidRPr="006C0B16">
        <w:rPr>
          <w:color w:val="000000"/>
          <w:w w:val="96"/>
        </w:rPr>
        <w:t xml:space="preserve"> KHTC.</w:t>
      </w:r>
    </w:p>
    <w:p w14:paraId="017BF051" w14:textId="77777777" w:rsidR="001E6CF4" w:rsidRPr="006C0B16" w:rsidRDefault="001E6CF4" w:rsidP="001E6CF4">
      <w:pPr>
        <w:spacing w:before="120" w:line="252" w:lineRule="auto"/>
        <w:ind w:firstLine="567"/>
        <w:jc w:val="both"/>
        <w:rPr>
          <w:color w:val="000000"/>
        </w:rPr>
      </w:pPr>
      <w:r w:rsidRPr="006C0B16">
        <w:rPr>
          <w:color w:val="000000"/>
        </w:rPr>
        <w:t xml:space="preserve">+ </w:t>
      </w:r>
      <w:proofErr w:type="spellStart"/>
      <w:r w:rsidRPr="006C0B16">
        <w:rPr>
          <w:color w:val="000000"/>
        </w:rPr>
        <w:t>Khoản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hết</w:t>
      </w:r>
      <w:proofErr w:type="spellEnd"/>
      <w:r w:rsidRPr="006C0B16">
        <w:rPr>
          <w:color w:val="000000"/>
        </w:rPr>
        <w:t xml:space="preserve"> </w:t>
      </w:r>
      <w:proofErr w:type="spellStart"/>
      <w:r w:rsidRPr="006C0B16">
        <w:rPr>
          <w:color w:val="000000"/>
        </w:rPr>
        <w:t>hoặc</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sư</w:t>
      </w:r>
      <w:proofErr w:type="spellEnd"/>
      <w:r w:rsidRPr="006C0B16">
        <w:rPr>
          <w:color w:val="000000"/>
        </w:rPr>
        <w:t xml:space="preserve">̉ </w:t>
      </w:r>
      <w:proofErr w:type="spellStart"/>
      <w:r w:rsidRPr="006C0B16">
        <w:rPr>
          <w:color w:val="000000"/>
        </w:rPr>
        <w:t>dụng</w:t>
      </w:r>
      <w:proofErr w:type="spellEnd"/>
      <w:r w:rsidRPr="006C0B16">
        <w:rPr>
          <w:color w:val="000000"/>
        </w:rPr>
        <w:t xml:space="preserve"> </w:t>
      </w:r>
      <w:proofErr w:type="spellStart"/>
      <w:r w:rsidRPr="006C0B16">
        <w:rPr>
          <w:color w:val="000000"/>
        </w:rPr>
        <w:t>đúng</w:t>
      </w:r>
      <w:proofErr w:type="spellEnd"/>
      <w:r w:rsidRPr="006C0B16">
        <w:rPr>
          <w:color w:val="000000"/>
        </w:rPr>
        <w:t xml:space="preserve"> </w:t>
      </w:r>
      <w:proofErr w:type="spellStart"/>
      <w:r w:rsidRPr="006C0B16">
        <w:rPr>
          <w:color w:val="000000"/>
        </w:rPr>
        <w:t>mục</w:t>
      </w:r>
      <w:proofErr w:type="spellEnd"/>
      <w:r w:rsidRPr="006C0B16">
        <w:rPr>
          <w:color w:val="000000"/>
        </w:rPr>
        <w:t xml:space="preserve"> </w:t>
      </w:r>
      <w:proofErr w:type="spellStart"/>
      <w:r w:rsidRPr="006C0B16">
        <w:rPr>
          <w:color w:val="000000"/>
        </w:rPr>
        <w:t>đích</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hoàn</w:t>
      </w:r>
      <w:proofErr w:type="spellEnd"/>
      <w:r w:rsidRPr="006C0B16">
        <w:rPr>
          <w:color w:val="000000"/>
        </w:rPr>
        <w:t xml:space="preserve"> </w:t>
      </w:r>
      <w:proofErr w:type="spellStart"/>
      <w:r w:rsidRPr="006C0B16">
        <w:rPr>
          <w:color w:val="000000"/>
        </w:rPr>
        <w:t>nộp</w:t>
      </w:r>
      <w:proofErr w:type="spellEnd"/>
      <w:r w:rsidRPr="006C0B16">
        <w:rPr>
          <w:color w:val="000000"/>
        </w:rPr>
        <w:t xml:space="preserve"> </w:t>
      </w:r>
      <w:proofErr w:type="spellStart"/>
      <w:r w:rsidRPr="006C0B16">
        <w:rPr>
          <w:color w:val="000000"/>
        </w:rPr>
        <w:t>lại</w:t>
      </w:r>
      <w:proofErr w:type="spellEnd"/>
      <w:r w:rsidRPr="006C0B16">
        <w:rPr>
          <w:color w:val="000000"/>
        </w:rPr>
        <w:t xml:space="preserve"> </w:t>
      </w:r>
      <w:proofErr w:type="spellStart"/>
      <w:r w:rsidRPr="006C0B16">
        <w:rPr>
          <w:color w:val="000000"/>
        </w:rPr>
        <w:t>quy</w:t>
      </w:r>
      <w:proofErr w:type="spellEnd"/>
      <w:r w:rsidRPr="006C0B16">
        <w:rPr>
          <w:color w:val="000000"/>
        </w:rPr>
        <w:t>̃.</w:t>
      </w:r>
    </w:p>
    <w:p w14:paraId="0ABF161E" w14:textId="77777777" w:rsidR="001E6CF4" w:rsidRPr="006C0B16" w:rsidRDefault="001E6CF4" w:rsidP="001E6CF4">
      <w:pPr>
        <w:spacing w:before="120" w:line="252" w:lineRule="auto"/>
        <w:ind w:firstLine="567"/>
        <w:jc w:val="both"/>
        <w:rPr>
          <w:color w:val="000000"/>
        </w:rPr>
      </w:pPr>
      <w:r w:rsidRPr="006C0B16">
        <w:rPr>
          <w:color w:val="000000"/>
        </w:rPr>
        <w:t xml:space="preserve">+ </w:t>
      </w:r>
      <w:proofErr w:type="spellStart"/>
      <w:r w:rsidR="005C2D72" w:rsidRPr="006C0B16">
        <w:rPr>
          <w:color w:val="000000"/>
        </w:rPr>
        <w:t>Đối</w:t>
      </w:r>
      <w:proofErr w:type="spellEnd"/>
      <w:r w:rsidR="005C2D72" w:rsidRPr="006C0B16">
        <w:rPr>
          <w:color w:val="000000"/>
        </w:rPr>
        <w:t xml:space="preserve"> </w:t>
      </w:r>
      <w:proofErr w:type="spellStart"/>
      <w:r w:rsidR="005C2D72" w:rsidRPr="006C0B16">
        <w:rPr>
          <w:color w:val="000000"/>
        </w:rPr>
        <w:t>với</w:t>
      </w:r>
      <w:proofErr w:type="spellEnd"/>
      <w:r w:rsidR="005C2D72" w:rsidRPr="006C0B16">
        <w:rPr>
          <w:color w:val="000000"/>
        </w:rPr>
        <w:t xml:space="preserve"> </w:t>
      </w:r>
      <w:proofErr w:type="spellStart"/>
      <w:r w:rsidR="005C2D72" w:rsidRPr="006C0B16">
        <w:rPr>
          <w:color w:val="000000"/>
        </w:rPr>
        <w:t>một</w:t>
      </w:r>
      <w:proofErr w:type="spellEnd"/>
      <w:r w:rsidR="005C2D72" w:rsidRPr="006C0B16">
        <w:rPr>
          <w:color w:val="000000"/>
        </w:rPr>
        <w:t xml:space="preserve"> </w:t>
      </w:r>
      <w:proofErr w:type="spellStart"/>
      <w:r w:rsidR="005C2D72" w:rsidRPr="006C0B16">
        <w:rPr>
          <w:color w:val="000000"/>
        </w:rPr>
        <w:t>nhiệm</w:t>
      </w:r>
      <w:proofErr w:type="spellEnd"/>
      <w:r w:rsidR="005C2D72" w:rsidRPr="006C0B16">
        <w:rPr>
          <w:color w:val="000000"/>
        </w:rPr>
        <w:t xml:space="preserve"> </w:t>
      </w:r>
      <w:proofErr w:type="spellStart"/>
      <w:r w:rsidR="005C2D72" w:rsidRPr="006C0B16">
        <w:rPr>
          <w:color w:val="000000"/>
        </w:rPr>
        <w:t>vụ</w:t>
      </w:r>
      <w:proofErr w:type="spellEnd"/>
      <w:r w:rsidR="005C2D72" w:rsidRPr="006C0B16">
        <w:rPr>
          <w:color w:val="000000"/>
        </w:rPr>
        <w:t xml:space="preserve"> </w:t>
      </w:r>
      <w:proofErr w:type="spellStart"/>
      <w:r w:rsidR="005C2D72" w:rsidRPr="006C0B16">
        <w:rPr>
          <w:color w:val="000000"/>
        </w:rPr>
        <w:t>công</w:t>
      </w:r>
      <w:proofErr w:type="spellEnd"/>
      <w:r w:rsidR="005C2D72" w:rsidRPr="006C0B16">
        <w:rPr>
          <w:color w:val="000000"/>
        </w:rPr>
        <w:t xml:space="preserve"> </w:t>
      </w:r>
      <w:proofErr w:type="spellStart"/>
      <w:r w:rsidR="005C2D72" w:rsidRPr="006C0B16">
        <w:rPr>
          <w:color w:val="000000"/>
        </w:rPr>
        <w:t>việc</w:t>
      </w:r>
      <w:proofErr w:type="spellEnd"/>
      <w:r w:rsidR="005C2D72" w:rsidRPr="006C0B16">
        <w:rPr>
          <w:color w:val="000000"/>
        </w:rPr>
        <w:t xml:space="preserve"> </w:t>
      </w:r>
      <w:proofErr w:type="spellStart"/>
      <w:r w:rsidR="005C2D72" w:rsidRPr="006C0B16">
        <w:rPr>
          <w:color w:val="000000"/>
        </w:rPr>
        <w:t>cụ</w:t>
      </w:r>
      <w:proofErr w:type="spellEnd"/>
      <w:r w:rsidR="005C2D72" w:rsidRPr="006C0B16">
        <w:rPr>
          <w:color w:val="000000"/>
        </w:rPr>
        <w:t xml:space="preserve"> </w:t>
      </w:r>
      <w:proofErr w:type="spellStart"/>
      <w:r w:rsidR="005C2D72" w:rsidRPr="006C0B16">
        <w:rPr>
          <w:color w:val="000000"/>
        </w:rPr>
        <w:t>thể</w:t>
      </w:r>
      <w:proofErr w:type="spellEnd"/>
      <w:r w:rsidR="005C2D72" w:rsidRPr="006C0B16">
        <w:rPr>
          <w:color w:val="000000"/>
        </w:rPr>
        <w:t xml:space="preserve">, </w:t>
      </w:r>
      <w:proofErr w:type="spellStart"/>
      <w:r w:rsidR="005C2D72" w:rsidRPr="006C0B16">
        <w:rPr>
          <w:color w:val="000000"/>
        </w:rPr>
        <w:t>cán</w:t>
      </w:r>
      <w:proofErr w:type="spellEnd"/>
      <w:r w:rsidR="005C2D72" w:rsidRPr="006C0B16">
        <w:rPr>
          <w:color w:val="000000"/>
        </w:rPr>
        <w:t xml:space="preserve"> </w:t>
      </w:r>
      <w:proofErr w:type="spellStart"/>
      <w:r w:rsidR="005C2D72" w:rsidRPr="006C0B16">
        <w:rPr>
          <w:color w:val="000000"/>
        </w:rPr>
        <w:t>bộ</w:t>
      </w:r>
      <w:proofErr w:type="spellEnd"/>
      <w:r w:rsidR="005C2D72" w:rsidRPr="006C0B16">
        <w:rPr>
          <w:color w:val="000000"/>
        </w:rPr>
        <w:t xml:space="preserve"> </w:t>
      </w:r>
      <w:proofErr w:type="spellStart"/>
      <w:r w:rsidR="005C2D72" w:rsidRPr="006C0B16">
        <w:rPr>
          <w:color w:val="000000"/>
        </w:rPr>
        <w:t>tạm</w:t>
      </w:r>
      <w:proofErr w:type="spellEnd"/>
      <w:r w:rsidR="005C2D72" w:rsidRPr="006C0B16">
        <w:rPr>
          <w:color w:val="000000"/>
        </w:rPr>
        <w:t xml:space="preserve"> </w:t>
      </w:r>
      <w:proofErr w:type="spellStart"/>
      <w:r w:rsidR="005C2D72" w:rsidRPr="006C0B16">
        <w:rPr>
          <w:color w:val="000000"/>
        </w:rPr>
        <w:t>ứng</w:t>
      </w:r>
      <w:proofErr w:type="spellEnd"/>
      <w:r w:rsidR="005C2D72" w:rsidRPr="006C0B16">
        <w:rPr>
          <w:color w:val="000000"/>
        </w:rPr>
        <w:t xml:space="preserve"> </w:t>
      </w:r>
      <w:proofErr w:type="spellStart"/>
      <w:r w:rsidR="005C2D72" w:rsidRPr="006C0B16">
        <w:rPr>
          <w:color w:val="000000"/>
        </w:rPr>
        <w:t>cần</w:t>
      </w:r>
      <w:proofErr w:type="spellEnd"/>
      <w:r w:rsidR="005C2D72" w:rsidRPr="006C0B16">
        <w:rPr>
          <w:color w:val="000000"/>
        </w:rPr>
        <w:t xml:space="preserve"> </w:t>
      </w:r>
      <w:proofErr w:type="spellStart"/>
      <w:r w:rsidR="005C2D72" w:rsidRPr="006C0B16">
        <w:rPr>
          <w:color w:val="000000"/>
        </w:rPr>
        <w:t>t</w:t>
      </w:r>
      <w:r w:rsidRPr="006C0B16">
        <w:rPr>
          <w:color w:val="000000"/>
        </w:rPr>
        <w: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dứt</w:t>
      </w:r>
      <w:proofErr w:type="spellEnd"/>
      <w:r w:rsidRPr="006C0B16">
        <w:rPr>
          <w:color w:val="000000"/>
        </w:rPr>
        <w:t xml:space="preserve"> </w:t>
      </w:r>
      <w:proofErr w:type="spellStart"/>
      <w:r w:rsidRPr="006C0B16">
        <w:rPr>
          <w:color w:val="000000"/>
        </w:rPr>
        <w:t>điểm</w:t>
      </w:r>
      <w:proofErr w:type="spellEnd"/>
      <w:r w:rsidRPr="006C0B16">
        <w:rPr>
          <w:color w:val="000000"/>
        </w:rPr>
        <w:t xml:space="preserve"> </w:t>
      </w:r>
      <w:proofErr w:type="spellStart"/>
      <w:r w:rsidRPr="006C0B16">
        <w:rPr>
          <w:color w:val="000000"/>
        </w:rPr>
        <w:t>đợt</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trước</w:t>
      </w:r>
      <w:proofErr w:type="spellEnd"/>
      <w:r w:rsidRPr="006C0B16">
        <w:rPr>
          <w:color w:val="000000"/>
        </w:rPr>
        <w:t xml:space="preserve"> </w:t>
      </w:r>
      <w:proofErr w:type="spellStart"/>
      <w:r w:rsidRPr="006C0B16">
        <w:rPr>
          <w:color w:val="000000"/>
        </w:rPr>
        <w:t>mới</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nhận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tiếp</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KHTC </w:t>
      </w:r>
      <w:proofErr w:type="spellStart"/>
      <w:r w:rsidRPr="006C0B16">
        <w:rPr>
          <w:color w:val="000000"/>
        </w:rPr>
        <w:t>định</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00C92E0E" w:rsidRPr="006C0B16">
        <w:rPr>
          <w:color w:val="000000"/>
        </w:rPr>
        <w:t>quy</w:t>
      </w:r>
      <w:proofErr w:type="spellEnd"/>
      <w:r w:rsidR="00C92E0E" w:rsidRPr="006C0B16">
        <w:rPr>
          <w:color w:val="000000"/>
        </w:rPr>
        <w:t>́</w:t>
      </w:r>
      <w:r w:rsidRPr="006C0B16">
        <w:rPr>
          <w:color w:val="000000"/>
        </w:rPr>
        <w:t xml:space="preserve"> sẽ </w:t>
      </w:r>
      <w:proofErr w:type="spellStart"/>
      <w:r w:rsidRPr="006C0B16">
        <w:rPr>
          <w:color w:val="000000"/>
        </w:rPr>
        <w:t>thông</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sô</w:t>
      </w:r>
      <w:proofErr w:type="spellEnd"/>
      <w:r w:rsidRPr="006C0B16">
        <w:rPr>
          <w:color w:val="000000"/>
        </w:rPr>
        <w:t xml:space="preserve">́ </w:t>
      </w:r>
      <w:proofErr w:type="spellStart"/>
      <w:r w:rsidRPr="006C0B16">
        <w:rPr>
          <w:color w:val="000000"/>
        </w:rPr>
        <w:t>nơ</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đa</w:t>
      </w:r>
      <w:proofErr w:type="spellEnd"/>
      <w:r w:rsidRPr="006C0B16">
        <w:rPr>
          <w:color w:val="000000"/>
        </w:rPr>
        <w:t xml:space="preserve">̃ </w:t>
      </w:r>
      <w:proofErr w:type="spellStart"/>
      <w:r w:rsidRPr="006C0B16">
        <w:rPr>
          <w:color w:val="000000"/>
        </w:rPr>
        <w:t>đến</w:t>
      </w:r>
      <w:proofErr w:type="spellEnd"/>
      <w:r w:rsidRPr="006C0B16">
        <w:rPr>
          <w:color w:val="000000"/>
        </w:rPr>
        <w:t xml:space="preserve"> </w:t>
      </w:r>
      <w:proofErr w:type="spellStart"/>
      <w:r w:rsidRPr="006C0B16">
        <w:rPr>
          <w:color w:val="000000"/>
        </w:rPr>
        <w:t>hạn</w:t>
      </w:r>
      <w:proofErr w:type="spellEnd"/>
      <w:r w:rsidRPr="006C0B16">
        <w:rPr>
          <w:color w:val="000000"/>
        </w:rPr>
        <w:t xml:space="preserve"> </w:t>
      </w:r>
      <w:proofErr w:type="spellStart"/>
      <w:r w:rsidRPr="006C0B16">
        <w:rPr>
          <w:color w:val="000000"/>
        </w:rPr>
        <w:t>đối</w:t>
      </w:r>
      <w:proofErr w:type="spellEnd"/>
      <w:r w:rsidRPr="006C0B16">
        <w:rPr>
          <w:color w:val="000000"/>
        </w:rPr>
        <w:t xml:space="preserve"> </w:t>
      </w:r>
      <w:proofErr w:type="spellStart"/>
      <w:r w:rsidRPr="006C0B16">
        <w:rPr>
          <w:color w:val="000000"/>
        </w:rPr>
        <w:t>với</w:t>
      </w:r>
      <w:proofErr w:type="spellEnd"/>
      <w:r w:rsidRPr="006C0B16">
        <w:rPr>
          <w:color w:val="000000"/>
        </w:rPr>
        <w:t xml:space="preserve"> </w:t>
      </w:r>
      <w:proofErr w:type="spellStart"/>
      <w:r w:rsidRPr="006C0B16">
        <w:rPr>
          <w:color w:val="000000"/>
        </w:rPr>
        <w:t>từng</w:t>
      </w:r>
      <w:proofErr w:type="spellEnd"/>
      <w:r w:rsidRPr="006C0B16">
        <w:rPr>
          <w:color w:val="000000"/>
        </w:rPr>
        <w:t xml:space="preserve"> cá </w:t>
      </w:r>
      <w:proofErr w:type="spellStart"/>
      <w:r w:rsidRPr="006C0B16">
        <w:rPr>
          <w:color w:val="000000"/>
        </w:rPr>
        <w:t>nhân</w:t>
      </w:r>
      <w:proofErr w:type="spellEnd"/>
      <w:r w:rsidRPr="006C0B16">
        <w:rPr>
          <w:color w:val="000000"/>
        </w:rPr>
        <w:t xml:space="preserve"> </w:t>
      </w:r>
      <w:proofErr w:type="spellStart"/>
      <w:r w:rsidRPr="006C0B16">
        <w:rPr>
          <w:color w:val="000000"/>
        </w:rPr>
        <w:t>tạm</w:t>
      </w:r>
      <w:proofErr w:type="spellEnd"/>
      <w:r w:rsidRPr="006C0B16">
        <w:rPr>
          <w:color w:val="000000"/>
        </w:rPr>
        <w:t xml:space="preserve"> </w:t>
      </w:r>
      <w:proofErr w:type="spellStart"/>
      <w:r w:rsidRPr="006C0B16">
        <w:rPr>
          <w:color w:val="000000"/>
        </w:rPr>
        <w:t>ứng</w:t>
      </w:r>
      <w:proofErr w:type="spellEnd"/>
      <w:r w:rsidRPr="006C0B16">
        <w:rPr>
          <w:color w:val="000000"/>
        </w:rPr>
        <w:t xml:space="preserve"> </w:t>
      </w:r>
      <w:proofErr w:type="spellStart"/>
      <w:r w:rsidRPr="006C0B16">
        <w:rPr>
          <w:color w:val="000000"/>
        </w:rPr>
        <w:t>chưa</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khoả</w:t>
      </w:r>
      <w:r w:rsidR="005C2D72" w:rsidRPr="006C0B16">
        <w:rPr>
          <w:color w:val="000000"/>
        </w:rPr>
        <w:t>n</w:t>
      </w:r>
      <w:proofErr w:type="spellEnd"/>
      <w:r w:rsidR="005C2D72" w:rsidRPr="006C0B16">
        <w:rPr>
          <w:color w:val="000000"/>
        </w:rPr>
        <w:t xml:space="preserve"> </w:t>
      </w:r>
      <w:proofErr w:type="spellStart"/>
      <w:r w:rsidR="005C2D72" w:rsidRPr="006C0B16">
        <w:rPr>
          <w:color w:val="000000"/>
        </w:rPr>
        <w:t>tạm</w:t>
      </w:r>
      <w:proofErr w:type="spellEnd"/>
      <w:r w:rsidR="005C2D72" w:rsidRPr="006C0B16">
        <w:rPr>
          <w:color w:val="000000"/>
        </w:rPr>
        <w:t xml:space="preserve"> </w:t>
      </w:r>
      <w:proofErr w:type="spellStart"/>
      <w:r w:rsidR="005C2D72" w:rsidRPr="006C0B16">
        <w:rPr>
          <w:color w:val="000000"/>
        </w:rPr>
        <w:t>ứng</w:t>
      </w:r>
      <w:proofErr w:type="spellEnd"/>
      <w:r w:rsidR="005C2D72" w:rsidRPr="006C0B16">
        <w:rPr>
          <w:color w:val="000000"/>
        </w:rPr>
        <w:t xml:space="preserve"> </w:t>
      </w:r>
      <w:proofErr w:type="spellStart"/>
      <w:r w:rsidR="005C2D72" w:rsidRPr="006C0B16">
        <w:rPr>
          <w:color w:val="000000"/>
        </w:rPr>
        <w:t>bi</w:t>
      </w:r>
      <w:proofErr w:type="spellEnd"/>
      <w:r w:rsidR="005C2D72" w:rsidRPr="006C0B16">
        <w:rPr>
          <w:color w:val="000000"/>
        </w:rPr>
        <w:t xml:space="preserve">̣ </w:t>
      </w:r>
      <w:proofErr w:type="spellStart"/>
      <w:r w:rsidR="005C2D72" w:rsidRPr="006C0B16">
        <w:rPr>
          <w:color w:val="000000"/>
        </w:rPr>
        <w:t>nhắc</w:t>
      </w:r>
      <w:proofErr w:type="spellEnd"/>
      <w:r w:rsidR="005C2D72" w:rsidRPr="006C0B16">
        <w:rPr>
          <w:color w:val="000000"/>
        </w:rPr>
        <w:t xml:space="preserve"> </w:t>
      </w:r>
      <w:proofErr w:type="spellStart"/>
      <w:r w:rsidR="005C2D72" w:rsidRPr="006C0B16">
        <w:rPr>
          <w:color w:val="000000"/>
        </w:rPr>
        <w:t>nơ</w:t>
      </w:r>
      <w:proofErr w:type="spellEnd"/>
      <w:r w:rsidR="005C2D72" w:rsidRPr="006C0B16">
        <w:rPr>
          <w:color w:val="000000"/>
        </w:rPr>
        <w:t xml:space="preserve">̣ </w:t>
      </w:r>
      <w:proofErr w:type="spellStart"/>
      <w:r w:rsidR="005C2D72" w:rsidRPr="006C0B16">
        <w:rPr>
          <w:color w:val="000000"/>
        </w:rPr>
        <w:t>nhiều</w:t>
      </w:r>
      <w:proofErr w:type="spellEnd"/>
      <w:r w:rsidR="005C2D72" w:rsidRPr="006C0B16">
        <w:rPr>
          <w:color w:val="000000"/>
        </w:rPr>
        <w:t xml:space="preserve"> </w:t>
      </w:r>
      <w:proofErr w:type="spellStart"/>
      <w:r w:rsidR="005C2D72" w:rsidRPr="006C0B16">
        <w:rPr>
          <w:color w:val="000000"/>
        </w:rPr>
        <w:t>lần</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KHTC </w:t>
      </w:r>
      <w:proofErr w:type="spellStart"/>
      <w:r w:rsidRPr="006C0B16">
        <w:rPr>
          <w:color w:val="000000"/>
        </w:rPr>
        <w:t>báo</w:t>
      </w:r>
      <w:proofErr w:type="spellEnd"/>
      <w:r w:rsidRPr="006C0B16">
        <w:rPr>
          <w:color w:val="000000"/>
        </w:rPr>
        <w:t xml:space="preserve"> </w:t>
      </w:r>
      <w:proofErr w:type="spellStart"/>
      <w:r w:rsidRPr="006C0B16">
        <w:rPr>
          <w:color w:val="000000"/>
        </w:rPr>
        <w:t>cáo</w:t>
      </w:r>
      <w:proofErr w:type="spellEnd"/>
      <w:r w:rsidRPr="006C0B16">
        <w:rPr>
          <w:color w:val="000000"/>
        </w:rPr>
        <w:t xml:space="preserve"> Hiệu </w:t>
      </w:r>
      <w:proofErr w:type="spellStart"/>
      <w:r w:rsidRPr="006C0B16">
        <w:rPr>
          <w:color w:val="000000"/>
        </w:rPr>
        <w:t>trưởng</w:t>
      </w:r>
      <w:proofErr w:type="spellEnd"/>
      <w:r w:rsidRPr="006C0B16">
        <w:rPr>
          <w:color w:val="000000"/>
        </w:rPr>
        <w:t xml:space="preserve"> </w:t>
      </w:r>
      <w:proofErr w:type="spellStart"/>
      <w:r w:rsidRPr="006C0B16">
        <w:rPr>
          <w:color w:val="000000"/>
        </w:rPr>
        <w:t>xem</w:t>
      </w:r>
      <w:proofErr w:type="spellEnd"/>
      <w:r w:rsidRPr="006C0B16">
        <w:rPr>
          <w:color w:val="000000"/>
        </w:rPr>
        <w:t xml:space="preserve"> </w:t>
      </w:r>
      <w:proofErr w:type="spellStart"/>
      <w:r w:rsidRPr="006C0B16">
        <w:rPr>
          <w:color w:val="000000"/>
        </w:rPr>
        <w:t>xét</w:t>
      </w:r>
      <w:proofErr w:type="spellEnd"/>
      <w:r w:rsidRPr="006C0B16">
        <w:rPr>
          <w:color w:val="000000"/>
        </w:rPr>
        <w:t xml:space="preserve">, </w:t>
      </w:r>
      <w:proofErr w:type="spellStart"/>
      <w:r w:rsidRPr="006C0B16">
        <w:rPr>
          <w:color w:val="000000"/>
        </w:rPr>
        <w:t>quyết</w:t>
      </w:r>
      <w:proofErr w:type="spellEnd"/>
      <w:r w:rsidRPr="006C0B16">
        <w:rPr>
          <w:color w:val="000000"/>
        </w:rPr>
        <w:t xml:space="preserve"> </w:t>
      </w:r>
      <w:proofErr w:type="spellStart"/>
      <w:r w:rsidRPr="006C0B16">
        <w:rPr>
          <w:color w:val="000000"/>
        </w:rPr>
        <w:t>định</w:t>
      </w:r>
      <w:proofErr w:type="spellEnd"/>
      <w:r w:rsidRPr="006C0B16">
        <w:rPr>
          <w:color w:val="000000"/>
        </w:rPr>
        <w:t>.</w:t>
      </w:r>
    </w:p>
    <w:p w14:paraId="5FC02356" w14:textId="77777777" w:rsidR="001E6CF4" w:rsidRPr="006C0B16" w:rsidRDefault="001E6CF4" w:rsidP="00934D0B">
      <w:pPr>
        <w:spacing w:before="120" w:line="252" w:lineRule="auto"/>
        <w:ind w:firstLine="360"/>
        <w:jc w:val="both"/>
        <w:outlineLvl w:val="0"/>
        <w:rPr>
          <w:b/>
          <w:color w:val="000000"/>
        </w:rPr>
      </w:pPr>
      <w:r w:rsidRPr="006C0B16">
        <w:rPr>
          <w:b/>
          <w:color w:val="000000"/>
        </w:rPr>
        <w:t>3</w:t>
      </w:r>
      <w:r w:rsidR="00994116" w:rsidRPr="006C0B16">
        <w:rPr>
          <w:b/>
          <w:color w:val="000000"/>
        </w:rPr>
        <w:t xml:space="preserve">. Quy </w:t>
      </w:r>
      <w:proofErr w:type="spellStart"/>
      <w:r w:rsidR="00994116" w:rsidRPr="006C0B16">
        <w:rPr>
          <w:b/>
          <w:color w:val="000000"/>
        </w:rPr>
        <w:t>trình</w:t>
      </w:r>
      <w:proofErr w:type="spellEnd"/>
      <w:r w:rsidR="00994116" w:rsidRPr="006C0B16">
        <w:rPr>
          <w:b/>
          <w:color w:val="000000"/>
        </w:rPr>
        <w:t xml:space="preserve"> </w:t>
      </w:r>
      <w:proofErr w:type="spellStart"/>
      <w:r w:rsidR="00994116" w:rsidRPr="006C0B16">
        <w:rPr>
          <w:b/>
          <w:color w:val="000000"/>
        </w:rPr>
        <w:t>quản</w:t>
      </w:r>
      <w:proofErr w:type="spellEnd"/>
      <w:r w:rsidR="00994116" w:rsidRPr="006C0B16">
        <w:rPr>
          <w:b/>
          <w:color w:val="000000"/>
        </w:rPr>
        <w:t xml:space="preserve"> </w:t>
      </w:r>
      <w:proofErr w:type="spellStart"/>
      <w:r w:rsidR="00994116" w:rsidRPr="006C0B16">
        <w:rPr>
          <w:b/>
          <w:color w:val="000000"/>
        </w:rPr>
        <w:t>ly</w:t>
      </w:r>
      <w:proofErr w:type="spellEnd"/>
      <w:r w:rsidR="00994116" w:rsidRPr="006C0B16">
        <w:rPr>
          <w:b/>
          <w:color w:val="000000"/>
        </w:rPr>
        <w:t xml:space="preserve">́ </w:t>
      </w:r>
    </w:p>
    <w:p w14:paraId="6918868D" w14:textId="77777777" w:rsidR="00994116" w:rsidRPr="006C0B16" w:rsidRDefault="006B2471" w:rsidP="00934D0B">
      <w:pPr>
        <w:spacing w:before="120" w:line="252" w:lineRule="auto"/>
        <w:ind w:firstLine="360"/>
        <w:jc w:val="both"/>
        <w:outlineLvl w:val="0"/>
        <w:rPr>
          <w:b/>
          <w:color w:val="000000"/>
        </w:rPr>
      </w:pPr>
      <w:r w:rsidRPr="006C0B16">
        <w:rPr>
          <w:b/>
          <w:color w:val="000000"/>
        </w:rPr>
        <w:t>a</w:t>
      </w:r>
      <w:r w:rsidR="004E721C" w:rsidRPr="006C0B16">
        <w:rPr>
          <w:b/>
          <w:color w:val="000000"/>
        </w:rPr>
        <w:t xml:space="preserve">. </w:t>
      </w:r>
      <w:proofErr w:type="spellStart"/>
      <w:r w:rsidR="00381F9D" w:rsidRPr="006C0B16">
        <w:rPr>
          <w:b/>
          <w:color w:val="000000"/>
        </w:rPr>
        <w:t>Lập</w:t>
      </w:r>
      <w:proofErr w:type="spellEnd"/>
      <w:r w:rsidR="00381F9D" w:rsidRPr="006C0B16">
        <w:rPr>
          <w:b/>
          <w:color w:val="000000"/>
        </w:rPr>
        <w:t xml:space="preserve"> </w:t>
      </w:r>
      <w:proofErr w:type="spellStart"/>
      <w:r w:rsidR="00381F9D" w:rsidRPr="006C0B16">
        <w:rPr>
          <w:b/>
          <w:color w:val="000000"/>
        </w:rPr>
        <w:t>dư</w:t>
      </w:r>
      <w:proofErr w:type="spellEnd"/>
      <w:r w:rsidR="00381F9D" w:rsidRPr="006C0B16">
        <w:rPr>
          <w:b/>
          <w:color w:val="000000"/>
        </w:rPr>
        <w:t xml:space="preserve">̣ </w:t>
      </w:r>
      <w:proofErr w:type="spellStart"/>
      <w:r w:rsidR="00381F9D" w:rsidRPr="006C0B16">
        <w:rPr>
          <w:b/>
          <w:color w:val="000000"/>
        </w:rPr>
        <w:t>toán</w:t>
      </w:r>
      <w:proofErr w:type="spellEnd"/>
      <w:r w:rsidR="00381F9D" w:rsidRPr="006C0B16">
        <w:rPr>
          <w:b/>
          <w:color w:val="000000"/>
        </w:rPr>
        <w:t xml:space="preserve"> chi phí</w:t>
      </w:r>
    </w:p>
    <w:p w14:paraId="6CEEAB62" w14:textId="77777777" w:rsidR="00286FF0" w:rsidRPr="006C0B16" w:rsidRDefault="00381F9D" w:rsidP="007B3C26">
      <w:pPr>
        <w:spacing w:before="120" w:line="252" w:lineRule="auto"/>
        <w:ind w:firstLine="360"/>
        <w:jc w:val="both"/>
        <w:rPr>
          <w:color w:val="000000"/>
        </w:rPr>
      </w:pPr>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được</w:t>
      </w:r>
      <w:proofErr w:type="spellEnd"/>
      <w:r w:rsidRPr="006C0B16">
        <w:rPr>
          <w:color w:val="000000"/>
        </w:rPr>
        <w:t xml:space="preserve"> </w:t>
      </w:r>
      <w:proofErr w:type="spellStart"/>
      <w:r w:rsidRPr="006C0B16">
        <w:rPr>
          <w:color w:val="000000"/>
        </w:rPr>
        <w:t>giao</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vụ </w:t>
      </w:r>
      <w:proofErr w:type="spellStart"/>
      <w:r w:rsidRPr="006C0B16">
        <w:rPr>
          <w:color w:val="000000"/>
        </w:rPr>
        <w:t>căn</w:t>
      </w:r>
      <w:proofErr w:type="spellEnd"/>
      <w:r w:rsidRPr="006C0B16">
        <w:rPr>
          <w:color w:val="000000"/>
        </w:rPr>
        <w:t xml:space="preserve"> </w:t>
      </w:r>
      <w:proofErr w:type="spellStart"/>
      <w:r w:rsidRPr="006C0B16">
        <w:rPr>
          <w:color w:val="000000"/>
        </w:rPr>
        <w:t>cư</w:t>
      </w:r>
      <w:proofErr w:type="spellEnd"/>
      <w:r w:rsidRPr="006C0B16">
        <w:rPr>
          <w:color w:val="000000"/>
        </w:rPr>
        <w:t xml:space="preserve">́ </w:t>
      </w:r>
      <w:proofErr w:type="spellStart"/>
      <w:r w:rsidRPr="006C0B16">
        <w:rPr>
          <w:color w:val="000000"/>
        </w:rPr>
        <w:t>vào</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vụ</w:t>
      </w:r>
      <w:r w:rsidR="001840AC" w:rsidRPr="006C0B16">
        <w:rPr>
          <w:color w:val="000000"/>
        </w:rPr>
        <w:t xml:space="preserve"> </w:t>
      </w:r>
      <w:proofErr w:type="spellStart"/>
      <w:r w:rsidR="001840AC" w:rsidRPr="006C0B16">
        <w:rPr>
          <w:color w:val="000000"/>
        </w:rPr>
        <w:t>được</w:t>
      </w:r>
      <w:proofErr w:type="spellEnd"/>
      <w:r w:rsidR="001840AC" w:rsidRPr="006C0B16">
        <w:rPr>
          <w:color w:val="000000"/>
        </w:rPr>
        <w:t xml:space="preserve"> </w:t>
      </w:r>
      <w:proofErr w:type="spellStart"/>
      <w:r w:rsidR="001840AC" w:rsidRPr="006C0B16">
        <w:rPr>
          <w:color w:val="000000"/>
        </w:rPr>
        <w:t>giao</w:t>
      </w:r>
      <w:proofErr w:type="spellEnd"/>
      <w:r w:rsidR="00E35EA4" w:rsidRPr="006C0B16">
        <w:rPr>
          <w:color w:val="000000"/>
        </w:rPr>
        <w:t xml:space="preserve">, </w:t>
      </w:r>
      <w:proofErr w:type="spellStart"/>
      <w:r w:rsidR="00E35EA4" w:rsidRPr="006C0B16">
        <w:rPr>
          <w:color w:val="000000"/>
        </w:rPr>
        <w:t>căn</w:t>
      </w:r>
      <w:proofErr w:type="spellEnd"/>
      <w:r w:rsidR="00E35EA4" w:rsidRPr="006C0B16">
        <w:rPr>
          <w:color w:val="000000"/>
        </w:rPr>
        <w:t xml:space="preserve"> </w:t>
      </w:r>
      <w:proofErr w:type="spellStart"/>
      <w:r w:rsidR="00E35EA4" w:rsidRPr="006C0B16">
        <w:rPr>
          <w:color w:val="000000"/>
        </w:rPr>
        <w:t>cư</w:t>
      </w:r>
      <w:proofErr w:type="spellEnd"/>
      <w:r w:rsidR="00E35EA4" w:rsidRPr="006C0B16">
        <w:rPr>
          <w:color w:val="000000"/>
        </w:rPr>
        <w:t xml:space="preserve">́ </w:t>
      </w:r>
      <w:proofErr w:type="spellStart"/>
      <w:r w:rsidR="00E35EA4" w:rsidRPr="006C0B16">
        <w:rPr>
          <w:color w:val="000000"/>
        </w:rPr>
        <w:t>các</w:t>
      </w:r>
      <w:proofErr w:type="spellEnd"/>
      <w:r w:rsidR="00E35EA4" w:rsidRPr="006C0B16">
        <w:rPr>
          <w:color w:val="000000"/>
        </w:rPr>
        <w:t xml:space="preserve"> </w:t>
      </w:r>
      <w:proofErr w:type="spellStart"/>
      <w:r w:rsidR="00E35EA4" w:rsidRPr="006C0B16">
        <w:rPr>
          <w:color w:val="000000"/>
        </w:rPr>
        <w:t>quy</w:t>
      </w:r>
      <w:proofErr w:type="spellEnd"/>
      <w:r w:rsidR="00E35EA4" w:rsidRPr="006C0B16">
        <w:rPr>
          <w:color w:val="000000"/>
        </w:rPr>
        <w:t xml:space="preserve"> </w:t>
      </w:r>
      <w:proofErr w:type="spellStart"/>
      <w:r w:rsidR="00E35EA4" w:rsidRPr="006C0B16">
        <w:rPr>
          <w:color w:val="000000"/>
        </w:rPr>
        <w:t>định</w:t>
      </w:r>
      <w:proofErr w:type="spellEnd"/>
      <w:r w:rsidR="00E35EA4" w:rsidRPr="006C0B16">
        <w:rPr>
          <w:color w:val="000000"/>
        </w:rPr>
        <w:t xml:space="preserve"> </w:t>
      </w:r>
      <w:proofErr w:type="spellStart"/>
      <w:r w:rsidR="00E35EA4" w:rsidRPr="006C0B16">
        <w:rPr>
          <w:color w:val="000000"/>
        </w:rPr>
        <w:t>vê</w:t>
      </w:r>
      <w:proofErr w:type="spellEnd"/>
      <w:r w:rsidR="00E35EA4" w:rsidRPr="006C0B16">
        <w:rPr>
          <w:color w:val="000000"/>
        </w:rPr>
        <w:t xml:space="preserve">̀ </w:t>
      </w:r>
      <w:proofErr w:type="spellStart"/>
      <w:r w:rsidR="00E35EA4" w:rsidRPr="006C0B16">
        <w:rPr>
          <w:color w:val="000000"/>
        </w:rPr>
        <w:t>định</w:t>
      </w:r>
      <w:proofErr w:type="spellEnd"/>
      <w:r w:rsidR="00E35EA4" w:rsidRPr="006C0B16">
        <w:rPr>
          <w:color w:val="000000"/>
        </w:rPr>
        <w:t xml:space="preserve"> </w:t>
      </w:r>
      <w:proofErr w:type="spellStart"/>
      <w:r w:rsidR="00E35EA4" w:rsidRPr="006C0B16">
        <w:rPr>
          <w:color w:val="000000"/>
        </w:rPr>
        <w:t>mức</w:t>
      </w:r>
      <w:proofErr w:type="spellEnd"/>
      <w:r w:rsidR="00E35EA4" w:rsidRPr="006C0B16">
        <w:rPr>
          <w:color w:val="000000"/>
        </w:rPr>
        <w:t xml:space="preserve"> chi,</w:t>
      </w:r>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chi </w:t>
      </w:r>
      <w:proofErr w:type="spellStart"/>
      <w:r w:rsidRPr="006C0B16">
        <w:rPr>
          <w:color w:val="000000"/>
        </w:rPr>
        <w:t>tiết</w:t>
      </w:r>
      <w:proofErr w:type="spellEnd"/>
      <w:r w:rsidR="00035A0C" w:rsidRPr="006C0B16">
        <w:rPr>
          <w:color w:val="000000"/>
        </w:rPr>
        <w:t xml:space="preserve"> </w:t>
      </w:r>
      <w:proofErr w:type="spellStart"/>
      <w:r w:rsidRPr="006C0B16">
        <w:rPr>
          <w:color w:val="000000"/>
        </w:rPr>
        <w:t>trình</w:t>
      </w:r>
      <w:proofErr w:type="spellEnd"/>
      <w:r w:rsidRPr="006C0B16">
        <w:rPr>
          <w:color w:val="000000"/>
        </w:rPr>
        <w:t xml:space="preserve"> </w:t>
      </w:r>
      <w:r w:rsidR="00E35EA4" w:rsidRPr="006C0B16">
        <w:rPr>
          <w:color w:val="000000"/>
        </w:rPr>
        <w:t xml:space="preserve">Ban </w:t>
      </w:r>
      <w:proofErr w:type="spellStart"/>
      <w:r w:rsidR="00E35EA4" w:rsidRPr="006C0B16">
        <w:rPr>
          <w:color w:val="000000"/>
        </w:rPr>
        <w:t>Giám</w:t>
      </w:r>
      <w:proofErr w:type="spellEnd"/>
      <w:r w:rsidR="00E35EA4" w:rsidRPr="006C0B16">
        <w:rPr>
          <w:color w:val="000000"/>
        </w:rPr>
        <w:t xml:space="preserve"> </w:t>
      </w:r>
      <w:proofErr w:type="spellStart"/>
      <w:r w:rsidR="00E35EA4" w:rsidRPr="006C0B16">
        <w:rPr>
          <w:color w:val="000000"/>
        </w:rPr>
        <w:t>hiệu</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 xml:space="preserve"> </w:t>
      </w:r>
      <w:proofErr w:type="spellStart"/>
      <w:r w:rsidRPr="006C0B16">
        <w:rPr>
          <w:color w:val="000000"/>
        </w:rPr>
        <w:t>kinh</w:t>
      </w:r>
      <w:proofErr w:type="spellEnd"/>
      <w:r w:rsidRPr="006C0B16">
        <w:rPr>
          <w:color w:val="000000"/>
        </w:rPr>
        <w:t xml:space="preserve"> phí </w:t>
      </w:r>
      <w:proofErr w:type="spellStart"/>
      <w:r w:rsidRPr="006C0B16">
        <w:rPr>
          <w:color w:val="000000"/>
        </w:rPr>
        <w:t>trong</w:t>
      </w:r>
      <w:proofErr w:type="spellEnd"/>
      <w:r w:rsidRPr="006C0B16">
        <w:rPr>
          <w:color w:val="000000"/>
        </w:rPr>
        <w:t xml:space="preserve"> </w:t>
      </w:r>
      <w:proofErr w:type="spellStart"/>
      <w:r w:rsidRPr="006C0B16">
        <w:rPr>
          <w:color w:val="000000"/>
        </w:rPr>
        <w:t>phạm</w:t>
      </w:r>
      <w:proofErr w:type="spellEnd"/>
      <w:r w:rsidRPr="006C0B16">
        <w:rPr>
          <w:color w:val="000000"/>
        </w:rPr>
        <w:t xml:space="preserve"> vi </w:t>
      </w:r>
      <w:proofErr w:type="spellStart"/>
      <w:r w:rsidRPr="006C0B16">
        <w:rPr>
          <w:color w:val="000000"/>
        </w:rPr>
        <w:t>ngân</w:t>
      </w:r>
      <w:proofErr w:type="spellEnd"/>
      <w:r w:rsidRPr="006C0B16">
        <w:rPr>
          <w:color w:val="000000"/>
        </w:rPr>
        <w:t xml:space="preserve"> </w:t>
      </w:r>
      <w:proofErr w:type="spellStart"/>
      <w:r w:rsidRPr="006C0B16">
        <w:rPr>
          <w:color w:val="000000"/>
        </w:rPr>
        <w:t>sách</w:t>
      </w:r>
      <w:proofErr w:type="spellEnd"/>
      <w:r w:rsidRPr="006C0B16">
        <w:rPr>
          <w:color w:val="000000"/>
        </w:rPr>
        <w:t xml:space="preserve"> </w:t>
      </w:r>
      <w:proofErr w:type="spellStart"/>
      <w:r w:rsidRPr="006C0B16">
        <w:rPr>
          <w:color w:val="000000"/>
        </w:rPr>
        <w:t>phân</w:t>
      </w:r>
      <w:proofErr w:type="spellEnd"/>
      <w:r w:rsidRPr="006C0B16">
        <w:rPr>
          <w:color w:val="000000"/>
        </w:rPr>
        <w:t xml:space="preserve"> </w:t>
      </w:r>
      <w:proofErr w:type="spellStart"/>
      <w:r w:rsidRPr="006C0B16">
        <w:rPr>
          <w:color w:val="000000"/>
        </w:rPr>
        <w:t>giao</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w:t>
      </w:r>
    </w:p>
    <w:p w14:paraId="1B31B87A" w14:textId="77777777" w:rsidR="00381F9D" w:rsidRPr="006C0B16" w:rsidRDefault="00B11274" w:rsidP="007B3C26">
      <w:pPr>
        <w:spacing w:before="120" w:line="252" w:lineRule="auto"/>
        <w:ind w:firstLine="360"/>
        <w:jc w:val="both"/>
        <w:rPr>
          <w:color w:val="000000"/>
        </w:rPr>
      </w:pPr>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hợp</w:t>
      </w:r>
      <w:proofErr w:type="spellEnd"/>
      <w:r w:rsidR="00381F9D" w:rsidRPr="006C0B16">
        <w:rPr>
          <w:color w:val="000000"/>
        </w:rPr>
        <w:t xml:space="preserve"> có </w:t>
      </w:r>
      <w:proofErr w:type="spellStart"/>
      <w:r w:rsidR="00381F9D" w:rsidRPr="006C0B16">
        <w:rPr>
          <w:color w:val="000000"/>
        </w:rPr>
        <w:t>điều</w:t>
      </w:r>
      <w:proofErr w:type="spellEnd"/>
      <w:r w:rsidR="00381F9D" w:rsidRPr="006C0B16">
        <w:rPr>
          <w:color w:val="000000"/>
        </w:rPr>
        <w:t xml:space="preserve"> </w:t>
      </w:r>
      <w:proofErr w:type="spellStart"/>
      <w:r w:rsidR="00381F9D" w:rsidRPr="006C0B16">
        <w:rPr>
          <w:color w:val="000000"/>
        </w:rPr>
        <w:t>chỉnh</w:t>
      </w:r>
      <w:proofErr w:type="spellEnd"/>
      <w:r w:rsidR="00381F9D" w:rsidRPr="006C0B16">
        <w:rPr>
          <w:color w:val="000000"/>
        </w:rPr>
        <w:t xml:space="preserve"> </w:t>
      </w:r>
      <w:proofErr w:type="spellStart"/>
      <w:r w:rsidR="00381F9D" w:rsidRPr="006C0B16">
        <w:rPr>
          <w:color w:val="000000"/>
        </w:rPr>
        <w:t>kinh</w:t>
      </w:r>
      <w:proofErr w:type="spellEnd"/>
      <w:r w:rsidR="00381F9D" w:rsidRPr="006C0B16">
        <w:rPr>
          <w:color w:val="000000"/>
        </w:rPr>
        <w:t xml:space="preserve"> phí, do </w:t>
      </w:r>
      <w:proofErr w:type="spellStart"/>
      <w:r w:rsidR="00381F9D" w:rsidRPr="006C0B16">
        <w:rPr>
          <w:color w:val="000000"/>
        </w:rPr>
        <w:t>đơn</w:t>
      </w:r>
      <w:proofErr w:type="spellEnd"/>
      <w:r w:rsidR="00381F9D" w:rsidRPr="006C0B16">
        <w:rPr>
          <w:color w:val="000000"/>
        </w:rPr>
        <w:t xml:space="preserve"> vị </w:t>
      </w:r>
      <w:proofErr w:type="spellStart"/>
      <w:r w:rsidR="00381F9D" w:rsidRPr="006C0B16">
        <w:rPr>
          <w:color w:val="000000"/>
        </w:rPr>
        <w:t>được</w:t>
      </w:r>
      <w:proofErr w:type="spellEnd"/>
      <w:r w:rsidR="00381F9D" w:rsidRPr="006C0B16">
        <w:rPr>
          <w:color w:val="000000"/>
        </w:rPr>
        <w:t xml:space="preserve"> </w:t>
      </w:r>
      <w:proofErr w:type="spellStart"/>
      <w:r w:rsidR="00381F9D" w:rsidRPr="006C0B16">
        <w:rPr>
          <w:color w:val="000000"/>
        </w:rPr>
        <w:t>giao</w:t>
      </w:r>
      <w:proofErr w:type="spellEnd"/>
      <w:r w:rsidR="00381F9D" w:rsidRPr="006C0B16">
        <w:rPr>
          <w:color w:val="000000"/>
        </w:rPr>
        <w:t xml:space="preserve"> </w:t>
      </w:r>
      <w:proofErr w:type="spellStart"/>
      <w:r w:rsidR="00381F9D" w:rsidRPr="006C0B16">
        <w:rPr>
          <w:color w:val="000000"/>
        </w:rPr>
        <w:t>nhiệm</w:t>
      </w:r>
      <w:proofErr w:type="spellEnd"/>
      <w:r w:rsidR="00B0402A" w:rsidRPr="006C0B16">
        <w:rPr>
          <w:color w:val="000000"/>
        </w:rPr>
        <w:t xml:space="preserve"> vụ</w:t>
      </w:r>
      <w:r w:rsidR="00381F9D" w:rsidRPr="006C0B16">
        <w:rPr>
          <w:color w:val="000000"/>
        </w:rPr>
        <w:t xml:space="preserve"> </w:t>
      </w:r>
      <w:proofErr w:type="spellStart"/>
      <w:r w:rsidR="00381F9D" w:rsidRPr="006C0B16">
        <w:rPr>
          <w:color w:val="000000"/>
        </w:rPr>
        <w:t>bô</w:t>
      </w:r>
      <w:proofErr w:type="spellEnd"/>
      <w:r w:rsidR="00381F9D" w:rsidRPr="006C0B16">
        <w:rPr>
          <w:color w:val="000000"/>
        </w:rPr>
        <w:t>̉ sung</w:t>
      </w:r>
      <w:r w:rsidR="00E35EA4" w:rsidRPr="006C0B16">
        <w:rPr>
          <w:color w:val="000000"/>
        </w:rPr>
        <w:t xml:space="preserve"> </w:t>
      </w:r>
      <w:proofErr w:type="spellStart"/>
      <w:r w:rsidR="00E35EA4" w:rsidRPr="006C0B16">
        <w:rPr>
          <w:color w:val="000000"/>
        </w:rPr>
        <w:t>hoặc</w:t>
      </w:r>
      <w:proofErr w:type="spellEnd"/>
      <w:r w:rsidR="00035A0C" w:rsidRPr="006C0B16">
        <w:rPr>
          <w:color w:val="000000"/>
        </w:rPr>
        <w:t xml:space="preserve"> </w:t>
      </w:r>
      <w:proofErr w:type="spellStart"/>
      <w:r w:rsidR="00035A0C" w:rsidRPr="006C0B16">
        <w:rPr>
          <w:color w:val="000000"/>
        </w:rPr>
        <w:t>định</w:t>
      </w:r>
      <w:proofErr w:type="spellEnd"/>
      <w:r w:rsidR="00E35EA4" w:rsidRPr="006C0B16">
        <w:rPr>
          <w:color w:val="000000"/>
        </w:rPr>
        <w:t xml:space="preserve"> </w:t>
      </w:r>
      <w:proofErr w:type="spellStart"/>
      <w:r w:rsidR="00E35EA4" w:rsidRPr="006C0B16">
        <w:rPr>
          <w:color w:val="000000"/>
        </w:rPr>
        <w:t>mức</w:t>
      </w:r>
      <w:proofErr w:type="spellEnd"/>
      <w:r w:rsidR="00E35EA4" w:rsidRPr="006C0B16">
        <w:rPr>
          <w:color w:val="000000"/>
        </w:rPr>
        <w:t xml:space="preserve"> chi </w:t>
      </w:r>
      <w:proofErr w:type="spellStart"/>
      <w:r w:rsidR="008024AF">
        <w:rPr>
          <w:color w:val="000000"/>
        </w:rPr>
        <w:t>ch</w:t>
      </w:r>
      <w:r w:rsidR="008024AF" w:rsidRPr="008024AF">
        <w:rPr>
          <w:color w:val="000000"/>
        </w:rPr>
        <w:t>ư</w:t>
      </w:r>
      <w:r w:rsidR="008024AF">
        <w:rPr>
          <w:color w:val="000000"/>
        </w:rPr>
        <w:t>a</w:t>
      </w:r>
      <w:proofErr w:type="spellEnd"/>
      <w:r w:rsidRPr="006C0B16">
        <w:rPr>
          <w:color w:val="000000"/>
        </w:rPr>
        <w:t xml:space="preserve"> </w:t>
      </w:r>
      <w:proofErr w:type="spellStart"/>
      <w:r w:rsidRPr="006C0B16">
        <w:rPr>
          <w:color w:val="000000"/>
        </w:rPr>
        <w:t>có</w:t>
      </w:r>
      <w:proofErr w:type="spellEnd"/>
      <w:r w:rsidRPr="006C0B16">
        <w:rPr>
          <w:color w:val="000000"/>
        </w:rPr>
        <w:t xml:space="preserve"> </w:t>
      </w:r>
      <w:proofErr w:type="spellStart"/>
      <w:r w:rsidRPr="006C0B16">
        <w:rPr>
          <w:color w:val="000000"/>
        </w:rPr>
        <w:t>trong</w:t>
      </w:r>
      <w:proofErr w:type="spellEnd"/>
      <w:r w:rsidRPr="006C0B16">
        <w:rPr>
          <w:color w:val="000000"/>
        </w:rPr>
        <w:t xml:space="preserve"> </w:t>
      </w:r>
      <w:proofErr w:type="spellStart"/>
      <w:r w:rsidR="00F269BD" w:rsidRPr="006C0B16">
        <w:rPr>
          <w:color w:val="000000"/>
        </w:rPr>
        <w:t>quy</w:t>
      </w:r>
      <w:proofErr w:type="spellEnd"/>
      <w:r w:rsidR="00F269BD" w:rsidRPr="006C0B16">
        <w:rPr>
          <w:color w:val="000000"/>
        </w:rPr>
        <w:t xml:space="preserve"> </w:t>
      </w:r>
      <w:proofErr w:type="spellStart"/>
      <w:r w:rsidR="00F269BD" w:rsidRPr="006C0B16">
        <w:rPr>
          <w:color w:val="000000"/>
        </w:rPr>
        <w:t>định</w:t>
      </w:r>
      <w:proofErr w:type="spellEnd"/>
      <w:r w:rsidR="00F269BD" w:rsidRPr="006C0B16">
        <w:rPr>
          <w:color w:val="000000"/>
        </w:rPr>
        <w:t xml:space="preserve"> </w:t>
      </w:r>
      <w:proofErr w:type="spellStart"/>
      <w:r w:rsidR="00F269BD" w:rsidRPr="006C0B16">
        <w:rPr>
          <w:color w:val="000000"/>
        </w:rPr>
        <w:t>của</w:t>
      </w:r>
      <w:proofErr w:type="spellEnd"/>
      <w:r w:rsidR="00F269BD" w:rsidRPr="006C0B16">
        <w:rPr>
          <w:color w:val="000000"/>
        </w:rPr>
        <w:t xml:space="preserve"> </w:t>
      </w:r>
      <w:proofErr w:type="spellStart"/>
      <w:r w:rsidR="00F269BD" w:rsidRPr="006C0B16">
        <w:rPr>
          <w:color w:val="000000"/>
        </w:rPr>
        <w:t>Nhà</w:t>
      </w:r>
      <w:proofErr w:type="spellEnd"/>
      <w:r w:rsidR="00F269BD" w:rsidRPr="006C0B16">
        <w:rPr>
          <w:color w:val="000000"/>
        </w:rPr>
        <w:t xml:space="preserve"> </w:t>
      </w:r>
      <w:proofErr w:type="spellStart"/>
      <w:r w:rsidR="00F269BD" w:rsidRPr="006C0B16">
        <w:rPr>
          <w:color w:val="000000"/>
        </w:rPr>
        <w:t>nước</w:t>
      </w:r>
      <w:proofErr w:type="spellEnd"/>
      <w:r w:rsidR="00F269BD" w:rsidRPr="006C0B16">
        <w:rPr>
          <w:color w:val="000000"/>
        </w:rPr>
        <w:t xml:space="preserve"> </w:t>
      </w:r>
      <w:proofErr w:type="spellStart"/>
      <w:r w:rsidR="00F269BD" w:rsidRPr="006C0B16">
        <w:rPr>
          <w:color w:val="000000"/>
        </w:rPr>
        <w:t>và</w:t>
      </w:r>
      <w:proofErr w:type="spellEnd"/>
      <w:r w:rsidR="00F269BD" w:rsidRPr="006C0B16">
        <w:rPr>
          <w:color w:val="000000"/>
        </w:rPr>
        <w:t xml:space="preserve"> </w:t>
      </w:r>
      <w:proofErr w:type="spellStart"/>
      <w:r w:rsidR="00F269BD" w:rsidRPr="006C0B16">
        <w:rPr>
          <w:color w:val="000000"/>
        </w:rPr>
        <w:t>quy</w:t>
      </w:r>
      <w:proofErr w:type="spellEnd"/>
      <w:r w:rsidR="00F269BD" w:rsidRPr="006C0B16">
        <w:rPr>
          <w:color w:val="000000"/>
        </w:rPr>
        <w:t xml:space="preserve"> </w:t>
      </w:r>
      <w:proofErr w:type="spellStart"/>
      <w:r w:rsidR="00F269BD" w:rsidRPr="006C0B16">
        <w:rPr>
          <w:color w:val="000000"/>
        </w:rPr>
        <w:t>chê</w:t>
      </w:r>
      <w:proofErr w:type="spellEnd"/>
      <w:r w:rsidR="00F269BD" w:rsidRPr="006C0B16">
        <w:rPr>
          <w:color w:val="000000"/>
        </w:rPr>
        <w:t>́</w:t>
      </w:r>
      <w:r w:rsidRPr="006C0B16">
        <w:rPr>
          <w:color w:val="000000"/>
        </w:rPr>
        <w:t xml:space="preserve"> chi </w:t>
      </w:r>
      <w:proofErr w:type="spellStart"/>
      <w:r w:rsidRPr="006C0B16">
        <w:rPr>
          <w:color w:val="000000"/>
        </w:rPr>
        <w:t>tiêu</w:t>
      </w:r>
      <w:proofErr w:type="spellEnd"/>
      <w:r w:rsidRPr="006C0B16">
        <w:rPr>
          <w:color w:val="000000"/>
        </w:rPr>
        <w:t xml:space="preserve"> </w:t>
      </w:r>
      <w:proofErr w:type="spellStart"/>
      <w:r w:rsidRPr="006C0B16">
        <w:rPr>
          <w:color w:val="000000"/>
        </w:rPr>
        <w:t>nội</w:t>
      </w:r>
      <w:proofErr w:type="spellEnd"/>
      <w:r w:rsidRPr="006C0B16">
        <w:rPr>
          <w:color w:val="000000"/>
        </w:rPr>
        <w:t xml:space="preserve"> </w:t>
      </w:r>
      <w:proofErr w:type="spellStart"/>
      <w:r w:rsidRPr="006C0B16">
        <w:rPr>
          <w:color w:val="000000"/>
        </w:rPr>
        <w:t>bộ</w:t>
      </w:r>
      <w:proofErr w:type="spellEnd"/>
      <w:r w:rsidRPr="006C0B16">
        <w:rPr>
          <w:color w:val="000000"/>
        </w:rPr>
        <w:t xml:space="preserve"> </w:t>
      </w:r>
      <w:proofErr w:type="spellStart"/>
      <w:r w:rsidRPr="006C0B16">
        <w:rPr>
          <w:color w:val="000000"/>
        </w:rPr>
        <w:t>của</w:t>
      </w:r>
      <w:proofErr w:type="spellEnd"/>
      <w:r w:rsidRPr="006C0B16">
        <w:rPr>
          <w:color w:val="000000"/>
        </w:rPr>
        <w:t xml:space="preserve"> </w:t>
      </w:r>
      <w:proofErr w:type="spellStart"/>
      <w:r w:rsidRPr="006C0B16">
        <w:rPr>
          <w:color w:val="000000"/>
        </w:rPr>
        <w:t>Nhà</w:t>
      </w:r>
      <w:proofErr w:type="spellEnd"/>
      <w:r w:rsidRPr="006C0B16">
        <w:rPr>
          <w:color w:val="000000"/>
        </w:rPr>
        <w:t xml:space="preserve"> </w:t>
      </w:r>
      <w:proofErr w:type="spellStart"/>
      <w:r w:rsidRPr="006C0B16">
        <w:rPr>
          <w:color w:val="000000"/>
        </w:rPr>
        <w:t>trường</w:t>
      </w:r>
      <w:proofErr w:type="spellEnd"/>
      <w:r w:rsidRPr="006C0B16">
        <w:rPr>
          <w:color w:val="000000"/>
        </w:rPr>
        <w:t xml:space="preserve">, </w:t>
      </w:r>
      <w:proofErr w:type="spellStart"/>
      <w:r w:rsidR="00381F9D" w:rsidRPr="006C0B16">
        <w:rPr>
          <w:color w:val="000000"/>
        </w:rPr>
        <w:lastRenderedPageBreak/>
        <w:t>căn</w:t>
      </w:r>
      <w:proofErr w:type="spellEnd"/>
      <w:r w:rsidR="00381F9D" w:rsidRPr="006C0B16">
        <w:rPr>
          <w:color w:val="000000"/>
        </w:rPr>
        <w:t xml:space="preserve"> </w:t>
      </w:r>
      <w:proofErr w:type="spellStart"/>
      <w:r w:rsidR="00381F9D" w:rsidRPr="006C0B16">
        <w:rPr>
          <w:color w:val="000000"/>
        </w:rPr>
        <w:t>cư</w:t>
      </w:r>
      <w:proofErr w:type="spellEnd"/>
      <w:r w:rsidR="00381F9D" w:rsidRPr="006C0B16">
        <w:rPr>
          <w:color w:val="000000"/>
        </w:rPr>
        <w:t xml:space="preserve">́ </w:t>
      </w:r>
      <w:proofErr w:type="spellStart"/>
      <w:r w:rsidR="00381F9D" w:rsidRPr="006C0B16">
        <w:rPr>
          <w:color w:val="000000"/>
        </w:rPr>
        <w:t>vào</w:t>
      </w:r>
      <w:proofErr w:type="spellEnd"/>
      <w:r w:rsidR="00E35EA4" w:rsidRPr="006C0B16">
        <w:rPr>
          <w:color w:val="000000"/>
        </w:rPr>
        <w:t xml:space="preserve"> </w:t>
      </w:r>
      <w:proofErr w:type="spellStart"/>
      <w:r w:rsidR="00E35EA4" w:rsidRPr="006C0B16">
        <w:rPr>
          <w:color w:val="000000"/>
        </w:rPr>
        <w:t>thực</w:t>
      </w:r>
      <w:proofErr w:type="spellEnd"/>
      <w:r w:rsidR="00E35EA4" w:rsidRPr="006C0B16">
        <w:rPr>
          <w:color w:val="000000"/>
        </w:rPr>
        <w:t xml:space="preserve"> </w:t>
      </w:r>
      <w:proofErr w:type="spellStart"/>
      <w:r w:rsidR="00E35EA4" w:rsidRPr="006C0B16">
        <w:rPr>
          <w:color w:val="000000"/>
        </w:rPr>
        <w:t>tê</w:t>
      </w:r>
      <w:proofErr w:type="spellEnd"/>
      <w:r w:rsidR="00E35EA4" w:rsidRPr="006C0B16">
        <w:rPr>
          <w:color w:val="000000"/>
        </w:rPr>
        <w:t>́</w:t>
      </w:r>
      <w:r w:rsidR="00035A0C" w:rsidRPr="006C0B16">
        <w:rPr>
          <w:color w:val="000000"/>
        </w:rPr>
        <w:t xml:space="preserve"> </w:t>
      </w:r>
      <w:proofErr w:type="spellStart"/>
      <w:r w:rsidR="00035A0C" w:rsidRPr="006C0B16">
        <w:rPr>
          <w:color w:val="000000"/>
        </w:rPr>
        <w:t>tình</w:t>
      </w:r>
      <w:proofErr w:type="spellEnd"/>
      <w:r w:rsidR="00035A0C" w:rsidRPr="006C0B16">
        <w:rPr>
          <w:color w:val="000000"/>
        </w:rPr>
        <w:t xml:space="preserve"> </w:t>
      </w:r>
      <w:proofErr w:type="spellStart"/>
      <w:r w:rsidR="00035A0C" w:rsidRPr="006C0B16">
        <w:rPr>
          <w:color w:val="000000"/>
        </w:rPr>
        <w:t>hình</w:t>
      </w:r>
      <w:proofErr w:type="spellEnd"/>
      <w:r w:rsidR="00E35EA4" w:rsidRPr="006C0B16">
        <w:rPr>
          <w:color w:val="000000"/>
        </w:rPr>
        <w:t xml:space="preserve"> </w:t>
      </w:r>
      <w:proofErr w:type="spellStart"/>
      <w:r w:rsidR="00E35EA4" w:rsidRPr="006C0B16">
        <w:rPr>
          <w:color w:val="000000"/>
        </w:rPr>
        <w:t>triển</w:t>
      </w:r>
      <w:proofErr w:type="spellEnd"/>
      <w:r w:rsidR="00E35EA4" w:rsidRPr="006C0B16">
        <w:rPr>
          <w:color w:val="000000"/>
        </w:rPr>
        <w:t xml:space="preserve"> </w:t>
      </w:r>
      <w:proofErr w:type="spellStart"/>
      <w:r w:rsidR="00E35EA4" w:rsidRPr="006C0B16">
        <w:rPr>
          <w:color w:val="000000"/>
        </w:rPr>
        <w:t>khai</w:t>
      </w:r>
      <w:proofErr w:type="spellEnd"/>
      <w:r w:rsidR="00381F9D" w:rsidRPr="006C0B16">
        <w:rPr>
          <w:color w:val="000000"/>
        </w:rPr>
        <w:t xml:space="preserve"> </w:t>
      </w:r>
      <w:proofErr w:type="spellStart"/>
      <w:r w:rsidR="00381F9D" w:rsidRPr="006C0B16">
        <w:rPr>
          <w:color w:val="000000"/>
        </w:rPr>
        <w:t>nhiệm</w:t>
      </w:r>
      <w:proofErr w:type="spellEnd"/>
      <w:r w:rsidR="00381F9D" w:rsidRPr="006C0B16">
        <w:rPr>
          <w:color w:val="000000"/>
        </w:rPr>
        <w:t xml:space="preserve"> vụ </w:t>
      </w:r>
      <w:proofErr w:type="spellStart"/>
      <w:r w:rsidR="00381F9D" w:rsidRPr="006C0B16">
        <w:rPr>
          <w:color w:val="000000"/>
        </w:rPr>
        <w:t>được</w:t>
      </w:r>
      <w:proofErr w:type="spellEnd"/>
      <w:r w:rsidR="00381F9D" w:rsidRPr="006C0B16">
        <w:rPr>
          <w:color w:val="000000"/>
        </w:rPr>
        <w:t xml:space="preserve"> </w:t>
      </w:r>
      <w:proofErr w:type="spellStart"/>
      <w:r w:rsidR="00381F9D" w:rsidRPr="006C0B16">
        <w:rPr>
          <w:color w:val="000000"/>
        </w:rPr>
        <w:t>giao</w:t>
      </w:r>
      <w:proofErr w:type="spellEnd"/>
      <w:r w:rsidR="006C27D1" w:rsidRPr="006C0B16">
        <w:rPr>
          <w:color w:val="000000"/>
        </w:rPr>
        <w:t xml:space="preserve">, </w:t>
      </w:r>
      <w:proofErr w:type="spellStart"/>
      <w:r w:rsidR="006C27D1" w:rsidRPr="006C0B16">
        <w:rPr>
          <w:color w:val="000000"/>
        </w:rPr>
        <w:t>đơn</w:t>
      </w:r>
      <w:proofErr w:type="spellEnd"/>
      <w:r w:rsidR="006C27D1" w:rsidRPr="006C0B16">
        <w:rPr>
          <w:color w:val="000000"/>
        </w:rPr>
        <w:t xml:space="preserve"> vị</w:t>
      </w:r>
      <w:r w:rsidR="00381F9D" w:rsidRPr="006C0B16">
        <w:rPr>
          <w:color w:val="000000"/>
        </w:rPr>
        <w:t xml:space="preserve"> </w:t>
      </w:r>
      <w:proofErr w:type="spellStart"/>
      <w:r w:rsidR="00381F9D" w:rsidRPr="006C0B16">
        <w:rPr>
          <w:color w:val="000000"/>
        </w:rPr>
        <w:t>lập</w:t>
      </w:r>
      <w:proofErr w:type="spellEnd"/>
      <w:r w:rsidR="00381F9D" w:rsidRPr="006C0B16">
        <w:rPr>
          <w:color w:val="000000"/>
        </w:rPr>
        <w:t xml:space="preserve"> </w:t>
      </w:r>
      <w:proofErr w:type="spellStart"/>
      <w:r w:rsidR="00B808CE" w:rsidRPr="006C0B16">
        <w:rPr>
          <w:color w:val="000000"/>
        </w:rPr>
        <w:t>tơ</w:t>
      </w:r>
      <w:proofErr w:type="spellEnd"/>
      <w:r w:rsidR="00B808CE" w:rsidRPr="006C0B16">
        <w:rPr>
          <w:color w:val="000000"/>
        </w:rPr>
        <w:t xml:space="preserve">̀ </w:t>
      </w:r>
      <w:proofErr w:type="spellStart"/>
      <w:r w:rsidR="00B808CE" w:rsidRPr="006C0B16">
        <w:rPr>
          <w:color w:val="000000"/>
        </w:rPr>
        <w:t>trình</w:t>
      </w:r>
      <w:proofErr w:type="spellEnd"/>
      <w:r w:rsidR="00B808CE" w:rsidRPr="006C0B16">
        <w:rPr>
          <w:color w:val="000000"/>
        </w:rPr>
        <w:t xml:space="preserve"> </w:t>
      </w:r>
      <w:proofErr w:type="spellStart"/>
      <w:r w:rsidR="00B808CE" w:rsidRPr="006C0B16">
        <w:rPr>
          <w:color w:val="000000"/>
        </w:rPr>
        <w:t>đê</w:t>
      </w:r>
      <w:proofErr w:type="spellEnd"/>
      <w:r w:rsidR="00B808CE" w:rsidRPr="006C0B16">
        <w:rPr>
          <w:color w:val="000000"/>
        </w:rPr>
        <w:t xml:space="preserve">̀ </w:t>
      </w:r>
      <w:proofErr w:type="spellStart"/>
      <w:r w:rsidR="00B808CE" w:rsidRPr="006C0B16">
        <w:rPr>
          <w:color w:val="000000"/>
        </w:rPr>
        <w:t>nghi</w:t>
      </w:r>
      <w:proofErr w:type="spellEnd"/>
      <w:r w:rsidR="00B808CE" w:rsidRPr="006C0B16">
        <w:rPr>
          <w:color w:val="000000"/>
        </w:rPr>
        <w:t xml:space="preserve">̣ </w:t>
      </w:r>
      <w:proofErr w:type="spellStart"/>
      <w:r w:rsidR="00B808CE" w:rsidRPr="006C0B16">
        <w:rPr>
          <w:color w:val="000000"/>
        </w:rPr>
        <w:t>bô</w:t>
      </w:r>
      <w:proofErr w:type="spellEnd"/>
      <w:r w:rsidR="00B808CE" w:rsidRPr="006C0B16">
        <w:rPr>
          <w:color w:val="000000"/>
        </w:rPr>
        <w:t xml:space="preserve">̉ sung </w:t>
      </w:r>
      <w:proofErr w:type="spellStart"/>
      <w:r w:rsidR="00B808CE" w:rsidRPr="006C0B16">
        <w:rPr>
          <w:color w:val="000000"/>
        </w:rPr>
        <w:t>kinh</w:t>
      </w:r>
      <w:proofErr w:type="spellEnd"/>
      <w:r w:rsidR="00B808CE" w:rsidRPr="006C0B16">
        <w:rPr>
          <w:color w:val="000000"/>
        </w:rPr>
        <w:t xml:space="preserve"> phí</w:t>
      </w:r>
      <w:r w:rsidR="00E35EA4" w:rsidRPr="006C0B16">
        <w:rPr>
          <w:color w:val="000000"/>
        </w:rPr>
        <w:t xml:space="preserve"> </w:t>
      </w:r>
      <w:proofErr w:type="spellStart"/>
      <w:r w:rsidR="00E35EA4" w:rsidRPr="006C0B16">
        <w:rPr>
          <w:color w:val="000000"/>
        </w:rPr>
        <w:t>hoặc</w:t>
      </w:r>
      <w:proofErr w:type="spellEnd"/>
      <w:r w:rsidR="00B808CE" w:rsidRPr="006C0B16">
        <w:rPr>
          <w:color w:val="000000"/>
        </w:rPr>
        <w:t xml:space="preserve"> </w:t>
      </w:r>
      <w:proofErr w:type="spellStart"/>
      <w:r w:rsidRPr="006C0B16">
        <w:rPr>
          <w:color w:val="000000"/>
        </w:rPr>
        <w:t>đề</w:t>
      </w:r>
      <w:proofErr w:type="spellEnd"/>
      <w:r w:rsidRPr="006C0B16">
        <w:rPr>
          <w:color w:val="000000"/>
        </w:rPr>
        <w:t xml:space="preserve"> </w:t>
      </w:r>
      <w:proofErr w:type="spellStart"/>
      <w:r w:rsidRPr="006C0B16">
        <w:rPr>
          <w:color w:val="000000"/>
        </w:rPr>
        <w:t>xuất</w:t>
      </w:r>
      <w:proofErr w:type="spellEnd"/>
      <w:r w:rsidRPr="006C0B16">
        <w:rPr>
          <w:color w:val="000000"/>
        </w:rPr>
        <w:t xml:space="preserve"> </w:t>
      </w:r>
      <w:proofErr w:type="spellStart"/>
      <w:r w:rsidR="00E35EA4" w:rsidRPr="006C0B16">
        <w:rPr>
          <w:color w:val="000000"/>
        </w:rPr>
        <w:t>định</w:t>
      </w:r>
      <w:proofErr w:type="spellEnd"/>
      <w:r w:rsidR="00E35EA4" w:rsidRPr="006C0B16">
        <w:rPr>
          <w:color w:val="000000"/>
        </w:rPr>
        <w:t xml:space="preserve"> </w:t>
      </w:r>
      <w:proofErr w:type="spellStart"/>
      <w:r w:rsidR="00E35EA4" w:rsidRPr="006C0B16">
        <w:rPr>
          <w:color w:val="000000"/>
        </w:rPr>
        <w:t>mức</w:t>
      </w:r>
      <w:proofErr w:type="spellEnd"/>
      <w:r w:rsidR="00E35EA4" w:rsidRPr="006C0B16">
        <w:rPr>
          <w:color w:val="000000"/>
        </w:rPr>
        <w:t xml:space="preserve"> chi, </w:t>
      </w:r>
      <w:proofErr w:type="spellStart"/>
      <w:r w:rsidR="00E35EA4" w:rsidRPr="006C0B16">
        <w:rPr>
          <w:color w:val="000000"/>
        </w:rPr>
        <w:t>đồng</w:t>
      </w:r>
      <w:proofErr w:type="spellEnd"/>
      <w:r w:rsidR="00E35EA4" w:rsidRPr="006C0B16">
        <w:rPr>
          <w:color w:val="000000"/>
        </w:rPr>
        <w:t xml:space="preserve"> </w:t>
      </w:r>
      <w:proofErr w:type="spellStart"/>
      <w:r w:rsidR="00E35EA4" w:rsidRPr="006C0B16">
        <w:rPr>
          <w:color w:val="000000"/>
        </w:rPr>
        <w:t>thời</w:t>
      </w:r>
      <w:proofErr w:type="spellEnd"/>
      <w:r w:rsidR="00E35EA4" w:rsidRPr="006C0B16">
        <w:rPr>
          <w:color w:val="000000"/>
        </w:rPr>
        <w:t xml:space="preserve"> </w:t>
      </w:r>
      <w:proofErr w:type="spellStart"/>
      <w:r w:rsidR="00E35EA4" w:rsidRPr="006C0B16">
        <w:rPr>
          <w:color w:val="000000"/>
        </w:rPr>
        <w:t>lập</w:t>
      </w:r>
      <w:proofErr w:type="spellEnd"/>
      <w:r w:rsidR="00381F9D" w:rsidRPr="006C0B16">
        <w:rPr>
          <w:color w:val="000000"/>
        </w:rPr>
        <w:t xml:space="preserve"> </w:t>
      </w:r>
      <w:proofErr w:type="spellStart"/>
      <w:r w:rsidR="00381F9D" w:rsidRPr="006C0B16">
        <w:rPr>
          <w:color w:val="000000"/>
        </w:rPr>
        <w:t>dư</w:t>
      </w:r>
      <w:proofErr w:type="spellEnd"/>
      <w:r w:rsidR="00381F9D" w:rsidRPr="006C0B16">
        <w:rPr>
          <w:color w:val="000000"/>
        </w:rPr>
        <w:t xml:space="preserve">̣ </w:t>
      </w:r>
      <w:proofErr w:type="spellStart"/>
      <w:r w:rsidR="00381F9D" w:rsidRPr="006C0B16">
        <w:rPr>
          <w:color w:val="000000"/>
        </w:rPr>
        <w:t>toán</w:t>
      </w:r>
      <w:proofErr w:type="spellEnd"/>
      <w:r w:rsidR="00381F9D" w:rsidRPr="006C0B16">
        <w:rPr>
          <w:color w:val="000000"/>
        </w:rPr>
        <w:t xml:space="preserve"> chi </w:t>
      </w:r>
      <w:proofErr w:type="spellStart"/>
      <w:r w:rsidR="00381F9D" w:rsidRPr="006C0B16">
        <w:rPr>
          <w:color w:val="000000"/>
        </w:rPr>
        <w:t>tiết</w:t>
      </w:r>
      <w:proofErr w:type="spellEnd"/>
      <w:r w:rsidR="00381F9D" w:rsidRPr="006C0B16">
        <w:rPr>
          <w:color w:val="000000"/>
        </w:rPr>
        <w:t xml:space="preserve"> </w:t>
      </w:r>
      <w:proofErr w:type="spellStart"/>
      <w:r w:rsidR="00381F9D" w:rsidRPr="006C0B16">
        <w:rPr>
          <w:color w:val="000000"/>
        </w:rPr>
        <w:t>trình</w:t>
      </w:r>
      <w:proofErr w:type="spellEnd"/>
      <w:r w:rsidR="00381F9D" w:rsidRPr="006C0B16">
        <w:rPr>
          <w:color w:val="000000"/>
        </w:rPr>
        <w:t xml:space="preserve"> </w:t>
      </w:r>
      <w:r w:rsidR="00E35EA4" w:rsidRPr="006C0B16">
        <w:rPr>
          <w:color w:val="000000"/>
        </w:rPr>
        <w:t xml:space="preserve">Ban </w:t>
      </w:r>
      <w:proofErr w:type="spellStart"/>
      <w:r w:rsidR="00E35EA4" w:rsidRPr="006C0B16">
        <w:rPr>
          <w:color w:val="000000"/>
        </w:rPr>
        <w:t>Giám</w:t>
      </w:r>
      <w:proofErr w:type="spellEnd"/>
      <w:r w:rsidR="00E35EA4" w:rsidRPr="006C0B16">
        <w:rPr>
          <w:color w:val="000000"/>
        </w:rPr>
        <w:t xml:space="preserve"> </w:t>
      </w:r>
      <w:proofErr w:type="spellStart"/>
      <w:r w:rsidR="00E35EA4" w:rsidRPr="006C0B16">
        <w:rPr>
          <w:color w:val="000000"/>
        </w:rPr>
        <w:t>hiệu</w:t>
      </w:r>
      <w:proofErr w:type="spellEnd"/>
      <w:r w:rsidR="00E35EA4" w:rsidRPr="006C0B16">
        <w:rPr>
          <w:color w:val="000000"/>
        </w:rPr>
        <w:t xml:space="preserve"> </w:t>
      </w:r>
      <w:proofErr w:type="spellStart"/>
      <w:r w:rsidR="00E35EA4" w:rsidRPr="006C0B16">
        <w:rPr>
          <w:color w:val="000000"/>
        </w:rPr>
        <w:t>xem</w:t>
      </w:r>
      <w:proofErr w:type="spellEnd"/>
      <w:r w:rsidR="00E35EA4" w:rsidRPr="006C0B16">
        <w:rPr>
          <w:color w:val="000000"/>
        </w:rPr>
        <w:t xml:space="preserve"> </w:t>
      </w:r>
      <w:proofErr w:type="spellStart"/>
      <w:r w:rsidR="00E35EA4" w:rsidRPr="006C0B16">
        <w:rPr>
          <w:color w:val="000000"/>
        </w:rPr>
        <w:t>xét</w:t>
      </w:r>
      <w:proofErr w:type="spellEnd"/>
      <w:r w:rsidR="00E35EA4" w:rsidRPr="006C0B16">
        <w:rPr>
          <w:color w:val="000000"/>
        </w:rPr>
        <w:t>,</w:t>
      </w:r>
      <w:r w:rsidR="00381F9D" w:rsidRPr="006C0B16">
        <w:rPr>
          <w:color w:val="000000"/>
        </w:rPr>
        <w:t xml:space="preserve"> </w:t>
      </w:r>
      <w:proofErr w:type="spellStart"/>
      <w:r w:rsidRPr="006C0B16">
        <w:rPr>
          <w:color w:val="000000"/>
        </w:rPr>
        <w:t>quyết</w:t>
      </w:r>
      <w:proofErr w:type="spellEnd"/>
      <w:r w:rsidRPr="006C0B16">
        <w:rPr>
          <w:color w:val="000000"/>
        </w:rPr>
        <w:t xml:space="preserve"> </w:t>
      </w:r>
      <w:proofErr w:type="spellStart"/>
      <w:r w:rsidRPr="006C0B16">
        <w:rPr>
          <w:color w:val="000000"/>
        </w:rPr>
        <w:t>định</w:t>
      </w:r>
      <w:proofErr w:type="spellEnd"/>
      <w:r w:rsidR="00381F9D" w:rsidRPr="006C0B16">
        <w:rPr>
          <w:color w:val="000000"/>
        </w:rPr>
        <w:t xml:space="preserve"> </w:t>
      </w:r>
      <w:r w:rsidR="00381F9D" w:rsidRPr="006C0B16">
        <w:rPr>
          <w:i/>
          <w:color w:val="000000"/>
        </w:rPr>
        <w:t>(</w:t>
      </w:r>
      <w:r w:rsidR="00035A0C" w:rsidRPr="006C0B16">
        <w:rPr>
          <w:i/>
          <w:color w:val="000000"/>
        </w:rPr>
        <w:t xml:space="preserve">qua </w:t>
      </w:r>
      <w:proofErr w:type="spellStart"/>
      <w:r w:rsidR="00381F9D" w:rsidRPr="006C0B16">
        <w:rPr>
          <w:i/>
          <w:color w:val="000000"/>
        </w:rPr>
        <w:t>phòng</w:t>
      </w:r>
      <w:proofErr w:type="spellEnd"/>
      <w:r w:rsidR="00381F9D" w:rsidRPr="006C0B16">
        <w:rPr>
          <w:i/>
          <w:color w:val="000000"/>
        </w:rPr>
        <w:t xml:space="preserve"> </w:t>
      </w:r>
      <w:proofErr w:type="spellStart"/>
      <w:r w:rsidR="00381F9D" w:rsidRPr="006C0B16">
        <w:rPr>
          <w:i/>
          <w:color w:val="000000"/>
        </w:rPr>
        <w:t>Kê</w:t>
      </w:r>
      <w:proofErr w:type="spellEnd"/>
      <w:r w:rsidR="00381F9D" w:rsidRPr="006C0B16">
        <w:rPr>
          <w:i/>
          <w:color w:val="000000"/>
        </w:rPr>
        <w:t xml:space="preserve">́ </w:t>
      </w:r>
      <w:proofErr w:type="spellStart"/>
      <w:r w:rsidR="00381F9D" w:rsidRPr="006C0B16">
        <w:rPr>
          <w:i/>
          <w:color w:val="000000"/>
        </w:rPr>
        <w:t>hoạch</w:t>
      </w:r>
      <w:proofErr w:type="spellEnd"/>
      <w:r w:rsidR="00381F9D" w:rsidRPr="006C0B16">
        <w:rPr>
          <w:i/>
          <w:color w:val="000000"/>
        </w:rPr>
        <w:t xml:space="preserve"> – </w:t>
      </w:r>
      <w:proofErr w:type="spellStart"/>
      <w:r w:rsidR="00381F9D" w:rsidRPr="006C0B16">
        <w:rPr>
          <w:i/>
          <w:color w:val="000000"/>
        </w:rPr>
        <w:t>Tài</w:t>
      </w:r>
      <w:proofErr w:type="spellEnd"/>
      <w:r w:rsidR="00381F9D" w:rsidRPr="006C0B16">
        <w:rPr>
          <w:i/>
          <w:color w:val="000000"/>
        </w:rPr>
        <w:t xml:space="preserve"> </w:t>
      </w:r>
      <w:proofErr w:type="spellStart"/>
      <w:r w:rsidR="00381F9D" w:rsidRPr="006C0B16">
        <w:rPr>
          <w:i/>
          <w:color w:val="000000"/>
        </w:rPr>
        <w:t>chính</w:t>
      </w:r>
      <w:proofErr w:type="spellEnd"/>
      <w:r w:rsidR="00381F9D" w:rsidRPr="006C0B16">
        <w:rPr>
          <w:i/>
          <w:color w:val="000000"/>
        </w:rPr>
        <w:t xml:space="preserve"> </w:t>
      </w:r>
      <w:proofErr w:type="spellStart"/>
      <w:r w:rsidR="00381F9D" w:rsidRPr="006C0B16">
        <w:rPr>
          <w:i/>
          <w:color w:val="000000"/>
        </w:rPr>
        <w:t>thẩm</w:t>
      </w:r>
      <w:proofErr w:type="spellEnd"/>
      <w:r w:rsidR="00381F9D" w:rsidRPr="006C0B16">
        <w:rPr>
          <w:i/>
          <w:color w:val="000000"/>
        </w:rPr>
        <w:t xml:space="preserve"> </w:t>
      </w:r>
      <w:proofErr w:type="spellStart"/>
      <w:r w:rsidR="00381F9D" w:rsidRPr="006C0B16">
        <w:rPr>
          <w:i/>
          <w:color w:val="000000"/>
        </w:rPr>
        <w:t>định</w:t>
      </w:r>
      <w:proofErr w:type="spellEnd"/>
      <w:r w:rsidR="00381F9D" w:rsidRPr="006C0B16">
        <w:rPr>
          <w:i/>
          <w:color w:val="000000"/>
        </w:rPr>
        <w:t>)</w:t>
      </w:r>
      <w:r w:rsidR="00381F9D" w:rsidRPr="006C0B16">
        <w:rPr>
          <w:color w:val="000000"/>
        </w:rPr>
        <w:t xml:space="preserve">. </w:t>
      </w:r>
      <w:proofErr w:type="spellStart"/>
      <w:r w:rsidR="00381F9D" w:rsidRPr="006C0B16">
        <w:rPr>
          <w:color w:val="000000"/>
        </w:rPr>
        <w:t>Hô</w:t>
      </w:r>
      <w:proofErr w:type="spellEnd"/>
      <w:r w:rsidR="00381F9D" w:rsidRPr="006C0B16">
        <w:rPr>
          <w:color w:val="000000"/>
        </w:rPr>
        <w:t xml:space="preserve">̀ </w:t>
      </w:r>
      <w:proofErr w:type="spellStart"/>
      <w:r w:rsidR="00381F9D" w:rsidRPr="006C0B16">
        <w:rPr>
          <w:color w:val="000000"/>
        </w:rPr>
        <w:t>sơ</w:t>
      </w:r>
      <w:proofErr w:type="spellEnd"/>
      <w:r w:rsidR="00381F9D" w:rsidRPr="006C0B16">
        <w:rPr>
          <w:color w:val="000000"/>
        </w:rPr>
        <w:t xml:space="preserve"> </w:t>
      </w:r>
      <w:proofErr w:type="spellStart"/>
      <w:r w:rsidR="00381F9D" w:rsidRPr="006C0B16">
        <w:rPr>
          <w:color w:val="000000"/>
        </w:rPr>
        <w:t>trình</w:t>
      </w:r>
      <w:proofErr w:type="spellEnd"/>
      <w:r w:rsidR="00381F9D" w:rsidRPr="006C0B16">
        <w:rPr>
          <w:color w:val="000000"/>
        </w:rPr>
        <w:t xml:space="preserve"> </w:t>
      </w:r>
      <w:r w:rsidR="006C27D1" w:rsidRPr="006C0B16">
        <w:rPr>
          <w:color w:val="000000"/>
        </w:rPr>
        <w:t xml:space="preserve">Ban </w:t>
      </w:r>
      <w:proofErr w:type="spellStart"/>
      <w:r w:rsidR="006C27D1" w:rsidRPr="006C0B16">
        <w:rPr>
          <w:color w:val="000000"/>
        </w:rPr>
        <w:t>Giám</w:t>
      </w:r>
      <w:proofErr w:type="spellEnd"/>
      <w:r w:rsidR="006C27D1" w:rsidRPr="006C0B16">
        <w:rPr>
          <w:color w:val="000000"/>
        </w:rPr>
        <w:t xml:space="preserve"> </w:t>
      </w:r>
      <w:proofErr w:type="spellStart"/>
      <w:r w:rsidR="006C27D1" w:rsidRPr="006C0B16">
        <w:rPr>
          <w:color w:val="000000"/>
        </w:rPr>
        <w:t>hiệu</w:t>
      </w:r>
      <w:proofErr w:type="spellEnd"/>
      <w:r w:rsidR="00381F9D" w:rsidRPr="006C0B16">
        <w:rPr>
          <w:color w:val="000000"/>
        </w:rPr>
        <w:t xml:space="preserve">, </w:t>
      </w:r>
      <w:proofErr w:type="spellStart"/>
      <w:r w:rsidR="00381F9D" w:rsidRPr="006C0B16">
        <w:rPr>
          <w:color w:val="000000"/>
        </w:rPr>
        <w:t>gồm</w:t>
      </w:r>
      <w:proofErr w:type="spellEnd"/>
      <w:r w:rsidR="00381F9D" w:rsidRPr="006C0B16">
        <w:rPr>
          <w:color w:val="000000"/>
        </w:rPr>
        <w:t>:</w:t>
      </w:r>
    </w:p>
    <w:p w14:paraId="5D7EED1F" w14:textId="77777777" w:rsidR="00381F9D" w:rsidRPr="006C0B16" w:rsidRDefault="00381F9D" w:rsidP="007B3C26">
      <w:pPr>
        <w:spacing w:before="120" w:line="252" w:lineRule="auto"/>
        <w:ind w:firstLine="360"/>
        <w:jc w:val="both"/>
        <w:rPr>
          <w:color w:val="000000"/>
        </w:rPr>
      </w:pPr>
      <w:r w:rsidRPr="006C0B16">
        <w:rPr>
          <w:color w:val="000000"/>
        </w:rPr>
        <w:t xml:space="preserve">+ </w:t>
      </w:r>
      <w:proofErr w:type="spellStart"/>
      <w:r w:rsidRPr="006C0B16">
        <w:rPr>
          <w:color w:val="000000"/>
        </w:rPr>
        <w:t>Tơ</w:t>
      </w:r>
      <w:proofErr w:type="spellEnd"/>
      <w:r w:rsidRPr="006C0B16">
        <w:rPr>
          <w:color w:val="000000"/>
        </w:rPr>
        <w:t xml:space="preserve">̀ </w:t>
      </w:r>
      <w:proofErr w:type="spellStart"/>
      <w:r w:rsidRPr="006C0B16">
        <w:rPr>
          <w:color w:val="000000"/>
        </w:rPr>
        <w:t>trìn</w:t>
      </w:r>
      <w:r w:rsidR="001057A4" w:rsidRPr="006C0B16">
        <w:rPr>
          <w:color w:val="000000"/>
        </w:rPr>
        <w:t>h</w:t>
      </w:r>
      <w:proofErr w:type="spellEnd"/>
      <w:r w:rsidR="001057A4" w:rsidRPr="006C0B16">
        <w:rPr>
          <w:color w:val="000000"/>
        </w:rPr>
        <w:t xml:space="preserve"> </w:t>
      </w:r>
      <w:proofErr w:type="spellStart"/>
      <w:r w:rsidR="001057A4" w:rsidRPr="006C0B16">
        <w:rPr>
          <w:color w:val="000000"/>
        </w:rPr>
        <w:t>đê</w:t>
      </w:r>
      <w:proofErr w:type="spellEnd"/>
      <w:r w:rsidR="001057A4" w:rsidRPr="006C0B16">
        <w:rPr>
          <w:color w:val="000000"/>
        </w:rPr>
        <w:t xml:space="preserve">̀ </w:t>
      </w:r>
      <w:proofErr w:type="spellStart"/>
      <w:r w:rsidR="001057A4" w:rsidRPr="006C0B16">
        <w:rPr>
          <w:color w:val="000000"/>
        </w:rPr>
        <w:t>nghi</w:t>
      </w:r>
      <w:proofErr w:type="spellEnd"/>
      <w:r w:rsidR="001057A4" w:rsidRPr="006C0B16">
        <w:rPr>
          <w:color w:val="000000"/>
        </w:rPr>
        <w:t xml:space="preserve">̣ </w:t>
      </w:r>
      <w:proofErr w:type="spellStart"/>
      <w:r w:rsidR="001057A4" w:rsidRPr="006C0B16">
        <w:rPr>
          <w:color w:val="000000"/>
        </w:rPr>
        <w:t>phê</w:t>
      </w:r>
      <w:proofErr w:type="spellEnd"/>
      <w:r w:rsidR="001057A4" w:rsidRPr="006C0B16">
        <w:rPr>
          <w:color w:val="000000"/>
        </w:rPr>
        <w:t xml:space="preserve"> </w:t>
      </w:r>
      <w:proofErr w:type="spellStart"/>
      <w:r w:rsidR="001057A4" w:rsidRPr="006C0B16">
        <w:rPr>
          <w:color w:val="000000"/>
        </w:rPr>
        <w:t>duyệt</w:t>
      </w:r>
      <w:proofErr w:type="spellEnd"/>
      <w:r w:rsidR="001057A4" w:rsidRPr="006C0B16">
        <w:rPr>
          <w:color w:val="000000"/>
        </w:rPr>
        <w:t xml:space="preserve"> </w:t>
      </w:r>
      <w:proofErr w:type="spellStart"/>
      <w:r w:rsidR="001057A4" w:rsidRPr="006C0B16">
        <w:rPr>
          <w:color w:val="000000"/>
        </w:rPr>
        <w:t>phân</w:t>
      </w:r>
      <w:proofErr w:type="spellEnd"/>
      <w:r w:rsidR="001057A4" w:rsidRPr="006C0B16">
        <w:rPr>
          <w:color w:val="000000"/>
        </w:rPr>
        <w:t xml:space="preserve"> </w:t>
      </w:r>
      <w:proofErr w:type="spellStart"/>
      <w:r w:rsidR="001057A4" w:rsidRPr="006C0B16">
        <w:rPr>
          <w:color w:val="000000"/>
        </w:rPr>
        <w:t>bô</w:t>
      </w:r>
      <w:proofErr w:type="spellEnd"/>
      <w:r w:rsidR="001057A4" w:rsidRPr="006C0B16">
        <w:rPr>
          <w:color w:val="000000"/>
        </w:rPr>
        <w:t xml:space="preserve">̉ </w:t>
      </w:r>
      <w:proofErr w:type="spellStart"/>
      <w:r w:rsidR="001057A4" w:rsidRPr="006C0B16">
        <w:rPr>
          <w:color w:val="000000"/>
        </w:rPr>
        <w:t>kinh</w:t>
      </w:r>
      <w:proofErr w:type="spellEnd"/>
      <w:r w:rsidR="001057A4" w:rsidRPr="006C0B16">
        <w:rPr>
          <w:color w:val="000000"/>
        </w:rPr>
        <w:t xml:space="preserve"> phí</w:t>
      </w:r>
      <w:r w:rsidRPr="006C0B16">
        <w:rPr>
          <w:color w:val="000000"/>
        </w:rPr>
        <w:t xml:space="preserve"> </w:t>
      </w:r>
      <w:proofErr w:type="spellStart"/>
      <w:r w:rsidRPr="006C0B16">
        <w:rPr>
          <w:color w:val="000000"/>
        </w:rPr>
        <w:t>bô</w:t>
      </w:r>
      <w:proofErr w:type="spellEnd"/>
      <w:r w:rsidRPr="006C0B16">
        <w:rPr>
          <w:color w:val="000000"/>
        </w:rPr>
        <w:t>̉ sung</w:t>
      </w:r>
      <w:r w:rsidR="00B0402A" w:rsidRPr="006C0B16">
        <w:rPr>
          <w:color w:val="000000"/>
        </w:rPr>
        <w:t>/</w:t>
      </w:r>
      <w:proofErr w:type="spellStart"/>
      <w:r w:rsidR="00B0402A" w:rsidRPr="006C0B16">
        <w:rPr>
          <w:color w:val="000000"/>
        </w:rPr>
        <w:t>định</w:t>
      </w:r>
      <w:proofErr w:type="spellEnd"/>
      <w:r w:rsidR="00B0402A" w:rsidRPr="006C0B16">
        <w:rPr>
          <w:color w:val="000000"/>
        </w:rPr>
        <w:t xml:space="preserve"> </w:t>
      </w:r>
      <w:proofErr w:type="spellStart"/>
      <w:r w:rsidR="00B0402A" w:rsidRPr="006C0B16">
        <w:rPr>
          <w:color w:val="000000"/>
        </w:rPr>
        <w:t>mức</w:t>
      </w:r>
      <w:proofErr w:type="spellEnd"/>
      <w:r w:rsidR="00B0402A" w:rsidRPr="006C0B16">
        <w:rPr>
          <w:color w:val="000000"/>
        </w:rPr>
        <w:t xml:space="preserve"> </w:t>
      </w:r>
      <w:proofErr w:type="spellStart"/>
      <w:r w:rsidR="00B0402A" w:rsidRPr="006C0B16">
        <w:rPr>
          <w:color w:val="000000"/>
        </w:rPr>
        <w:t>kinh</w:t>
      </w:r>
      <w:proofErr w:type="spellEnd"/>
      <w:r w:rsidR="00B0402A" w:rsidRPr="006C0B16">
        <w:rPr>
          <w:color w:val="000000"/>
        </w:rPr>
        <w:t xml:space="preserve"> phí </w:t>
      </w:r>
      <w:proofErr w:type="spellStart"/>
      <w:r w:rsidR="00B0402A" w:rsidRPr="006C0B16">
        <w:rPr>
          <w:color w:val="000000"/>
        </w:rPr>
        <w:t>thực</w:t>
      </w:r>
      <w:proofErr w:type="spellEnd"/>
      <w:r w:rsidR="00B0402A" w:rsidRPr="006C0B16">
        <w:rPr>
          <w:color w:val="000000"/>
        </w:rPr>
        <w:t xml:space="preserve"> </w:t>
      </w:r>
      <w:proofErr w:type="spellStart"/>
      <w:r w:rsidR="00B0402A" w:rsidRPr="006C0B16">
        <w:rPr>
          <w:color w:val="000000"/>
        </w:rPr>
        <w:t>hiện</w:t>
      </w:r>
      <w:proofErr w:type="spellEnd"/>
    </w:p>
    <w:p w14:paraId="695B9F11" w14:textId="77777777" w:rsidR="00381F9D" w:rsidRPr="006C0B16" w:rsidRDefault="00381F9D" w:rsidP="007B3C26">
      <w:pPr>
        <w:spacing w:before="120" w:line="252" w:lineRule="auto"/>
        <w:ind w:firstLine="360"/>
        <w:jc w:val="both"/>
        <w:rPr>
          <w:color w:val="000000"/>
        </w:rPr>
      </w:pPr>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chi </w:t>
      </w:r>
      <w:proofErr w:type="spellStart"/>
      <w:r w:rsidRPr="006C0B16">
        <w:rPr>
          <w:color w:val="000000"/>
        </w:rPr>
        <w:t>tiết</w:t>
      </w:r>
      <w:proofErr w:type="spellEnd"/>
    </w:p>
    <w:p w14:paraId="7AF24316" w14:textId="77777777" w:rsidR="00381F9D" w:rsidRPr="006C0B16" w:rsidRDefault="00381F9D" w:rsidP="007B3C26">
      <w:pPr>
        <w:spacing w:before="120" w:line="252" w:lineRule="auto"/>
        <w:ind w:firstLine="360"/>
        <w:jc w:val="both"/>
        <w:rPr>
          <w:color w:val="000000"/>
        </w:rPr>
      </w:pPr>
      <w:r w:rsidRPr="006C0B16">
        <w:rPr>
          <w:color w:val="000000"/>
        </w:rPr>
        <w:t xml:space="preserve">+ </w:t>
      </w:r>
      <w:proofErr w:type="spellStart"/>
      <w:r w:rsidRPr="006C0B16">
        <w:rPr>
          <w:color w:val="000000"/>
        </w:rPr>
        <w:t>Cá</w:t>
      </w:r>
      <w:r w:rsidR="001057A4" w:rsidRPr="006C0B16">
        <w:rPr>
          <w:color w:val="000000"/>
        </w:rPr>
        <w:t>c</w:t>
      </w:r>
      <w:proofErr w:type="spellEnd"/>
      <w:r w:rsidR="001057A4" w:rsidRPr="006C0B16">
        <w:rPr>
          <w:color w:val="000000"/>
        </w:rPr>
        <w:t xml:space="preserve"> </w:t>
      </w:r>
      <w:proofErr w:type="spellStart"/>
      <w:r w:rsidR="001057A4" w:rsidRPr="006C0B16">
        <w:rPr>
          <w:color w:val="000000"/>
        </w:rPr>
        <w:t>văn</w:t>
      </w:r>
      <w:proofErr w:type="spellEnd"/>
      <w:r w:rsidR="001057A4" w:rsidRPr="006C0B16">
        <w:rPr>
          <w:color w:val="000000"/>
        </w:rPr>
        <w:t xml:space="preserve"> </w:t>
      </w:r>
      <w:proofErr w:type="spellStart"/>
      <w:r w:rsidR="001057A4" w:rsidRPr="006C0B16">
        <w:rPr>
          <w:color w:val="000000"/>
        </w:rPr>
        <w:t>bản</w:t>
      </w:r>
      <w:proofErr w:type="spellEnd"/>
      <w:r w:rsidR="001057A4" w:rsidRPr="006C0B16">
        <w:rPr>
          <w:color w:val="000000"/>
        </w:rPr>
        <w:t xml:space="preserve"> có </w:t>
      </w:r>
      <w:proofErr w:type="spellStart"/>
      <w:r w:rsidR="001057A4" w:rsidRPr="006C0B16">
        <w:rPr>
          <w:color w:val="000000"/>
        </w:rPr>
        <w:t>liên</w:t>
      </w:r>
      <w:proofErr w:type="spellEnd"/>
      <w:r w:rsidR="001057A4" w:rsidRPr="006C0B16">
        <w:rPr>
          <w:color w:val="000000"/>
        </w:rPr>
        <w:t xml:space="preserve"> </w:t>
      </w:r>
      <w:proofErr w:type="spellStart"/>
      <w:r w:rsidR="001057A4" w:rsidRPr="006C0B16">
        <w:rPr>
          <w:color w:val="000000"/>
        </w:rPr>
        <w:t>quan</w:t>
      </w:r>
      <w:proofErr w:type="spellEnd"/>
      <w:r w:rsidR="001057A4" w:rsidRPr="006C0B16">
        <w:rPr>
          <w:color w:val="000000"/>
        </w:rPr>
        <w:t xml:space="preserve">, </w:t>
      </w:r>
      <w:proofErr w:type="spellStart"/>
      <w:r w:rsidR="001057A4" w:rsidRPr="006C0B16">
        <w:rPr>
          <w:color w:val="000000"/>
        </w:rPr>
        <w:t>như</w:t>
      </w:r>
      <w:proofErr w:type="spellEnd"/>
      <w:r w:rsidR="001057A4" w:rsidRPr="006C0B16">
        <w:rPr>
          <w:color w:val="000000"/>
        </w:rPr>
        <w:t xml:space="preserve">: </w:t>
      </w:r>
      <w:proofErr w:type="spellStart"/>
      <w:r w:rsidR="001840AC" w:rsidRPr="006C0B16">
        <w:rPr>
          <w:color w:val="000000"/>
        </w:rPr>
        <w:t>Quyết</w:t>
      </w:r>
      <w:proofErr w:type="spellEnd"/>
      <w:r w:rsidR="001840AC" w:rsidRPr="006C0B16">
        <w:rPr>
          <w:color w:val="000000"/>
        </w:rPr>
        <w:t xml:space="preserve"> </w:t>
      </w:r>
      <w:proofErr w:type="spellStart"/>
      <w:r w:rsidR="001840AC" w:rsidRPr="006C0B16">
        <w:rPr>
          <w:color w:val="000000"/>
        </w:rPr>
        <w:t>định</w:t>
      </w:r>
      <w:proofErr w:type="spellEnd"/>
      <w:r w:rsidR="001840AC" w:rsidRPr="006C0B16">
        <w:rPr>
          <w:color w:val="000000"/>
        </w:rPr>
        <w:t xml:space="preserve"> </w:t>
      </w:r>
      <w:proofErr w:type="spellStart"/>
      <w:r w:rsidR="001840AC" w:rsidRPr="006C0B16">
        <w:rPr>
          <w:color w:val="000000"/>
        </w:rPr>
        <w:t>giao</w:t>
      </w:r>
      <w:proofErr w:type="spellEnd"/>
      <w:r w:rsidR="001840AC" w:rsidRPr="006C0B16">
        <w:rPr>
          <w:color w:val="000000"/>
        </w:rPr>
        <w:t xml:space="preserve"> </w:t>
      </w:r>
      <w:proofErr w:type="spellStart"/>
      <w:r w:rsidR="001840AC" w:rsidRPr="006C0B16">
        <w:rPr>
          <w:color w:val="000000"/>
        </w:rPr>
        <w:t>nhiệm</w:t>
      </w:r>
      <w:proofErr w:type="spellEnd"/>
      <w:r w:rsidR="001840AC" w:rsidRPr="006C0B16">
        <w:rPr>
          <w:color w:val="000000"/>
        </w:rPr>
        <w:t xml:space="preserve"> </w:t>
      </w:r>
      <w:proofErr w:type="spellStart"/>
      <w:r w:rsidR="001840AC" w:rsidRPr="006C0B16">
        <w:rPr>
          <w:color w:val="000000"/>
        </w:rPr>
        <w:t>vụ</w:t>
      </w:r>
      <w:proofErr w:type="spellEnd"/>
      <w:r w:rsidR="001840AC" w:rsidRPr="006C0B16">
        <w:rPr>
          <w:color w:val="000000"/>
        </w:rPr>
        <w:t>/</w:t>
      </w:r>
      <w:proofErr w:type="spellStart"/>
      <w:r w:rsidR="001840AC" w:rsidRPr="006C0B16">
        <w:rPr>
          <w:color w:val="000000"/>
        </w:rPr>
        <w:t>K</w:t>
      </w:r>
      <w:r w:rsidR="003C0DA6" w:rsidRPr="006C0B16">
        <w:rPr>
          <w:color w:val="000000"/>
        </w:rPr>
        <w:t>ê</w:t>
      </w:r>
      <w:proofErr w:type="spellEnd"/>
      <w:r w:rsidR="003C0DA6" w:rsidRPr="006C0B16">
        <w:rPr>
          <w:color w:val="000000"/>
        </w:rPr>
        <w:t>́</w:t>
      </w:r>
      <w:r w:rsidR="001840AC" w:rsidRPr="006C0B16">
        <w:rPr>
          <w:color w:val="000000"/>
        </w:rPr>
        <w:t xml:space="preserve"> </w:t>
      </w:r>
      <w:proofErr w:type="spellStart"/>
      <w:r w:rsidR="001840AC" w:rsidRPr="006C0B16">
        <w:rPr>
          <w:color w:val="000000"/>
        </w:rPr>
        <w:t>hoạch</w:t>
      </w:r>
      <w:proofErr w:type="spellEnd"/>
      <w:r w:rsidR="001840AC" w:rsidRPr="006C0B16">
        <w:rPr>
          <w:color w:val="000000"/>
        </w:rPr>
        <w:t xml:space="preserve"> </w:t>
      </w:r>
      <w:proofErr w:type="spellStart"/>
      <w:r w:rsidR="001840AC" w:rsidRPr="006C0B16">
        <w:rPr>
          <w:color w:val="000000"/>
        </w:rPr>
        <w:t>thực</w:t>
      </w:r>
      <w:proofErr w:type="spellEnd"/>
      <w:r w:rsidR="001840AC" w:rsidRPr="006C0B16">
        <w:rPr>
          <w:color w:val="000000"/>
        </w:rPr>
        <w:t xml:space="preserve"> </w:t>
      </w:r>
      <w:proofErr w:type="spellStart"/>
      <w:r w:rsidR="001840AC" w:rsidRPr="006C0B16">
        <w:rPr>
          <w:color w:val="000000"/>
        </w:rPr>
        <w:t>hiện</w:t>
      </w:r>
      <w:proofErr w:type="spellEnd"/>
      <w:r w:rsidR="001840AC" w:rsidRPr="006C0B16">
        <w:rPr>
          <w:color w:val="000000"/>
        </w:rPr>
        <w:t xml:space="preserve"> </w:t>
      </w:r>
      <w:proofErr w:type="spellStart"/>
      <w:r w:rsidR="001840AC" w:rsidRPr="006C0B16">
        <w:rPr>
          <w:color w:val="000000"/>
        </w:rPr>
        <w:t>nhiệm</w:t>
      </w:r>
      <w:proofErr w:type="spellEnd"/>
      <w:r w:rsidR="001840AC" w:rsidRPr="006C0B16">
        <w:rPr>
          <w:color w:val="000000"/>
        </w:rPr>
        <w:t xml:space="preserve"> </w:t>
      </w:r>
      <w:proofErr w:type="spellStart"/>
      <w:r w:rsidR="001840AC" w:rsidRPr="006C0B16">
        <w:rPr>
          <w:color w:val="000000"/>
        </w:rPr>
        <w:t>vụ</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duyệt</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hô</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làm</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w:t>
      </w:r>
    </w:p>
    <w:p w14:paraId="3B04A31F" w14:textId="77777777" w:rsidR="00950DBB" w:rsidRPr="006C0B16" w:rsidRDefault="00035A0C" w:rsidP="007B3C26">
      <w:pPr>
        <w:spacing w:before="120" w:line="252" w:lineRule="auto"/>
        <w:ind w:firstLine="360"/>
        <w:jc w:val="both"/>
        <w:rPr>
          <w:color w:val="000000"/>
        </w:rPr>
      </w:pPr>
      <w:r w:rsidRPr="006C0B16">
        <w:rPr>
          <w:color w:val="000000"/>
        </w:rPr>
        <w:t xml:space="preserve">- </w:t>
      </w:r>
      <w:proofErr w:type="spellStart"/>
      <w:r w:rsidRPr="006C0B16">
        <w:rPr>
          <w:color w:val="000000"/>
        </w:rPr>
        <w:t>Thời</w:t>
      </w:r>
      <w:proofErr w:type="spellEnd"/>
      <w:r w:rsidRPr="006C0B16">
        <w:rPr>
          <w:color w:val="000000"/>
        </w:rPr>
        <w:t xml:space="preserve"> </w:t>
      </w:r>
      <w:proofErr w:type="spellStart"/>
      <w:r w:rsidRPr="006C0B16">
        <w:rPr>
          <w:color w:val="000000"/>
        </w:rPr>
        <w:t>hạn</w:t>
      </w:r>
      <w:proofErr w:type="spellEnd"/>
      <w:r w:rsidRPr="006C0B16">
        <w:rPr>
          <w:color w:val="000000"/>
        </w:rPr>
        <w:t xml:space="preserve"> </w:t>
      </w:r>
      <w:proofErr w:type="spellStart"/>
      <w:r w:rsidRPr="006C0B16">
        <w:rPr>
          <w:color w:val="000000"/>
        </w:rPr>
        <w:t>gửi</w:t>
      </w:r>
      <w:proofErr w:type="spellEnd"/>
      <w:r w:rsidRPr="006C0B16">
        <w:rPr>
          <w:color w:val="000000"/>
        </w:rPr>
        <w:t xml:space="preserve"> </w:t>
      </w:r>
      <w:proofErr w:type="spellStart"/>
      <w:r w:rsidRPr="006C0B16">
        <w:rPr>
          <w:color w:val="000000"/>
        </w:rPr>
        <w:t>Hô</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00830F4C">
        <w:rPr>
          <w:color w:val="000000"/>
        </w:rPr>
        <w:t xml:space="preserve"> </w:t>
      </w:r>
      <w:proofErr w:type="spellStart"/>
      <w:r w:rsidR="00830F4C">
        <w:rPr>
          <w:color w:val="000000"/>
        </w:rPr>
        <w:t>c</w:t>
      </w:r>
      <w:r w:rsidR="00830F4C" w:rsidRPr="00830F4C">
        <w:rPr>
          <w:color w:val="000000"/>
        </w:rPr>
        <w:t>ủa</w:t>
      </w:r>
      <w:proofErr w:type="spellEnd"/>
      <w:r w:rsidR="00830F4C">
        <w:rPr>
          <w:color w:val="000000"/>
        </w:rPr>
        <w:t xml:space="preserve"> </w:t>
      </w:r>
      <w:proofErr w:type="spellStart"/>
      <w:r w:rsidR="00830F4C" w:rsidRPr="00830F4C">
        <w:rPr>
          <w:color w:val="000000"/>
        </w:rPr>
        <w:t>đơ</w:t>
      </w:r>
      <w:r w:rsidR="00830F4C">
        <w:rPr>
          <w:color w:val="000000"/>
        </w:rPr>
        <w:t>n</w:t>
      </w:r>
      <w:proofErr w:type="spellEnd"/>
      <w:r w:rsidR="00830F4C">
        <w:rPr>
          <w:color w:val="000000"/>
        </w:rPr>
        <w:t xml:space="preserve"> </w:t>
      </w:r>
      <w:proofErr w:type="spellStart"/>
      <w:r w:rsidR="00830F4C">
        <w:rPr>
          <w:color w:val="000000"/>
        </w:rPr>
        <w:t>v</w:t>
      </w:r>
      <w:r w:rsidR="00830F4C" w:rsidRPr="00830F4C">
        <w:rPr>
          <w:color w:val="000000"/>
        </w:rPr>
        <w:t>ị</w:t>
      </w:r>
      <w:proofErr w:type="spellEnd"/>
      <w:r w:rsidR="00830F4C">
        <w:rPr>
          <w:color w:val="000000"/>
        </w:rPr>
        <w:t xml:space="preserve"> </w:t>
      </w:r>
      <w:proofErr w:type="spellStart"/>
      <w:r w:rsidR="00830F4C">
        <w:rPr>
          <w:color w:val="000000"/>
        </w:rPr>
        <w:t>trư</w:t>
      </w:r>
      <w:r w:rsidR="00830F4C" w:rsidRPr="00830F4C">
        <w:rPr>
          <w:color w:val="000000"/>
        </w:rPr>
        <w:t>ớc</w:t>
      </w:r>
      <w:proofErr w:type="spellEnd"/>
      <w:r w:rsidR="00830F4C">
        <w:rPr>
          <w:color w:val="000000"/>
        </w:rPr>
        <w:t xml:space="preserve"> </w:t>
      </w:r>
      <w:proofErr w:type="spellStart"/>
      <w:r w:rsidR="00830F4C">
        <w:rPr>
          <w:color w:val="000000"/>
        </w:rPr>
        <w:t>khi</w:t>
      </w:r>
      <w:proofErr w:type="spellEnd"/>
      <w:r w:rsidR="00830F4C">
        <w:rPr>
          <w:color w:val="000000"/>
        </w:rPr>
        <w:t xml:space="preserve"> </w:t>
      </w:r>
      <w:proofErr w:type="spellStart"/>
      <w:r w:rsidR="00830F4C">
        <w:rPr>
          <w:color w:val="000000"/>
        </w:rPr>
        <w:t>tri</w:t>
      </w:r>
      <w:r w:rsidR="00830F4C" w:rsidRPr="00830F4C">
        <w:rPr>
          <w:color w:val="000000"/>
        </w:rPr>
        <w:t>ển</w:t>
      </w:r>
      <w:proofErr w:type="spellEnd"/>
      <w:r w:rsidR="00830F4C">
        <w:rPr>
          <w:color w:val="000000"/>
        </w:rPr>
        <w:t xml:space="preserve"> </w:t>
      </w:r>
      <w:proofErr w:type="spellStart"/>
      <w:r w:rsidR="00830F4C">
        <w:rPr>
          <w:color w:val="000000"/>
        </w:rPr>
        <w:t>khai</w:t>
      </w:r>
      <w:proofErr w:type="spellEnd"/>
      <w:r w:rsidR="00830F4C">
        <w:rPr>
          <w:color w:val="000000"/>
        </w:rPr>
        <w:t xml:space="preserve"> </w:t>
      </w:r>
      <w:proofErr w:type="spellStart"/>
      <w:r w:rsidR="00830F4C">
        <w:rPr>
          <w:color w:val="000000"/>
        </w:rPr>
        <w:t>th</w:t>
      </w:r>
      <w:r w:rsidR="00830F4C" w:rsidRPr="00830F4C">
        <w:rPr>
          <w:color w:val="000000"/>
        </w:rPr>
        <w:t>ực</w:t>
      </w:r>
      <w:proofErr w:type="spellEnd"/>
      <w:r w:rsidR="00830F4C">
        <w:rPr>
          <w:color w:val="000000"/>
        </w:rPr>
        <w:t xml:space="preserve"> </w:t>
      </w:r>
      <w:proofErr w:type="spellStart"/>
      <w:r w:rsidR="00830F4C">
        <w:rPr>
          <w:color w:val="000000"/>
        </w:rPr>
        <w:t>hi</w:t>
      </w:r>
      <w:r w:rsidR="00830F4C" w:rsidRPr="00830F4C">
        <w:rPr>
          <w:color w:val="000000"/>
        </w:rPr>
        <w:t>ện</w:t>
      </w:r>
      <w:proofErr w:type="spellEnd"/>
      <w:r w:rsidR="00830F4C">
        <w:rPr>
          <w:color w:val="000000"/>
        </w:rPr>
        <w:t xml:space="preserve"> </w:t>
      </w:r>
      <w:proofErr w:type="spellStart"/>
      <w:r w:rsidR="00830F4C">
        <w:rPr>
          <w:color w:val="000000"/>
        </w:rPr>
        <w:t>nhi</w:t>
      </w:r>
      <w:r w:rsidR="00830F4C" w:rsidRPr="00830F4C">
        <w:rPr>
          <w:color w:val="000000"/>
        </w:rPr>
        <w:t>ệm</w:t>
      </w:r>
      <w:proofErr w:type="spellEnd"/>
      <w:r w:rsidR="00830F4C">
        <w:rPr>
          <w:color w:val="000000"/>
        </w:rPr>
        <w:t xml:space="preserve"> </w:t>
      </w:r>
      <w:proofErr w:type="spellStart"/>
      <w:r w:rsidR="00830F4C">
        <w:rPr>
          <w:color w:val="000000"/>
        </w:rPr>
        <w:t>v</w:t>
      </w:r>
      <w:r w:rsidR="00830F4C" w:rsidRPr="00830F4C">
        <w:rPr>
          <w:color w:val="000000"/>
        </w:rPr>
        <w:t>ụ</w:t>
      </w:r>
      <w:proofErr w:type="spellEnd"/>
      <w:r w:rsidRPr="006C0B16">
        <w:rPr>
          <w:color w:val="000000"/>
        </w:rPr>
        <w:t xml:space="preserve">: </w:t>
      </w:r>
    </w:p>
    <w:p w14:paraId="3BF2A71E" w14:textId="77777777" w:rsidR="00950DBB" w:rsidRPr="006C0B16" w:rsidRDefault="00950DBB" w:rsidP="00950DBB">
      <w:pPr>
        <w:spacing w:before="120" w:line="252" w:lineRule="auto"/>
        <w:ind w:left="567" w:firstLine="567"/>
        <w:jc w:val="both"/>
        <w:rPr>
          <w:color w:val="000000"/>
        </w:rPr>
      </w:pPr>
      <w:r w:rsidRPr="006C0B16">
        <w:rPr>
          <w:color w:val="000000"/>
        </w:rPr>
        <w:t xml:space="preserve">+ </w:t>
      </w:r>
      <w:proofErr w:type="spellStart"/>
      <w:r w:rsidRPr="006C0B16">
        <w:rPr>
          <w:color w:val="000000"/>
        </w:rPr>
        <w:t>Khoả</w:t>
      </w:r>
      <w:r w:rsidR="00DD0B4F">
        <w:rPr>
          <w:color w:val="000000"/>
        </w:rPr>
        <w:t>n</w:t>
      </w:r>
      <w:proofErr w:type="spellEnd"/>
      <w:r w:rsidR="00DD0B4F">
        <w:rPr>
          <w:color w:val="000000"/>
        </w:rPr>
        <w:t xml:space="preserve"> chi </w:t>
      </w:r>
      <w:proofErr w:type="spellStart"/>
      <w:r w:rsidR="00DD0B4F">
        <w:rPr>
          <w:color w:val="000000"/>
        </w:rPr>
        <w:t>thường</w:t>
      </w:r>
      <w:proofErr w:type="spellEnd"/>
      <w:r w:rsidR="00DD0B4F">
        <w:rPr>
          <w:color w:val="000000"/>
        </w:rPr>
        <w:t xml:space="preserve"> </w:t>
      </w:r>
      <w:proofErr w:type="spellStart"/>
      <w:r w:rsidR="00DD0B4F">
        <w:rPr>
          <w:color w:val="000000"/>
        </w:rPr>
        <w:t>xuyên</w:t>
      </w:r>
      <w:proofErr w:type="spellEnd"/>
      <w:r w:rsidR="00DD0B4F">
        <w:rPr>
          <w:color w:val="000000"/>
        </w:rPr>
        <w:t xml:space="preserve">, </w:t>
      </w:r>
      <w:proofErr w:type="spellStart"/>
      <w:ins w:id="18" w:author="Pham Thi Thu Lan" w:date="2021-01-03T15:41:00Z">
        <w:r w:rsidR="00B22FD2" w:rsidRPr="00B22FD2">
          <w:rPr>
            <w:color w:val="000000"/>
          </w:rPr>
          <w:t>đã</w:t>
        </w:r>
        <w:proofErr w:type="spellEnd"/>
        <w:r w:rsidR="00B22FD2">
          <w:rPr>
            <w:color w:val="000000"/>
          </w:rPr>
          <w:t xml:space="preserve"> </w:t>
        </w:r>
        <w:proofErr w:type="spellStart"/>
        <w:r w:rsidR="00B22FD2">
          <w:rPr>
            <w:color w:val="000000"/>
          </w:rPr>
          <w:t>c</w:t>
        </w:r>
        <w:r w:rsidR="00B22FD2" w:rsidRPr="00B22FD2">
          <w:rPr>
            <w:color w:val="000000"/>
          </w:rPr>
          <w:t>ó</w:t>
        </w:r>
        <w:proofErr w:type="spellEnd"/>
        <w:r w:rsidR="00B22FD2">
          <w:rPr>
            <w:color w:val="000000"/>
          </w:rPr>
          <w:t xml:space="preserve"> </w:t>
        </w:r>
        <w:proofErr w:type="spellStart"/>
        <w:r w:rsidR="00B22FD2" w:rsidRPr="00B22FD2">
          <w:rPr>
            <w:color w:val="000000"/>
          </w:rPr>
          <w:t>định</w:t>
        </w:r>
        <w:proofErr w:type="spellEnd"/>
        <w:r w:rsidR="00B22FD2">
          <w:rPr>
            <w:color w:val="000000"/>
          </w:rPr>
          <w:t xml:space="preserve"> </w:t>
        </w:r>
        <w:proofErr w:type="spellStart"/>
        <w:r w:rsidR="00B22FD2">
          <w:rPr>
            <w:color w:val="000000"/>
          </w:rPr>
          <w:t>m</w:t>
        </w:r>
        <w:r w:rsidR="00B22FD2" w:rsidRPr="00B22FD2">
          <w:rPr>
            <w:color w:val="000000"/>
          </w:rPr>
          <w:t>ức</w:t>
        </w:r>
      </w:ins>
      <w:proofErr w:type="spellEnd"/>
      <w:del w:id="19" w:author="Pham Thi Thu Lan" w:date="2021-01-03T15:41:00Z">
        <w:r w:rsidR="00DD0B4F" w:rsidDel="00B22FD2">
          <w:rPr>
            <w:color w:val="000000"/>
          </w:rPr>
          <w:delText>đơn giản</w:delText>
        </w:r>
      </w:del>
      <w:r w:rsidR="00DD0B4F">
        <w:rPr>
          <w:color w:val="000000"/>
        </w:rPr>
        <w:t>:</w:t>
      </w:r>
      <w:r w:rsidRPr="006C0B16">
        <w:rPr>
          <w:color w:val="000000"/>
        </w:rPr>
        <w:t xml:space="preserve"> 03 </w:t>
      </w:r>
      <w:proofErr w:type="spellStart"/>
      <w:r w:rsidRPr="006C0B16">
        <w:rPr>
          <w:color w:val="000000"/>
        </w:rPr>
        <w:t>ngày</w:t>
      </w:r>
      <w:proofErr w:type="spellEnd"/>
    </w:p>
    <w:p w14:paraId="6701EEFB" w14:textId="77777777" w:rsidR="00950DBB" w:rsidRPr="006C0B16" w:rsidRDefault="00950DBB" w:rsidP="00950DBB">
      <w:pPr>
        <w:spacing w:before="120" w:line="252" w:lineRule="auto"/>
        <w:ind w:left="567" w:firstLine="567"/>
        <w:jc w:val="both"/>
        <w:rPr>
          <w:color w:val="000000"/>
        </w:rPr>
      </w:pPr>
      <w:r w:rsidRPr="006C0B16">
        <w:rPr>
          <w:color w:val="000000"/>
        </w:rPr>
        <w:t xml:space="preserve">+ </w:t>
      </w:r>
      <w:proofErr w:type="spellStart"/>
      <w:r w:rsidRPr="006C0B16">
        <w:rPr>
          <w:color w:val="000000"/>
        </w:rPr>
        <w:t>Khoản</w:t>
      </w:r>
      <w:proofErr w:type="spellEnd"/>
      <w:r w:rsidRPr="006C0B16">
        <w:rPr>
          <w:color w:val="000000"/>
        </w:rPr>
        <w:t xml:space="preserve"> chi </w:t>
      </w:r>
      <w:proofErr w:type="spellStart"/>
      <w:r w:rsidRPr="006C0B16">
        <w:rPr>
          <w:color w:val="000000"/>
        </w:rPr>
        <w:t>không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r w:rsidRPr="006C0B16">
        <w:rPr>
          <w:color w:val="000000"/>
        </w:rPr>
        <w:t xml:space="preserve">, </w:t>
      </w:r>
      <w:proofErr w:type="spellStart"/>
      <w:r w:rsidRPr="006C0B16">
        <w:rPr>
          <w:color w:val="000000"/>
        </w:rPr>
        <w:t>phát</w:t>
      </w:r>
      <w:proofErr w:type="spellEnd"/>
      <w:r w:rsidRPr="006C0B16">
        <w:rPr>
          <w:color w:val="000000"/>
        </w:rPr>
        <w:t xml:space="preserve"> </w:t>
      </w:r>
      <w:proofErr w:type="spellStart"/>
      <w:r w:rsidRPr="006C0B16">
        <w:rPr>
          <w:color w:val="000000"/>
        </w:rPr>
        <w:t>sinh</w:t>
      </w:r>
      <w:proofErr w:type="spellEnd"/>
      <w:r w:rsidRPr="006C0B16">
        <w:rPr>
          <w:color w:val="000000"/>
        </w:rPr>
        <w:t xml:space="preserve"> </w:t>
      </w:r>
      <w:proofErr w:type="spellStart"/>
      <w:r w:rsidRPr="006C0B16">
        <w:rPr>
          <w:color w:val="000000"/>
        </w:rPr>
        <w:t>mới</w:t>
      </w:r>
      <w:proofErr w:type="spellEnd"/>
      <w:r w:rsidRPr="006C0B16">
        <w:rPr>
          <w:color w:val="000000"/>
        </w:rPr>
        <w:t xml:space="preserve">, </w:t>
      </w:r>
      <w:proofErr w:type="spellStart"/>
      <w:r w:rsidRPr="006C0B16">
        <w:rPr>
          <w:color w:val="000000"/>
        </w:rPr>
        <w:t>phức</w:t>
      </w:r>
      <w:proofErr w:type="spellEnd"/>
      <w:r w:rsidRPr="006C0B16">
        <w:rPr>
          <w:color w:val="000000"/>
        </w:rPr>
        <w:t xml:space="preserve"> </w:t>
      </w:r>
      <w:proofErr w:type="spellStart"/>
      <w:r w:rsidRPr="006C0B16">
        <w:rPr>
          <w:color w:val="000000"/>
        </w:rPr>
        <w:t>tạp</w:t>
      </w:r>
      <w:proofErr w:type="spellEnd"/>
      <w:r w:rsidRPr="006C0B16">
        <w:rPr>
          <w:color w:val="000000"/>
        </w:rPr>
        <w:t xml:space="preserve">, </w:t>
      </w:r>
      <w:proofErr w:type="spellStart"/>
      <w:r w:rsidRPr="006C0B16">
        <w:rPr>
          <w:color w:val="000000"/>
        </w:rPr>
        <w:t>giá</w:t>
      </w:r>
      <w:proofErr w:type="spellEnd"/>
      <w:r w:rsidRPr="006C0B16">
        <w:rPr>
          <w:color w:val="000000"/>
        </w:rPr>
        <w:t xml:space="preserve"> </w:t>
      </w:r>
      <w:proofErr w:type="spellStart"/>
      <w:r w:rsidRPr="006C0B16">
        <w:rPr>
          <w:color w:val="000000"/>
        </w:rPr>
        <w:t>trị</w:t>
      </w:r>
      <w:proofErr w:type="spellEnd"/>
      <w:r w:rsidRPr="006C0B16">
        <w:rPr>
          <w:color w:val="000000"/>
        </w:rPr>
        <w:t xml:space="preserve"> </w:t>
      </w:r>
      <w:proofErr w:type="spellStart"/>
      <w:r w:rsidRPr="006C0B16">
        <w:rPr>
          <w:color w:val="000000"/>
        </w:rPr>
        <w:t>lớn</w:t>
      </w:r>
      <w:proofErr w:type="spellEnd"/>
      <w:r w:rsidRPr="006C0B16">
        <w:rPr>
          <w:color w:val="000000"/>
        </w:rPr>
        <w:t xml:space="preserve">, </w:t>
      </w:r>
      <w:proofErr w:type="spellStart"/>
      <w:r w:rsidRPr="006C0B16">
        <w:rPr>
          <w:color w:val="000000"/>
        </w:rPr>
        <w:t>cần</w:t>
      </w:r>
      <w:proofErr w:type="spellEnd"/>
      <w:r w:rsidRPr="006C0B16">
        <w:rPr>
          <w:color w:val="000000"/>
        </w:rPr>
        <w:t xml:space="preserve"> </w:t>
      </w:r>
      <w:proofErr w:type="spellStart"/>
      <w:r w:rsidRPr="006C0B16">
        <w:rPr>
          <w:color w:val="000000"/>
        </w:rPr>
        <w:t>tham</w:t>
      </w:r>
      <w:proofErr w:type="spellEnd"/>
      <w:r w:rsidRPr="006C0B16">
        <w:rPr>
          <w:color w:val="000000"/>
        </w:rPr>
        <w:t xml:space="preserve"> </w:t>
      </w:r>
      <w:proofErr w:type="spellStart"/>
      <w:r w:rsidRPr="006C0B16">
        <w:rPr>
          <w:color w:val="000000"/>
        </w:rPr>
        <w:t>khảo</w:t>
      </w:r>
      <w:proofErr w:type="spellEnd"/>
      <w:r w:rsidR="00236089">
        <w:rPr>
          <w:color w:val="000000"/>
        </w:rPr>
        <w:t xml:space="preserve"> ý </w:t>
      </w:r>
      <w:proofErr w:type="spellStart"/>
      <w:r w:rsidR="00236089">
        <w:rPr>
          <w:color w:val="000000"/>
        </w:rPr>
        <w:t>kiến</w:t>
      </w:r>
      <w:proofErr w:type="spellEnd"/>
      <w:r w:rsidR="00236089">
        <w:rPr>
          <w:color w:val="000000"/>
        </w:rPr>
        <w:t xml:space="preserve"> </w:t>
      </w:r>
      <w:proofErr w:type="spellStart"/>
      <w:r w:rsidR="00236089">
        <w:rPr>
          <w:color w:val="000000"/>
        </w:rPr>
        <w:t>các</w:t>
      </w:r>
      <w:proofErr w:type="spellEnd"/>
      <w:r w:rsidR="00236089">
        <w:rPr>
          <w:color w:val="000000"/>
        </w:rPr>
        <w:t xml:space="preserve"> </w:t>
      </w:r>
      <w:proofErr w:type="spellStart"/>
      <w:r w:rsidR="00236089">
        <w:rPr>
          <w:color w:val="000000"/>
        </w:rPr>
        <w:t>đơn</w:t>
      </w:r>
      <w:proofErr w:type="spellEnd"/>
      <w:r w:rsidR="00236089">
        <w:rPr>
          <w:color w:val="000000"/>
        </w:rPr>
        <w:t xml:space="preserve"> </w:t>
      </w:r>
      <w:proofErr w:type="spellStart"/>
      <w:r w:rsidR="00236089">
        <w:rPr>
          <w:color w:val="000000"/>
        </w:rPr>
        <w:t>vị</w:t>
      </w:r>
      <w:proofErr w:type="spellEnd"/>
      <w:r w:rsidR="00236089">
        <w:rPr>
          <w:color w:val="000000"/>
        </w:rPr>
        <w:t xml:space="preserve"> </w:t>
      </w:r>
      <w:proofErr w:type="spellStart"/>
      <w:r w:rsidR="00236089">
        <w:rPr>
          <w:color w:val="000000"/>
        </w:rPr>
        <w:t>b</w:t>
      </w:r>
      <w:r w:rsidR="00DD0B4F">
        <w:rPr>
          <w:color w:val="000000"/>
        </w:rPr>
        <w:t>ên</w:t>
      </w:r>
      <w:proofErr w:type="spellEnd"/>
      <w:r w:rsidR="00DD0B4F">
        <w:rPr>
          <w:color w:val="000000"/>
        </w:rPr>
        <w:t xml:space="preserve"> </w:t>
      </w:r>
      <w:proofErr w:type="spellStart"/>
      <w:r w:rsidR="00DD0B4F">
        <w:rPr>
          <w:color w:val="000000"/>
        </w:rPr>
        <w:t>ngoài</w:t>
      </w:r>
      <w:proofErr w:type="spellEnd"/>
      <w:r w:rsidR="00DD0B4F">
        <w:rPr>
          <w:color w:val="000000"/>
        </w:rPr>
        <w:t>: 0</w:t>
      </w:r>
      <w:r w:rsidRPr="006C0B16">
        <w:rPr>
          <w:color w:val="000000"/>
        </w:rPr>
        <w:t>7</w:t>
      </w:r>
      <w:r w:rsidR="00236089">
        <w:rPr>
          <w:color w:val="000000"/>
        </w:rPr>
        <w:t>-10</w:t>
      </w:r>
      <w:r w:rsidRPr="006C0B16">
        <w:rPr>
          <w:color w:val="000000"/>
        </w:rPr>
        <w:t xml:space="preserve"> </w:t>
      </w:r>
      <w:proofErr w:type="spellStart"/>
      <w:r w:rsidRPr="006C0B16">
        <w:rPr>
          <w:color w:val="000000"/>
        </w:rPr>
        <w:t>ngày</w:t>
      </w:r>
      <w:proofErr w:type="spellEnd"/>
    </w:p>
    <w:p w14:paraId="5039FF28" w14:textId="77777777" w:rsidR="00950DBB" w:rsidRPr="006C0B16" w:rsidRDefault="00950DBB" w:rsidP="00950DBB">
      <w:pPr>
        <w:spacing w:before="120" w:line="252" w:lineRule="auto"/>
        <w:ind w:left="567" w:firstLine="567"/>
        <w:jc w:val="both"/>
        <w:rPr>
          <w:color w:val="000000"/>
        </w:rPr>
      </w:pPr>
      <w:r w:rsidRPr="006C0B16">
        <w:rPr>
          <w:color w:val="000000"/>
        </w:rPr>
        <w:t xml:space="preserve">+ Trường </w:t>
      </w:r>
      <w:proofErr w:type="spellStart"/>
      <w:r w:rsidRPr="006C0B16">
        <w:rPr>
          <w:color w:val="000000"/>
        </w:rPr>
        <w:t>hợp</w:t>
      </w:r>
      <w:proofErr w:type="spellEnd"/>
      <w:r w:rsidRPr="006C0B16">
        <w:rPr>
          <w:color w:val="000000"/>
        </w:rPr>
        <w:t xml:space="preserve"> </w:t>
      </w:r>
      <w:proofErr w:type="spellStart"/>
      <w:r w:rsidRPr="006C0B16">
        <w:rPr>
          <w:color w:val="000000"/>
        </w:rPr>
        <w:t>đặc</w:t>
      </w:r>
      <w:proofErr w:type="spellEnd"/>
      <w:r w:rsidRPr="006C0B16">
        <w:rPr>
          <w:color w:val="000000"/>
        </w:rPr>
        <w:t xml:space="preserve"> </w:t>
      </w:r>
      <w:proofErr w:type="spellStart"/>
      <w:r w:rsidRPr="006C0B16">
        <w:rPr>
          <w:color w:val="000000"/>
        </w:rPr>
        <w:t>biệt</w:t>
      </w:r>
      <w:proofErr w:type="spellEnd"/>
      <w:r w:rsidRPr="006C0B16">
        <w:rPr>
          <w:color w:val="000000"/>
        </w:rPr>
        <w:t xml:space="preserve">: do Hiệu </w:t>
      </w:r>
      <w:proofErr w:type="spellStart"/>
      <w:r w:rsidRPr="006C0B16">
        <w:rPr>
          <w:color w:val="000000"/>
        </w:rPr>
        <w:t>trưởng</w:t>
      </w:r>
      <w:proofErr w:type="spellEnd"/>
      <w:r w:rsidRPr="006C0B16">
        <w:rPr>
          <w:color w:val="000000"/>
        </w:rPr>
        <w:t xml:space="preserve"> </w:t>
      </w:r>
      <w:proofErr w:type="spellStart"/>
      <w:r w:rsidRPr="006C0B16">
        <w:rPr>
          <w:color w:val="000000"/>
        </w:rPr>
        <w:t>quyết</w:t>
      </w:r>
      <w:proofErr w:type="spellEnd"/>
      <w:r w:rsidRPr="006C0B16">
        <w:rPr>
          <w:color w:val="000000"/>
        </w:rPr>
        <w:t xml:space="preserve"> </w:t>
      </w:r>
      <w:proofErr w:type="spellStart"/>
      <w:r w:rsidRPr="006C0B16">
        <w:rPr>
          <w:color w:val="000000"/>
        </w:rPr>
        <w:t>định</w:t>
      </w:r>
      <w:proofErr w:type="spellEnd"/>
    </w:p>
    <w:p w14:paraId="5BFE718E" w14:textId="77777777" w:rsidR="00381F9D" w:rsidRPr="006C0B16" w:rsidRDefault="006B2471" w:rsidP="00934D0B">
      <w:pPr>
        <w:spacing w:before="120" w:line="252" w:lineRule="auto"/>
        <w:ind w:firstLine="360"/>
        <w:jc w:val="both"/>
        <w:outlineLvl w:val="0"/>
        <w:rPr>
          <w:b/>
          <w:color w:val="000000"/>
        </w:rPr>
      </w:pPr>
      <w:r w:rsidRPr="006C0B16">
        <w:rPr>
          <w:b/>
          <w:color w:val="000000"/>
        </w:rPr>
        <w:t>b</w:t>
      </w:r>
      <w:r w:rsidR="004E721C" w:rsidRPr="006C0B16">
        <w:rPr>
          <w:b/>
          <w:color w:val="000000"/>
        </w:rPr>
        <w:t xml:space="preserve">. </w:t>
      </w:r>
      <w:proofErr w:type="spellStart"/>
      <w:r w:rsidR="0048254F" w:rsidRPr="006C0B16">
        <w:rPr>
          <w:b/>
          <w:color w:val="000000"/>
        </w:rPr>
        <w:t>Trình</w:t>
      </w:r>
      <w:proofErr w:type="spellEnd"/>
      <w:r w:rsidR="0048254F" w:rsidRPr="006C0B16">
        <w:rPr>
          <w:b/>
          <w:color w:val="000000"/>
        </w:rPr>
        <w:t xml:space="preserve"> </w:t>
      </w:r>
      <w:r w:rsidR="00B0402A" w:rsidRPr="006C0B16">
        <w:rPr>
          <w:b/>
          <w:color w:val="000000"/>
        </w:rPr>
        <w:t xml:space="preserve">Ban </w:t>
      </w:r>
      <w:proofErr w:type="spellStart"/>
      <w:r w:rsidR="00B0402A" w:rsidRPr="006C0B16">
        <w:rPr>
          <w:b/>
          <w:color w:val="000000"/>
        </w:rPr>
        <w:t>Giám</w:t>
      </w:r>
      <w:proofErr w:type="spellEnd"/>
      <w:r w:rsidR="00B0402A" w:rsidRPr="006C0B16">
        <w:rPr>
          <w:b/>
          <w:color w:val="000000"/>
        </w:rPr>
        <w:t xml:space="preserve"> </w:t>
      </w:r>
      <w:proofErr w:type="spellStart"/>
      <w:r w:rsidR="00B0402A" w:rsidRPr="006C0B16">
        <w:rPr>
          <w:b/>
          <w:color w:val="000000"/>
        </w:rPr>
        <w:t>hiệu</w:t>
      </w:r>
      <w:proofErr w:type="spellEnd"/>
      <w:r w:rsidR="0048254F" w:rsidRPr="006C0B16">
        <w:rPr>
          <w:b/>
          <w:color w:val="000000"/>
        </w:rPr>
        <w:t xml:space="preserve"> </w:t>
      </w:r>
      <w:proofErr w:type="spellStart"/>
      <w:r w:rsidR="0048254F" w:rsidRPr="006C0B16">
        <w:rPr>
          <w:b/>
          <w:color w:val="000000"/>
        </w:rPr>
        <w:t>phê</w:t>
      </w:r>
      <w:proofErr w:type="spellEnd"/>
      <w:r w:rsidR="0048254F" w:rsidRPr="006C0B16">
        <w:rPr>
          <w:b/>
          <w:color w:val="000000"/>
        </w:rPr>
        <w:t xml:space="preserve"> </w:t>
      </w:r>
      <w:proofErr w:type="spellStart"/>
      <w:r w:rsidR="0048254F" w:rsidRPr="006C0B16">
        <w:rPr>
          <w:b/>
          <w:color w:val="000000"/>
        </w:rPr>
        <w:t>duyệt</w:t>
      </w:r>
      <w:proofErr w:type="spellEnd"/>
      <w:r w:rsidR="0048254F" w:rsidRPr="006C0B16">
        <w:rPr>
          <w:b/>
          <w:color w:val="000000"/>
        </w:rPr>
        <w:t xml:space="preserve"> </w:t>
      </w:r>
      <w:proofErr w:type="spellStart"/>
      <w:r w:rsidR="0048254F" w:rsidRPr="006C0B16">
        <w:rPr>
          <w:b/>
          <w:color w:val="000000"/>
        </w:rPr>
        <w:t>dư</w:t>
      </w:r>
      <w:proofErr w:type="spellEnd"/>
      <w:r w:rsidR="0048254F" w:rsidRPr="006C0B16">
        <w:rPr>
          <w:b/>
          <w:color w:val="000000"/>
        </w:rPr>
        <w:t xml:space="preserve">̣ </w:t>
      </w:r>
      <w:proofErr w:type="spellStart"/>
      <w:r w:rsidR="0048254F" w:rsidRPr="006C0B16">
        <w:rPr>
          <w:b/>
          <w:color w:val="000000"/>
        </w:rPr>
        <w:t>toán</w:t>
      </w:r>
      <w:proofErr w:type="spellEnd"/>
    </w:p>
    <w:p w14:paraId="4B572E20" w14:textId="77777777" w:rsidR="0048254F" w:rsidRPr="006C0B16" w:rsidRDefault="0048254F" w:rsidP="0048254F">
      <w:pPr>
        <w:spacing w:before="120" w:line="252" w:lineRule="auto"/>
        <w:ind w:firstLine="567"/>
        <w:jc w:val="both"/>
        <w:rPr>
          <w:color w:val="000000"/>
        </w:rPr>
      </w:pPr>
      <w:proofErr w:type="spellStart"/>
      <w:r w:rsidRPr="006C0B16">
        <w:rPr>
          <w:color w:val="000000"/>
        </w:rPr>
        <w:t>Trên</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hô</w:t>
      </w:r>
      <w:proofErr w:type="spellEnd"/>
      <w:r w:rsidRPr="006C0B16">
        <w:rPr>
          <w:color w:val="000000"/>
        </w:rPr>
        <w:t xml:space="preserve">̀ </w:t>
      </w:r>
      <w:proofErr w:type="spellStart"/>
      <w:r w:rsidRPr="006C0B16">
        <w:rPr>
          <w:color w:val="000000"/>
        </w:rPr>
        <w:t>sơ</w:t>
      </w:r>
      <w:proofErr w:type="spellEnd"/>
      <w:r w:rsidR="00B0402A" w:rsidRPr="006C0B16">
        <w:rPr>
          <w:color w:val="000000"/>
        </w:rPr>
        <w:t xml:space="preserve"> </w:t>
      </w:r>
      <w:proofErr w:type="spellStart"/>
      <w:r w:rsidR="00B0402A" w:rsidRPr="006C0B16">
        <w:rPr>
          <w:color w:val="000000"/>
        </w:rPr>
        <w:t>Dư</w:t>
      </w:r>
      <w:proofErr w:type="spellEnd"/>
      <w:r w:rsidR="00B0402A" w:rsidRPr="006C0B16">
        <w:rPr>
          <w:color w:val="000000"/>
        </w:rPr>
        <w:t xml:space="preserve">̣ </w:t>
      </w:r>
      <w:proofErr w:type="spellStart"/>
      <w:r w:rsidR="00B0402A" w:rsidRPr="006C0B16">
        <w:rPr>
          <w:color w:val="000000"/>
        </w:rPr>
        <w:t>toán</w:t>
      </w:r>
      <w:proofErr w:type="spellEnd"/>
      <w:r w:rsidR="00B0402A" w:rsidRPr="006C0B16">
        <w:rPr>
          <w:color w:val="000000"/>
        </w:rPr>
        <w:t xml:space="preserve"> </w:t>
      </w:r>
      <w:r w:rsidR="00B0402A" w:rsidRPr="006C0B16">
        <w:rPr>
          <w:i/>
          <w:color w:val="000000"/>
        </w:rPr>
        <w:t>(</w:t>
      </w:r>
      <w:proofErr w:type="spellStart"/>
      <w:r w:rsidR="00B0402A" w:rsidRPr="006C0B16">
        <w:rPr>
          <w:i/>
          <w:color w:val="000000"/>
        </w:rPr>
        <w:t>đu</w:t>
      </w:r>
      <w:proofErr w:type="spellEnd"/>
      <w:r w:rsidR="00B0402A" w:rsidRPr="006C0B16">
        <w:rPr>
          <w:i/>
          <w:color w:val="000000"/>
        </w:rPr>
        <w:t xml:space="preserve">̉ </w:t>
      </w:r>
      <w:proofErr w:type="spellStart"/>
      <w:r w:rsidR="00B0402A" w:rsidRPr="006C0B16">
        <w:rPr>
          <w:i/>
          <w:color w:val="000000"/>
        </w:rPr>
        <w:t>điều</w:t>
      </w:r>
      <w:proofErr w:type="spellEnd"/>
      <w:r w:rsidR="00B0402A" w:rsidRPr="006C0B16">
        <w:rPr>
          <w:i/>
          <w:color w:val="000000"/>
        </w:rPr>
        <w:t xml:space="preserve"> </w:t>
      </w:r>
      <w:proofErr w:type="spellStart"/>
      <w:r w:rsidR="00B0402A" w:rsidRPr="006C0B16">
        <w:rPr>
          <w:i/>
          <w:color w:val="000000"/>
        </w:rPr>
        <w:t>kiện</w:t>
      </w:r>
      <w:proofErr w:type="spellEnd"/>
      <w:r w:rsidR="00B0402A" w:rsidRPr="006C0B16">
        <w:rPr>
          <w:i/>
          <w:color w:val="000000"/>
        </w:rPr>
        <w:t>)</w:t>
      </w:r>
      <w:r w:rsidR="00B0402A" w:rsidRPr="006C0B16">
        <w:rPr>
          <w:color w:val="000000"/>
        </w:rPr>
        <w:t xml:space="preserve"> </w:t>
      </w:r>
      <w:proofErr w:type="spellStart"/>
      <w:r w:rsidR="00B0402A" w:rsidRPr="006C0B16">
        <w:rPr>
          <w:color w:val="000000"/>
        </w:rPr>
        <w:t>tiếp</w:t>
      </w:r>
      <w:proofErr w:type="spellEnd"/>
      <w:r w:rsidR="00B0402A" w:rsidRPr="006C0B16">
        <w:rPr>
          <w:color w:val="000000"/>
        </w:rPr>
        <w:t xml:space="preserve"> </w:t>
      </w:r>
      <w:proofErr w:type="spellStart"/>
      <w:r w:rsidR="00B0402A" w:rsidRPr="006C0B16">
        <w:rPr>
          <w:color w:val="000000"/>
        </w:rPr>
        <w:t>nhận</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hoạch</w:t>
      </w:r>
      <w:proofErr w:type="spellEnd"/>
      <w:r w:rsidRPr="006C0B16">
        <w:rPr>
          <w:color w:val="000000"/>
        </w:rPr>
        <w:t xml:space="preserve"> –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có </w:t>
      </w:r>
      <w:proofErr w:type="spellStart"/>
      <w:r w:rsidRPr="006C0B16">
        <w:rPr>
          <w:color w:val="000000"/>
        </w:rPr>
        <w:t>trách</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trước</w:t>
      </w:r>
      <w:proofErr w:type="spellEnd"/>
      <w:r w:rsidRPr="006C0B16">
        <w:rPr>
          <w:color w:val="000000"/>
        </w:rPr>
        <w:t xml:space="preserve"> </w:t>
      </w:r>
      <w:proofErr w:type="spellStart"/>
      <w:r w:rsidRPr="006C0B16">
        <w:rPr>
          <w:color w:val="000000"/>
        </w:rPr>
        <w:t>khi</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r w:rsidR="00B0402A" w:rsidRPr="006C0B16">
        <w:rPr>
          <w:color w:val="000000"/>
        </w:rPr>
        <w:t xml:space="preserve">Ban </w:t>
      </w:r>
      <w:proofErr w:type="spellStart"/>
      <w:r w:rsidR="00B0402A" w:rsidRPr="006C0B16">
        <w:rPr>
          <w:color w:val="000000"/>
        </w:rPr>
        <w:t>Giám</w:t>
      </w:r>
      <w:proofErr w:type="spellEnd"/>
      <w:r w:rsidR="00B0402A" w:rsidRPr="006C0B16">
        <w:rPr>
          <w:color w:val="000000"/>
        </w:rPr>
        <w:t xml:space="preserve"> </w:t>
      </w:r>
      <w:proofErr w:type="spellStart"/>
      <w:r w:rsidR="00B0402A" w:rsidRPr="006C0B16">
        <w:rPr>
          <w:color w:val="000000"/>
        </w:rPr>
        <w:t>hiệu</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w:t>
      </w:r>
    </w:p>
    <w:p w14:paraId="6A915DC9" w14:textId="77777777" w:rsidR="004B3BB4" w:rsidRPr="006C0B16" w:rsidRDefault="00035A0C" w:rsidP="0048254F">
      <w:pPr>
        <w:spacing w:before="120" w:line="252" w:lineRule="auto"/>
        <w:ind w:firstLine="567"/>
        <w:jc w:val="both"/>
        <w:rPr>
          <w:color w:val="000000"/>
        </w:rPr>
      </w:pPr>
      <w:r w:rsidRPr="006C0B16">
        <w:rPr>
          <w:color w:val="000000"/>
        </w:rPr>
        <w:t xml:space="preserve">- </w:t>
      </w:r>
      <w:proofErr w:type="spellStart"/>
      <w:r w:rsidRPr="006C0B16">
        <w:rPr>
          <w:color w:val="000000"/>
        </w:rPr>
        <w:t>Thời</w:t>
      </w:r>
      <w:proofErr w:type="spellEnd"/>
      <w:r w:rsidRPr="006C0B16">
        <w:rPr>
          <w:color w:val="000000"/>
        </w:rPr>
        <w:t xml:space="preserve"> </w:t>
      </w:r>
      <w:proofErr w:type="spellStart"/>
      <w:r w:rsidRPr="006C0B16">
        <w:rPr>
          <w:color w:val="000000"/>
        </w:rPr>
        <w:t>gian</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hoạch</w:t>
      </w:r>
      <w:proofErr w:type="spellEnd"/>
      <w:r w:rsidRPr="006C0B16">
        <w:rPr>
          <w:color w:val="000000"/>
        </w:rPr>
        <w:t xml:space="preserve"> –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w:t>
      </w:r>
      <w:r w:rsidR="004B3BB4" w:rsidRPr="006C0B16">
        <w:rPr>
          <w:color w:val="000000"/>
        </w:rPr>
        <w:t xml:space="preserve"> </w:t>
      </w:r>
    </w:p>
    <w:p w14:paraId="65C7D1E4" w14:textId="77777777" w:rsidR="004B3BB4" w:rsidRPr="006C0B16" w:rsidRDefault="00DF44DA" w:rsidP="004B3BB4">
      <w:pPr>
        <w:spacing w:before="120" w:line="252" w:lineRule="auto"/>
        <w:ind w:left="567" w:firstLine="567"/>
        <w:jc w:val="both"/>
        <w:rPr>
          <w:color w:val="000000"/>
        </w:rPr>
      </w:pPr>
      <w:r w:rsidRPr="006C0B16">
        <w:rPr>
          <w:color w:val="000000"/>
        </w:rPr>
        <w:t xml:space="preserve">+ </w:t>
      </w:r>
      <w:proofErr w:type="spellStart"/>
      <w:r w:rsidRPr="006C0B16">
        <w:rPr>
          <w:color w:val="000000"/>
        </w:rPr>
        <w:t>Khoản</w:t>
      </w:r>
      <w:proofErr w:type="spellEnd"/>
      <w:r w:rsidRPr="006C0B16">
        <w:rPr>
          <w:color w:val="000000"/>
        </w:rPr>
        <w:t xml:space="preserve"> chi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r w:rsidR="0035429B" w:rsidRPr="006C0B16">
        <w:rPr>
          <w:color w:val="000000"/>
        </w:rPr>
        <w:t xml:space="preserve">, </w:t>
      </w:r>
      <w:proofErr w:type="spellStart"/>
      <w:ins w:id="20" w:author="Pham Thi Thu Lan" w:date="2021-01-03T15:41:00Z">
        <w:r w:rsidR="00DA06E5" w:rsidRPr="00DA06E5">
          <w:rPr>
            <w:color w:val="000000"/>
          </w:rPr>
          <w:t>đã</w:t>
        </w:r>
        <w:proofErr w:type="spellEnd"/>
        <w:r w:rsidR="00DA06E5">
          <w:rPr>
            <w:color w:val="000000"/>
          </w:rPr>
          <w:t xml:space="preserve"> </w:t>
        </w:r>
        <w:proofErr w:type="spellStart"/>
        <w:r w:rsidR="00DA06E5">
          <w:rPr>
            <w:color w:val="000000"/>
          </w:rPr>
          <w:t>c</w:t>
        </w:r>
        <w:r w:rsidR="00DA06E5" w:rsidRPr="00DA06E5">
          <w:rPr>
            <w:color w:val="000000"/>
          </w:rPr>
          <w:t>ó</w:t>
        </w:r>
        <w:proofErr w:type="spellEnd"/>
        <w:r w:rsidR="00DA06E5">
          <w:rPr>
            <w:color w:val="000000"/>
          </w:rPr>
          <w:t xml:space="preserve"> </w:t>
        </w:r>
        <w:proofErr w:type="spellStart"/>
        <w:r w:rsidR="00DA06E5" w:rsidRPr="00DA06E5">
          <w:rPr>
            <w:color w:val="000000"/>
          </w:rPr>
          <w:t>định</w:t>
        </w:r>
        <w:proofErr w:type="spellEnd"/>
        <w:r w:rsidR="00DA06E5">
          <w:rPr>
            <w:color w:val="000000"/>
          </w:rPr>
          <w:t xml:space="preserve"> </w:t>
        </w:r>
        <w:proofErr w:type="spellStart"/>
        <w:r w:rsidR="00DA06E5">
          <w:rPr>
            <w:color w:val="000000"/>
          </w:rPr>
          <w:t>m</w:t>
        </w:r>
        <w:r w:rsidR="00DA06E5" w:rsidRPr="00DA06E5">
          <w:rPr>
            <w:color w:val="000000"/>
          </w:rPr>
          <w:t>ức</w:t>
        </w:r>
      </w:ins>
      <w:proofErr w:type="spellEnd"/>
      <w:del w:id="21" w:author="Pham Thi Thu Lan" w:date="2021-01-03T15:41:00Z">
        <w:r w:rsidR="0035429B" w:rsidRPr="006C0B16" w:rsidDel="00DA06E5">
          <w:rPr>
            <w:color w:val="000000"/>
          </w:rPr>
          <w:delText>đơn giản</w:delText>
        </w:r>
      </w:del>
      <w:r w:rsidR="00B804A8">
        <w:rPr>
          <w:color w:val="000000"/>
        </w:rPr>
        <w:t xml:space="preserve">: </w:t>
      </w:r>
      <w:r w:rsidR="00DD0B4F">
        <w:rPr>
          <w:color w:val="000000"/>
        </w:rPr>
        <w:t>0</w:t>
      </w:r>
      <w:r w:rsidRPr="006C0B16">
        <w:rPr>
          <w:color w:val="000000"/>
        </w:rPr>
        <w:t>2</w:t>
      </w:r>
      <w:r w:rsidR="00236089">
        <w:rPr>
          <w:color w:val="000000"/>
        </w:rPr>
        <w:t>-</w:t>
      </w:r>
      <w:r w:rsidR="00DD0B4F">
        <w:rPr>
          <w:color w:val="000000"/>
        </w:rPr>
        <w:t>0</w:t>
      </w:r>
      <w:r w:rsidR="00236089">
        <w:rPr>
          <w:color w:val="000000"/>
        </w:rPr>
        <w:t>3</w:t>
      </w:r>
      <w:r w:rsidR="00BB2512" w:rsidRPr="006C0B16">
        <w:rPr>
          <w:color w:val="000000"/>
        </w:rPr>
        <w:t xml:space="preserve"> </w:t>
      </w:r>
      <w:proofErr w:type="spellStart"/>
      <w:r w:rsidR="00BB2512" w:rsidRPr="006C0B16">
        <w:rPr>
          <w:color w:val="000000"/>
        </w:rPr>
        <w:t>ngày</w:t>
      </w:r>
      <w:proofErr w:type="spellEnd"/>
    </w:p>
    <w:p w14:paraId="3DCC0AEB" w14:textId="77777777" w:rsidR="00035A0C" w:rsidRPr="006C0B16" w:rsidRDefault="004B3BB4" w:rsidP="004B3BB4">
      <w:pPr>
        <w:spacing w:before="120" w:line="252" w:lineRule="auto"/>
        <w:ind w:left="567" w:firstLine="567"/>
        <w:jc w:val="both"/>
        <w:rPr>
          <w:color w:val="000000"/>
        </w:rPr>
      </w:pPr>
      <w:r w:rsidRPr="006C0B16">
        <w:rPr>
          <w:color w:val="000000"/>
        </w:rPr>
        <w:t xml:space="preserve">+ </w:t>
      </w:r>
      <w:proofErr w:type="spellStart"/>
      <w:r w:rsidRPr="006C0B16">
        <w:rPr>
          <w:color w:val="000000"/>
        </w:rPr>
        <w:t>Kho</w:t>
      </w:r>
      <w:r w:rsidR="00DF44DA" w:rsidRPr="006C0B16">
        <w:rPr>
          <w:color w:val="000000"/>
        </w:rPr>
        <w:t>ản</w:t>
      </w:r>
      <w:proofErr w:type="spellEnd"/>
      <w:r w:rsidR="00DF44DA" w:rsidRPr="006C0B16">
        <w:rPr>
          <w:color w:val="000000"/>
        </w:rPr>
        <w:t xml:space="preserve"> chi </w:t>
      </w:r>
      <w:proofErr w:type="spellStart"/>
      <w:r w:rsidR="00DF44DA" w:rsidRPr="006C0B16">
        <w:rPr>
          <w:color w:val="000000"/>
        </w:rPr>
        <w:t>không</w:t>
      </w:r>
      <w:proofErr w:type="spellEnd"/>
      <w:r w:rsidR="00DF44DA" w:rsidRPr="006C0B16">
        <w:rPr>
          <w:color w:val="000000"/>
        </w:rPr>
        <w:t xml:space="preserve"> </w:t>
      </w:r>
      <w:proofErr w:type="spellStart"/>
      <w:r w:rsidR="00DF44DA" w:rsidRPr="006C0B16">
        <w:rPr>
          <w:color w:val="000000"/>
        </w:rPr>
        <w:t>thươ</w:t>
      </w:r>
      <w:r w:rsidR="0035429B" w:rsidRPr="006C0B16">
        <w:rPr>
          <w:color w:val="000000"/>
        </w:rPr>
        <w:t>̀ng</w:t>
      </w:r>
      <w:proofErr w:type="spellEnd"/>
      <w:r w:rsidR="0035429B" w:rsidRPr="006C0B16">
        <w:rPr>
          <w:color w:val="000000"/>
        </w:rPr>
        <w:t xml:space="preserve"> </w:t>
      </w:r>
      <w:proofErr w:type="spellStart"/>
      <w:r w:rsidR="0035429B" w:rsidRPr="006C0B16">
        <w:rPr>
          <w:color w:val="000000"/>
        </w:rPr>
        <w:t>xuyên</w:t>
      </w:r>
      <w:proofErr w:type="spellEnd"/>
      <w:r w:rsidR="0035429B" w:rsidRPr="006C0B16">
        <w:rPr>
          <w:color w:val="000000"/>
        </w:rPr>
        <w:t xml:space="preserve">, </w:t>
      </w:r>
      <w:proofErr w:type="spellStart"/>
      <w:r w:rsidR="0035429B" w:rsidRPr="006C0B16">
        <w:rPr>
          <w:color w:val="000000"/>
        </w:rPr>
        <w:t>phát</w:t>
      </w:r>
      <w:proofErr w:type="spellEnd"/>
      <w:r w:rsidR="0035429B" w:rsidRPr="006C0B16">
        <w:rPr>
          <w:color w:val="000000"/>
        </w:rPr>
        <w:t xml:space="preserve"> </w:t>
      </w:r>
      <w:proofErr w:type="spellStart"/>
      <w:r w:rsidR="0035429B" w:rsidRPr="006C0B16">
        <w:rPr>
          <w:color w:val="000000"/>
        </w:rPr>
        <w:t>sinh</w:t>
      </w:r>
      <w:proofErr w:type="spellEnd"/>
      <w:r w:rsidR="0035429B" w:rsidRPr="006C0B16">
        <w:rPr>
          <w:color w:val="000000"/>
        </w:rPr>
        <w:t xml:space="preserve"> </w:t>
      </w:r>
      <w:proofErr w:type="spellStart"/>
      <w:r w:rsidR="0035429B" w:rsidRPr="006C0B16">
        <w:rPr>
          <w:color w:val="000000"/>
        </w:rPr>
        <w:t>mới</w:t>
      </w:r>
      <w:proofErr w:type="spellEnd"/>
      <w:r w:rsidR="0035429B" w:rsidRPr="006C0B16">
        <w:rPr>
          <w:color w:val="000000"/>
        </w:rPr>
        <w:t xml:space="preserve">, </w:t>
      </w:r>
      <w:proofErr w:type="spellStart"/>
      <w:r w:rsidR="0035429B" w:rsidRPr="006C0B16">
        <w:rPr>
          <w:color w:val="000000"/>
        </w:rPr>
        <w:t>phức</w:t>
      </w:r>
      <w:proofErr w:type="spellEnd"/>
      <w:r w:rsidR="0035429B" w:rsidRPr="006C0B16">
        <w:rPr>
          <w:color w:val="000000"/>
        </w:rPr>
        <w:t xml:space="preserve"> </w:t>
      </w:r>
      <w:proofErr w:type="spellStart"/>
      <w:r w:rsidR="0035429B" w:rsidRPr="006C0B16">
        <w:rPr>
          <w:color w:val="000000"/>
        </w:rPr>
        <w:t>tạp</w:t>
      </w:r>
      <w:proofErr w:type="spellEnd"/>
      <w:r w:rsidR="0020502B" w:rsidRPr="006C0B16">
        <w:rPr>
          <w:color w:val="000000"/>
        </w:rPr>
        <w:t xml:space="preserve">, </w:t>
      </w:r>
      <w:proofErr w:type="spellStart"/>
      <w:r w:rsidR="0020502B" w:rsidRPr="006C0B16">
        <w:rPr>
          <w:color w:val="000000"/>
        </w:rPr>
        <w:t>giá</w:t>
      </w:r>
      <w:proofErr w:type="spellEnd"/>
      <w:r w:rsidR="0020502B" w:rsidRPr="006C0B16">
        <w:rPr>
          <w:color w:val="000000"/>
        </w:rPr>
        <w:t xml:space="preserve"> </w:t>
      </w:r>
      <w:proofErr w:type="spellStart"/>
      <w:r w:rsidR="0020502B" w:rsidRPr="006C0B16">
        <w:rPr>
          <w:color w:val="000000"/>
        </w:rPr>
        <w:t>trị</w:t>
      </w:r>
      <w:proofErr w:type="spellEnd"/>
      <w:r w:rsidR="0020502B" w:rsidRPr="006C0B16">
        <w:rPr>
          <w:color w:val="000000"/>
        </w:rPr>
        <w:t xml:space="preserve"> </w:t>
      </w:r>
      <w:proofErr w:type="spellStart"/>
      <w:r w:rsidR="0020502B" w:rsidRPr="006C0B16">
        <w:rPr>
          <w:color w:val="000000"/>
        </w:rPr>
        <w:t>lớn</w:t>
      </w:r>
      <w:proofErr w:type="spellEnd"/>
      <w:r w:rsidR="0020502B" w:rsidRPr="006C0B16">
        <w:rPr>
          <w:color w:val="000000"/>
        </w:rPr>
        <w:t xml:space="preserve">, </w:t>
      </w:r>
      <w:proofErr w:type="spellStart"/>
      <w:r w:rsidR="0020502B" w:rsidRPr="006C0B16">
        <w:rPr>
          <w:color w:val="000000"/>
        </w:rPr>
        <w:t>cần</w:t>
      </w:r>
      <w:proofErr w:type="spellEnd"/>
      <w:r w:rsidR="0020502B" w:rsidRPr="006C0B16">
        <w:rPr>
          <w:color w:val="000000"/>
        </w:rPr>
        <w:t xml:space="preserve"> </w:t>
      </w:r>
      <w:proofErr w:type="spellStart"/>
      <w:r w:rsidR="0020502B" w:rsidRPr="006C0B16">
        <w:rPr>
          <w:color w:val="000000"/>
        </w:rPr>
        <w:t>tham</w:t>
      </w:r>
      <w:proofErr w:type="spellEnd"/>
      <w:r w:rsidR="0020502B" w:rsidRPr="006C0B16">
        <w:rPr>
          <w:color w:val="000000"/>
        </w:rPr>
        <w:t xml:space="preserve"> </w:t>
      </w:r>
      <w:proofErr w:type="spellStart"/>
      <w:r w:rsidR="0020502B" w:rsidRPr="006C0B16">
        <w:rPr>
          <w:color w:val="000000"/>
        </w:rPr>
        <w:t>khảo</w:t>
      </w:r>
      <w:proofErr w:type="spellEnd"/>
      <w:r w:rsidR="0020502B" w:rsidRPr="006C0B16">
        <w:rPr>
          <w:color w:val="000000"/>
        </w:rPr>
        <w:t xml:space="preserve"> ý </w:t>
      </w:r>
      <w:proofErr w:type="spellStart"/>
      <w:r w:rsidR="0020502B" w:rsidRPr="006C0B16">
        <w:rPr>
          <w:color w:val="000000"/>
        </w:rPr>
        <w:t>kiến</w:t>
      </w:r>
      <w:proofErr w:type="spellEnd"/>
      <w:r w:rsidR="0020502B" w:rsidRPr="006C0B16">
        <w:rPr>
          <w:color w:val="000000"/>
        </w:rPr>
        <w:t xml:space="preserve"> </w:t>
      </w:r>
      <w:proofErr w:type="spellStart"/>
      <w:r w:rsidR="0020502B" w:rsidRPr="006C0B16">
        <w:rPr>
          <w:color w:val="000000"/>
        </w:rPr>
        <w:t>các</w:t>
      </w:r>
      <w:proofErr w:type="spellEnd"/>
      <w:r w:rsidR="0020502B" w:rsidRPr="006C0B16">
        <w:rPr>
          <w:color w:val="000000"/>
        </w:rPr>
        <w:t xml:space="preserve"> </w:t>
      </w:r>
      <w:proofErr w:type="spellStart"/>
      <w:r w:rsidR="0020502B" w:rsidRPr="006C0B16">
        <w:rPr>
          <w:color w:val="000000"/>
        </w:rPr>
        <w:t>đơn</w:t>
      </w:r>
      <w:proofErr w:type="spellEnd"/>
      <w:r w:rsidR="0020502B" w:rsidRPr="006C0B16">
        <w:rPr>
          <w:color w:val="000000"/>
        </w:rPr>
        <w:t xml:space="preserve"> </w:t>
      </w:r>
      <w:proofErr w:type="spellStart"/>
      <w:r w:rsidR="0020502B" w:rsidRPr="006C0B16">
        <w:rPr>
          <w:color w:val="000000"/>
        </w:rPr>
        <w:t>vị</w:t>
      </w:r>
      <w:proofErr w:type="spellEnd"/>
      <w:r w:rsidR="0020502B" w:rsidRPr="006C0B16">
        <w:rPr>
          <w:color w:val="000000"/>
        </w:rPr>
        <w:t xml:space="preserve"> </w:t>
      </w:r>
      <w:proofErr w:type="spellStart"/>
      <w:r w:rsidR="0020502B" w:rsidRPr="006C0B16">
        <w:rPr>
          <w:color w:val="000000"/>
        </w:rPr>
        <w:t>bên</w:t>
      </w:r>
      <w:proofErr w:type="spellEnd"/>
      <w:r w:rsidR="0020502B" w:rsidRPr="006C0B16">
        <w:rPr>
          <w:color w:val="000000"/>
        </w:rPr>
        <w:t xml:space="preserve"> </w:t>
      </w:r>
      <w:proofErr w:type="spellStart"/>
      <w:r w:rsidR="0020502B" w:rsidRPr="006C0B16">
        <w:rPr>
          <w:color w:val="000000"/>
        </w:rPr>
        <w:t>ngoài</w:t>
      </w:r>
      <w:proofErr w:type="spellEnd"/>
      <w:r w:rsidR="00B804A8">
        <w:rPr>
          <w:color w:val="000000"/>
        </w:rPr>
        <w:t xml:space="preserve">: </w:t>
      </w:r>
      <w:r w:rsidR="00DD0B4F">
        <w:rPr>
          <w:color w:val="000000"/>
        </w:rPr>
        <w:t>0</w:t>
      </w:r>
      <w:r w:rsidR="00950DBB" w:rsidRPr="006C0B16">
        <w:rPr>
          <w:color w:val="000000"/>
        </w:rPr>
        <w:t>5</w:t>
      </w:r>
      <w:r w:rsidR="00236089">
        <w:rPr>
          <w:color w:val="000000"/>
        </w:rPr>
        <w:t>-</w:t>
      </w:r>
      <w:r w:rsidR="0044100C">
        <w:rPr>
          <w:color w:val="000000"/>
        </w:rPr>
        <w:t>10</w:t>
      </w:r>
      <w:r w:rsidRPr="006C0B16">
        <w:rPr>
          <w:color w:val="000000"/>
        </w:rPr>
        <w:t xml:space="preserve"> </w:t>
      </w:r>
      <w:proofErr w:type="spellStart"/>
      <w:r w:rsidRPr="006C0B16">
        <w:rPr>
          <w:color w:val="000000"/>
        </w:rPr>
        <w:t>ngày</w:t>
      </w:r>
      <w:proofErr w:type="spellEnd"/>
    </w:p>
    <w:p w14:paraId="57CBB336" w14:textId="77777777" w:rsidR="00035A0C" w:rsidRPr="006C0B16" w:rsidRDefault="00035A0C" w:rsidP="0048254F">
      <w:pPr>
        <w:spacing w:before="120" w:line="252" w:lineRule="auto"/>
        <w:ind w:firstLine="567"/>
        <w:jc w:val="both"/>
        <w:rPr>
          <w:color w:val="000000"/>
        </w:rPr>
      </w:pPr>
      <w:r w:rsidRPr="006C0B16">
        <w:rPr>
          <w:color w:val="000000"/>
        </w:rPr>
        <w:t xml:space="preserve">- </w:t>
      </w:r>
      <w:proofErr w:type="spellStart"/>
      <w:r w:rsidRPr="006C0B16">
        <w:rPr>
          <w:color w:val="000000"/>
        </w:rPr>
        <w:t>Thời</w:t>
      </w:r>
      <w:proofErr w:type="spellEnd"/>
      <w:r w:rsidRPr="006C0B16">
        <w:rPr>
          <w:color w:val="000000"/>
        </w:rPr>
        <w:t xml:space="preserve"> </w:t>
      </w:r>
      <w:proofErr w:type="spellStart"/>
      <w:r w:rsidRPr="006C0B16">
        <w:rPr>
          <w:color w:val="000000"/>
        </w:rPr>
        <w:t>gian</w:t>
      </w:r>
      <w:proofErr w:type="spellEnd"/>
      <w:r w:rsidRPr="006C0B16">
        <w:rPr>
          <w:color w:val="000000"/>
        </w:rPr>
        <w:t xml:space="preserve"> </w:t>
      </w:r>
      <w:proofErr w:type="spellStart"/>
      <w:r w:rsidRPr="006C0B16">
        <w:rPr>
          <w:color w:val="000000"/>
        </w:rPr>
        <w:t>ky</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Ban </w:t>
      </w:r>
      <w:proofErr w:type="spellStart"/>
      <w:r w:rsidRPr="006C0B16">
        <w:rPr>
          <w:color w:val="000000"/>
        </w:rPr>
        <w:t>Giám</w:t>
      </w:r>
      <w:proofErr w:type="spellEnd"/>
      <w:r w:rsidRPr="006C0B16">
        <w:rPr>
          <w:color w:val="000000"/>
        </w:rPr>
        <w:t xml:space="preserve"> </w:t>
      </w:r>
      <w:proofErr w:type="spellStart"/>
      <w:r w:rsidRPr="006C0B16">
        <w:rPr>
          <w:color w:val="000000"/>
        </w:rPr>
        <w:t>hiệu</w:t>
      </w:r>
      <w:proofErr w:type="spellEnd"/>
      <w:r w:rsidRPr="006C0B16">
        <w:rPr>
          <w:color w:val="000000"/>
        </w:rPr>
        <w:t>:</w:t>
      </w:r>
      <w:r w:rsidR="000E51B1" w:rsidRPr="006C0B16">
        <w:rPr>
          <w:color w:val="000000"/>
        </w:rPr>
        <w:t xml:space="preserve"> </w:t>
      </w:r>
      <w:r w:rsidR="00DD0B4F">
        <w:rPr>
          <w:color w:val="000000"/>
        </w:rPr>
        <w:t>0</w:t>
      </w:r>
      <w:r w:rsidR="000E51B1" w:rsidRPr="006C0B16">
        <w:rPr>
          <w:color w:val="000000"/>
        </w:rPr>
        <w:t>1-</w:t>
      </w:r>
      <w:r w:rsidR="00DD0B4F">
        <w:rPr>
          <w:color w:val="000000"/>
        </w:rPr>
        <w:t>0</w:t>
      </w:r>
      <w:r w:rsidR="00DF44DA" w:rsidRPr="006C0B16">
        <w:rPr>
          <w:color w:val="000000"/>
        </w:rPr>
        <w:t>2</w:t>
      </w:r>
      <w:r w:rsidRPr="006C0B16">
        <w:rPr>
          <w:color w:val="000000"/>
        </w:rPr>
        <w:t xml:space="preserve"> </w:t>
      </w:r>
      <w:proofErr w:type="spellStart"/>
      <w:r w:rsidRPr="006C0B16">
        <w:rPr>
          <w:color w:val="000000"/>
        </w:rPr>
        <w:t>ngày</w:t>
      </w:r>
      <w:proofErr w:type="spellEnd"/>
    </w:p>
    <w:p w14:paraId="3CA6F04A" w14:textId="77777777" w:rsidR="00381F9D" w:rsidRPr="006C0B16" w:rsidRDefault="006B2471" w:rsidP="00934D0B">
      <w:pPr>
        <w:spacing w:before="120" w:line="252" w:lineRule="auto"/>
        <w:ind w:firstLine="360"/>
        <w:jc w:val="both"/>
        <w:outlineLvl w:val="0"/>
        <w:rPr>
          <w:b/>
          <w:color w:val="000000"/>
        </w:rPr>
      </w:pPr>
      <w:r w:rsidRPr="006C0B16">
        <w:rPr>
          <w:b/>
          <w:color w:val="000000"/>
        </w:rPr>
        <w:t>c</w:t>
      </w:r>
      <w:r w:rsidR="004E721C" w:rsidRPr="006C0B16">
        <w:rPr>
          <w:b/>
          <w:color w:val="000000"/>
        </w:rPr>
        <w:t xml:space="preserve">. </w:t>
      </w:r>
      <w:proofErr w:type="spellStart"/>
      <w:r w:rsidR="0048254F" w:rsidRPr="006C0B16">
        <w:rPr>
          <w:b/>
          <w:color w:val="000000"/>
        </w:rPr>
        <w:t>Tô</w:t>
      </w:r>
      <w:proofErr w:type="spellEnd"/>
      <w:r w:rsidR="0048254F" w:rsidRPr="006C0B16">
        <w:rPr>
          <w:b/>
          <w:color w:val="000000"/>
        </w:rPr>
        <w:t xml:space="preserve">̉ </w:t>
      </w:r>
      <w:proofErr w:type="spellStart"/>
      <w:r w:rsidR="0048254F" w:rsidRPr="006C0B16">
        <w:rPr>
          <w:b/>
          <w:color w:val="000000"/>
        </w:rPr>
        <w:t>chức</w:t>
      </w:r>
      <w:proofErr w:type="spellEnd"/>
      <w:r w:rsidR="0048254F" w:rsidRPr="006C0B16">
        <w:rPr>
          <w:b/>
          <w:color w:val="000000"/>
        </w:rPr>
        <w:t xml:space="preserve"> </w:t>
      </w:r>
      <w:proofErr w:type="spellStart"/>
      <w:r w:rsidR="0048254F" w:rsidRPr="006C0B16">
        <w:rPr>
          <w:b/>
          <w:color w:val="000000"/>
        </w:rPr>
        <w:t>thực</w:t>
      </w:r>
      <w:proofErr w:type="spellEnd"/>
      <w:r w:rsidR="0048254F" w:rsidRPr="006C0B16">
        <w:rPr>
          <w:b/>
          <w:color w:val="000000"/>
        </w:rPr>
        <w:t xml:space="preserve"> </w:t>
      </w:r>
      <w:proofErr w:type="spellStart"/>
      <w:r w:rsidR="0048254F" w:rsidRPr="006C0B16">
        <w:rPr>
          <w:b/>
          <w:color w:val="000000"/>
        </w:rPr>
        <w:t>hiện</w:t>
      </w:r>
      <w:proofErr w:type="spellEnd"/>
    </w:p>
    <w:p w14:paraId="6B5D2045" w14:textId="77777777" w:rsidR="00286FF0" w:rsidRPr="006C0B16" w:rsidRDefault="0048254F" w:rsidP="007B3C26">
      <w:pPr>
        <w:spacing w:before="120" w:line="252" w:lineRule="auto"/>
        <w:ind w:firstLine="360"/>
        <w:jc w:val="both"/>
        <w:rPr>
          <w:color w:val="000000"/>
        </w:rPr>
      </w:pPr>
      <w:r w:rsidRPr="006C0B16">
        <w:rPr>
          <w:b/>
          <w:color w:val="000000"/>
        </w:rPr>
        <w:tab/>
      </w:r>
      <w:r w:rsidR="00C3625F" w:rsidRPr="006C0B16">
        <w:rPr>
          <w:color w:val="000000"/>
        </w:rPr>
        <w:t xml:space="preserve">Sau </w:t>
      </w:r>
      <w:proofErr w:type="spellStart"/>
      <w:r w:rsidR="00C3625F" w:rsidRPr="006C0B16">
        <w:rPr>
          <w:color w:val="000000"/>
        </w:rPr>
        <w:t>khi</w:t>
      </w:r>
      <w:proofErr w:type="spellEnd"/>
      <w:r w:rsidR="00C3625F" w:rsidRPr="006C0B16">
        <w:rPr>
          <w:color w:val="000000"/>
        </w:rPr>
        <w:t xml:space="preserve"> </w:t>
      </w:r>
      <w:proofErr w:type="spellStart"/>
      <w:r w:rsidR="00C3625F" w:rsidRPr="006C0B16">
        <w:rPr>
          <w:color w:val="000000"/>
        </w:rPr>
        <w:t>được</w:t>
      </w:r>
      <w:proofErr w:type="spellEnd"/>
      <w:r w:rsidR="00C3625F" w:rsidRPr="006C0B16">
        <w:rPr>
          <w:color w:val="000000"/>
        </w:rPr>
        <w:t xml:space="preserve"> </w:t>
      </w:r>
      <w:proofErr w:type="spellStart"/>
      <w:r w:rsidR="00C3625F" w:rsidRPr="006C0B16">
        <w:rPr>
          <w:color w:val="000000"/>
        </w:rPr>
        <w:t>phê</w:t>
      </w:r>
      <w:proofErr w:type="spellEnd"/>
      <w:r w:rsidR="00C3625F" w:rsidRPr="006C0B16">
        <w:rPr>
          <w:color w:val="000000"/>
        </w:rPr>
        <w:t xml:space="preserve"> </w:t>
      </w:r>
      <w:proofErr w:type="spellStart"/>
      <w:r w:rsidR="00C3625F" w:rsidRPr="006C0B16">
        <w:rPr>
          <w:color w:val="000000"/>
        </w:rPr>
        <w:t>duyệt</w:t>
      </w:r>
      <w:proofErr w:type="spellEnd"/>
      <w:r w:rsidR="00C3625F" w:rsidRPr="006C0B16">
        <w:rPr>
          <w:color w:val="000000"/>
        </w:rPr>
        <w:t xml:space="preserve"> </w:t>
      </w:r>
      <w:proofErr w:type="spellStart"/>
      <w:r w:rsidR="00C3625F" w:rsidRPr="006C0B16">
        <w:rPr>
          <w:color w:val="000000"/>
        </w:rPr>
        <w:t>dư</w:t>
      </w:r>
      <w:proofErr w:type="spellEnd"/>
      <w:r w:rsidR="00C3625F" w:rsidRPr="006C0B16">
        <w:rPr>
          <w:color w:val="000000"/>
        </w:rPr>
        <w:t xml:space="preserve">̣ </w:t>
      </w:r>
      <w:proofErr w:type="spellStart"/>
      <w:r w:rsidR="00C3625F" w:rsidRPr="006C0B16">
        <w:rPr>
          <w:color w:val="000000"/>
        </w:rPr>
        <w:t>toán</w:t>
      </w:r>
      <w:proofErr w:type="spellEnd"/>
      <w:r w:rsidR="00C3625F" w:rsidRPr="006C0B16">
        <w:rPr>
          <w:color w:val="000000"/>
        </w:rPr>
        <w:t xml:space="preserve">, </w:t>
      </w:r>
      <w:proofErr w:type="spellStart"/>
      <w:r w:rsidR="00C3625F" w:rsidRPr="006C0B16">
        <w:rPr>
          <w:color w:val="000000"/>
        </w:rPr>
        <w:t>đơn</w:t>
      </w:r>
      <w:proofErr w:type="spellEnd"/>
      <w:r w:rsidR="00C3625F" w:rsidRPr="006C0B16">
        <w:rPr>
          <w:color w:val="000000"/>
        </w:rPr>
        <w:t xml:space="preserve"> vị </w:t>
      </w:r>
      <w:proofErr w:type="spellStart"/>
      <w:r w:rsidR="00C3625F" w:rsidRPr="006C0B16">
        <w:rPr>
          <w:color w:val="000000"/>
        </w:rPr>
        <w:t>được</w:t>
      </w:r>
      <w:proofErr w:type="spellEnd"/>
      <w:r w:rsidR="00C3625F" w:rsidRPr="006C0B16">
        <w:rPr>
          <w:color w:val="000000"/>
        </w:rPr>
        <w:t xml:space="preserve"> </w:t>
      </w:r>
      <w:proofErr w:type="spellStart"/>
      <w:r w:rsidR="00C3625F" w:rsidRPr="006C0B16">
        <w:rPr>
          <w:color w:val="000000"/>
        </w:rPr>
        <w:t>giao</w:t>
      </w:r>
      <w:proofErr w:type="spellEnd"/>
      <w:r w:rsidR="00C3625F" w:rsidRPr="006C0B16">
        <w:rPr>
          <w:color w:val="000000"/>
        </w:rPr>
        <w:t xml:space="preserve"> </w:t>
      </w:r>
      <w:proofErr w:type="spellStart"/>
      <w:r w:rsidR="00C3625F" w:rsidRPr="006C0B16">
        <w:rPr>
          <w:color w:val="000000"/>
        </w:rPr>
        <w:t>nhiệm</w:t>
      </w:r>
      <w:proofErr w:type="spellEnd"/>
      <w:r w:rsidR="00C3625F" w:rsidRPr="006C0B16">
        <w:rPr>
          <w:color w:val="000000"/>
        </w:rPr>
        <w:t xml:space="preserve"> vụ </w:t>
      </w:r>
      <w:proofErr w:type="spellStart"/>
      <w:r w:rsidR="00C3625F" w:rsidRPr="006C0B16">
        <w:rPr>
          <w:color w:val="000000"/>
        </w:rPr>
        <w:t>triển</w:t>
      </w:r>
      <w:proofErr w:type="spellEnd"/>
      <w:r w:rsidR="00C3625F" w:rsidRPr="006C0B16">
        <w:rPr>
          <w:color w:val="000000"/>
        </w:rPr>
        <w:t xml:space="preserve"> </w:t>
      </w:r>
      <w:proofErr w:type="spellStart"/>
      <w:r w:rsidR="00C3625F" w:rsidRPr="006C0B16">
        <w:rPr>
          <w:color w:val="000000"/>
        </w:rPr>
        <w:t>khai</w:t>
      </w:r>
      <w:proofErr w:type="spellEnd"/>
      <w:r w:rsidR="00C3625F" w:rsidRPr="006C0B16">
        <w:rPr>
          <w:color w:val="000000"/>
        </w:rPr>
        <w:t xml:space="preserve"> </w:t>
      </w:r>
      <w:proofErr w:type="spellStart"/>
      <w:r w:rsidR="00C3625F" w:rsidRPr="006C0B16">
        <w:rPr>
          <w:color w:val="000000"/>
        </w:rPr>
        <w:t>theo</w:t>
      </w:r>
      <w:proofErr w:type="spellEnd"/>
      <w:r w:rsidR="00C3625F" w:rsidRPr="006C0B16">
        <w:rPr>
          <w:color w:val="000000"/>
        </w:rPr>
        <w:t xml:space="preserve"> </w:t>
      </w:r>
      <w:proofErr w:type="spellStart"/>
      <w:r w:rsidRPr="006C0B16">
        <w:rPr>
          <w:color w:val="000000"/>
        </w:rPr>
        <w:t>phạm</w:t>
      </w:r>
      <w:proofErr w:type="spellEnd"/>
      <w:r w:rsidRPr="006C0B16">
        <w:rPr>
          <w:color w:val="000000"/>
        </w:rPr>
        <w:t xml:space="preserve"> vi </w:t>
      </w:r>
      <w:proofErr w:type="spellStart"/>
      <w:r w:rsidRPr="006C0B16">
        <w:rPr>
          <w:color w:val="000000"/>
        </w:rPr>
        <w:t>nội</w:t>
      </w:r>
      <w:proofErr w:type="spellEnd"/>
      <w:r w:rsidRPr="006C0B16">
        <w:rPr>
          <w:color w:val="000000"/>
        </w:rPr>
        <w:t xml:space="preserve"> dung </w:t>
      </w:r>
      <w:proofErr w:type="spellStart"/>
      <w:r w:rsidRPr="006C0B16">
        <w:rPr>
          <w:color w:val="000000"/>
        </w:rPr>
        <w:t>va</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đa</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r w:rsidR="00B0402A" w:rsidRPr="006C0B16">
        <w:rPr>
          <w:color w:val="000000"/>
        </w:rPr>
        <w:t xml:space="preserve">Ban </w:t>
      </w:r>
      <w:proofErr w:type="spellStart"/>
      <w:r w:rsidR="00B0402A" w:rsidRPr="006C0B16">
        <w:rPr>
          <w:color w:val="000000"/>
        </w:rPr>
        <w:t>Giám</w:t>
      </w:r>
      <w:proofErr w:type="spellEnd"/>
      <w:r w:rsidR="00B0402A" w:rsidRPr="006C0B16">
        <w:rPr>
          <w:color w:val="000000"/>
        </w:rPr>
        <w:t xml:space="preserve"> </w:t>
      </w:r>
      <w:proofErr w:type="spellStart"/>
      <w:r w:rsidR="00B0402A" w:rsidRPr="006C0B16">
        <w:rPr>
          <w:color w:val="000000"/>
        </w:rPr>
        <w:t>hiệu</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w:t>
      </w:r>
    </w:p>
    <w:p w14:paraId="6EABEBA7" w14:textId="77777777" w:rsidR="0048254F" w:rsidRPr="006C0B16" w:rsidRDefault="0048254F" w:rsidP="007B3C26">
      <w:pPr>
        <w:spacing w:before="120" w:line="252" w:lineRule="auto"/>
        <w:ind w:firstLine="360"/>
        <w:jc w:val="both"/>
        <w:rPr>
          <w:color w:val="000000"/>
        </w:rPr>
      </w:pPr>
      <w:r w:rsidRPr="006C0B16">
        <w:rPr>
          <w:color w:val="000000"/>
        </w:rPr>
        <w:tab/>
      </w:r>
      <w:proofErr w:type="spellStart"/>
      <w:r w:rsidRPr="006C0B16">
        <w:rPr>
          <w:color w:val="000000"/>
        </w:rPr>
        <w:t>Hô</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Quy </w:t>
      </w:r>
      <w:proofErr w:type="spellStart"/>
      <w:r w:rsidRPr="006C0B16">
        <w:rPr>
          <w:color w:val="000000"/>
        </w:rPr>
        <w:t>trình</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tục</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khoản</w:t>
      </w:r>
      <w:proofErr w:type="spellEnd"/>
      <w:r w:rsidRPr="006C0B16">
        <w:rPr>
          <w:color w:val="000000"/>
        </w:rPr>
        <w:t xml:space="preserve"> chi</w:t>
      </w:r>
      <w:r w:rsidR="002F4C8E">
        <w:rPr>
          <w:color w:val="000000"/>
        </w:rPr>
        <w:t xml:space="preserve"> qua </w:t>
      </w:r>
      <w:proofErr w:type="spellStart"/>
      <w:r w:rsidR="002F4C8E">
        <w:rPr>
          <w:color w:val="000000"/>
        </w:rPr>
        <w:t>ph</w:t>
      </w:r>
      <w:r w:rsidR="002F4C8E" w:rsidRPr="002F4C8E">
        <w:rPr>
          <w:color w:val="000000"/>
        </w:rPr>
        <w:t>òng</w:t>
      </w:r>
      <w:proofErr w:type="spellEnd"/>
      <w:r w:rsidR="002F4C8E">
        <w:rPr>
          <w:color w:val="000000"/>
        </w:rPr>
        <w:t xml:space="preserve"> </w:t>
      </w:r>
      <w:proofErr w:type="spellStart"/>
      <w:r w:rsidR="002F4C8E">
        <w:rPr>
          <w:color w:val="000000"/>
        </w:rPr>
        <w:t>K</w:t>
      </w:r>
      <w:r w:rsidR="002F4C8E" w:rsidRPr="002F4C8E">
        <w:rPr>
          <w:color w:val="000000"/>
        </w:rPr>
        <w:t>ế</w:t>
      </w:r>
      <w:proofErr w:type="spellEnd"/>
      <w:r w:rsidR="002F4C8E">
        <w:rPr>
          <w:color w:val="000000"/>
        </w:rPr>
        <w:t xml:space="preserve"> </w:t>
      </w:r>
      <w:proofErr w:type="spellStart"/>
      <w:r w:rsidR="002F4C8E">
        <w:rPr>
          <w:color w:val="000000"/>
        </w:rPr>
        <w:t>ho</w:t>
      </w:r>
      <w:r w:rsidR="002F4C8E" w:rsidRPr="002F4C8E">
        <w:rPr>
          <w:color w:val="000000"/>
        </w:rPr>
        <w:t>ạch</w:t>
      </w:r>
      <w:proofErr w:type="spellEnd"/>
      <w:r w:rsidR="002F4C8E">
        <w:rPr>
          <w:color w:val="000000"/>
        </w:rPr>
        <w:t xml:space="preserve"> - T</w:t>
      </w:r>
      <w:r w:rsidR="002F4C8E" w:rsidRPr="002F4C8E">
        <w:rPr>
          <w:color w:val="000000"/>
        </w:rPr>
        <w:t>ài</w:t>
      </w:r>
      <w:r w:rsidR="002F4C8E">
        <w:rPr>
          <w:color w:val="000000"/>
        </w:rPr>
        <w:t xml:space="preserve"> </w:t>
      </w:r>
      <w:proofErr w:type="spellStart"/>
      <w:r w:rsidR="002F4C8E">
        <w:rPr>
          <w:color w:val="000000"/>
        </w:rPr>
        <w:t>ch</w:t>
      </w:r>
      <w:r w:rsidR="002F4C8E" w:rsidRPr="002F4C8E">
        <w:rPr>
          <w:color w:val="000000"/>
        </w:rPr>
        <w:t>ính</w:t>
      </w:r>
      <w:proofErr w:type="spellEnd"/>
      <w:r w:rsidRPr="006C0B16">
        <w:rPr>
          <w:color w:val="000000"/>
        </w:rPr>
        <w:t xml:space="preserve"> </w:t>
      </w:r>
      <w:r w:rsidR="007C4F4B" w:rsidRPr="006C0B16">
        <w:rPr>
          <w:i/>
          <w:color w:val="000000"/>
        </w:rPr>
        <w:t>(</w:t>
      </w:r>
      <w:proofErr w:type="spellStart"/>
      <w:r w:rsidR="007C4F4B" w:rsidRPr="006C0B16">
        <w:rPr>
          <w:i/>
          <w:color w:val="000000"/>
        </w:rPr>
        <w:t>được</w:t>
      </w:r>
      <w:proofErr w:type="spellEnd"/>
      <w:r w:rsidR="007C4F4B" w:rsidRPr="006C0B16">
        <w:rPr>
          <w:i/>
          <w:color w:val="000000"/>
        </w:rPr>
        <w:t xml:space="preserve"> </w:t>
      </w:r>
      <w:proofErr w:type="spellStart"/>
      <w:r w:rsidR="007C4F4B" w:rsidRPr="006C0B16">
        <w:rPr>
          <w:i/>
          <w:color w:val="000000"/>
        </w:rPr>
        <w:t>quy</w:t>
      </w:r>
      <w:proofErr w:type="spellEnd"/>
      <w:r w:rsidR="007C4F4B" w:rsidRPr="006C0B16">
        <w:rPr>
          <w:i/>
          <w:color w:val="000000"/>
        </w:rPr>
        <w:t xml:space="preserve"> </w:t>
      </w:r>
      <w:proofErr w:type="spellStart"/>
      <w:r w:rsidR="007C4F4B" w:rsidRPr="006C0B16">
        <w:rPr>
          <w:i/>
          <w:color w:val="000000"/>
        </w:rPr>
        <w:t>định</w:t>
      </w:r>
      <w:proofErr w:type="spellEnd"/>
      <w:r w:rsidR="007C4F4B" w:rsidRPr="006C0B16">
        <w:rPr>
          <w:i/>
          <w:color w:val="000000"/>
        </w:rPr>
        <w:t xml:space="preserve"> </w:t>
      </w:r>
      <w:proofErr w:type="spellStart"/>
      <w:r w:rsidR="007C4F4B" w:rsidRPr="006C0B16">
        <w:rPr>
          <w:i/>
          <w:color w:val="000000"/>
        </w:rPr>
        <w:t>tại</w:t>
      </w:r>
      <w:proofErr w:type="spellEnd"/>
      <w:r w:rsidR="007C4F4B" w:rsidRPr="006C0B16">
        <w:rPr>
          <w:i/>
          <w:color w:val="000000"/>
        </w:rPr>
        <w:t xml:space="preserve"> </w:t>
      </w:r>
      <w:proofErr w:type="spellStart"/>
      <w:r w:rsidR="007C4F4B" w:rsidRPr="006C0B16">
        <w:rPr>
          <w:i/>
          <w:color w:val="000000"/>
        </w:rPr>
        <w:t>Chương</w:t>
      </w:r>
      <w:proofErr w:type="spellEnd"/>
      <w:r w:rsidR="007C4F4B" w:rsidRPr="006C0B16">
        <w:rPr>
          <w:i/>
          <w:color w:val="000000"/>
        </w:rPr>
        <w:t xml:space="preserve"> III</w:t>
      </w:r>
      <w:r w:rsidR="00B808CE" w:rsidRPr="006C0B16">
        <w:rPr>
          <w:i/>
          <w:color w:val="000000"/>
        </w:rPr>
        <w:t xml:space="preserve">: Quy </w:t>
      </w:r>
      <w:proofErr w:type="spellStart"/>
      <w:r w:rsidR="00B808CE" w:rsidRPr="006C0B16">
        <w:rPr>
          <w:i/>
          <w:color w:val="000000"/>
        </w:rPr>
        <w:t>trình</w:t>
      </w:r>
      <w:proofErr w:type="spellEnd"/>
      <w:r w:rsidR="00B808CE" w:rsidRPr="006C0B16">
        <w:rPr>
          <w:i/>
          <w:color w:val="000000"/>
        </w:rPr>
        <w:t xml:space="preserve"> </w:t>
      </w:r>
      <w:proofErr w:type="spellStart"/>
      <w:r w:rsidR="00B808CE" w:rsidRPr="006C0B16">
        <w:rPr>
          <w:i/>
          <w:color w:val="000000"/>
        </w:rPr>
        <w:t>va</w:t>
      </w:r>
      <w:proofErr w:type="spellEnd"/>
      <w:r w:rsidR="00B808CE" w:rsidRPr="006C0B16">
        <w:rPr>
          <w:i/>
          <w:color w:val="000000"/>
        </w:rPr>
        <w:t xml:space="preserve">̀ </w:t>
      </w:r>
      <w:proofErr w:type="spellStart"/>
      <w:r w:rsidR="00B808CE" w:rsidRPr="006C0B16">
        <w:rPr>
          <w:i/>
          <w:color w:val="000000"/>
        </w:rPr>
        <w:t>thu</w:t>
      </w:r>
      <w:proofErr w:type="spellEnd"/>
      <w:r w:rsidR="00B808CE" w:rsidRPr="006C0B16">
        <w:rPr>
          <w:i/>
          <w:color w:val="000000"/>
        </w:rPr>
        <w:t xml:space="preserve">̉ </w:t>
      </w:r>
      <w:proofErr w:type="spellStart"/>
      <w:r w:rsidR="00B808CE" w:rsidRPr="006C0B16">
        <w:rPr>
          <w:i/>
          <w:color w:val="000000"/>
        </w:rPr>
        <w:t>tục</w:t>
      </w:r>
      <w:proofErr w:type="spellEnd"/>
      <w:r w:rsidR="00B808CE" w:rsidRPr="006C0B16">
        <w:rPr>
          <w:i/>
          <w:color w:val="000000"/>
        </w:rPr>
        <w:t xml:space="preserve"> </w:t>
      </w:r>
      <w:proofErr w:type="spellStart"/>
      <w:r w:rsidR="00B808CE" w:rsidRPr="006C0B16">
        <w:rPr>
          <w:i/>
          <w:color w:val="000000"/>
        </w:rPr>
        <w:t>thanh</w:t>
      </w:r>
      <w:proofErr w:type="spellEnd"/>
      <w:r w:rsidR="00B808CE" w:rsidRPr="006C0B16">
        <w:rPr>
          <w:i/>
          <w:color w:val="000000"/>
        </w:rPr>
        <w:t xml:space="preserve"> </w:t>
      </w:r>
      <w:proofErr w:type="spellStart"/>
      <w:r w:rsidR="00B808CE" w:rsidRPr="006C0B16">
        <w:rPr>
          <w:i/>
          <w:color w:val="000000"/>
        </w:rPr>
        <w:t>toán</w:t>
      </w:r>
      <w:proofErr w:type="spellEnd"/>
      <w:r w:rsidR="00B808CE" w:rsidRPr="006C0B16">
        <w:rPr>
          <w:i/>
          <w:color w:val="000000"/>
        </w:rPr>
        <w:t xml:space="preserve"> </w:t>
      </w:r>
      <w:proofErr w:type="spellStart"/>
      <w:r w:rsidR="00B808CE" w:rsidRPr="006C0B16">
        <w:rPr>
          <w:i/>
          <w:color w:val="000000"/>
        </w:rPr>
        <w:t>các</w:t>
      </w:r>
      <w:proofErr w:type="spellEnd"/>
      <w:r w:rsidR="00B808CE" w:rsidRPr="006C0B16">
        <w:rPr>
          <w:i/>
          <w:color w:val="000000"/>
        </w:rPr>
        <w:t xml:space="preserve"> </w:t>
      </w:r>
      <w:proofErr w:type="spellStart"/>
      <w:r w:rsidR="00B808CE" w:rsidRPr="006C0B16">
        <w:rPr>
          <w:i/>
          <w:color w:val="000000"/>
        </w:rPr>
        <w:t>khoản</w:t>
      </w:r>
      <w:proofErr w:type="spellEnd"/>
      <w:r w:rsidR="00B808CE" w:rsidRPr="006C0B16">
        <w:rPr>
          <w:i/>
          <w:color w:val="000000"/>
        </w:rPr>
        <w:t xml:space="preserve"> chi</w:t>
      </w:r>
      <w:r w:rsidRPr="006C0B16">
        <w:rPr>
          <w:i/>
          <w:color w:val="000000"/>
        </w:rPr>
        <w:t>)</w:t>
      </w:r>
      <w:r w:rsidR="002F4C8E">
        <w:rPr>
          <w:color w:val="000000"/>
        </w:rPr>
        <w:t>.</w:t>
      </w:r>
    </w:p>
    <w:p w14:paraId="547C57C8" w14:textId="77777777" w:rsidR="0048254F" w:rsidRPr="006C0B16" w:rsidRDefault="001E6CF4" w:rsidP="00934D0B">
      <w:pPr>
        <w:spacing w:before="120" w:line="252" w:lineRule="auto"/>
        <w:ind w:firstLine="360"/>
        <w:jc w:val="both"/>
        <w:outlineLvl w:val="0"/>
        <w:rPr>
          <w:b/>
          <w:color w:val="000000"/>
        </w:rPr>
      </w:pPr>
      <w:r w:rsidRPr="006C0B16">
        <w:rPr>
          <w:b/>
          <w:color w:val="000000"/>
        </w:rPr>
        <w:t>4</w:t>
      </w:r>
      <w:r w:rsidR="0048254F" w:rsidRPr="006C0B16">
        <w:rPr>
          <w:b/>
          <w:color w:val="000000"/>
        </w:rPr>
        <w:t xml:space="preserve">. </w:t>
      </w:r>
      <w:proofErr w:type="spellStart"/>
      <w:r w:rsidR="0048254F" w:rsidRPr="006C0B16">
        <w:rPr>
          <w:b/>
          <w:color w:val="000000"/>
        </w:rPr>
        <w:t>Trách</w:t>
      </w:r>
      <w:proofErr w:type="spellEnd"/>
      <w:r w:rsidR="0048254F" w:rsidRPr="006C0B16">
        <w:rPr>
          <w:b/>
          <w:color w:val="000000"/>
        </w:rPr>
        <w:t xml:space="preserve"> </w:t>
      </w:r>
      <w:proofErr w:type="spellStart"/>
      <w:r w:rsidR="0048254F" w:rsidRPr="006C0B16">
        <w:rPr>
          <w:b/>
          <w:color w:val="000000"/>
        </w:rPr>
        <w:t>nhiệm</w:t>
      </w:r>
      <w:proofErr w:type="spellEnd"/>
      <w:r w:rsidR="0048254F" w:rsidRPr="006C0B16">
        <w:rPr>
          <w:b/>
          <w:color w:val="000000"/>
        </w:rPr>
        <w:t xml:space="preserve"> </w:t>
      </w:r>
      <w:proofErr w:type="spellStart"/>
      <w:r w:rsidR="0048254F" w:rsidRPr="006C0B16">
        <w:rPr>
          <w:b/>
          <w:color w:val="000000"/>
        </w:rPr>
        <w:t>kiểm</w:t>
      </w:r>
      <w:proofErr w:type="spellEnd"/>
      <w:r w:rsidR="0048254F" w:rsidRPr="006C0B16">
        <w:rPr>
          <w:b/>
          <w:color w:val="000000"/>
        </w:rPr>
        <w:t xml:space="preserve"> </w:t>
      </w:r>
      <w:proofErr w:type="spellStart"/>
      <w:r w:rsidR="0048254F" w:rsidRPr="006C0B16">
        <w:rPr>
          <w:b/>
          <w:color w:val="000000"/>
        </w:rPr>
        <w:t>tra</w:t>
      </w:r>
      <w:proofErr w:type="spellEnd"/>
      <w:r w:rsidR="0048254F" w:rsidRPr="006C0B16">
        <w:rPr>
          <w:b/>
          <w:color w:val="000000"/>
        </w:rPr>
        <w:t xml:space="preserve">, </w:t>
      </w:r>
      <w:proofErr w:type="spellStart"/>
      <w:r w:rsidR="0048254F" w:rsidRPr="006C0B16">
        <w:rPr>
          <w:b/>
          <w:color w:val="000000"/>
        </w:rPr>
        <w:t>kiểm</w:t>
      </w:r>
      <w:proofErr w:type="spellEnd"/>
      <w:r w:rsidR="0048254F" w:rsidRPr="006C0B16">
        <w:rPr>
          <w:b/>
          <w:color w:val="000000"/>
        </w:rPr>
        <w:t xml:space="preserve"> </w:t>
      </w:r>
      <w:proofErr w:type="spellStart"/>
      <w:r w:rsidR="0048254F" w:rsidRPr="006C0B16">
        <w:rPr>
          <w:b/>
          <w:color w:val="000000"/>
        </w:rPr>
        <w:t>soát</w:t>
      </w:r>
      <w:proofErr w:type="spellEnd"/>
      <w:r w:rsidR="0048254F" w:rsidRPr="006C0B16">
        <w:rPr>
          <w:b/>
          <w:color w:val="000000"/>
        </w:rPr>
        <w:t xml:space="preserve"> </w:t>
      </w:r>
    </w:p>
    <w:p w14:paraId="41408612" w14:textId="77777777" w:rsidR="00357698" w:rsidRPr="006C0B16" w:rsidRDefault="006B2471" w:rsidP="006B2471">
      <w:pPr>
        <w:spacing w:before="120" w:line="252" w:lineRule="auto"/>
        <w:ind w:firstLine="360"/>
        <w:jc w:val="both"/>
        <w:rPr>
          <w:color w:val="000000"/>
        </w:rPr>
      </w:pPr>
      <w:r w:rsidRPr="006C0B16">
        <w:rPr>
          <w:color w:val="000000"/>
        </w:rPr>
        <w:t>-</w:t>
      </w:r>
      <w:r w:rsidR="004E721C" w:rsidRPr="006C0B16">
        <w:rPr>
          <w:color w:val="000000"/>
        </w:rPr>
        <w:t xml:space="preserve"> </w:t>
      </w:r>
      <w:proofErr w:type="spellStart"/>
      <w:r w:rsidR="0048254F" w:rsidRPr="006C0B16">
        <w:rPr>
          <w:color w:val="000000"/>
        </w:rPr>
        <w:t>Đơn</w:t>
      </w:r>
      <w:proofErr w:type="spellEnd"/>
      <w:r w:rsidR="000C140D" w:rsidRPr="006C0B16">
        <w:rPr>
          <w:color w:val="000000"/>
        </w:rPr>
        <w:t xml:space="preserve"> vị </w:t>
      </w:r>
      <w:proofErr w:type="spellStart"/>
      <w:r w:rsidR="000C140D" w:rsidRPr="006C0B16">
        <w:rPr>
          <w:color w:val="000000"/>
        </w:rPr>
        <w:t>được</w:t>
      </w:r>
      <w:proofErr w:type="spellEnd"/>
      <w:r w:rsidR="000C140D" w:rsidRPr="006C0B16">
        <w:rPr>
          <w:color w:val="000000"/>
        </w:rPr>
        <w:t xml:space="preserve"> </w:t>
      </w:r>
      <w:proofErr w:type="spellStart"/>
      <w:r w:rsidR="000C140D" w:rsidRPr="006C0B16">
        <w:rPr>
          <w:color w:val="000000"/>
        </w:rPr>
        <w:t>giao</w:t>
      </w:r>
      <w:proofErr w:type="spellEnd"/>
      <w:r w:rsidR="000C140D" w:rsidRPr="006C0B16">
        <w:rPr>
          <w:color w:val="000000"/>
        </w:rPr>
        <w:t xml:space="preserve"> chủ trì </w:t>
      </w:r>
      <w:proofErr w:type="spellStart"/>
      <w:r w:rsidR="000C140D" w:rsidRPr="006C0B16">
        <w:rPr>
          <w:color w:val="000000"/>
        </w:rPr>
        <w:t>thực</w:t>
      </w:r>
      <w:proofErr w:type="spellEnd"/>
      <w:r w:rsidR="000C140D" w:rsidRPr="006C0B16">
        <w:rPr>
          <w:color w:val="000000"/>
        </w:rPr>
        <w:t xml:space="preserve"> </w:t>
      </w:r>
      <w:proofErr w:type="spellStart"/>
      <w:r w:rsidR="000C140D" w:rsidRPr="006C0B16">
        <w:rPr>
          <w:color w:val="000000"/>
        </w:rPr>
        <w:t>hiện</w:t>
      </w:r>
      <w:proofErr w:type="spellEnd"/>
      <w:r w:rsidR="000C140D" w:rsidRPr="006C0B16">
        <w:rPr>
          <w:color w:val="000000"/>
        </w:rPr>
        <w:t xml:space="preserve"> </w:t>
      </w:r>
      <w:proofErr w:type="spellStart"/>
      <w:r w:rsidR="000C140D" w:rsidRPr="006C0B16">
        <w:rPr>
          <w:color w:val="000000"/>
        </w:rPr>
        <w:t>nhiệm</w:t>
      </w:r>
      <w:proofErr w:type="spellEnd"/>
      <w:r w:rsidR="000C140D" w:rsidRPr="006C0B16">
        <w:rPr>
          <w:color w:val="000000"/>
        </w:rPr>
        <w:t xml:space="preserve"> vụ </w:t>
      </w:r>
      <w:proofErr w:type="spellStart"/>
      <w:r w:rsidR="000C140D" w:rsidRPr="006C0B16">
        <w:rPr>
          <w:color w:val="000000"/>
        </w:rPr>
        <w:t>phải</w:t>
      </w:r>
      <w:proofErr w:type="spellEnd"/>
      <w:r w:rsidR="000C140D" w:rsidRPr="006C0B16">
        <w:rPr>
          <w:color w:val="000000"/>
        </w:rPr>
        <w:t xml:space="preserve"> </w:t>
      </w:r>
      <w:proofErr w:type="spellStart"/>
      <w:r w:rsidR="000C140D" w:rsidRPr="006C0B16">
        <w:rPr>
          <w:color w:val="000000"/>
        </w:rPr>
        <w:t>chịu</w:t>
      </w:r>
      <w:proofErr w:type="spellEnd"/>
      <w:r w:rsidR="000C140D" w:rsidRPr="006C0B16">
        <w:rPr>
          <w:color w:val="000000"/>
        </w:rPr>
        <w:t xml:space="preserve"> </w:t>
      </w:r>
      <w:proofErr w:type="spellStart"/>
      <w:r w:rsidR="000C140D" w:rsidRPr="006C0B16">
        <w:rPr>
          <w:color w:val="000000"/>
        </w:rPr>
        <w:t>trách</w:t>
      </w:r>
      <w:proofErr w:type="spellEnd"/>
      <w:r w:rsidR="000C140D" w:rsidRPr="006C0B16">
        <w:rPr>
          <w:color w:val="000000"/>
        </w:rPr>
        <w:t xml:space="preserve"> </w:t>
      </w:r>
      <w:proofErr w:type="spellStart"/>
      <w:r w:rsidR="000C140D" w:rsidRPr="006C0B16">
        <w:rPr>
          <w:color w:val="000000"/>
        </w:rPr>
        <w:t>nhiệm</w:t>
      </w:r>
      <w:proofErr w:type="spellEnd"/>
      <w:r w:rsidR="000C140D" w:rsidRPr="006C0B16">
        <w:rPr>
          <w:color w:val="000000"/>
        </w:rPr>
        <w:t xml:space="preserve"> </w:t>
      </w:r>
      <w:proofErr w:type="spellStart"/>
      <w:r w:rsidR="000C140D" w:rsidRPr="006C0B16">
        <w:rPr>
          <w:color w:val="000000"/>
        </w:rPr>
        <w:t>vê</w:t>
      </w:r>
      <w:proofErr w:type="spellEnd"/>
      <w:r w:rsidR="000C140D" w:rsidRPr="006C0B16">
        <w:rPr>
          <w:color w:val="000000"/>
        </w:rPr>
        <w:t xml:space="preserve">̀ </w:t>
      </w:r>
      <w:proofErr w:type="spellStart"/>
      <w:r w:rsidR="000C140D" w:rsidRPr="006C0B16">
        <w:rPr>
          <w:color w:val="000000"/>
        </w:rPr>
        <w:t>tính</w:t>
      </w:r>
      <w:proofErr w:type="spellEnd"/>
      <w:r w:rsidR="000C140D" w:rsidRPr="006C0B16">
        <w:rPr>
          <w:color w:val="000000"/>
        </w:rPr>
        <w:t xml:space="preserve"> </w:t>
      </w:r>
      <w:proofErr w:type="spellStart"/>
      <w:r w:rsidR="000C140D" w:rsidRPr="006C0B16">
        <w:rPr>
          <w:color w:val="000000"/>
        </w:rPr>
        <w:t>chính</w:t>
      </w:r>
      <w:proofErr w:type="spellEnd"/>
      <w:r w:rsidR="000C140D" w:rsidRPr="006C0B16">
        <w:rPr>
          <w:color w:val="000000"/>
        </w:rPr>
        <w:t xml:space="preserve"> </w:t>
      </w:r>
      <w:proofErr w:type="spellStart"/>
      <w:r w:rsidR="000C140D" w:rsidRPr="006C0B16">
        <w:rPr>
          <w:color w:val="000000"/>
        </w:rPr>
        <w:t>xác</w:t>
      </w:r>
      <w:proofErr w:type="spellEnd"/>
      <w:r w:rsidR="000C140D" w:rsidRPr="006C0B16">
        <w:rPr>
          <w:color w:val="000000"/>
        </w:rPr>
        <w:t xml:space="preserve"> </w:t>
      </w:r>
      <w:proofErr w:type="spellStart"/>
      <w:r w:rsidR="000C140D" w:rsidRPr="006C0B16">
        <w:rPr>
          <w:color w:val="000000"/>
        </w:rPr>
        <w:t>của</w:t>
      </w:r>
      <w:proofErr w:type="spellEnd"/>
      <w:r w:rsidR="000C140D" w:rsidRPr="006C0B16">
        <w:rPr>
          <w:color w:val="000000"/>
        </w:rPr>
        <w:t xml:space="preserve"> </w:t>
      </w:r>
      <w:proofErr w:type="spellStart"/>
      <w:r w:rsidR="000C140D" w:rsidRPr="006C0B16">
        <w:rPr>
          <w:color w:val="000000"/>
        </w:rPr>
        <w:t>nội</w:t>
      </w:r>
      <w:proofErr w:type="spellEnd"/>
      <w:r w:rsidR="000C140D" w:rsidRPr="006C0B16">
        <w:rPr>
          <w:color w:val="000000"/>
        </w:rPr>
        <w:t xml:space="preserve"> dung</w:t>
      </w:r>
      <w:r w:rsidR="001B5022" w:rsidRPr="006C0B16">
        <w:rPr>
          <w:color w:val="000000"/>
        </w:rPr>
        <w:t xml:space="preserve"> chi</w:t>
      </w:r>
      <w:r w:rsidR="000C140D" w:rsidRPr="006C0B16">
        <w:rPr>
          <w:color w:val="000000"/>
        </w:rPr>
        <w:t xml:space="preserve">, </w:t>
      </w:r>
      <w:proofErr w:type="spellStart"/>
      <w:r w:rsidR="000C140D" w:rsidRPr="006C0B16">
        <w:rPr>
          <w:color w:val="000000"/>
        </w:rPr>
        <w:t>mức</w:t>
      </w:r>
      <w:proofErr w:type="spellEnd"/>
      <w:r w:rsidR="000C140D" w:rsidRPr="006C0B16">
        <w:rPr>
          <w:color w:val="000000"/>
        </w:rPr>
        <w:t xml:space="preserve"> chi </w:t>
      </w:r>
      <w:proofErr w:type="spellStart"/>
      <w:r w:rsidR="000C140D" w:rsidRPr="006C0B16">
        <w:rPr>
          <w:color w:val="000000"/>
        </w:rPr>
        <w:t>va</w:t>
      </w:r>
      <w:proofErr w:type="spellEnd"/>
      <w:r w:rsidR="000C140D" w:rsidRPr="006C0B16">
        <w:rPr>
          <w:color w:val="000000"/>
        </w:rPr>
        <w:t xml:space="preserve">̀ </w:t>
      </w:r>
      <w:proofErr w:type="spellStart"/>
      <w:r w:rsidR="000C140D" w:rsidRPr="006C0B16">
        <w:rPr>
          <w:color w:val="000000"/>
        </w:rPr>
        <w:t>sô</w:t>
      </w:r>
      <w:proofErr w:type="spellEnd"/>
      <w:r w:rsidR="000C140D" w:rsidRPr="006C0B16">
        <w:rPr>
          <w:color w:val="000000"/>
        </w:rPr>
        <w:t xml:space="preserve">́ </w:t>
      </w:r>
      <w:proofErr w:type="spellStart"/>
      <w:r w:rsidR="000C140D" w:rsidRPr="006C0B16">
        <w:rPr>
          <w:color w:val="000000"/>
        </w:rPr>
        <w:t>tiền</w:t>
      </w:r>
      <w:proofErr w:type="spellEnd"/>
      <w:r w:rsidR="000C140D" w:rsidRPr="006C0B16">
        <w:rPr>
          <w:color w:val="000000"/>
        </w:rPr>
        <w:t xml:space="preserve"> </w:t>
      </w:r>
      <w:proofErr w:type="spellStart"/>
      <w:r w:rsidR="000C140D" w:rsidRPr="006C0B16">
        <w:rPr>
          <w:color w:val="000000"/>
        </w:rPr>
        <w:t>đa</w:t>
      </w:r>
      <w:proofErr w:type="spellEnd"/>
      <w:r w:rsidR="000C140D" w:rsidRPr="006C0B16">
        <w:rPr>
          <w:color w:val="000000"/>
        </w:rPr>
        <w:t xml:space="preserve">̃ chi; </w:t>
      </w:r>
      <w:proofErr w:type="spellStart"/>
      <w:r w:rsidR="000C140D" w:rsidRPr="006C0B16">
        <w:rPr>
          <w:color w:val="000000"/>
        </w:rPr>
        <w:t>chịu</w:t>
      </w:r>
      <w:proofErr w:type="spellEnd"/>
      <w:r w:rsidR="000C140D" w:rsidRPr="006C0B16">
        <w:rPr>
          <w:color w:val="000000"/>
        </w:rPr>
        <w:t xml:space="preserve"> </w:t>
      </w:r>
      <w:proofErr w:type="spellStart"/>
      <w:r w:rsidR="000C140D" w:rsidRPr="006C0B16">
        <w:rPr>
          <w:color w:val="000000"/>
        </w:rPr>
        <w:t>trách</w:t>
      </w:r>
      <w:proofErr w:type="spellEnd"/>
      <w:r w:rsidR="000C140D" w:rsidRPr="006C0B16">
        <w:rPr>
          <w:color w:val="000000"/>
        </w:rPr>
        <w:t xml:space="preserve"> </w:t>
      </w:r>
      <w:proofErr w:type="spellStart"/>
      <w:r w:rsidR="000C140D" w:rsidRPr="006C0B16">
        <w:rPr>
          <w:color w:val="000000"/>
        </w:rPr>
        <w:t>nhiệm</w:t>
      </w:r>
      <w:proofErr w:type="spellEnd"/>
      <w:r w:rsidR="000C140D" w:rsidRPr="006C0B16">
        <w:rPr>
          <w:color w:val="000000"/>
        </w:rPr>
        <w:t xml:space="preserve"> </w:t>
      </w:r>
      <w:proofErr w:type="spellStart"/>
      <w:r w:rsidR="000C140D" w:rsidRPr="006C0B16">
        <w:rPr>
          <w:color w:val="000000"/>
        </w:rPr>
        <w:t>vê</w:t>
      </w:r>
      <w:proofErr w:type="spellEnd"/>
      <w:r w:rsidR="000C140D" w:rsidRPr="006C0B16">
        <w:rPr>
          <w:color w:val="000000"/>
        </w:rPr>
        <w:t xml:space="preserve">̀ </w:t>
      </w:r>
      <w:proofErr w:type="spellStart"/>
      <w:r w:rsidR="000C140D" w:rsidRPr="006C0B16">
        <w:rPr>
          <w:color w:val="000000"/>
        </w:rPr>
        <w:t>tính</w:t>
      </w:r>
      <w:proofErr w:type="spellEnd"/>
      <w:r w:rsidR="000C140D" w:rsidRPr="006C0B16">
        <w:rPr>
          <w:color w:val="000000"/>
        </w:rPr>
        <w:t xml:space="preserve"> </w:t>
      </w:r>
      <w:proofErr w:type="spellStart"/>
      <w:r w:rsidR="000C140D" w:rsidRPr="006C0B16">
        <w:rPr>
          <w:color w:val="000000"/>
        </w:rPr>
        <w:t>hợp</w:t>
      </w:r>
      <w:proofErr w:type="spellEnd"/>
      <w:r w:rsidR="000C140D" w:rsidRPr="006C0B16">
        <w:rPr>
          <w:color w:val="000000"/>
        </w:rPr>
        <w:t xml:space="preserve"> </w:t>
      </w:r>
      <w:proofErr w:type="spellStart"/>
      <w:r w:rsidR="000C140D" w:rsidRPr="006C0B16">
        <w:rPr>
          <w:color w:val="000000"/>
        </w:rPr>
        <w:t>pháp</w:t>
      </w:r>
      <w:proofErr w:type="spellEnd"/>
      <w:r w:rsidR="000C140D" w:rsidRPr="006C0B16">
        <w:rPr>
          <w:color w:val="000000"/>
        </w:rPr>
        <w:t xml:space="preserve"> </w:t>
      </w:r>
      <w:proofErr w:type="spellStart"/>
      <w:r w:rsidR="000C140D" w:rsidRPr="006C0B16">
        <w:rPr>
          <w:color w:val="000000"/>
        </w:rPr>
        <w:t>của</w:t>
      </w:r>
      <w:proofErr w:type="spellEnd"/>
      <w:r w:rsidR="00204B7E" w:rsidRPr="006C0B16">
        <w:rPr>
          <w:color w:val="000000"/>
        </w:rPr>
        <w:t xml:space="preserve"> </w:t>
      </w:r>
      <w:proofErr w:type="spellStart"/>
      <w:r w:rsidR="00204B7E" w:rsidRPr="006C0B16">
        <w:rPr>
          <w:color w:val="000000"/>
        </w:rPr>
        <w:t>quy</w:t>
      </w:r>
      <w:proofErr w:type="spellEnd"/>
      <w:r w:rsidR="00204B7E" w:rsidRPr="006C0B16">
        <w:rPr>
          <w:color w:val="000000"/>
        </w:rPr>
        <w:t xml:space="preserve"> </w:t>
      </w:r>
      <w:proofErr w:type="spellStart"/>
      <w:r w:rsidR="00204B7E" w:rsidRPr="006C0B16">
        <w:rPr>
          <w:color w:val="000000"/>
        </w:rPr>
        <w:t>trình</w:t>
      </w:r>
      <w:proofErr w:type="spellEnd"/>
      <w:r w:rsidR="00204B7E" w:rsidRPr="006C0B16">
        <w:rPr>
          <w:color w:val="000000"/>
        </w:rPr>
        <w:t xml:space="preserve"> </w:t>
      </w:r>
      <w:proofErr w:type="spellStart"/>
      <w:r w:rsidR="00204B7E" w:rsidRPr="006C0B16">
        <w:rPr>
          <w:color w:val="000000"/>
        </w:rPr>
        <w:t>thực</w:t>
      </w:r>
      <w:proofErr w:type="spellEnd"/>
      <w:r w:rsidR="00204B7E" w:rsidRPr="006C0B16">
        <w:rPr>
          <w:color w:val="000000"/>
        </w:rPr>
        <w:t xml:space="preserve"> </w:t>
      </w:r>
      <w:proofErr w:type="spellStart"/>
      <w:r w:rsidR="00204B7E" w:rsidRPr="006C0B16">
        <w:rPr>
          <w:color w:val="000000"/>
        </w:rPr>
        <w:t>hiện</w:t>
      </w:r>
      <w:proofErr w:type="spellEnd"/>
      <w:r w:rsidR="00204B7E" w:rsidRPr="006C0B16">
        <w:rPr>
          <w:color w:val="000000"/>
        </w:rPr>
        <w:t>,</w:t>
      </w:r>
      <w:r w:rsidR="000C140D" w:rsidRPr="006C0B16">
        <w:rPr>
          <w:color w:val="000000"/>
        </w:rPr>
        <w:t xml:space="preserve"> </w:t>
      </w:r>
      <w:proofErr w:type="spellStart"/>
      <w:r w:rsidR="000C140D" w:rsidRPr="006C0B16">
        <w:rPr>
          <w:color w:val="000000"/>
        </w:rPr>
        <w:t>hô</w:t>
      </w:r>
      <w:proofErr w:type="spellEnd"/>
      <w:r w:rsidR="000C140D" w:rsidRPr="006C0B16">
        <w:rPr>
          <w:color w:val="000000"/>
        </w:rPr>
        <w:t xml:space="preserve">̀ </w:t>
      </w:r>
      <w:proofErr w:type="spellStart"/>
      <w:r w:rsidR="000C140D" w:rsidRPr="006C0B16">
        <w:rPr>
          <w:color w:val="000000"/>
        </w:rPr>
        <w:t>sơ</w:t>
      </w:r>
      <w:proofErr w:type="spellEnd"/>
      <w:r w:rsidR="000C140D" w:rsidRPr="006C0B16">
        <w:rPr>
          <w:color w:val="000000"/>
        </w:rPr>
        <w:t xml:space="preserve">, </w:t>
      </w:r>
      <w:proofErr w:type="spellStart"/>
      <w:r w:rsidR="000C140D" w:rsidRPr="006C0B16">
        <w:rPr>
          <w:color w:val="000000"/>
        </w:rPr>
        <w:t>hóa</w:t>
      </w:r>
      <w:proofErr w:type="spellEnd"/>
      <w:r w:rsidR="000C140D" w:rsidRPr="006C0B16">
        <w:rPr>
          <w:color w:val="000000"/>
        </w:rPr>
        <w:t xml:space="preserve"> </w:t>
      </w:r>
      <w:proofErr w:type="spellStart"/>
      <w:r w:rsidR="000C140D" w:rsidRPr="006C0B16">
        <w:rPr>
          <w:color w:val="000000"/>
        </w:rPr>
        <w:t>đơn</w:t>
      </w:r>
      <w:proofErr w:type="spellEnd"/>
      <w:r w:rsidR="000C140D" w:rsidRPr="006C0B16">
        <w:rPr>
          <w:color w:val="000000"/>
        </w:rPr>
        <w:t xml:space="preserve"> </w:t>
      </w:r>
      <w:proofErr w:type="spellStart"/>
      <w:r w:rsidR="000C140D" w:rsidRPr="006C0B16">
        <w:rPr>
          <w:color w:val="000000"/>
        </w:rPr>
        <w:t>chứng</w:t>
      </w:r>
      <w:proofErr w:type="spellEnd"/>
      <w:r w:rsidR="000C140D" w:rsidRPr="006C0B16">
        <w:rPr>
          <w:color w:val="000000"/>
        </w:rPr>
        <w:t xml:space="preserve"> </w:t>
      </w:r>
      <w:proofErr w:type="spellStart"/>
      <w:r w:rsidR="000C140D" w:rsidRPr="006C0B16">
        <w:rPr>
          <w:color w:val="000000"/>
        </w:rPr>
        <w:t>tư</w:t>
      </w:r>
      <w:proofErr w:type="spellEnd"/>
      <w:r w:rsidR="000C140D" w:rsidRPr="006C0B16">
        <w:rPr>
          <w:color w:val="000000"/>
        </w:rPr>
        <w:t xml:space="preserve">̀ </w:t>
      </w:r>
      <w:proofErr w:type="spellStart"/>
      <w:r w:rsidR="000C140D" w:rsidRPr="006C0B16">
        <w:rPr>
          <w:color w:val="000000"/>
        </w:rPr>
        <w:t>thanh</w:t>
      </w:r>
      <w:proofErr w:type="spellEnd"/>
      <w:r w:rsidR="000C140D" w:rsidRPr="006C0B16">
        <w:rPr>
          <w:color w:val="000000"/>
        </w:rPr>
        <w:t xml:space="preserve"> </w:t>
      </w:r>
      <w:proofErr w:type="spellStart"/>
      <w:r w:rsidR="000C140D" w:rsidRPr="006C0B16">
        <w:rPr>
          <w:color w:val="000000"/>
        </w:rPr>
        <w:t>toán</w:t>
      </w:r>
      <w:proofErr w:type="spellEnd"/>
      <w:r w:rsidR="000C140D" w:rsidRPr="006C0B16">
        <w:rPr>
          <w:color w:val="000000"/>
        </w:rPr>
        <w:t xml:space="preserve"> </w:t>
      </w:r>
      <w:proofErr w:type="spellStart"/>
      <w:r w:rsidR="00AD4AFC" w:rsidRPr="006C0B16">
        <w:rPr>
          <w:color w:val="000000"/>
        </w:rPr>
        <w:t>phản</w:t>
      </w:r>
      <w:proofErr w:type="spellEnd"/>
      <w:r w:rsidR="00AD4AFC" w:rsidRPr="006C0B16">
        <w:rPr>
          <w:color w:val="000000"/>
        </w:rPr>
        <w:t xml:space="preserve"> </w:t>
      </w:r>
      <w:proofErr w:type="spellStart"/>
      <w:r w:rsidR="00AD4AFC" w:rsidRPr="006C0B16">
        <w:rPr>
          <w:color w:val="000000"/>
        </w:rPr>
        <w:t>ánh</w:t>
      </w:r>
      <w:proofErr w:type="spellEnd"/>
      <w:r w:rsidR="00AD4AFC" w:rsidRPr="006C0B16">
        <w:rPr>
          <w:color w:val="000000"/>
        </w:rPr>
        <w:t xml:space="preserve"> </w:t>
      </w:r>
      <w:proofErr w:type="spellStart"/>
      <w:r w:rsidR="00AD4AFC" w:rsidRPr="006C0B16">
        <w:rPr>
          <w:color w:val="000000"/>
        </w:rPr>
        <w:t>đúng</w:t>
      </w:r>
      <w:proofErr w:type="spellEnd"/>
      <w:r w:rsidR="00AD4AFC" w:rsidRPr="006C0B16">
        <w:rPr>
          <w:color w:val="000000"/>
        </w:rPr>
        <w:t xml:space="preserve"> </w:t>
      </w:r>
      <w:proofErr w:type="spellStart"/>
      <w:r w:rsidR="00AD4AFC" w:rsidRPr="006C0B16">
        <w:rPr>
          <w:color w:val="000000"/>
        </w:rPr>
        <w:t>nghiệp</w:t>
      </w:r>
      <w:proofErr w:type="spellEnd"/>
      <w:r w:rsidR="00AD4AFC" w:rsidRPr="006C0B16">
        <w:rPr>
          <w:color w:val="000000"/>
        </w:rPr>
        <w:t xml:space="preserve"> vụ </w:t>
      </w:r>
      <w:proofErr w:type="spellStart"/>
      <w:r w:rsidR="00AD4AFC" w:rsidRPr="006C0B16">
        <w:rPr>
          <w:color w:val="000000"/>
        </w:rPr>
        <w:t>phát</w:t>
      </w:r>
      <w:proofErr w:type="spellEnd"/>
      <w:r w:rsidR="00AD4AFC" w:rsidRPr="006C0B16">
        <w:rPr>
          <w:color w:val="000000"/>
        </w:rPr>
        <w:t xml:space="preserve"> </w:t>
      </w:r>
      <w:proofErr w:type="spellStart"/>
      <w:r w:rsidR="00AD4AFC" w:rsidRPr="006C0B16">
        <w:rPr>
          <w:color w:val="000000"/>
        </w:rPr>
        <w:t>sinh</w:t>
      </w:r>
      <w:proofErr w:type="spellEnd"/>
      <w:r w:rsidR="00AD4AFC" w:rsidRPr="006C0B16">
        <w:rPr>
          <w:color w:val="000000"/>
        </w:rPr>
        <w:t xml:space="preserve">, </w:t>
      </w:r>
      <w:proofErr w:type="spellStart"/>
      <w:r w:rsidR="00AD4AFC" w:rsidRPr="006C0B16">
        <w:rPr>
          <w:color w:val="000000"/>
        </w:rPr>
        <w:t>đúng</w:t>
      </w:r>
      <w:proofErr w:type="spellEnd"/>
      <w:r w:rsidR="00AD4AFC" w:rsidRPr="006C0B16">
        <w:rPr>
          <w:color w:val="000000"/>
        </w:rPr>
        <w:t xml:space="preserve"> </w:t>
      </w:r>
      <w:proofErr w:type="spellStart"/>
      <w:r w:rsidR="00AD4AFC" w:rsidRPr="006C0B16">
        <w:rPr>
          <w:color w:val="000000"/>
        </w:rPr>
        <w:t>thời</w:t>
      </w:r>
      <w:proofErr w:type="spellEnd"/>
      <w:r w:rsidR="00AD4AFC" w:rsidRPr="006C0B16">
        <w:rPr>
          <w:color w:val="000000"/>
        </w:rPr>
        <w:t xml:space="preserve"> </w:t>
      </w:r>
      <w:proofErr w:type="spellStart"/>
      <w:r w:rsidR="00AD4AFC" w:rsidRPr="006C0B16">
        <w:rPr>
          <w:color w:val="000000"/>
        </w:rPr>
        <w:t>gian</w:t>
      </w:r>
      <w:proofErr w:type="spellEnd"/>
      <w:r w:rsidR="00AD4AFC" w:rsidRPr="006C0B16">
        <w:rPr>
          <w:color w:val="000000"/>
        </w:rPr>
        <w:t xml:space="preserve"> </w:t>
      </w:r>
      <w:proofErr w:type="spellStart"/>
      <w:r w:rsidR="00AD4AFC" w:rsidRPr="006C0B16">
        <w:rPr>
          <w:color w:val="000000"/>
        </w:rPr>
        <w:t>va</w:t>
      </w:r>
      <w:proofErr w:type="spellEnd"/>
      <w:r w:rsidR="00AD4AFC" w:rsidRPr="006C0B16">
        <w:rPr>
          <w:color w:val="000000"/>
        </w:rPr>
        <w:t xml:space="preserve">̀ </w:t>
      </w:r>
      <w:proofErr w:type="spellStart"/>
      <w:r w:rsidR="00AD4AFC" w:rsidRPr="006C0B16">
        <w:rPr>
          <w:color w:val="000000"/>
        </w:rPr>
        <w:t>định</w:t>
      </w:r>
      <w:proofErr w:type="spellEnd"/>
      <w:r w:rsidR="00AD4AFC" w:rsidRPr="006C0B16">
        <w:rPr>
          <w:color w:val="000000"/>
        </w:rPr>
        <w:t xml:space="preserve"> </w:t>
      </w:r>
      <w:proofErr w:type="spellStart"/>
      <w:r w:rsidR="00AD4AFC" w:rsidRPr="006C0B16">
        <w:rPr>
          <w:color w:val="000000"/>
        </w:rPr>
        <w:t>mức</w:t>
      </w:r>
      <w:proofErr w:type="spellEnd"/>
      <w:r w:rsidR="00AD4AFC" w:rsidRPr="006C0B16">
        <w:rPr>
          <w:color w:val="000000"/>
        </w:rPr>
        <w:t>.</w:t>
      </w:r>
    </w:p>
    <w:p w14:paraId="63644863" w14:textId="77777777" w:rsidR="001B5022" w:rsidRPr="006C0B16" w:rsidRDefault="006B2471" w:rsidP="006B2471">
      <w:pPr>
        <w:spacing w:before="120" w:line="252" w:lineRule="auto"/>
        <w:ind w:firstLine="360"/>
        <w:jc w:val="both"/>
        <w:rPr>
          <w:color w:val="000000"/>
        </w:rPr>
      </w:pPr>
      <w:r w:rsidRPr="006C0B16">
        <w:rPr>
          <w:color w:val="000000"/>
        </w:rPr>
        <w:t>-</w:t>
      </w:r>
      <w:r w:rsidR="004E721C" w:rsidRPr="006C0B16">
        <w:rPr>
          <w:color w:val="000000"/>
        </w:rPr>
        <w:t xml:space="preserve"> </w:t>
      </w:r>
      <w:proofErr w:type="spellStart"/>
      <w:r w:rsidR="00357698" w:rsidRPr="006C0B16">
        <w:rPr>
          <w:color w:val="000000"/>
        </w:rPr>
        <w:t>Phòng</w:t>
      </w:r>
      <w:proofErr w:type="spellEnd"/>
      <w:r w:rsidR="00357698" w:rsidRPr="006C0B16">
        <w:rPr>
          <w:color w:val="000000"/>
        </w:rPr>
        <w:t xml:space="preserve"> </w:t>
      </w:r>
      <w:proofErr w:type="spellStart"/>
      <w:r w:rsidR="00357698" w:rsidRPr="006C0B16">
        <w:rPr>
          <w:color w:val="000000"/>
        </w:rPr>
        <w:t>Kê</w:t>
      </w:r>
      <w:proofErr w:type="spellEnd"/>
      <w:r w:rsidR="00357698" w:rsidRPr="006C0B16">
        <w:rPr>
          <w:color w:val="000000"/>
        </w:rPr>
        <w:t xml:space="preserve">́ </w:t>
      </w:r>
      <w:proofErr w:type="spellStart"/>
      <w:r w:rsidR="00357698" w:rsidRPr="006C0B16">
        <w:rPr>
          <w:color w:val="000000"/>
        </w:rPr>
        <w:t>hoạch</w:t>
      </w:r>
      <w:proofErr w:type="spellEnd"/>
      <w:r w:rsidR="00357698" w:rsidRPr="006C0B16">
        <w:rPr>
          <w:color w:val="000000"/>
        </w:rPr>
        <w:t xml:space="preserve"> – </w:t>
      </w:r>
      <w:proofErr w:type="spellStart"/>
      <w:r w:rsidR="00357698" w:rsidRPr="006C0B16">
        <w:rPr>
          <w:color w:val="000000"/>
        </w:rPr>
        <w:t>Tài</w:t>
      </w:r>
      <w:proofErr w:type="spellEnd"/>
      <w:r w:rsidR="00357698" w:rsidRPr="006C0B16">
        <w:rPr>
          <w:color w:val="000000"/>
        </w:rPr>
        <w:t xml:space="preserve"> </w:t>
      </w:r>
      <w:proofErr w:type="spellStart"/>
      <w:r w:rsidR="00357698" w:rsidRPr="006C0B16">
        <w:rPr>
          <w:color w:val="000000"/>
        </w:rPr>
        <w:t>chính</w:t>
      </w:r>
      <w:proofErr w:type="spellEnd"/>
      <w:r w:rsidR="00357698" w:rsidRPr="006C0B16">
        <w:rPr>
          <w:color w:val="000000"/>
        </w:rPr>
        <w:t xml:space="preserve"> </w:t>
      </w:r>
      <w:proofErr w:type="spellStart"/>
      <w:r w:rsidR="00357698" w:rsidRPr="006C0B16">
        <w:rPr>
          <w:color w:val="000000"/>
        </w:rPr>
        <w:t>chịu</w:t>
      </w:r>
      <w:proofErr w:type="spellEnd"/>
      <w:r w:rsidR="00357698" w:rsidRPr="006C0B16">
        <w:rPr>
          <w:color w:val="000000"/>
        </w:rPr>
        <w:t xml:space="preserve"> </w:t>
      </w:r>
      <w:proofErr w:type="spellStart"/>
      <w:r w:rsidR="00357698" w:rsidRPr="006C0B16">
        <w:rPr>
          <w:color w:val="000000"/>
        </w:rPr>
        <w:t>trách</w:t>
      </w:r>
      <w:proofErr w:type="spellEnd"/>
      <w:r w:rsidR="00357698" w:rsidRPr="006C0B16">
        <w:rPr>
          <w:color w:val="000000"/>
        </w:rPr>
        <w:t xml:space="preserve"> </w:t>
      </w:r>
      <w:proofErr w:type="spellStart"/>
      <w:r w:rsidR="00357698" w:rsidRPr="006C0B16">
        <w:rPr>
          <w:color w:val="000000"/>
        </w:rPr>
        <w:t>nhiệm</w:t>
      </w:r>
      <w:proofErr w:type="spellEnd"/>
      <w:r w:rsidR="00357698" w:rsidRPr="006C0B16">
        <w:rPr>
          <w:color w:val="000000"/>
        </w:rPr>
        <w:t xml:space="preserve"> </w:t>
      </w:r>
      <w:proofErr w:type="spellStart"/>
      <w:r w:rsidR="00C3625F" w:rsidRPr="006C0B16">
        <w:rPr>
          <w:color w:val="000000"/>
        </w:rPr>
        <w:t>kiểm</w:t>
      </w:r>
      <w:proofErr w:type="spellEnd"/>
      <w:r w:rsidR="00C3625F" w:rsidRPr="006C0B16">
        <w:rPr>
          <w:color w:val="000000"/>
        </w:rPr>
        <w:t xml:space="preserve"> </w:t>
      </w:r>
      <w:proofErr w:type="spellStart"/>
      <w:r w:rsidR="00C3625F" w:rsidRPr="006C0B16">
        <w:rPr>
          <w:color w:val="000000"/>
        </w:rPr>
        <w:t>soát</w:t>
      </w:r>
      <w:proofErr w:type="spellEnd"/>
      <w:r w:rsidR="001B5022" w:rsidRPr="006C0B16">
        <w:rPr>
          <w:color w:val="000000"/>
        </w:rPr>
        <w:t xml:space="preserve"> </w:t>
      </w:r>
      <w:proofErr w:type="spellStart"/>
      <w:r w:rsidR="001B5022" w:rsidRPr="006C0B16">
        <w:rPr>
          <w:color w:val="000000"/>
        </w:rPr>
        <w:t>vê</w:t>
      </w:r>
      <w:proofErr w:type="spellEnd"/>
      <w:r w:rsidR="001B5022" w:rsidRPr="006C0B16">
        <w:rPr>
          <w:color w:val="000000"/>
        </w:rPr>
        <w:t>̀</w:t>
      </w:r>
      <w:r w:rsidR="00357698" w:rsidRPr="006C0B16">
        <w:rPr>
          <w:color w:val="000000"/>
        </w:rPr>
        <w:t xml:space="preserve"> </w:t>
      </w:r>
      <w:proofErr w:type="spellStart"/>
      <w:r w:rsidR="00357698" w:rsidRPr="006C0B16">
        <w:rPr>
          <w:color w:val="000000"/>
        </w:rPr>
        <w:t>định</w:t>
      </w:r>
      <w:proofErr w:type="spellEnd"/>
      <w:r w:rsidR="00357698" w:rsidRPr="006C0B16">
        <w:rPr>
          <w:color w:val="000000"/>
        </w:rPr>
        <w:t xml:space="preserve"> </w:t>
      </w:r>
      <w:proofErr w:type="spellStart"/>
      <w:r w:rsidR="00357698" w:rsidRPr="006C0B16">
        <w:rPr>
          <w:color w:val="000000"/>
        </w:rPr>
        <w:t>mức</w:t>
      </w:r>
      <w:proofErr w:type="spellEnd"/>
      <w:r w:rsidR="00357698" w:rsidRPr="006C0B16">
        <w:rPr>
          <w:color w:val="000000"/>
        </w:rPr>
        <w:t xml:space="preserve">, </w:t>
      </w:r>
      <w:proofErr w:type="spellStart"/>
      <w:r w:rsidR="00357698" w:rsidRPr="006C0B16">
        <w:rPr>
          <w:color w:val="000000"/>
        </w:rPr>
        <w:t>mức</w:t>
      </w:r>
      <w:proofErr w:type="spellEnd"/>
      <w:r w:rsidR="00357698" w:rsidRPr="006C0B16">
        <w:rPr>
          <w:color w:val="000000"/>
        </w:rPr>
        <w:t xml:space="preserve"> chi, </w:t>
      </w:r>
      <w:proofErr w:type="spellStart"/>
      <w:r w:rsidR="00357698" w:rsidRPr="006C0B16">
        <w:rPr>
          <w:color w:val="000000"/>
        </w:rPr>
        <w:t>hóa</w:t>
      </w:r>
      <w:proofErr w:type="spellEnd"/>
      <w:r w:rsidR="00357698" w:rsidRPr="006C0B16">
        <w:rPr>
          <w:color w:val="000000"/>
        </w:rPr>
        <w:t xml:space="preserve"> </w:t>
      </w:r>
      <w:proofErr w:type="spellStart"/>
      <w:r w:rsidR="00357698" w:rsidRPr="006C0B16">
        <w:rPr>
          <w:color w:val="000000"/>
        </w:rPr>
        <w:t>đơn</w:t>
      </w:r>
      <w:proofErr w:type="spellEnd"/>
      <w:r w:rsidR="00357698" w:rsidRPr="006C0B16">
        <w:rPr>
          <w:color w:val="000000"/>
        </w:rPr>
        <w:t xml:space="preserve">, </w:t>
      </w:r>
      <w:proofErr w:type="spellStart"/>
      <w:r w:rsidR="00357698" w:rsidRPr="006C0B16">
        <w:rPr>
          <w:color w:val="000000"/>
        </w:rPr>
        <w:t>chứng</w:t>
      </w:r>
      <w:proofErr w:type="spellEnd"/>
      <w:r w:rsidR="00357698" w:rsidRPr="006C0B16">
        <w:rPr>
          <w:color w:val="000000"/>
        </w:rPr>
        <w:t xml:space="preserve"> </w:t>
      </w:r>
      <w:proofErr w:type="spellStart"/>
      <w:r w:rsidR="00357698" w:rsidRPr="006C0B16">
        <w:rPr>
          <w:color w:val="000000"/>
        </w:rPr>
        <w:t>tư</w:t>
      </w:r>
      <w:proofErr w:type="spellEnd"/>
      <w:r w:rsidR="00357698" w:rsidRPr="006C0B16">
        <w:rPr>
          <w:color w:val="000000"/>
        </w:rPr>
        <w:t xml:space="preserve">̀ có </w:t>
      </w:r>
      <w:proofErr w:type="spellStart"/>
      <w:r w:rsidR="00357698" w:rsidRPr="006C0B16">
        <w:rPr>
          <w:color w:val="000000"/>
        </w:rPr>
        <w:t>liên</w:t>
      </w:r>
      <w:proofErr w:type="spellEnd"/>
      <w:r w:rsidR="00357698" w:rsidRPr="006C0B16">
        <w:rPr>
          <w:color w:val="000000"/>
        </w:rPr>
        <w:t xml:space="preserve"> </w:t>
      </w:r>
      <w:proofErr w:type="spellStart"/>
      <w:r w:rsidR="00357698" w:rsidRPr="006C0B16">
        <w:rPr>
          <w:color w:val="000000"/>
        </w:rPr>
        <w:t>quan</w:t>
      </w:r>
      <w:proofErr w:type="spellEnd"/>
      <w:r w:rsidR="00357698" w:rsidRPr="006C0B16">
        <w:rPr>
          <w:color w:val="000000"/>
        </w:rPr>
        <w:t xml:space="preserve"> </w:t>
      </w:r>
      <w:proofErr w:type="spellStart"/>
      <w:r w:rsidR="00357698" w:rsidRPr="006C0B16">
        <w:rPr>
          <w:color w:val="000000"/>
        </w:rPr>
        <w:t>va</w:t>
      </w:r>
      <w:proofErr w:type="spellEnd"/>
      <w:r w:rsidR="00357698" w:rsidRPr="006C0B16">
        <w:rPr>
          <w:color w:val="000000"/>
        </w:rPr>
        <w:t xml:space="preserve">̀ </w:t>
      </w:r>
      <w:proofErr w:type="spellStart"/>
      <w:r w:rsidR="00357698" w:rsidRPr="006C0B16">
        <w:rPr>
          <w:color w:val="000000"/>
        </w:rPr>
        <w:t>tổng</w:t>
      </w:r>
      <w:proofErr w:type="spellEnd"/>
      <w:r w:rsidR="00357698" w:rsidRPr="006C0B16">
        <w:rPr>
          <w:color w:val="000000"/>
        </w:rPr>
        <w:t xml:space="preserve"> </w:t>
      </w:r>
      <w:proofErr w:type="spellStart"/>
      <w:r w:rsidR="00357698" w:rsidRPr="006C0B16">
        <w:rPr>
          <w:color w:val="000000"/>
        </w:rPr>
        <w:t>sô</w:t>
      </w:r>
      <w:proofErr w:type="spellEnd"/>
      <w:r w:rsidR="00357698" w:rsidRPr="006C0B16">
        <w:rPr>
          <w:color w:val="000000"/>
        </w:rPr>
        <w:t xml:space="preserve">́ </w:t>
      </w:r>
      <w:proofErr w:type="spellStart"/>
      <w:r w:rsidR="00357698" w:rsidRPr="006C0B16">
        <w:rPr>
          <w:color w:val="000000"/>
        </w:rPr>
        <w:t>tiền</w:t>
      </w:r>
      <w:proofErr w:type="spellEnd"/>
      <w:r w:rsidR="00357698" w:rsidRPr="006C0B16">
        <w:rPr>
          <w:color w:val="000000"/>
        </w:rPr>
        <w:t xml:space="preserve"> </w:t>
      </w:r>
      <w:proofErr w:type="spellStart"/>
      <w:r w:rsidR="00357698" w:rsidRPr="006C0B16">
        <w:rPr>
          <w:color w:val="000000"/>
        </w:rPr>
        <w:t>từng</w:t>
      </w:r>
      <w:proofErr w:type="spellEnd"/>
      <w:r w:rsidR="00357698" w:rsidRPr="006C0B16">
        <w:rPr>
          <w:color w:val="000000"/>
        </w:rPr>
        <w:t xml:space="preserve"> </w:t>
      </w:r>
      <w:proofErr w:type="spellStart"/>
      <w:r w:rsidR="00357698" w:rsidRPr="006C0B16">
        <w:rPr>
          <w:color w:val="000000"/>
        </w:rPr>
        <w:t>khoản</w:t>
      </w:r>
      <w:proofErr w:type="spellEnd"/>
      <w:r w:rsidR="00357698" w:rsidRPr="006C0B16">
        <w:rPr>
          <w:color w:val="000000"/>
        </w:rPr>
        <w:t xml:space="preserve"> chi</w:t>
      </w:r>
      <w:r w:rsidR="000A2878" w:rsidRPr="006C0B16">
        <w:rPr>
          <w:color w:val="000000"/>
        </w:rPr>
        <w:t xml:space="preserve"> </w:t>
      </w:r>
      <w:proofErr w:type="spellStart"/>
      <w:r w:rsidR="000A2878" w:rsidRPr="006C0B16">
        <w:rPr>
          <w:color w:val="000000"/>
        </w:rPr>
        <w:t>đảm</w:t>
      </w:r>
      <w:proofErr w:type="spellEnd"/>
      <w:r w:rsidR="000A2878" w:rsidRPr="006C0B16">
        <w:rPr>
          <w:color w:val="000000"/>
        </w:rPr>
        <w:t xml:space="preserve"> </w:t>
      </w:r>
      <w:proofErr w:type="spellStart"/>
      <w:r w:rsidR="000A2878" w:rsidRPr="006C0B16">
        <w:rPr>
          <w:color w:val="000000"/>
        </w:rPr>
        <w:t>bảo</w:t>
      </w:r>
      <w:proofErr w:type="spellEnd"/>
      <w:r w:rsidR="000A2878" w:rsidRPr="006C0B16">
        <w:rPr>
          <w:color w:val="000000"/>
        </w:rPr>
        <w:t xml:space="preserve"> </w:t>
      </w:r>
      <w:proofErr w:type="spellStart"/>
      <w:r w:rsidR="000A2878" w:rsidRPr="006C0B16">
        <w:rPr>
          <w:color w:val="000000"/>
        </w:rPr>
        <w:t>tuân</w:t>
      </w:r>
      <w:proofErr w:type="spellEnd"/>
      <w:r w:rsidR="000A2878" w:rsidRPr="006C0B16">
        <w:rPr>
          <w:color w:val="000000"/>
        </w:rPr>
        <w:t xml:space="preserve"> </w:t>
      </w:r>
      <w:proofErr w:type="spellStart"/>
      <w:r w:rsidR="000A2878" w:rsidRPr="006C0B16">
        <w:rPr>
          <w:color w:val="000000"/>
        </w:rPr>
        <w:t>thu</w:t>
      </w:r>
      <w:proofErr w:type="spellEnd"/>
      <w:r w:rsidR="000A2878" w:rsidRPr="006C0B16">
        <w:rPr>
          <w:color w:val="000000"/>
        </w:rPr>
        <w:t xml:space="preserve">̉ </w:t>
      </w:r>
      <w:proofErr w:type="spellStart"/>
      <w:r w:rsidR="000A2878" w:rsidRPr="006C0B16">
        <w:rPr>
          <w:color w:val="000000"/>
        </w:rPr>
        <w:t>chê</w:t>
      </w:r>
      <w:proofErr w:type="spellEnd"/>
      <w:r w:rsidR="000A2878" w:rsidRPr="006C0B16">
        <w:rPr>
          <w:color w:val="000000"/>
        </w:rPr>
        <w:t xml:space="preserve">́ </w:t>
      </w:r>
      <w:proofErr w:type="spellStart"/>
      <w:r w:rsidR="000A2878" w:rsidRPr="006C0B16">
        <w:rPr>
          <w:color w:val="000000"/>
        </w:rPr>
        <w:t>đô</w:t>
      </w:r>
      <w:proofErr w:type="spellEnd"/>
      <w:r w:rsidR="000A2878" w:rsidRPr="006C0B16">
        <w:rPr>
          <w:color w:val="000000"/>
        </w:rPr>
        <w:t xml:space="preserve">̣ </w:t>
      </w:r>
      <w:proofErr w:type="spellStart"/>
      <w:r w:rsidR="000A2878" w:rsidRPr="006C0B16">
        <w:rPr>
          <w:color w:val="000000"/>
        </w:rPr>
        <w:t>tài</w:t>
      </w:r>
      <w:proofErr w:type="spellEnd"/>
      <w:r w:rsidR="000A2878" w:rsidRPr="006C0B16">
        <w:rPr>
          <w:color w:val="000000"/>
        </w:rPr>
        <w:t xml:space="preserve"> </w:t>
      </w:r>
      <w:proofErr w:type="spellStart"/>
      <w:r w:rsidR="000A2878" w:rsidRPr="006C0B16">
        <w:rPr>
          <w:color w:val="000000"/>
        </w:rPr>
        <w:t>chính</w:t>
      </w:r>
      <w:proofErr w:type="spellEnd"/>
      <w:r w:rsidR="000A2878" w:rsidRPr="006C0B16">
        <w:rPr>
          <w:color w:val="000000"/>
        </w:rPr>
        <w:t xml:space="preserve">, </w:t>
      </w:r>
      <w:proofErr w:type="spellStart"/>
      <w:r w:rsidR="000A2878" w:rsidRPr="006C0B16">
        <w:rPr>
          <w:color w:val="000000"/>
        </w:rPr>
        <w:t>kê</w:t>
      </w:r>
      <w:proofErr w:type="spellEnd"/>
      <w:r w:rsidR="000A2878" w:rsidRPr="006C0B16">
        <w:rPr>
          <w:color w:val="000000"/>
        </w:rPr>
        <w:t xml:space="preserve">́ </w:t>
      </w:r>
      <w:proofErr w:type="spellStart"/>
      <w:r w:rsidR="000A2878" w:rsidRPr="006C0B16">
        <w:rPr>
          <w:color w:val="000000"/>
        </w:rPr>
        <w:t>toán</w:t>
      </w:r>
      <w:proofErr w:type="spellEnd"/>
      <w:r w:rsidR="000A2878" w:rsidRPr="006C0B16">
        <w:rPr>
          <w:color w:val="000000"/>
        </w:rPr>
        <w:t xml:space="preserve"> </w:t>
      </w:r>
      <w:proofErr w:type="spellStart"/>
      <w:r w:rsidR="000A2878" w:rsidRPr="006C0B16">
        <w:rPr>
          <w:color w:val="000000"/>
        </w:rPr>
        <w:t>hiện</w:t>
      </w:r>
      <w:proofErr w:type="spellEnd"/>
      <w:r w:rsidR="000A2878" w:rsidRPr="006C0B16">
        <w:rPr>
          <w:color w:val="000000"/>
        </w:rPr>
        <w:t xml:space="preserve"> </w:t>
      </w:r>
      <w:proofErr w:type="spellStart"/>
      <w:r w:rsidR="000A2878" w:rsidRPr="006C0B16">
        <w:rPr>
          <w:color w:val="000000"/>
        </w:rPr>
        <w:t>hành</w:t>
      </w:r>
      <w:proofErr w:type="spellEnd"/>
      <w:r w:rsidR="000A2878" w:rsidRPr="006C0B16">
        <w:rPr>
          <w:color w:val="000000"/>
        </w:rPr>
        <w:t xml:space="preserve"> </w:t>
      </w:r>
      <w:proofErr w:type="spellStart"/>
      <w:r w:rsidR="000A2878" w:rsidRPr="006C0B16">
        <w:rPr>
          <w:color w:val="000000"/>
        </w:rPr>
        <w:t>va</w:t>
      </w:r>
      <w:proofErr w:type="spellEnd"/>
      <w:r w:rsidR="000A2878" w:rsidRPr="006C0B16">
        <w:rPr>
          <w:color w:val="000000"/>
        </w:rPr>
        <w:t xml:space="preserve">̀ </w:t>
      </w:r>
      <w:proofErr w:type="spellStart"/>
      <w:r w:rsidR="000A2878" w:rsidRPr="006C0B16">
        <w:rPr>
          <w:color w:val="000000"/>
        </w:rPr>
        <w:t>phu</w:t>
      </w:r>
      <w:proofErr w:type="spellEnd"/>
      <w:r w:rsidR="000A2878" w:rsidRPr="006C0B16">
        <w:rPr>
          <w:color w:val="000000"/>
        </w:rPr>
        <w:t xml:space="preserve">̀ </w:t>
      </w:r>
      <w:proofErr w:type="spellStart"/>
      <w:r w:rsidR="000A2878" w:rsidRPr="006C0B16">
        <w:rPr>
          <w:color w:val="000000"/>
        </w:rPr>
        <w:t>hợp</w:t>
      </w:r>
      <w:proofErr w:type="spellEnd"/>
      <w:r w:rsidR="000A2878" w:rsidRPr="006C0B16">
        <w:rPr>
          <w:color w:val="000000"/>
        </w:rPr>
        <w:t xml:space="preserve"> </w:t>
      </w:r>
      <w:proofErr w:type="spellStart"/>
      <w:r w:rsidR="000A2878" w:rsidRPr="006C0B16">
        <w:rPr>
          <w:color w:val="000000"/>
        </w:rPr>
        <w:t>với</w:t>
      </w:r>
      <w:proofErr w:type="spellEnd"/>
      <w:r w:rsidR="00357698" w:rsidRPr="006C0B16">
        <w:rPr>
          <w:color w:val="000000"/>
        </w:rPr>
        <w:t xml:space="preserve"> </w:t>
      </w:r>
      <w:proofErr w:type="spellStart"/>
      <w:r w:rsidR="00357698" w:rsidRPr="006C0B16">
        <w:rPr>
          <w:color w:val="000000"/>
        </w:rPr>
        <w:t>chức</w:t>
      </w:r>
      <w:proofErr w:type="spellEnd"/>
      <w:r w:rsidR="00357698" w:rsidRPr="006C0B16">
        <w:rPr>
          <w:color w:val="000000"/>
        </w:rPr>
        <w:t xml:space="preserve"> </w:t>
      </w:r>
      <w:proofErr w:type="spellStart"/>
      <w:r w:rsidR="00357698" w:rsidRPr="006C0B16">
        <w:rPr>
          <w:color w:val="000000"/>
        </w:rPr>
        <w:t>năng</w:t>
      </w:r>
      <w:proofErr w:type="spellEnd"/>
      <w:r w:rsidR="00357698" w:rsidRPr="006C0B16">
        <w:rPr>
          <w:color w:val="000000"/>
        </w:rPr>
        <w:t xml:space="preserve">, </w:t>
      </w:r>
      <w:proofErr w:type="spellStart"/>
      <w:r w:rsidR="00357698" w:rsidRPr="006C0B16">
        <w:rPr>
          <w:color w:val="000000"/>
        </w:rPr>
        <w:t>nhiệm</w:t>
      </w:r>
      <w:proofErr w:type="spellEnd"/>
      <w:r w:rsidR="00357698" w:rsidRPr="006C0B16">
        <w:rPr>
          <w:color w:val="000000"/>
        </w:rPr>
        <w:t xml:space="preserve"> vụ</w:t>
      </w:r>
      <w:r w:rsidR="000A2878" w:rsidRPr="006C0B16">
        <w:rPr>
          <w:color w:val="000000"/>
        </w:rPr>
        <w:t xml:space="preserve"> </w:t>
      </w:r>
      <w:proofErr w:type="spellStart"/>
      <w:r w:rsidR="000A2878" w:rsidRPr="006C0B16">
        <w:rPr>
          <w:color w:val="000000"/>
        </w:rPr>
        <w:t>va</w:t>
      </w:r>
      <w:proofErr w:type="spellEnd"/>
      <w:r w:rsidR="000A2878" w:rsidRPr="006C0B16">
        <w:rPr>
          <w:color w:val="000000"/>
        </w:rPr>
        <w:t xml:space="preserve">̀ </w:t>
      </w:r>
      <w:proofErr w:type="spellStart"/>
      <w:r w:rsidR="000A2878" w:rsidRPr="006C0B16">
        <w:rPr>
          <w:color w:val="000000"/>
        </w:rPr>
        <w:t>kinh</w:t>
      </w:r>
      <w:proofErr w:type="spellEnd"/>
      <w:r w:rsidR="000A2878" w:rsidRPr="006C0B16">
        <w:rPr>
          <w:color w:val="000000"/>
        </w:rPr>
        <w:t xml:space="preserve"> phí</w:t>
      </w:r>
      <w:r w:rsidR="00357698" w:rsidRPr="006C0B16">
        <w:rPr>
          <w:color w:val="000000"/>
        </w:rPr>
        <w:t xml:space="preserve"> </w:t>
      </w:r>
      <w:proofErr w:type="spellStart"/>
      <w:r w:rsidR="00357698" w:rsidRPr="006C0B16">
        <w:rPr>
          <w:color w:val="000000"/>
        </w:rPr>
        <w:t>được</w:t>
      </w:r>
      <w:proofErr w:type="spellEnd"/>
      <w:r w:rsidR="000A2878" w:rsidRPr="006C0B16">
        <w:rPr>
          <w:color w:val="000000"/>
        </w:rPr>
        <w:t xml:space="preserve"> </w:t>
      </w:r>
      <w:proofErr w:type="spellStart"/>
      <w:r w:rsidR="000A2878" w:rsidRPr="006C0B16">
        <w:rPr>
          <w:color w:val="000000"/>
        </w:rPr>
        <w:t>phân</w:t>
      </w:r>
      <w:proofErr w:type="spellEnd"/>
      <w:r w:rsidR="00357698" w:rsidRPr="006C0B16">
        <w:rPr>
          <w:color w:val="000000"/>
        </w:rPr>
        <w:t xml:space="preserve"> </w:t>
      </w:r>
      <w:proofErr w:type="spellStart"/>
      <w:r w:rsidR="00357698" w:rsidRPr="006C0B16">
        <w:rPr>
          <w:color w:val="000000"/>
        </w:rPr>
        <w:t>giao</w:t>
      </w:r>
      <w:proofErr w:type="spellEnd"/>
      <w:r w:rsidR="000A2878" w:rsidRPr="006C0B16">
        <w:rPr>
          <w:color w:val="000000"/>
        </w:rPr>
        <w:t xml:space="preserve"> </w:t>
      </w:r>
      <w:proofErr w:type="spellStart"/>
      <w:r w:rsidR="000A2878" w:rsidRPr="006C0B16">
        <w:rPr>
          <w:color w:val="000000"/>
        </w:rPr>
        <w:t>của</w:t>
      </w:r>
      <w:proofErr w:type="spellEnd"/>
      <w:r w:rsidR="000A2878" w:rsidRPr="006C0B16">
        <w:rPr>
          <w:color w:val="000000"/>
        </w:rPr>
        <w:t xml:space="preserve"> </w:t>
      </w:r>
      <w:proofErr w:type="spellStart"/>
      <w:r w:rsidR="000A2878" w:rsidRPr="006C0B16">
        <w:rPr>
          <w:color w:val="000000"/>
        </w:rPr>
        <w:t>các</w:t>
      </w:r>
      <w:proofErr w:type="spellEnd"/>
      <w:r w:rsidR="000A2878" w:rsidRPr="006C0B16">
        <w:rPr>
          <w:color w:val="000000"/>
        </w:rPr>
        <w:t xml:space="preserve"> </w:t>
      </w:r>
      <w:proofErr w:type="spellStart"/>
      <w:r w:rsidR="000A2878" w:rsidRPr="006C0B16">
        <w:rPr>
          <w:color w:val="000000"/>
        </w:rPr>
        <w:t>đơn</w:t>
      </w:r>
      <w:proofErr w:type="spellEnd"/>
      <w:r w:rsidR="000A2878" w:rsidRPr="006C0B16">
        <w:rPr>
          <w:color w:val="000000"/>
        </w:rPr>
        <w:t xml:space="preserve"> vị </w:t>
      </w:r>
      <w:proofErr w:type="spellStart"/>
      <w:r w:rsidR="000A2878" w:rsidRPr="006C0B16">
        <w:rPr>
          <w:color w:val="000000"/>
        </w:rPr>
        <w:t>thực</w:t>
      </w:r>
      <w:proofErr w:type="spellEnd"/>
      <w:r w:rsidR="000A2878" w:rsidRPr="006C0B16">
        <w:rPr>
          <w:color w:val="000000"/>
        </w:rPr>
        <w:t xml:space="preserve"> </w:t>
      </w:r>
      <w:proofErr w:type="spellStart"/>
      <w:r w:rsidR="000A2878" w:rsidRPr="006C0B16">
        <w:rPr>
          <w:color w:val="000000"/>
        </w:rPr>
        <w:t>hiện</w:t>
      </w:r>
      <w:proofErr w:type="spellEnd"/>
      <w:r w:rsidR="00357698" w:rsidRPr="006C0B16">
        <w:rPr>
          <w:color w:val="000000"/>
        </w:rPr>
        <w:t>.</w:t>
      </w:r>
      <w:r w:rsidR="001B5022" w:rsidRPr="006C0B16">
        <w:rPr>
          <w:color w:val="000000"/>
        </w:rPr>
        <w:t xml:space="preserve"> </w:t>
      </w:r>
    </w:p>
    <w:p w14:paraId="1939F4BB" w14:textId="77777777" w:rsidR="00D47111" w:rsidRPr="006C0B16" w:rsidRDefault="001E6CF4" w:rsidP="00934D0B">
      <w:pPr>
        <w:spacing w:before="120" w:line="252" w:lineRule="auto"/>
        <w:ind w:firstLine="360"/>
        <w:jc w:val="both"/>
        <w:outlineLvl w:val="0"/>
        <w:rPr>
          <w:b/>
          <w:color w:val="000000"/>
        </w:rPr>
      </w:pPr>
      <w:r w:rsidRPr="006C0B16">
        <w:rPr>
          <w:b/>
          <w:color w:val="000000"/>
        </w:rPr>
        <w:t>5</w:t>
      </w:r>
      <w:r w:rsidR="00D47111" w:rsidRPr="006C0B16">
        <w:rPr>
          <w:b/>
          <w:color w:val="000000"/>
        </w:rPr>
        <w:t xml:space="preserve">. </w:t>
      </w:r>
      <w:proofErr w:type="spellStart"/>
      <w:r w:rsidR="00D47111" w:rsidRPr="006C0B16">
        <w:rPr>
          <w:b/>
          <w:color w:val="000000"/>
        </w:rPr>
        <w:t>Ủy</w:t>
      </w:r>
      <w:proofErr w:type="spellEnd"/>
      <w:r w:rsidR="00D47111" w:rsidRPr="006C0B16">
        <w:rPr>
          <w:b/>
          <w:color w:val="000000"/>
        </w:rPr>
        <w:t xml:space="preserve"> </w:t>
      </w:r>
      <w:proofErr w:type="spellStart"/>
      <w:r w:rsidR="00D47111" w:rsidRPr="006C0B16">
        <w:rPr>
          <w:b/>
          <w:color w:val="000000"/>
        </w:rPr>
        <w:t>quyền</w:t>
      </w:r>
      <w:proofErr w:type="spellEnd"/>
      <w:r w:rsidR="00D47111" w:rsidRPr="006C0B16">
        <w:rPr>
          <w:b/>
          <w:color w:val="000000"/>
        </w:rPr>
        <w:t xml:space="preserve"> </w:t>
      </w:r>
      <w:proofErr w:type="spellStart"/>
      <w:r w:rsidR="00D47111" w:rsidRPr="006C0B16">
        <w:rPr>
          <w:b/>
          <w:color w:val="000000"/>
        </w:rPr>
        <w:t>va</w:t>
      </w:r>
      <w:proofErr w:type="spellEnd"/>
      <w:r w:rsidR="00D47111" w:rsidRPr="006C0B16">
        <w:rPr>
          <w:b/>
          <w:color w:val="000000"/>
        </w:rPr>
        <w:t xml:space="preserve">̀ </w:t>
      </w:r>
      <w:proofErr w:type="spellStart"/>
      <w:r w:rsidR="00D47111" w:rsidRPr="006C0B16">
        <w:rPr>
          <w:b/>
          <w:color w:val="000000"/>
        </w:rPr>
        <w:t>phân</w:t>
      </w:r>
      <w:proofErr w:type="spellEnd"/>
      <w:r w:rsidR="00D47111" w:rsidRPr="006C0B16">
        <w:rPr>
          <w:b/>
          <w:color w:val="000000"/>
        </w:rPr>
        <w:t xml:space="preserve"> </w:t>
      </w:r>
      <w:proofErr w:type="spellStart"/>
      <w:r w:rsidR="00D47111" w:rsidRPr="006C0B16">
        <w:rPr>
          <w:b/>
          <w:color w:val="000000"/>
        </w:rPr>
        <w:t>cấp</w:t>
      </w:r>
      <w:proofErr w:type="spellEnd"/>
      <w:r w:rsidR="00D47111" w:rsidRPr="006C0B16">
        <w:rPr>
          <w:b/>
          <w:color w:val="000000"/>
        </w:rPr>
        <w:t xml:space="preserve"> </w:t>
      </w:r>
      <w:proofErr w:type="spellStart"/>
      <w:r w:rsidR="00D47111" w:rsidRPr="006C0B16">
        <w:rPr>
          <w:b/>
          <w:color w:val="000000"/>
        </w:rPr>
        <w:t>quản</w:t>
      </w:r>
      <w:proofErr w:type="spellEnd"/>
      <w:r w:rsidR="00D47111" w:rsidRPr="006C0B16">
        <w:rPr>
          <w:b/>
          <w:color w:val="000000"/>
        </w:rPr>
        <w:t xml:space="preserve"> </w:t>
      </w:r>
      <w:proofErr w:type="spellStart"/>
      <w:r w:rsidR="00D47111" w:rsidRPr="006C0B16">
        <w:rPr>
          <w:b/>
          <w:color w:val="000000"/>
        </w:rPr>
        <w:t>ly</w:t>
      </w:r>
      <w:proofErr w:type="spellEnd"/>
      <w:r w:rsidR="00D47111" w:rsidRPr="006C0B16">
        <w:rPr>
          <w:b/>
          <w:color w:val="000000"/>
        </w:rPr>
        <w:t xml:space="preserve">́ </w:t>
      </w:r>
      <w:proofErr w:type="spellStart"/>
      <w:r w:rsidR="00D47111" w:rsidRPr="006C0B16">
        <w:rPr>
          <w:b/>
          <w:color w:val="000000"/>
        </w:rPr>
        <w:t>tài</w:t>
      </w:r>
      <w:proofErr w:type="spellEnd"/>
      <w:r w:rsidR="00D47111" w:rsidRPr="006C0B16">
        <w:rPr>
          <w:b/>
          <w:color w:val="000000"/>
        </w:rPr>
        <w:t xml:space="preserve"> </w:t>
      </w:r>
      <w:proofErr w:type="spellStart"/>
      <w:r w:rsidR="00D47111" w:rsidRPr="006C0B16">
        <w:rPr>
          <w:b/>
          <w:color w:val="000000"/>
        </w:rPr>
        <w:t>chính</w:t>
      </w:r>
      <w:proofErr w:type="spellEnd"/>
    </w:p>
    <w:p w14:paraId="5F6E5996" w14:textId="77777777" w:rsidR="00D47111" w:rsidRPr="006C0B16" w:rsidRDefault="006B2471" w:rsidP="00D47111">
      <w:pPr>
        <w:spacing w:before="120" w:line="252" w:lineRule="auto"/>
        <w:ind w:firstLine="360"/>
        <w:jc w:val="both"/>
        <w:rPr>
          <w:color w:val="000000"/>
        </w:rPr>
      </w:pPr>
      <w:r w:rsidRPr="006C0B16">
        <w:rPr>
          <w:color w:val="000000"/>
        </w:rPr>
        <w:lastRenderedPageBreak/>
        <w:t xml:space="preserve">- </w:t>
      </w:r>
      <w:proofErr w:type="spellStart"/>
      <w:r w:rsidR="00D47111" w:rsidRPr="006C0B16">
        <w:rPr>
          <w:color w:val="000000"/>
        </w:rPr>
        <w:t>Hiệu</w:t>
      </w:r>
      <w:proofErr w:type="spellEnd"/>
      <w:r w:rsidR="00D47111" w:rsidRPr="006C0B16">
        <w:rPr>
          <w:color w:val="000000"/>
        </w:rPr>
        <w:t xml:space="preserve"> </w:t>
      </w:r>
      <w:proofErr w:type="spellStart"/>
      <w:r w:rsidR="00D47111" w:rsidRPr="006C0B16">
        <w:rPr>
          <w:color w:val="000000"/>
        </w:rPr>
        <w:t>trưởng</w:t>
      </w:r>
      <w:proofErr w:type="spellEnd"/>
      <w:r w:rsidR="00D47111" w:rsidRPr="006C0B16">
        <w:rPr>
          <w:color w:val="000000"/>
        </w:rPr>
        <w:t xml:space="preserve"> là </w:t>
      </w:r>
      <w:proofErr w:type="spellStart"/>
      <w:r w:rsidR="00D47111" w:rsidRPr="006C0B16">
        <w:rPr>
          <w:color w:val="000000"/>
        </w:rPr>
        <w:t>người</w:t>
      </w:r>
      <w:proofErr w:type="spellEnd"/>
      <w:r w:rsidR="00D47111" w:rsidRPr="006C0B16">
        <w:rPr>
          <w:color w:val="000000"/>
        </w:rPr>
        <w:t xml:space="preserve"> </w:t>
      </w:r>
      <w:proofErr w:type="spellStart"/>
      <w:r w:rsidR="00D47111" w:rsidRPr="006C0B16">
        <w:rPr>
          <w:color w:val="000000"/>
        </w:rPr>
        <w:t>quyết</w:t>
      </w:r>
      <w:proofErr w:type="spellEnd"/>
      <w:r w:rsidR="00D47111" w:rsidRPr="006C0B16">
        <w:rPr>
          <w:color w:val="000000"/>
        </w:rPr>
        <w:t xml:space="preserve"> </w:t>
      </w:r>
      <w:proofErr w:type="spellStart"/>
      <w:r w:rsidR="00D47111" w:rsidRPr="006C0B16">
        <w:rPr>
          <w:color w:val="000000"/>
        </w:rPr>
        <w:t>định</w:t>
      </w:r>
      <w:proofErr w:type="spellEnd"/>
      <w:r w:rsidR="00D47111" w:rsidRPr="006C0B16">
        <w:rPr>
          <w:color w:val="000000"/>
        </w:rPr>
        <w:t xml:space="preserve"> </w:t>
      </w:r>
      <w:proofErr w:type="spellStart"/>
      <w:r w:rsidR="00D47111" w:rsidRPr="006C0B16">
        <w:rPr>
          <w:color w:val="000000"/>
        </w:rPr>
        <w:t>va</w:t>
      </w:r>
      <w:proofErr w:type="spellEnd"/>
      <w:r w:rsidR="00D47111" w:rsidRPr="006C0B16">
        <w:rPr>
          <w:color w:val="000000"/>
        </w:rPr>
        <w:t xml:space="preserve">̀ </w:t>
      </w:r>
      <w:proofErr w:type="spellStart"/>
      <w:r w:rsidR="00D47111" w:rsidRPr="006C0B16">
        <w:rPr>
          <w:color w:val="000000"/>
        </w:rPr>
        <w:t>chịu</w:t>
      </w:r>
      <w:proofErr w:type="spellEnd"/>
      <w:r w:rsidR="00D47111" w:rsidRPr="006C0B16">
        <w:rPr>
          <w:color w:val="000000"/>
        </w:rPr>
        <w:t xml:space="preserve"> </w:t>
      </w:r>
      <w:proofErr w:type="spellStart"/>
      <w:r w:rsidR="00D47111" w:rsidRPr="006C0B16">
        <w:rPr>
          <w:color w:val="000000"/>
        </w:rPr>
        <w:t>trách</w:t>
      </w:r>
      <w:proofErr w:type="spellEnd"/>
      <w:r w:rsidR="00D47111" w:rsidRPr="006C0B16">
        <w:rPr>
          <w:color w:val="000000"/>
        </w:rPr>
        <w:t xml:space="preserve"> </w:t>
      </w:r>
      <w:proofErr w:type="spellStart"/>
      <w:r w:rsidR="00D47111" w:rsidRPr="006C0B16">
        <w:rPr>
          <w:color w:val="000000"/>
        </w:rPr>
        <w:t>nhiệm</w:t>
      </w:r>
      <w:proofErr w:type="spellEnd"/>
      <w:r w:rsidR="00D47111" w:rsidRPr="006C0B16">
        <w:rPr>
          <w:color w:val="000000"/>
        </w:rPr>
        <w:t xml:space="preserve"> </w:t>
      </w:r>
      <w:proofErr w:type="spellStart"/>
      <w:r w:rsidR="00D47111" w:rsidRPr="006C0B16">
        <w:rPr>
          <w:color w:val="000000"/>
        </w:rPr>
        <w:t>vê</w:t>
      </w:r>
      <w:proofErr w:type="spellEnd"/>
      <w:r w:rsidR="00D47111" w:rsidRPr="006C0B16">
        <w:rPr>
          <w:color w:val="000000"/>
        </w:rPr>
        <w:t xml:space="preserve">̀ </w:t>
      </w:r>
      <w:proofErr w:type="spellStart"/>
      <w:r w:rsidR="00D47111" w:rsidRPr="006C0B16">
        <w:rPr>
          <w:color w:val="000000"/>
        </w:rPr>
        <w:t>việc</w:t>
      </w:r>
      <w:proofErr w:type="spellEnd"/>
      <w:r w:rsidR="00D47111" w:rsidRPr="006C0B16">
        <w:rPr>
          <w:color w:val="000000"/>
        </w:rPr>
        <w:t xml:space="preserve"> </w:t>
      </w:r>
      <w:proofErr w:type="spellStart"/>
      <w:r w:rsidR="00D47111" w:rsidRPr="006C0B16">
        <w:rPr>
          <w:color w:val="000000"/>
        </w:rPr>
        <w:t>quản</w:t>
      </w:r>
      <w:proofErr w:type="spellEnd"/>
      <w:r w:rsidR="00D47111" w:rsidRPr="006C0B16">
        <w:rPr>
          <w:color w:val="000000"/>
        </w:rPr>
        <w:t xml:space="preserve"> </w:t>
      </w:r>
      <w:proofErr w:type="spellStart"/>
      <w:r w:rsidR="00D47111" w:rsidRPr="006C0B16">
        <w:rPr>
          <w:color w:val="000000"/>
        </w:rPr>
        <w:t>ly</w:t>
      </w:r>
      <w:proofErr w:type="spellEnd"/>
      <w:r w:rsidR="00D47111" w:rsidRPr="006C0B16">
        <w:rPr>
          <w:color w:val="000000"/>
        </w:rPr>
        <w:t xml:space="preserve">́ </w:t>
      </w:r>
      <w:proofErr w:type="spellStart"/>
      <w:r w:rsidR="00D47111" w:rsidRPr="006C0B16">
        <w:rPr>
          <w:color w:val="000000"/>
        </w:rPr>
        <w:t>va</w:t>
      </w:r>
      <w:proofErr w:type="spellEnd"/>
      <w:r w:rsidR="00D47111" w:rsidRPr="006C0B16">
        <w:rPr>
          <w:color w:val="000000"/>
        </w:rPr>
        <w:t xml:space="preserve">̀ </w:t>
      </w:r>
      <w:proofErr w:type="spellStart"/>
      <w:r w:rsidR="00D47111" w:rsidRPr="006C0B16">
        <w:rPr>
          <w:color w:val="000000"/>
        </w:rPr>
        <w:t>sư</w:t>
      </w:r>
      <w:proofErr w:type="spellEnd"/>
      <w:r w:rsidR="00D47111" w:rsidRPr="006C0B16">
        <w:rPr>
          <w:color w:val="000000"/>
        </w:rPr>
        <w:t xml:space="preserve">̉ </w:t>
      </w:r>
      <w:proofErr w:type="spellStart"/>
      <w:r w:rsidR="00D47111" w:rsidRPr="006C0B16">
        <w:rPr>
          <w:color w:val="000000"/>
        </w:rPr>
        <w:t>dụng</w:t>
      </w:r>
      <w:proofErr w:type="spellEnd"/>
      <w:r w:rsidR="00D47111" w:rsidRPr="006C0B16">
        <w:rPr>
          <w:color w:val="000000"/>
        </w:rPr>
        <w:t xml:space="preserve"> </w:t>
      </w:r>
      <w:proofErr w:type="spellStart"/>
      <w:r w:rsidR="00D47111" w:rsidRPr="006C0B16">
        <w:rPr>
          <w:color w:val="000000"/>
        </w:rPr>
        <w:t>tài</w:t>
      </w:r>
      <w:proofErr w:type="spellEnd"/>
      <w:r w:rsidR="00D47111" w:rsidRPr="006C0B16">
        <w:rPr>
          <w:color w:val="000000"/>
        </w:rPr>
        <w:t xml:space="preserve"> </w:t>
      </w:r>
      <w:proofErr w:type="spellStart"/>
      <w:r w:rsidR="00D47111" w:rsidRPr="006C0B16">
        <w:rPr>
          <w:color w:val="000000"/>
        </w:rPr>
        <w:t>chính</w:t>
      </w:r>
      <w:proofErr w:type="spellEnd"/>
      <w:r w:rsidR="00D47111" w:rsidRPr="006C0B16">
        <w:rPr>
          <w:color w:val="000000"/>
        </w:rPr>
        <w:t xml:space="preserve"> </w:t>
      </w:r>
      <w:proofErr w:type="spellStart"/>
      <w:r w:rsidR="00D47111" w:rsidRPr="006C0B16">
        <w:rPr>
          <w:color w:val="000000"/>
        </w:rPr>
        <w:t>trước</w:t>
      </w:r>
      <w:proofErr w:type="spellEnd"/>
      <w:r w:rsidR="00D47111" w:rsidRPr="006C0B16">
        <w:rPr>
          <w:color w:val="000000"/>
        </w:rPr>
        <w:t xml:space="preserve"> </w:t>
      </w:r>
      <w:proofErr w:type="spellStart"/>
      <w:r w:rsidR="00D47111" w:rsidRPr="006C0B16">
        <w:rPr>
          <w:color w:val="000000"/>
        </w:rPr>
        <w:t>pháp</w:t>
      </w:r>
      <w:proofErr w:type="spellEnd"/>
      <w:r w:rsidR="00D47111" w:rsidRPr="006C0B16">
        <w:rPr>
          <w:color w:val="000000"/>
        </w:rPr>
        <w:t xml:space="preserve"> </w:t>
      </w:r>
      <w:proofErr w:type="spellStart"/>
      <w:r w:rsidR="00D47111" w:rsidRPr="006C0B16">
        <w:rPr>
          <w:color w:val="000000"/>
        </w:rPr>
        <w:t>luật</w:t>
      </w:r>
      <w:proofErr w:type="spellEnd"/>
      <w:r w:rsidR="00D47111" w:rsidRPr="006C0B16">
        <w:rPr>
          <w:color w:val="000000"/>
        </w:rPr>
        <w:t xml:space="preserve"> </w:t>
      </w:r>
      <w:proofErr w:type="spellStart"/>
      <w:r w:rsidR="00D47111" w:rsidRPr="006C0B16">
        <w:rPr>
          <w:color w:val="000000"/>
        </w:rPr>
        <w:t>va</w:t>
      </w:r>
      <w:proofErr w:type="spellEnd"/>
      <w:r w:rsidR="00D47111" w:rsidRPr="006C0B16">
        <w:rPr>
          <w:color w:val="000000"/>
        </w:rPr>
        <w:t xml:space="preserve">̀ </w:t>
      </w:r>
      <w:proofErr w:type="spellStart"/>
      <w:r w:rsidR="00D47111" w:rsidRPr="006C0B16">
        <w:rPr>
          <w:color w:val="000000"/>
        </w:rPr>
        <w:t>Đại</w:t>
      </w:r>
      <w:proofErr w:type="spellEnd"/>
      <w:r w:rsidR="00D47111" w:rsidRPr="006C0B16">
        <w:rPr>
          <w:color w:val="000000"/>
        </w:rPr>
        <w:t xml:space="preserve"> </w:t>
      </w:r>
      <w:proofErr w:type="spellStart"/>
      <w:r w:rsidR="00D47111" w:rsidRPr="006C0B16">
        <w:rPr>
          <w:color w:val="000000"/>
        </w:rPr>
        <w:t>học</w:t>
      </w:r>
      <w:proofErr w:type="spellEnd"/>
      <w:r w:rsidR="00D47111" w:rsidRPr="006C0B16">
        <w:rPr>
          <w:color w:val="000000"/>
        </w:rPr>
        <w:t xml:space="preserve"> </w:t>
      </w:r>
      <w:proofErr w:type="spellStart"/>
      <w:r w:rsidR="00D47111" w:rsidRPr="006C0B16">
        <w:rPr>
          <w:color w:val="000000"/>
        </w:rPr>
        <w:t>Quốc</w:t>
      </w:r>
      <w:proofErr w:type="spellEnd"/>
      <w:r w:rsidR="00D47111" w:rsidRPr="006C0B16">
        <w:rPr>
          <w:color w:val="000000"/>
        </w:rPr>
        <w:t xml:space="preserve"> </w:t>
      </w:r>
      <w:proofErr w:type="spellStart"/>
      <w:r w:rsidR="00D47111" w:rsidRPr="006C0B16">
        <w:rPr>
          <w:color w:val="000000"/>
        </w:rPr>
        <w:t>gia</w:t>
      </w:r>
      <w:proofErr w:type="spellEnd"/>
      <w:r w:rsidR="00D47111" w:rsidRPr="006C0B16">
        <w:rPr>
          <w:color w:val="000000"/>
        </w:rPr>
        <w:t xml:space="preserve"> Hà </w:t>
      </w:r>
      <w:proofErr w:type="spellStart"/>
      <w:r w:rsidR="00D47111" w:rsidRPr="006C0B16">
        <w:rPr>
          <w:color w:val="000000"/>
        </w:rPr>
        <w:t>Nội</w:t>
      </w:r>
      <w:proofErr w:type="spellEnd"/>
      <w:r w:rsidR="00D47111" w:rsidRPr="006C0B16">
        <w:rPr>
          <w:color w:val="000000"/>
        </w:rPr>
        <w:t xml:space="preserve">. </w:t>
      </w:r>
      <w:proofErr w:type="spellStart"/>
      <w:r w:rsidR="00D47111" w:rsidRPr="006C0B16">
        <w:rPr>
          <w:color w:val="000000"/>
        </w:rPr>
        <w:t>Nhằm</w:t>
      </w:r>
      <w:proofErr w:type="spellEnd"/>
      <w:r w:rsidR="00D47111" w:rsidRPr="006C0B16">
        <w:rPr>
          <w:color w:val="000000"/>
        </w:rPr>
        <w:t xml:space="preserve"> </w:t>
      </w:r>
      <w:proofErr w:type="spellStart"/>
      <w:r w:rsidR="00D47111" w:rsidRPr="006C0B16">
        <w:rPr>
          <w:color w:val="000000"/>
        </w:rPr>
        <w:t>đáp</w:t>
      </w:r>
      <w:proofErr w:type="spellEnd"/>
      <w:r w:rsidR="00D47111" w:rsidRPr="006C0B16">
        <w:rPr>
          <w:color w:val="000000"/>
        </w:rPr>
        <w:t xml:space="preserve"> </w:t>
      </w:r>
      <w:proofErr w:type="spellStart"/>
      <w:r w:rsidR="00D47111" w:rsidRPr="006C0B16">
        <w:rPr>
          <w:color w:val="000000"/>
        </w:rPr>
        <w:t>ứng</w:t>
      </w:r>
      <w:proofErr w:type="spellEnd"/>
      <w:r w:rsidR="00D47111" w:rsidRPr="006C0B16">
        <w:rPr>
          <w:color w:val="000000"/>
        </w:rPr>
        <w:t xml:space="preserve"> </w:t>
      </w:r>
      <w:proofErr w:type="spellStart"/>
      <w:r w:rsidR="00D47111" w:rsidRPr="006C0B16">
        <w:rPr>
          <w:color w:val="000000"/>
        </w:rPr>
        <w:t>yêu</w:t>
      </w:r>
      <w:proofErr w:type="spellEnd"/>
      <w:r w:rsidR="00D47111" w:rsidRPr="006C0B16">
        <w:rPr>
          <w:color w:val="000000"/>
        </w:rPr>
        <w:t xml:space="preserve"> </w:t>
      </w:r>
      <w:proofErr w:type="spellStart"/>
      <w:r w:rsidR="00D47111" w:rsidRPr="006C0B16">
        <w:rPr>
          <w:color w:val="000000"/>
        </w:rPr>
        <w:t>cầu</w:t>
      </w:r>
      <w:proofErr w:type="spellEnd"/>
      <w:r w:rsidR="00D47111" w:rsidRPr="006C0B16">
        <w:rPr>
          <w:color w:val="000000"/>
        </w:rPr>
        <w:t xml:space="preserve"> </w:t>
      </w:r>
      <w:proofErr w:type="spellStart"/>
      <w:r w:rsidR="00D47111" w:rsidRPr="006C0B16">
        <w:rPr>
          <w:color w:val="000000"/>
        </w:rPr>
        <w:t>thực</w:t>
      </w:r>
      <w:proofErr w:type="spellEnd"/>
      <w:r w:rsidR="00D47111" w:rsidRPr="006C0B16">
        <w:rPr>
          <w:color w:val="000000"/>
        </w:rPr>
        <w:t xml:space="preserve"> </w:t>
      </w:r>
      <w:proofErr w:type="spellStart"/>
      <w:r w:rsidR="00D47111" w:rsidRPr="006C0B16">
        <w:rPr>
          <w:color w:val="000000"/>
        </w:rPr>
        <w:t>hiện</w:t>
      </w:r>
      <w:proofErr w:type="spellEnd"/>
      <w:r w:rsidR="00D47111" w:rsidRPr="006C0B16">
        <w:rPr>
          <w:color w:val="000000"/>
        </w:rPr>
        <w:t xml:space="preserve"> </w:t>
      </w:r>
      <w:proofErr w:type="spellStart"/>
      <w:r w:rsidR="00D47111" w:rsidRPr="006C0B16">
        <w:rPr>
          <w:color w:val="000000"/>
        </w:rPr>
        <w:t>nhiệm</w:t>
      </w:r>
      <w:proofErr w:type="spellEnd"/>
      <w:r w:rsidR="00D47111" w:rsidRPr="006C0B16">
        <w:rPr>
          <w:color w:val="000000"/>
        </w:rPr>
        <w:t xml:space="preserve"> vụ, </w:t>
      </w:r>
      <w:proofErr w:type="spellStart"/>
      <w:r w:rsidR="00D47111" w:rsidRPr="006C0B16">
        <w:rPr>
          <w:color w:val="000000"/>
        </w:rPr>
        <w:t>Hiệu</w:t>
      </w:r>
      <w:proofErr w:type="spellEnd"/>
      <w:r w:rsidR="00D47111" w:rsidRPr="006C0B16">
        <w:rPr>
          <w:color w:val="000000"/>
        </w:rPr>
        <w:t xml:space="preserve"> </w:t>
      </w:r>
      <w:proofErr w:type="spellStart"/>
      <w:r w:rsidR="00D47111" w:rsidRPr="006C0B16">
        <w:rPr>
          <w:color w:val="000000"/>
        </w:rPr>
        <w:t>trưởng</w:t>
      </w:r>
      <w:proofErr w:type="spellEnd"/>
      <w:r w:rsidR="00D47111" w:rsidRPr="006C0B16">
        <w:rPr>
          <w:color w:val="000000"/>
        </w:rPr>
        <w:t xml:space="preserve"> có </w:t>
      </w:r>
      <w:proofErr w:type="spellStart"/>
      <w:r w:rsidR="00D47111" w:rsidRPr="006C0B16">
        <w:rPr>
          <w:color w:val="000000"/>
        </w:rPr>
        <w:t>thê</w:t>
      </w:r>
      <w:proofErr w:type="spellEnd"/>
      <w:r w:rsidR="00D47111" w:rsidRPr="006C0B16">
        <w:rPr>
          <w:color w:val="000000"/>
        </w:rPr>
        <w:t xml:space="preserve">̉ </w:t>
      </w:r>
      <w:proofErr w:type="spellStart"/>
      <w:r w:rsidR="00D47111" w:rsidRPr="006C0B16">
        <w:rPr>
          <w:color w:val="000000"/>
        </w:rPr>
        <w:t>ủy</w:t>
      </w:r>
      <w:proofErr w:type="spellEnd"/>
      <w:r w:rsidR="00D47111" w:rsidRPr="006C0B16">
        <w:rPr>
          <w:color w:val="000000"/>
        </w:rPr>
        <w:t xml:space="preserve"> </w:t>
      </w:r>
      <w:proofErr w:type="spellStart"/>
      <w:r w:rsidR="00D47111" w:rsidRPr="006C0B16">
        <w:rPr>
          <w:color w:val="000000"/>
        </w:rPr>
        <w:t>quyền</w:t>
      </w:r>
      <w:proofErr w:type="spellEnd"/>
      <w:r w:rsidR="00D47111" w:rsidRPr="006C0B16">
        <w:rPr>
          <w:color w:val="000000"/>
        </w:rPr>
        <w:t xml:space="preserve"> </w:t>
      </w:r>
      <w:r w:rsidR="00D47111" w:rsidRPr="002F4C8E">
        <w:rPr>
          <w:i/>
          <w:color w:val="000000"/>
        </w:rPr>
        <w:t>(</w:t>
      </w:r>
      <w:proofErr w:type="spellStart"/>
      <w:r w:rsidR="00D47111" w:rsidRPr="002F4C8E">
        <w:rPr>
          <w:i/>
          <w:color w:val="000000"/>
        </w:rPr>
        <w:t>ủy</w:t>
      </w:r>
      <w:proofErr w:type="spellEnd"/>
      <w:r w:rsidR="00D47111" w:rsidRPr="002F4C8E">
        <w:rPr>
          <w:i/>
          <w:color w:val="000000"/>
        </w:rPr>
        <w:t xml:space="preserve"> </w:t>
      </w:r>
      <w:proofErr w:type="spellStart"/>
      <w:r w:rsidR="00D47111" w:rsidRPr="002F4C8E">
        <w:rPr>
          <w:i/>
          <w:color w:val="000000"/>
        </w:rPr>
        <w:t>quyền</w:t>
      </w:r>
      <w:proofErr w:type="spellEnd"/>
      <w:r w:rsidR="00D47111" w:rsidRPr="002F4C8E">
        <w:rPr>
          <w:i/>
          <w:color w:val="000000"/>
        </w:rPr>
        <w:t xml:space="preserve"> </w:t>
      </w:r>
      <w:proofErr w:type="spellStart"/>
      <w:r w:rsidR="00D47111" w:rsidRPr="002F4C8E">
        <w:rPr>
          <w:i/>
          <w:color w:val="000000"/>
        </w:rPr>
        <w:t>bằng</w:t>
      </w:r>
      <w:proofErr w:type="spellEnd"/>
      <w:r w:rsidR="00D47111" w:rsidRPr="002F4C8E">
        <w:rPr>
          <w:i/>
          <w:color w:val="000000"/>
        </w:rPr>
        <w:t xml:space="preserve"> </w:t>
      </w:r>
      <w:proofErr w:type="spellStart"/>
      <w:r w:rsidR="00D47111" w:rsidRPr="002F4C8E">
        <w:rPr>
          <w:i/>
          <w:color w:val="000000"/>
        </w:rPr>
        <w:t>văn</w:t>
      </w:r>
      <w:proofErr w:type="spellEnd"/>
      <w:r w:rsidR="00D47111" w:rsidRPr="002F4C8E">
        <w:rPr>
          <w:i/>
          <w:color w:val="000000"/>
        </w:rPr>
        <w:t xml:space="preserve"> </w:t>
      </w:r>
      <w:proofErr w:type="spellStart"/>
      <w:r w:rsidR="00D47111" w:rsidRPr="002F4C8E">
        <w:rPr>
          <w:i/>
          <w:color w:val="000000"/>
        </w:rPr>
        <w:t>bản</w:t>
      </w:r>
      <w:proofErr w:type="spellEnd"/>
      <w:r w:rsidR="00D47111" w:rsidRPr="002F4C8E">
        <w:rPr>
          <w:i/>
          <w:color w:val="000000"/>
        </w:rPr>
        <w:t>)</w:t>
      </w:r>
      <w:r w:rsidR="00D47111" w:rsidRPr="006C0B16">
        <w:rPr>
          <w:color w:val="000000"/>
        </w:rPr>
        <w:t>:</w:t>
      </w:r>
    </w:p>
    <w:p w14:paraId="276FBD6A" w14:textId="77777777" w:rsidR="00D47111" w:rsidRPr="006C0B16" w:rsidRDefault="006B2471" w:rsidP="00D47111">
      <w:pPr>
        <w:spacing w:before="120" w:line="252" w:lineRule="auto"/>
        <w:ind w:firstLine="360"/>
        <w:jc w:val="both"/>
        <w:rPr>
          <w:color w:val="000000"/>
        </w:rPr>
      </w:pPr>
      <w:r w:rsidRPr="006C0B16">
        <w:rPr>
          <w:color w:val="000000"/>
        </w:rPr>
        <w:t>+</w:t>
      </w:r>
      <w:r w:rsidR="00D47111" w:rsidRPr="006C0B16">
        <w:rPr>
          <w:color w:val="000000"/>
        </w:rPr>
        <w:t xml:space="preserve"> </w:t>
      </w:r>
      <w:proofErr w:type="spellStart"/>
      <w:r w:rsidR="00D47111" w:rsidRPr="006C0B16">
        <w:rPr>
          <w:color w:val="000000"/>
        </w:rPr>
        <w:t>Hiệu</w:t>
      </w:r>
      <w:proofErr w:type="spellEnd"/>
      <w:r w:rsidR="00D47111" w:rsidRPr="006C0B16">
        <w:rPr>
          <w:color w:val="000000"/>
        </w:rPr>
        <w:t xml:space="preserve"> </w:t>
      </w:r>
      <w:proofErr w:type="spellStart"/>
      <w:r w:rsidR="00D47111" w:rsidRPr="006C0B16">
        <w:rPr>
          <w:color w:val="000000"/>
        </w:rPr>
        <w:t>trưởng</w:t>
      </w:r>
      <w:proofErr w:type="spellEnd"/>
      <w:r w:rsidR="00D47111" w:rsidRPr="006C0B16">
        <w:rPr>
          <w:color w:val="000000"/>
        </w:rPr>
        <w:t xml:space="preserve"> có </w:t>
      </w:r>
      <w:proofErr w:type="spellStart"/>
      <w:r w:rsidR="00D47111" w:rsidRPr="006C0B16">
        <w:rPr>
          <w:color w:val="000000"/>
        </w:rPr>
        <w:t>thê</w:t>
      </w:r>
      <w:proofErr w:type="spellEnd"/>
      <w:r w:rsidR="00D47111" w:rsidRPr="006C0B16">
        <w:rPr>
          <w:color w:val="000000"/>
        </w:rPr>
        <w:t xml:space="preserve">̉ </w:t>
      </w:r>
      <w:proofErr w:type="spellStart"/>
      <w:r w:rsidR="00D47111" w:rsidRPr="006C0B16">
        <w:rPr>
          <w:color w:val="000000"/>
        </w:rPr>
        <w:t>ủy</w:t>
      </w:r>
      <w:proofErr w:type="spellEnd"/>
      <w:r w:rsidR="00D47111" w:rsidRPr="006C0B16">
        <w:rPr>
          <w:color w:val="000000"/>
        </w:rPr>
        <w:t xml:space="preserve"> </w:t>
      </w:r>
      <w:proofErr w:type="spellStart"/>
      <w:r w:rsidR="00D47111" w:rsidRPr="006C0B16">
        <w:rPr>
          <w:color w:val="000000"/>
        </w:rPr>
        <w:t>quyền</w:t>
      </w:r>
      <w:proofErr w:type="spellEnd"/>
      <w:r w:rsidR="00D47111" w:rsidRPr="006C0B16">
        <w:rPr>
          <w:color w:val="000000"/>
        </w:rPr>
        <w:t xml:space="preserve"> phó </w:t>
      </w:r>
      <w:proofErr w:type="spellStart"/>
      <w:r w:rsidR="00D47111" w:rsidRPr="006C0B16">
        <w:rPr>
          <w:color w:val="000000"/>
        </w:rPr>
        <w:t>Hiệu</w:t>
      </w:r>
      <w:proofErr w:type="spellEnd"/>
      <w:r w:rsidR="00D47111" w:rsidRPr="006C0B16">
        <w:rPr>
          <w:color w:val="000000"/>
        </w:rPr>
        <w:t xml:space="preserve"> </w:t>
      </w:r>
      <w:proofErr w:type="spellStart"/>
      <w:r w:rsidR="00D47111" w:rsidRPr="006C0B16">
        <w:rPr>
          <w:color w:val="000000"/>
        </w:rPr>
        <w:t>trưởng</w:t>
      </w:r>
      <w:proofErr w:type="spellEnd"/>
      <w:r w:rsidR="00D47111" w:rsidRPr="006C0B16">
        <w:rPr>
          <w:color w:val="000000"/>
        </w:rPr>
        <w:t xml:space="preserve"> </w:t>
      </w:r>
      <w:proofErr w:type="spellStart"/>
      <w:r w:rsidR="00D47111" w:rsidRPr="006C0B16">
        <w:rPr>
          <w:color w:val="000000"/>
        </w:rPr>
        <w:t>ky</w:t>
      </w:r>
      <w:proofErr w:type="spellEnd"/>
      <w:r w:rsidR="00D47111" w:rsidRPr="006C0B16">
        <w:rPr>
          <w:color w:val="000000"/>
        </w:rPr>
        <w:t xml:space="preserve">́ </w:t>
      </w:r>
      <w:proofErr w:type="spellStart"/>
      <w:r w:rsidR="00D47111" w:rsidRPr="006C0B16">
        <w:rPr>
          <w:color w:val="000000"/>
        </w:rPr>
        <w:t>phê</w:t>
      </w:r>
      <w:proofErr w:type="spellEnd"/>
      <w:r w:rsidR="00D47111" w:rsidRPr="006C0B16">
        <w:rPr>
          <w:color w:val="000000"/>
        </w:rPr>
        <w:t xml:space="preserve"> </w:t>
      </w:r>
      <w:proofErr w:type="spellStart"/>
      <w:r w:rsidR="00D47111" w:rsidRPr="006C0B16">
        <w:rPr>
          <w:color w:val="000000"/>
        </w:rPr>
        <w:t>duyệt</w:t>
      </w:r>
      <w:proofErr w:type="spellEnd"/>
      <w:r w:rsidR="00D47111" w:rsidRPr="006C0B16">
        <w:rPr>
          <w:color w:val="000000"/>
        </w:rPr>
        <w:t xml:space="preserve"> chủ </w:t>
      </w:r>
      <w:proofErr w:type="spellStart"/>
      <w:r w:rsidR="00D47111" w:rsidRPr="006C0B16">
        <w:rPr>
          <w:color w:val="000000"/>
        </w:rPr>
        <w:t>trương</w:t>
      </w:r>
      <w:proofErr w:type="spellEnd"/>
      <w:r w:rsidR="00D47111" w:rsidRPr="006C0B16">
        <w:rPr>
          <w:color w:val="000000"/>
        </w:rPr>
        <w:t xml:space="preserve">, </w:t>
      </w:r>
      <w:proofErr w:type="spellStart"/>
      <w:r w:rsidR="00D47111" w:rsidRPr="006C0B16">
        <w:rPr>
          <w:color w:val="000000"/>
        </w:rPr>
        <w:t>thu</w:t>
      </w:r>
      <w:proofErr w:type="spellEnd"/>
      <w:r w:rsidR="00D47111" w:rsidRPr="006C0B16">
        <w:rPr>
          <w:color w:val="000000"/>
        </w:rPr>
        <w:t xml:space="preserve">̉ </w:t>
      </w:r>
      <w:proofErr w:type="spellStart"/>
      <w:r w:rsidR="00D47111" w:rsidRPr="006C0B16">
        <w:rPr>
          <w:color w:val="000000"/>
        </w:rPr>
        <w:t>tục</w:t>
      </w:r>
      <w:proofErr w:type="spellEnd"/>
      <w:r w:rsidR="00D47111" w:rsidRPr="006C0B16">
        <w:rPr>
          <w:color w:val="000000"/>
        </w:rPr>
        <w:t xml:space="preserve"> cụ </w:t>
      </w:r>
      <w:proofErr w:type="spellStart"/>
      <w:r w:rsidR="00D47111" w:rsidRPr="006C0B16">
        <w:rPr>
          <w:color w:val="000000"/>
        </w:rPr>
        <w:t>thê</w:t>
      </w:r>
      <w:proofErr w:type="spellEnd"/>
      <w:r w:rsidR="00D47111" w:rsidRPr="006C0B16">
        <w:rPr>
          <w:color w:val="000000"/>
        </w:rPr>
        <w:t xml:space="preserve">̉ </w:t>
      </w:r>
      <w:proofErr w:type="spellStart"/>
      <w:r w:rsidR="00D47111" w:rsidRPr="006C0B16">
        <w:rPr>
          <w:color w:val="000000"/>
        </w:rPr>
        <w:t>đê</w:t>
      </w:r>
      <w:proofErr w:type="spellEnd"/>
      <w:r w:rsidR="00D47111" w:rsidRPr="006C0B16">
        <w:rPr>
          <w:color w:val="000000"/>
        </w:rPr>
        <w:t xml:space="preserve">̉ </w:t>
      </w:r>
      <w:proofErr w:type="spellStart"/>
      <w:r w:rsidR="00D47111" w:rsidRPr="006C0B16">
        <w:rPr>
          <w:color w:val="000000"/>
        </w:rPr>
        <w:t>thực</w:t>
      </w:r>
      <w:proofErr w:type="spellEnd"/>
      <w:r w:rsidR="00D47111" w:rsidRPr="006C0B16">
        <w:rPr>
          <w:color w:val="000000"/>
        </w:rPr>
        <w:t xml:space="preserve"> </w:t>
      </w:r>
      <w:proofErr w:type="spellStart"/>
      <w:r w:rsidR="00D47111" w:rsidRPr="006C0B16">
        <w:rPr>
          <w:color w:val="000000"/>
        </w:rPr>
        <w:t>hiện</w:t>
      </w:r>
      <w:proofErr w:type="spellEnd"/>
      <w:r w:rsidR="00D47111" w:rsidRPr="006C0B16">
        <w:rPr>
          <w:color w:val="000000"/>
        </w:rPr>
        <w:t xml:space="preserve"> </w:t>
      </w:r>
      <w:proofErr w:type="spellStart"/>
      <w:r w:rsidR="00D47111" w:rsidRPr="006C0B16">
        <w:rPr>
          <w:color w:val="000000"/>
        </w:rPr>
        <w:t>nhiệm</w:t>
      </w:r>
      <w:proofErr w:type="spellEnd"/>
      <w:r w:rsidR="00D47111" w:rsidRPr="006C0B16">
        <w:rPr>
          <w:color w:val="000000"/>
        </w:rPr>
        <w:t xml:space="preserve"> vụ </w:t>
      </w:r>
      <w:proofErr w:type="spellStart"/>
      <w:r w:rsidR="00D47111" w:rsidRPr="006C0B16">
        <w:rPr>
          <w:color w:val="000000"/>
        </w:rPr>
        <w:t>va</w:t>
      </w:r>
      <w:proofErr w:type="spellEnd"/>
      <w:r w:rsidR="00D47111" w:rsidRPr="006C0B16">
        <w:rPr>
          <w:color w:val="000000"/>
        </w:rPr>
        <w:t xml:space="preserve">̀ </w:t>
      </w:r>
      <w:proofErr w:type="spellStart"/>
      <w:r w:rsidR="00D47111" w:rsidRPr="006C0B16">
        <w:rPr>
          <w:color w:val="000000"/>
        </w:rPr>
        <w:t>chuẩn</w:t>
      </w:r>
      <w:proofErr w:type="spellEnd"/>
      <w:r w:rsidR="00D47111" w:rsidRPr="006C0B16">
        <w:rPr>
          <w:color w:val="000000"/>
        </w:rPr>
        <w:t xml:space="preserve"> chi </w:t>
      </w:r>
      <w:proofErr w:type="spellStart"/>
      <w:r w:rsidR="00D47111" w:rsidRPr="006C0B16">
        <w:rPr>
          <w:color w:val="000000"/>
        </w:rPr>
        <w:t>các</w:t>
      </w:r>
      <w:proofErr w:type="spellEnd"/>
      <w:r w:rsidR="00D47111" w:rsidRPr="006C0B16">
        <w:rPr>
          <w:color w:val="000000"/>
        </w:rPr>
        <w:t xml:space="preserve"> </w:t>
      </w:r>
      <w:proofErr w:type="spellStart"/>
      <w:r w:rsidR="00D47111" w:rsidRPr="006C0B16">
        <w:rPr>
          <w:color w:val="000000"/>
        </w:rPr>
        <w:t>chứng</w:t>
      </w:r>
      <w:proofErr w:type="spellEnd"/>
      <w:r w:rsidR="00D47111" w:rsidRPr="006C0B16">
        <w:rPr>
          <w:color w:val="000000"/>
        </w:rPr>
        <w:t xml:space="preserve"> </w:t>
      </w:r>
      <w:proofErr w:type="spellStart"/>
      <w:r w:rsidR="00D47111" w:rsidRPr="006C0B16">
        <w:rPr>
          <w:color w:val="000000"/>
        </w:rPr>
        <w:t>tư</w:t>
      </w:r>
      <w:proofErr w:type="spellEnd"/>
      <w:r w:rsidR="00D47111" w:rsidRPr="006C0B16">
        <w:rPr>
          <w:color w:val="000000"/>
        </w:rPr>
        <w:t xml:space="preserve">̀, </w:t>
      </w:r>
      <w:proofErr w:type="spellStart"/>
      <w:r w:rsidR="00D47111" w:rsidRPr="006C0B16">
        <w:rPr>
          <w:color w:val="000000"/>
        </w:rPr>
        <w:t>thu</w:t>
      </w:r>
      <w:proofErr w:type="spellEnd"/>
      <w:r w:rsidR="00D47111" w:rsidRPr="006C0B16">
        <w:rPr>
          <w:color w:val="000000"/>
        </w:rPr>
        <w:t xml:space="preserve">̉ </w:t>
      </w:r>
      <w:proofErr w:type="spellStart"/>
      <w:r w:rsidR="00D47111" w:rsidRPr="006C0B16">
        <w:rPr>
          <w:color w:val="000000"/>
        </w:rPr>
        <w:t>tục</w:t>
      </w:r>
      <w:proofErr w:type="spellEnd"/>
      <w:r w:rsidR="00D47111" w:rsidRPr="006C0B16">
        <w:rPr>
          <w:color w:val="000000"/>
        </w:rPr>
        <w:t xml:space="preserve"> </w:t>
      </w:r>
      <w:proofErr w:type="spellStart"/>
      <w:r w:rsidR="00D47111" w:rsidRPr="006C0B16">
        <w:rPr>
          <w:color w:val="000000"/>
        </w:rPr>
        <w:t>liên</w:t>
      </w:r>
      <w:proofErr w:type="spellEnd"/>
      <w:r w:rsidR="00D47111" w:rsidRPr="006C0B16">
        <w:rPr>
          <w:color w:val="000000"/>
        </w:rPr>
        <w:t xml:space="preserve"> </w:t>
      </w:r>
      <w:proofErr w:type="spellStart"/>
      <w:r w:rsidR="00D47111" w:rsidRPr="006C0B16">
        <w:rPr>
          <w:color w:val="000000"/>
        </w:rPr>
        <w:t>quan</w:t>
      </w:r>
      <w:proofErr w:type="spellEnd"/>
      <w:r w:rsidR="00D47111" w:rsidRPr="006C0B16">
        <w:rPr>
          <w:color w:val="000000"/>
        </w:rPr>
        <w:t xml:space="preserve"> </w:t>
      </w:r>
      <w:proofErr w:type="spellStart"/>
      <w:r w:rsidR="00D47111" w:rsidRPr="006C0B16">
        <w:rPr>
          <w:color w:val="000000"/>
        </w:rPr>
        <w:t>đ</w:t>
      </w:r>
      <w:r w:rsidR="00081CBB" w:rsidRPr="006C0B16">
        <w:rPr>
          <w:color w:val="000000"/>
        </w:rPr>
        <w:t>ến</w:t>
      </w:r>
      <w:proofErr w:type="spellEnd"/>
      <w:r w:rsidR="00081CBB" w:rsidRPr="006C0B16">
        <w:rPr>
          <w:color w:val="000000"/>
        </w:rPr>
        <w:t xml:space="preserve"> </w:t>
      </w:r>
      <w:proofErr w:type="spellStart"/>
      <w:r w:rsidR="00081CBB" w:rsidRPr="006C0B16">
        <w:rPr>
          <w:color w:val="000000"/>
        </w:rPr>
        <w:t>tài</w:t>
      </w:r>
      <w:proofErr w:type="spellEnd"/>
      <w:r w:rsidR="00081CBB" w:rsidRPr="006C0B16">
        <w:rPr>
          <w:color w:val="000000"/>
        </w:rPr>
        <w:t xml:space="preserve"> </w:t>
      </w:r>
      <w:proofErr w:type="spellStart"/>
      <w:r w:rsidR="00081CBB" w:rsidRPr="006C0B16">
        <w:rPr>
          <w:color w:val="000000"/>
        </w:rPr>
        <w:t>chính</w:t>
      </w:r>
      <w:proofErr w:type="spellEnd"/>
      <w:r w:rsidR="00081CBB" w:rsidRPr="006C0B16">
        <w:rPr>
          <w:color w:val="000000"/>
        </w:rPr>
        <w:t xml:space="preserve"> </w:t>
      </w:r>
      <w:proofErr w:type="spellStart"/>
      <w:r w:rsidR="00081CBB" w:rsidRPr="006C0B16">
        <w:rPr>
          <w:color w:val="000000"/>
        </w:rPr>
        <w:t>kê</w:t>
      </w:r>
      <w:proofErr w:type="spellEnd"/>
      <w:r w:rsidR="00081CBB" w:rsidRPr="006C0B16">
        <w:rPr>
          <w:color w:val="000000"/>
        </w:rPr>
        <w:t xml:space="preserve">́ </w:t>
      </w:r>
      <w:proofErr w:type="spellStart"/>
      <w:r w:rsidR="00081CBB" w:rsidRPr="006C0B16">
        <w:rPr>
          <w:color w:val="000000"/>
        </w:rPr>
        <w:t>toán</w:t>
      </w:r>
      <w:proofErr w:type="spellEnd"/>
      <w:r w:rsidR="00081CBB" w:rsidRPr="006C0B16">
        <w:rPr>
          <w:color w:val="000000"/>
        </w:rPr>
        <w:t xml:space="preserve"> </w:t>
      </w:r>
      <w:proofErr w:type="spellStart"/>
      <w:r w:rsidR="00081CBB" w:rsidRPr="006C0B16">
        <w:rPr>
          <w:color w:val="000000"/>
        </w:rPr>
        <w:t>đối</w:t>
      </w:r>
      <w:proofErr w:type="spellEnd"/>
      <w:r w:rsidR="00081CBB" w:rsidRPr="006C0B16">
        <w:rPr>
          <w:color w:val="000000"/>
        </w:rPr>
        <w:t xml:space="preserve"> </w:t>
      </w:r>
      <w:proofErr w:type="spellStart"/>
      <w:r w:rsidR="00081CBB" w:rsidRPr="006C0B16">
        <w:rPr>
          <w:color w:val="000000"/>
        </w:rPr>
        <w:t>với</w:t>
      </w:r>
      <w:proofErr w:type="spellEnd"/>
      <w:r w:rsidR="00081CBB" w:rsidRPr="006C0B16">
        <w:rPr>
          <w:color w:val="000000"/>
        </w:rPr>
        <w:t xml:space="preserve"> </w:t>
      </w:r>
      <w:proofErr w:type="spellStart"/>
      <w:r w:rsidR="00D47111" w:rsidRPr="006C0B16">
        <w:rPr>
          <w:color w:val="000000"/>
        </w:rPr>
        <w:t>các</w:t>
      </w:r>
      <w:proofErr w:type="spellEnd"/>
      <w:r w:rsidR="00D47111" w:rsidRPr="006C0B16">
        <w:rPr>
          <w:color w:val="000000"/>
        </w:rPr>
        <w:t xml:space="preserve"> </w:t>
      </w:r>
      <w:proofErr w:type="spellStart"/>
      <w:r w:rsidR="00D47111" w:rsidRPr="006C0B16">
        <w:rPr>
          <w:color w:val="000000"/>
        </w:rPr>
        <w:t>nội</w:t>
      </w:r>
      <w:proofErr w:type="spellEnd"/>
      <w:r w:rsidR="00D47111" w:rsidRPr="006C0B16">
        <w:rPr>
          <w:color w:val="000000"/>
        </w:rPr>
        <w:t xml:space="preserve"> dung chi</w:t>
      </w:r>
      <w:r w:rsidR="00081CBB" w:rsidRPr="006C0B16">
        <w:rPr>
          <w:color w:val="000000"/>
        </w:rPr>
        <w:t xml:space="preserve"> </w:t>
      </w:r>
      <w:proofErr w:type="spellStart"/>
      <w:r w:rsidR="00081CBB" w:rsidRPr="006C0B16">
        <w:rPr>
          <w:color w:val="000000"/>
        </w:rPr>
        <w:t>trong</w:t>
      </w:r>
      <w:proofErr w:type="spellEnd"/>
      <w:r w:rsidR="00081CBB" w:rsidRPr="006C0B16">
        <w:rPr>
          <w:color w:val="000000"/>
        </w:rPr>
        <w:t xml:space="preserve"> </w:t>
      </w:r>
      <w:proofErr w:type="spellStart"/>
      <w:r w:rsidR="00081CBB" w:rsidRPr="006C0B16">
        <w:rPr>
          <w:color w:val="000000"/>
        </w:rPr>
        <w:t>mảng</w:t>
      </w:r>
      <w:proofErr w:type="spellEnd"/>
      <w:r w:rsidR="00081CBB" w:rsidRPr="006C0B16">
        <w:rPr>
          <w:color w:val="000000"/>
        </w:rPr>
        <w:t xml:space="preserve"> </w:t>
      </w:r>
      <w:proofErr w:type="spellStart"/>
      <w:r w:rsidR="00081CBB" w:rsidRPr="006C0B16">
        <w:rPr>
          <w:color w:val="000000"/>
        </w:rPr>
        <w:t>công</w:t>
      </w:r>
      <w:proofErr w:type="spellEnd"/>
      <w:r w:rsidR="00081CBB" w:rsidRPr="006C0B16">
        <w:rPr>
          <w:color w:val="000000"/>
        </w:rPr>
        <w:t xml:space="preserve"> </w:t>
      </w:r>
      <w:proofErr w:type="spellStart"/>
      <w:r w:rsidR="00081CBB" w:rsidRPr="006C0B16">
        <w:rPr>
          <w:color w:val="000000"/>
        </w:rPr>
        <w:t>tác</w:t>
      </w:r>
      <w:proofErr w:type="spellEnd"/>
      <w:r w:rsidR="00081CBB" w:rsidRPr="006C0B16">
        <w:rPr>
          <w:color w:val="000000"/>
        </w:rPr>
        <w:t xml:space="preserve"> </w:t>
      </w:r>
      <w:proofErr w:type="spellStart"/>
      <w:r w:rsidR="00081CBB" w:rsidRPr="006C0B16">
        <w:rPr>
          <w:color w:val="000000"/>
        </w:rPr>
        <w:t>phu</w:t>
      </w:r>
      <w:proofErr w:type="spellEnd"/>
      <w:r w:rsidR="00081CBB" w:rsidRPr="006C0B16">
        <w:rPr>
          <w:color w:val="000000"/>
        </w:rPr>
        <w:t xml:space="preserve">̣ </w:t>
      </w:r>
      <w:proofErr w:type="spellStart"/>
      <w:r w:rsidR="00081CBB" w:rsidRPr="006C0B16">
        <w:rPr>
          <w:color w:val="000000"/>
        </w:rPr>
        <w:t>trách</w:t>
      </w:r>
      <w:proofErr w:type="spellEnd"/>
      <w:r w:rsidR="00081CBB" w:rsidRPr="006C0B16">
        <w:rPr>
          <w:color w:val="000000"/>
        </w:rPr>
        <w:t xml:space="preserve"> </w:t>
      </w:r>
      <w:proofErr w:type="spellStart"/>
      <w:r w:rsidR="00081CBB" w:rsidRPr="006C0B16">
        <w:rPr>
          <w:color w:val="000000"/>
        </w:rPr>
        <w:t>theo</w:t>
      </w:r>
      <w:proofErr w:type="spellEnd"/>
      <w:r w:rsidR="00081CBB" w:rsidRPr="006C0B16">
        <w:rPr>
          <w:color w:val="000000"/>
        </w:rPr>
        <w:t xml:space="preserve"> </w:t>
      </w:r>
      <w:proofErr w:type="spellStart"/>
      <w:r w:rsidR="00081CBB" w:rsidRPr="006C0B16">
        <w:rPr>
          <w:color w:val="000000"/>
        </w:rPr>
        <w:t>phân</w:t>
      </w:r>
      <w:proofErr w:type="spellEnd"/>
      <w:r w:rsidR="00081CBB" w:rsidRPr="006C0B16">
        <w:rPr>
          <w:color w:val="000000"/>
        </w:rPr>
        <w:t xml:space="preserve"> </w:t>
      </w:r>
      <w:proofErr w:type="spellStart"/>
      <w:r w:rsidR="00081CBB" w:rsidRPr="006C0B16">
        <w:rPr>
          <w:color w:val="000000"/>
        </w:rPr>
        <w:t>công</w:t>
      </w:r>
      <w:proofErr w:type="spellEnd"/>
      <w:r w:rsidR="00081CBB" w:rsidRPr="006C0B16">
        <w:rPr>
          <w:color w:val="000000"/>
        </w:rPr>
        <w:t xml:space="preserve"> </w:t>
      </w:r>
      <w:proofErr w:type="spellStart"/>
      <w:r w:rsidR="00081CBB" w:rsidRPr="006C0B16">
        <w:rPr>
          <w:color w:val="000000"/>
        </w:rPr>
        <w:t>trách</w:t>
      </w:r>
      <w:proofErr w:type="spellEnd"/>
      <w:r w:rsidR="00081CBB" w:rsidRPr="006C0B16">
        <w:rPr>
          <w:color w:val="000000"/>
        </w:rPr>
        <w:t xml:space="preserve"> </w:t>
      </w:r>
      <w:proofErr w:type="spellStart"/>
      <w:r w:rsidR="00081CBB" w:rsidRPr="006C0B16">
        <w:rPr>
          <w:color w:val="000000"/>
        </w:rPr>
        <w:t>nhiệm</w:t>
      </w:r>
      <w:proofErr w:type="spellEnd"/>
      <w:r w:rsidR="00081CBB" w:rsidRPr="006C0B16">
        <w:rPr>
          <w:color w:val="000000"/>
        </w:rPr>
        <w:t xml:space="preserve"> </w:t>
      </w:r>
      <w:proofErr w:type="spellStart"/>
      <w:r w:rsidR="00081CBB" w:rsidRPr="006C0B16">
        <w:rPr>
          <w:color w:val="000000"/>
        </w:rPr>
        <w:t>trong</w:t>
      </w:r>
      <w:proofErr w:type="spellEnd"/>
      <w:r w:rsidR="00081CBB" w:rsidRPr="006C0B16">
        <w:rPr>
          <w:color w:val="000000"/>
        </w:rPr>
        <w:t xml:space="preserve"> Ban </w:t>
      </w:r>
      <w:proofErr w:type="spellStart"/>
      <w:r w:rsidR="00081CBB" w:rsidRPr="006C0B16">
        <w:rPr>
          <w:color w:val="000000"/>
        </w:rPr>
        <w:t>Giám</w:t>
      </w:r>
      <w:proofErr w:type="spellEnd"/>
      <w:r w:rsidR="00081CBB" w:rsidRPr="006C0B16">
        <w:rPr>
          <w:color w:val="000000"/>
        </w:rPr>
        <w:t xml:space="preserve"> </w:t>
      </w:r>
      <w:proofErr w:type="spellStart"/>
      <w:r w:rsidR="00081CBB" w:rsidRPr="006C0B16">
        <w:rPr>
          <w:color w:val="000000"/>
        </w:rPr>
        <w:t>hiệu</w:t>
      </w:r>
      <w:proofErr w:type="spellEnd"/>
      <w:r w:rsidR="00700FC8" w:rsidRPr="006C0B16">
        <w:rPr>
          <w:color w:val="000000"/>
        </w:rPr>
        <w:t xml:space="preserve"> </w:t>
      </w:r>
      <w:r w:rsidR="00BF1DC0" w:rsidRPr="006C0B16">
        <w:rPr>
          <w:i/>
          <w:color w:val="000000"/>
        </w:rPr>
        <w:t xml:space="preserve">(Thông </w:t>
      </w:r>
      <w:proofErr w:type="spellStart"/>
      <w:r w:rsidR="00BF1DC0" w:rsidRPr="006C0B16">
        <w:rPr>
          <w:i/>
          <w:color w:val="000000"/>
        </w:rPr>
        <w:t>báo</w:t>
      </w:r>
      <w:proofErr w:type="spellEnd"/>
      <w:r w:rsidR="00BF1DC0" w:rsidRPr="006C0B16">
        <w:rPr>
          <w:i/>
          <w:color w:val="000000"/>
        </w:rPr>
        <w:t xml:space="preserve"> </w:t>
      </w:r>
      <w:proofErr w:type="spellStart"/>
      <w:r w:rsidR="00BF1DC0" w:rsidRPr="006C0B16">
        <w:rPr>
          <w:i/>
          <w:color w:val="000000"/>
        </w:rPr>
        <w:t>sô</w:t>
      </w:r>
      <w:proofErr w:type="spellEnd"/>
      <w:r w:rsidR="00BF1DC0" w:rsidRPr="006C0B16">
        <w:rPr>
          <w:i/>
          <w:color w:val="000000"/>
        </w:rPr>
        <w:t xml:space="preserve">́ </w:t>
      </w:r>
      <w:r w:rsidR="00BB2512" w:rsidRPr="006C0B16">
        <w:rPr>
          <w:i/>
          <w:color w:val="000000"/>
        </w:rPr>
        <w:t>230</w:t>
      </w:r>
      <w:r w:rsidR="00BF1DC0" w:rsidRPr="006C0B16">
        <w:rPr>
          <w:i/>
          <w:color w:val="000000"/>
        </w:rPr>
        <w:t xml:space="preserve">/TB-TCCB </w:t>
      </w:r>
      <w:proofErr w:type="spellStart"/>
      <w:r w:rsidR="00BF1DC0" w:rsidRPr="006C0B16">
        <w:rPr>
          <w:i/>
          <w:color w:val="000000"/>
        </w:rPr>
        <w:t>ngày</w:t>
      </w:r>
      <w:proofErr w:type="spellEnd"/>
      <w:r w:rsidR="00BF1DC0" w:rsidRPr="006C0B16">
        <w:rPr>
          <w:i/>
          <w:color w:val="000000"/>
        </w:rPr>
        <w:t xml:space="preserve"> </w:t>
      </w:r>
      <w:r w:rsidR="00BB2512" w:rsidRPr="006C0B16">
        <w:rPr>
          <w:i/>
          <w:color w:val="000000"/>
        </w:rPr>
        <w:t>17/6/2019</w:t>
      </w:r>
      <w:r w:rsidR="00700FC8" w:rsidRPr="006C0B16">
        <w:rPr>
          <w:i/>
          <w:color w:val="000000"/>
        </w:rPr>
        <w:t>)</w:t>
      </w:r>
      <w:r w:rsidR="00D47111" w:rsidRPr="006C0B16">
        <w:rPr>
          <w:i/>
          <w:color w:val="000000"/>
        </w:rPr>
        <w:t>.</w:t>
      </w:r>
      <w:r w:rsidR="00E70E42" w:rsidRPr="006C0B16">
        <w:rPr>
          <w:color w:val="000000"/>
        </w:rPr>
        <w:t xml:space="preserve"> </w:t>
      </w:r>
      <w:proofErr w:type="spellStart"/>
      <w:r w:rsidR="00E70E42" w:rsidRPr="006C0B16">
        <w:rPr>
          <w:color w:val="000000"/>
        </w:rPr>
        <w:t>Đối</w:t>
      </w:r>
      <w:proofErr w:type="spellEnd"/>
      <w:r w:rsidR="00E70E42" w:rsidRPr="006C0B16">
        <w:rPr>
          <w:color w:val="000000"/>
        </w:rPr>
        <w:t xml:space="preserve"> </w:t>
      </w:r>
      <w:proofErr w:type="spellStart"/>
      <w:r w:rsidR="00E70E42" w:rsidRPr="006C0B16">
        <w:rPr>
          <w:color w:val="000000"/>
        </w:rPr>
        <w:t>với</w:t>
      </w:r>
      <w:proofErr w:type="spellEnd"/>
      <w:r w:rsidR="00E70E42" w:rsidRPr="006C0B16">
        <w:rPr>
          <w:color w:val="000000"/>
        </w:rPr>
        <w:t xml:space="preserve"> </w:t>
      </w:r>
      <w:proofErr w:type="spellStart"/>
      <w:r w:rsidR="00E70E42" w:rsidRPr="006C0B16">
        <w:rPr>
          <w:color w:val="000000"/>
        </w:rPr>
        <w:t>những</w:t>
      </w:r>
      <w:proofErr w:type="spellEnd"/>
      <w:r w:rsidR="00E70E42" w:rsidRPr="006C0B16">
        <w:rPr>
          <w:color w:val="000000"/>
        </w:rPr>
        <w:t xml:space="preserve"> </w:t>
      </w:r>
      <w:proofErr w:type="spellStart"/>
      <w:r w:rsidR="00E70E42" w:rsidRPr="006C0B16">
        <w:rPr>
          <w:color w:val="000000"/>
        </w:rPr>
        <w:t>khoản</w:t>
      </w:r>
      <w:proofErr w:type="spellEnd"/>
      <w:r w:rsidR="00E70E42" w:rsidRPr="006C0B16">
        <w:rPr>
          <w:color w:val="000000"/>
        </w:rPr>
        <w:t xml:space="preserve"> chi </w:t>
      </w:r>
      <w:proofErr w:type="spellStart"/>
      <w:r w:rsidR="00E70E42" w:rsidRPr="006C0B16">
        <w:rPr>
          <w:color w:val="000000"/>
        </w:rPr>
        <w:t>trên</w:t>
      </w:r>
      <w:proofErr w:type="spellEnd"/>
      <w:r w:rsidR="00E70E42" w:rsidRPr="006C0B16">
        <w:rPr>
          <w:color w:val="000000"/>
        </w:rPr>
        <w:t xml:space="preserve"> 100 </w:t>
      </w:r>
      <w:proofErr w:type="spellStart"/>
      <w:r w:rsidR="00E70E42" w:rsidRPr="006C0B16">
        <w:rPr>
          <w:color w:val="000000"/>
        </w:rPr>
        <w:t>triệu</w:t>
      </w:r>
      <w:proofErr w:type="spellEnd"/>
      <w:r w:rsidR="00E70E42" w:rsidRPr="006C0B16">
        <w:rPr>
          <w:color w:val="000000"/>
        </w:rPr>
        <w:t xml:space="preserve">, </w:t>
      </w:r>
      <w:proofErr w:type="spellStart"/>
      <w:r w:rsidR="00E70E42" w:rsidRPr="006C0B16">
        <w:rPr>
          <w:color w:val="000000"/>
        </w:rPr>
        <w:t>trong</w:t>
      </w:r>
      <w:proofErr w:type="spellEnd"/>
      <w:r w:rsidR="00E70E42" w:rsidRPr="006C0B16">
        <w:rPr>
          <w:color w:val="000000"/>
        </w:rPr>
        <w:t xml:space="preserve"> </w:t>
      </w:r>
      <w:proofErr w:type="spellStart"/>
      <w:r w:rsidR="00E70E42" w:rsidRPr="006C0B16">
        <w:rPr>
          <w:color w:val="000000"/>
        </w:rPr>
        <w:t>phạm</w:t>
      </w:r>
      <w:proofErr w:type="spellEnd"/>
      <w:r w:rsidR="00E70E42" w:rsidRPr="006C0B16">
        <w:rPr>
          <w:color w:val="000000"/>
        </w:rPr>
        <w:t xml:space="preserve"> vi </w:t>
      </w:r>
      <w:proofErr w:type="spellStart"/>
      <w:r w:rsidR="00E70E42" w:rsidRPr="006C0B16">
        <w:rPr>
          <w:color w:val="000000"/>
        </w:rPr>
        <w:t>được</w:t>
      </w:r>
      <w:proofErr w:type="spellEnd"/>
      <w:r w:rsidR="00E70E42" w:rsidRPr="006C0B16">
        <w:rPr>
          <w:color w:val="000000"/>
        </w:rPr>
        <w:t xml:space="preserve"> </w:t>
      </w:r>
      <w:proofErr w:type="spellStart"/>
      <w:r w:rsidR="00E70E42" w:rsidRPr="006C0B16">
        <w:rPr>
          <w:color w:val="000000"/>
        </w:rPr>
        <w:t>ủy</w:t>
      </w:r>
      <w:proofErr w:type="spellEnd"/>
      <w:r w:rsidR="00E70E42" w:rsidRPr="006C0B16">
        <w:rPr>
          <w:color w:val="000000"/>
        </w:rPr>
        <w:t xml:space="preserve"> </w:t>
      </w:r>
      <w:proofErr w:type="spellStart"/>
      <w:r w:rsidR="00E70E42" w:rsidRPr="006C0B16">
        <w:rPr>
          <w:color w:val="000000"/>
        </w:rPr>
        <w:t>quyền</w:t>
      </w:r>
      <w:proofErr w:type="spellEnd"/>
      <w:r w:rsidR="00E70E42" w:rsidRPr="006C0B16">
        <w:rPr>
          <w:color w:val="000000"/>
        </w:rPr>
        <w:t xml:space="preserve">, </w:t>
      </w:r>
      <w:proofErr w:type="spellStart"/>
      <w:r w:rsidR="00E70E42" w:rsidRPr="006C0B16">
        <w:rPr>
          <w:color w:val="000000"/>
        </w:rPr>
        <w:t>phó</w:t>
      </w:r>
      <w:proofErr w:type="spellEnd"/>
      <w:r w:rsidR="00E70E42" w:rsidRPr="006C0B16">
        <w:rPr>
          <w:color w:val="000000"/>
        </w:rPr>
        <w:t xml:space="preserve"> Hiệu </w:t>
      </w:r>
      <w:proofErr w:type="spellStart"/>
      <w:r w:rsidR="00E70E42" w:rsidRPr="006C0B16">
        <w:rPr>
          <w:color w:val="000000"/>
        </w:rPr>
        <w:t>trưởng</w:t>
      </w:r>
      <w:proofErr w:type="spellEnd"/>
      <w:r w:rsidR="00E70E42" w:rsidRPr="006C0B16">
        <w:rPr>
          <w:color w:val="000000"/>
        </w:rPr>
        <w:t xml:space="preserve"> </w:t>
      </w:r>
      <w:proofErr w:type="spellStart"/>
      <w:r w:rsidR="00E70E42" w:rsidRPr="006C0B16">
        <w:rPr>
          <w:color w:val="000000"/>
        </w:rPr>
        <w:t>có</w:t>
      </w:r>
      <w:proofErr w:type="spellEnd"/>
      <w:r w:rsidR="00E70E42" w:rsidRPr="006C0B16">
        <w:rPr>
          <w:color w:val="000000"/>
        </w:rPr>
        <w:t xml:space="preserve"> </w:t>
      </w:r>
      <w:proofErr w:type="spellStart"/>
      <w:r w:rsidR="00E70E42" w:rsidRPr="006C0B16">
        <w:rPr>
          <w:color w:val="000000"/>
        </w:rPr>
        <w:t>trách</w:t>
      </w:r>
      <w:proofErr w:type="spellEnd"/>
      <w:r w:rsidR="00E70E42" w:rsidRPr="006C0B16">
        <w:rPr>
          <w:color w:val="000000"/>
        </w:rPr>
        <w:t xml:space="preserve"> </w:t>
      </w:r>
      <w:proofErr w:type="spellStart"/>
      <w:r w:rsidR="00E70E42" w:rsidRPr="006C0B16">
        <w:rPr>
          <w:color w:val="000000"/>
        </w:rPr>
        <w:t>nhiệm</w:t>
      </w:r>
      <w:proofErr w:type="spellEnd"/>
      <w:r w:rsidR="00E70E42" w:rsidRPr="006C0B16">
        <w:rPr>
          <w:color w:val="000000"/>
        </w:rPr>
        <w:t xml:space="preserve"> </w:t>
      </w:r>
      <w:proofErr w:type="spellStart"/>
      <w:r w:rsidR="00E70E42" w:rsidRPr="006C0B16">
        <w:rPr>
          <w:color w:val="000000"/>
        </w:rPr>
        <w:t>báo</w:t>
      </w:r>
      <w:proofErr w:type="spellEnd"/>
      <w:r w:rsidR="00E70E42" w:rsidRPr="006C0B16">
        <w:rPr>
          <w:color w:val="000000"/>
        </w:rPr>
        <w:t xml:space="preserve"> </w:t>
      </w:r>
      <w:proofErr w:type="spellStart"/>
      <w:r w:rsidR="00E70E42" w:rsidRPr="006C0B16">
        <w:rPr>
          <w:color w:val="000000"/>
        </w:rPr>
        <w:t>cáo</w:t>
      </w:r>
      <w:proofErr w:type="spellEnd"/>
      <w:r w:rsidR="00E70E42" w:rsidRPr="006C0B16">
        <w:rPr>
          <w:color w:val="000000"/>
        </w:rPr>
        <w:t xml:space="preserve"> Hiệu </w:t>
      </w:r>
      <w:proofErr w:type="spellStart"/>
      <w:r w:rsidR="00E70E42" w:rsidRPr="006C0B16">
        <w:rPr>
          <w:color w:val="000000"/>
        </w:rPr>
        <w:t>trưởng</w:t>
      </w:r>
      <w:proofErr w:type="spellEnd"/>
      <w:r w:rsidR="00E70E42" w:rsidRPr="006C0B16">
        <w:rPr>
          <w:color w:val="000000"/>
        </w:rPr>
        <w:t xml:space="preserve"> </w:t>
      </w:r>
      <w:proofErr w:type="spellStart"/>
      <w:r w:rsidR="00E70E42" w:rsidRPr="006C0B16">
        <w:rPr>
          <w:color w:val="000000"/>
        </w:rPr>
        <w:t>trước</w:t>
      </w:r>
      <w:proofErr w:type="spellEnd"/>
      <w:r w:rsidR="00E70E42" w:rsidRPr="006C0B16">
        <w:rPr>
          <w:color w:val="000000"/>
        </w:rPr>
        <w:t xml:space="preserve"> </w:t>
      </w:r>
      <w:proofErr w:type="spellStart"/>
      <w:r w:rsidR="00E70E42" w:rsidRPr="006C0B16">
        <w:rPr>
          <w:color w:val="000000"/>
        </w:rPr>
        <w:t>khi</w:t>
      </w:r>
      <w:proofErr w:type="spellEnd"/>
      <w:r w:rsidR="00E70E42" w:rsidRPr="006C0B16">
        <w:rPr>
          <w:color w:val="000000"/>
        </w:rPr>
        <w:t xml:space="preserve"> </w:t>
      </w:r>
      <w:proofErr w:type="spellStart"/>
      <w:r w:rsidR="00E70E42" w:rsidRPr="006C0B16">
        <w:rPr>
          <w:color w:val="000000"/>
        </w:rPr>
        <w:t>thực</w:t>
      </w:r>
      <w:proofErr w:type="spellEnd"/>
      <w:r w:rsidR="00E70E42" w:rsidRPr="006C0B16">
        <w:rPr>
          <w:color w:val="000000"/>
        </w:rPr>
        <w:t xml:space="preserve"> </w:t>
      </w:r>
      <w:proofErr w:type="spellStart"/>
      <w:r w:rsidR="00E70E42" w:rsidRPr="006C0B16">
        <w:rPr>
          <w:color w:val="000000"/>
        </w:rPr>
        <w:t>hiện</w:t>
      </w:r>
      <w:proofErr w:type="spellEnd"/>
      <w:r w:rsidR="00E70E42" w:rsidRPr="006C0B16">
        <w:rPr>
          <w:color w:val="000000"/>
        </w:rPr>
        <w:t>.</w:t>
      </w:r>
    </w:p>
    <w:p w14:paraId="04C250E5" w14:textId="77777777" w:rsidR="00D47111" w:rsidRPr="006C0B16" w:rsidRDefault="006B2471" w:rsidP="00D47111">
      <w:pPr>
        <w:spacing w:before="120" w:line="252" w:lineRule="auto"/>
        <w:ind w:firstLine="360"/>
        <w:jc w:val="both"/>
        <w:rPr>
          <w:color w:val="000000"/>
        </w:rPr>
      </w:pPr>
      <w:r w:rsidRPr="006C0B16">
        <w:rPr>
          <w:color w:val="000000"/>
        </w:rPr>
        <w:t>+</w:t>
      </w:r>
      <w:r w:rsidR="00D47111" w:rsidRPr="006C0B16">
        <w:rPr>
          <w:color w:val="000000"/>
        </w:rPr>
        <w:t xml:space="preserve"> </w:t>
      </w:r>
      <w:proofErr w:type="spellStart"/>
      <w:r w:rsidR="00D47111" w:rsidRPr="006C0B16">
        <w:rPr>
          <w:color w:val="000000"/>
        </w:rPr>
        <w:t>Trưởng</w:t>
      </w:r>
      <w:proofErr w:type="spellEnd"/>
      <w:r w:rsidR="00DE5933" w:rsidRPr="006C0B16">
        <w:rPr>
          <w:color w:val="000000"/>
        </w:rPr>
        <w:t xml:space="preserve"> </w:t>
      </w:r>
      <w:proofErr w:type="spellStart"/>
      <w:r w:rsidR="00DE5933" w:rsidRPr="006C0B16">
        <w:rPr>
          <w:color w:val="000000"/>
        </w:rPr>
        <w:t>các</w:t>
      </w:r>
      <w:proofErr w:type="spellEnd"/>
      <w:r w:rsidR="00DE5933" w:rsidRPr="006C0B16">
        <w:rPr>
          <w:color w:val="000000"/>
        </w:rPr>
        <w:t xml:space="preserve"> </w:t>
      </w:r>
      <w:proofErr w:type="spellStart"/>
      <w:r w:rsidR="00DE5933" w:rsidRPr="006C0B16">
        <w:rPr>
          <w:color w:val="000000"/>
        </w:rPr>
        <w:t>đơn</w:t>
      </w:r>
      <w:proofErr w:type="spellEnd"/>
      <w:r w:rsidR="00DE5933" w:rsidRPr="006C0B16">
        <w:rPr>
          <w:color w:val="000000"/>
        </w:rPr>
        <w:t xml:space="preserve"> vị: </w:t>
      </w:r>
      <w:proofErr w:type="spellStart"/>
      <w:r w:rsidR="00DE5933" w:rsidRPr="006C0B16">
        <w:rPr>
          <w:color w:val="000000"/>
        </w:rPr>
        <w:t>Phòng</w:t>
      </w:r>
      <w:proofErr w:type="spellEnd"/>
      <w:r w:rsidR="00DE5933" w:rsidRPr="006C0B16">
        <w:rPr>
          <w:color w:val="000000"/>
        </w:rPr>
        <w:t xml:space="preserve"> </w:t>
      </w:r>
      <w:proofErr w:type="spellStart"/>
      <w:r w:rsidR="00DE5933" w:rsidRPr="006C0B16">
        <w:rPr>
          <w:color w:val="000000"/>
        </w:rPr>
        <w:t>Đào</w:t>
      </w:r>
      <w:proofErr w:type="spellEnd"/>
      <w:r w:rsidR="00DE5933" w:rsidRPr="006C0B16">
        <w:rPr>
          <w:color w:val="000000"/>
        </w:rPr>
        <w:t xml:space="preserve"> </w:t>
      </w:r>
      <w:proofErr w:type="spellStart"/>
      <w:r w:rsidR="00DE5933" w:rsidRPr="006C0B16">
        <w:rPr>
          <w:color w:val="000000"/>
        </w:rPr>
        <w:t>tạo</w:t>
      </w:r>
      <w:proofErr w:type="spellEnd"/>
      <w:r w:rsidR="00DE5933" w:rsidRPr="006C0B16">
        <w:rPr>
          <w:color w:val="000000"/>
        </w:rPr>
        <w:t xml:space="preserve">, </w:t>
      </w:r>
      <w:proofErr w:type="spellStart"/>
      <w:r w:rsidR="00DE5933" w:rsidRPr="006C0B16">
        <w:rPr>
          <w:color w:val="000000"/>
        </w:rPr>
        <w:t>Phòng</w:t>
      </w:r>
      <w:proofErr w:type="spellEnd"/>
      <w:r w:rsidR="00DE5933" w:rsidRPr="006C0B16">
        <w:rPr>
          <w:color w:val="000000"/>
        </w:rPr>
        <w:t xml:space="preserve"> Khoa </w:t>
      </w:r>
      <w:proofErr w:type="spellStart"/>
      <w:r w:rsidR="00DE5933" w:rsidRPr="006C0B16">
        <w:rPr>
          <w:color w:val="000000"/>
        </w:rPr>
        <w:t>học</w:t>
      </w:r>
      <w:proofErr w:type="spellEnd"/>
      <w:r w:rsidR="00DE5933" w:rsidRPr="006C0B16">
        <w:rPr>
          <w:color w:val="000000"/>
        </w:rPr>
        <w:t xml:space="preserve"> Công </w:t>
      </w:r>
      <w:proofErr w:type="spellStart"/>
      <w:r w:rsidR="00DE5933" w:rsidRPr="006C0B16">
        <w:rPr>
          <w:color w:val="000000"/>
        </w:rPr>
        <w:t>nghê</w:t>
      </w:r>
      <w:proofErr w:type="spellEnd"/>
      <w:r w:rsidR="00DE5933" w:rsidRPr="006C0B16">
        <w:rPr>
          <w:color w:val="000000"/>
        </w:rPr>
        <w:t xml:space="preserve">̣ </w:t>
      </w:r>
      <w:proofErr w:type="spellStart"/>
      <w:r w:rsidR="00DE5933" w:rsidRPr="006C0B16">
        <w:rPr>
          <w:color w:val="000000"/>
        </w:rPr>
        <w:t>va</w:t>
      </w:r>
      <w:proofErr w:type="spellEnd"/>
      <w:r w:rsidR="00DE5933" w:rsidRPr="006C0B16">
        <w:rPr>
          <w:color w:val="000000"/>
        </w:rPr>
        <w:t xml:space="preserve">̀ </w:t>
      </w:r>
      <w:proofErr w:type="spellStart"/>
      <w:r w:rsidR="00DE5933" w:rsidRPr="006C0B16">
        <w:rPr>
          <w:color w:val="000000"/>
        </w:rPr>
        <w:t>Hợp</w:t>
      </w:r>
      <w:proofErr w:type="spellEnd"/>
      <w:r w:rsidR="00DE5933" w:rsidRPr="006C0B16">
        <w:rPr>
          <w:color w:val="000000"/>
        </w:rPr>
        <w:t xml:space="preserve"> </w:t>
      </w:r>
      <w:proofErr w:type="spellStart"/>
      <w:r w:rsidR="00DE5933" w:rsidRPr="006C0B16">
        <w:rPr>
          <w:color w:val="000000"/>
        </w:rPr>
        <w:t>ta</w:t>
      </w:r>
      <w:r w:rsidR="00AD4AFC" w:rsidRPr="006C0B16">
        <w:rPr>
          <w:color w:val="000000"/>
        </w:rPr>
        <w:t>́c</w:t>
      </w:r>
      <w:proofErr w:type="spellEnd"/>
      <w:r w:rsidR="00AD4AFC" w:rsidRPr="006C0B16">
        <w:rPr>
          <w:color w:val="000000"/>
        </w:rPr>
        <w:t xml:space="preserve"> </w:t>
      </w:r>
      <w:proofErr w:type="spellStart"/>
      <w:r w:rsidR="00AD4AFC" w:rsidRPr="006C0B16">
        <w:rPr>
          <w:color w:val="000000"/>
        </w:rPr>
        <w:t>Phát</w:t>
      </w:r>
      <w:proofErr w:type="spellEnd"/>
      <w:r w:rsidR="00AD4AFC" w:rsidRPr="006C0B16">
        <w:rPr>
          <w:color w:val="000000"/>
        </w:rPr>
        <w:t xml:space="preserve"> </w:t>
      </w:r>
      <w:proofErr w:type="spellStart"/>
      <w:r w:rsidR="00AD4AFC" w:rsidRPr="006C0B16">
        <w:rPr>
          <w:color w:val="000000"/>
        </w:rPr>
        <w:t>triển</w:t>
      </w:r>
      <w:proofErr w:type="spellEnd"/>
      <w:r w:rsidR="00AD4AFC" w:rsidRPr="006C0B16">
        <w:rPr>
          <w:color w:val="000000"/>
        </w:rPr>
        <w:t xml:space="preserve"> </w:t>
      </w:r>
      <w:proofErr w:type="spellStart"/>
      <w:r w:rsidR="00D47111" w:rsidRPr="006C0B16">
        <w:rPr>
          <w:color w:val="000000"/>
        </w:rPr>
        <w:t>ky</w:t>
      </w:r>
      <w:proofErr w:type="spellEnd"/>
      <w:r w:rsidR="00D47111" w:rsidRPr="006C0B16">
        <w:rPr>
          <w:color w:val="000000"/>
        </w:rPr>
        <w:t xml:space="preserve">́ </w:t>
      </w:r>
      <w:proofErr w:type="spellStart"/>
      <w:r w:rsidR="00D47111" w:rsidRPr="006C0B16">
        <w:rPr>
          <w:color w:val="000000"/>
        </w:rPr>
        <w:t>thừa</w:t>
      </w:r>
      <w:proofErr w:type="spellEnd"/>
      <w:r w:rsidR="00D47111" w:rsidRPr="006C0B16">
        <w:rPr>
          <w:color w:val="000000"/>
        </w:rPr>
        <w:t xml:space="preserve"> </w:t>
      </w:r>
      <w:proofErr w:type="spellStart"/>
      <w:r w:rsidR="00D47111" w:rsidRPr="006C0B16">
        <w:rPr>
          <w:color w:val="000000"/>
        </w:rPr>
        <w:t>ủy</w:t>
      </w:r>
      <w:proofErr w:type="spellEnd"/>
      <w:r w:rsidR="00D47111" w:rsidRPr="006C0B16">
        <w:rPr>
          <w:color w:val="000000"/>
        </w:rPr>
        <w:t xml:space="preserve"> </w:t>
      </w:r>
      <w:proofErr w:type="spellStart"/>
      <w:r w:rsidR="00D47111" w:rsidRPr="006C0B16">
        <w:rPr>
          <w:color w:val="000000"/>
        </w:rPr>
        <w:t>quyền</w:t>
      </w:r>
      <w:proofErr w:type="spellEnd"/>
      <w:r w:rsidR="00D47111" w:rsidRPr="006C0B16">
        <w:rPr>
          <w:color w:val="000000"/>
        </w:rPr>
        <w:t xml:space="preserve"> </w:t>
      </w:r>
      <w:proofErr w:type="spellStart"/>
      <w:r w:rsidR="00D47111" w:rsidRPr="006C0B16">
        <w:rPr>
          <w:color w:val="000000"/>
        </w:rPr>
        <w:t>thu</w:t>
      </w:r>
      <w:proofErr w:type="spellEnd"/>
      <w:r w:rsidR="00D47111" w:rsidRPr="006C0B16">
        <w:rPr>
          <w:color w:val="000000"/>
        </w:rPr>
        <w:t xml:space="preserve">̉ </w:t>
      </w:r>
      <w:proofErr w:type="spellStart"/>
      <w:r w:rsidR="00D47111" w:rsidRPr="006C0B16">
        <w:rPr>
          <w:color w:val="000000"/>
        </w:rPr>
        <w:t>trưởng</w:t>
      </w:r>
      <w:proofErr w:type="spellEnd"/>
      <w:r w:rsidR="00D47111" w:rsidRPr="006C0B16">
        <w:rPr>
          <w:color w:val="000000"/>
        </w:rPr>
        <w:t xml:space="preserve"> </w:t>
      </w:r>
      <w:proofErr w:type="spellStart"/>
      <w:r w:rsidR="00D47111" w:rsidRPr="006C0B16">
        <w:rPr>
          <w:color w:val="000000"/>
        </w:rPr>
        <w:t>đơn</w:t>
      </w:r>
      <w:proofErr w:type="spellEnd"/>
      <w:r w:rsidR="00D47111" w:rsidRPr="006C0B16">
        <w:rPr>
          <w:color w:val="000000"/>
        </w:rPr>
        <w:t xml:space="preserve"> vị </w:t>
      </w:r>
      <w:proofErr w:type="spellStart"/>
      <w:r w:rsidR="00D47111" w:rsidRPr="006C0B16">
        <w:rPr>
          <w:color w:val="000000"/>
        </w:rPr>
        <w:t>trên</w:t>
      </w:r>
      <w:proofErr w:type="spellEnd"/>
      <w:r w:rsidR="00D47111" w:rsidRPr="006C0B16">
        <w:rPr>
          <w:color w:val="000000"/>
        </w:rPr>
        <w:t xml:space="preserve"> </w:t>
      </w:r>
      <w:proofErr w:type="spellStart"/>
      <w:r w:rsidR="00DE5933" w:rsidRPr="006C0B16">
        <w:rPr>
          <w:color w:val="000000"/>
        </w:rPr>
        <w:t>Hợp</w:t>
      </w:r>
      <w:proofErr w:type="spellEnd"/>
      <w:r w:rsidR="00DE5933" w:rsidRPr="006C0B16">
        <w:rPr>
          <w:color w:val="000000"/>
        </w:rPr>
        <w:t xml:space="preserve"> </w:t>
      </w:r>
      <w:proofErr w:type="spellStart"/>
      <w:r w:rsidR="00DE5933" w:rsidRPr="006C0B16">
        <w:rPr>
          <w:color w:val="000000"/>
        </w:rPr>
        <w:t>đồng</w:t>
      </w:r>
      <w:proofErr w:type="spellEnd"/>
      <w:r w:rsidR="00DE5933" w:rsidRPr="006C0B16">
        <w:rPr>
          <w:color w:val="000000"/>
        </w:rPr>
        <w:t xml:space="preserve"> </w:t>
      </w:r>
      <w:proofErr w:type="spellStart"/>
      <w:r w:rsidR="00DE5933" w:rsidRPr="006C0B16">
        <w:rPr>
          <w:color w:val="000000"/>
        </w:rPr>
        <w:t>kinh</w:t>
      </w:r>
      <w:proofErr w:type="spellEnd"/>
      <w:r w:rsidR="00DE5933" w:rsidRPr="006C0B16">
        <w:rPr>
          <w:color w:val="000000"/>
        </w:rPr>
        <w:t xml:space="preserve"> </w:t>
      </w:r>
      <w:proofErr w:type="spellStart"/>
      <w:r w:rsidR="00DE5933" w:rsidRPr="006C0B16">
        <w:rPr>
          <w:color w:val="000000"/>
        </w:rPr>
        <w:t>tê</w:t>
      </w:r>
      <w:proofErr w:type="spellEnd"/>
      <w:r w:rsidR="00DE5933" w:rsidRPr="006C0B16">
        <w:rPr>
          <w:color w:val="000000"/>
        </w:rPr>
        <w:t>́/</w:t>
      </w:r>
      <w:proofErr w:type="spellStart"/>
      <w:r w:rsidR="00DE5933" w:rsidRPr="006C0B16">
        <w:rPr>
          <w:color w:val="000000"/>
        </w:rPr>
        <w:t>Hợp</w:t>
      </w:r>
      <w:proofErr w:type="spellEnd"/>
      <w:r w:rsidR="00DE5933" w:rsidRPr="006C0B16">
        <w:rPr>
          <w:color w:val="000000"/>
        </w:rPr>
        <w:t xml:space="preserve"> </w:t>
      </w:r>
      <w:proofErr w:type="spellStart"/>
      <w:r w:rsidR="00DE5933" w:rsidRPr="006C0B16">
        <w:rPr>
          <w:color w:val="000000"/>
        </w:rPr>
        <w:t>đồng</w:t>
      </w:r>
      <w:proofErr w:type="spellEnd"/>
      <w:r w:rsidR="00DE5933" w:rsidRPr="006C0B16">
        <w:rPr>
          <w:color w:val="000000"/>
        </w:rPr>
        <w:t xml:space="preserve"> </w:t>
      </w:r>
      <w:proofErr w:type="spellStart"/>
      <w:r w:rsidR="00DE5933" w:rsidRPr="006C0B16">
        <w:rPr>
          <w:color w:val="000000"/>
        </w:rPr>
        <w:t>giao</w:t>
      </w:r>
      <w:proofErr w:type="spellEnd"/>
      <w:r w:rsidR="00DE5933" w:rsidRPr="006C0B16">
        <w:rPr>
          <w:color w:val="000000"/>
        </w:rPr>
        <w:t xml:space="preserve"> </w:t>
      </w:r>
      <w:proofErr w:type="spellStart"/>
      <w:r w:rsidR="00DE5933" w:rsidRPr="006C0B16">
        <w:rPr>
          <w:color w:val="000000"/>
        </w:rPr>
        <w:t>nhiệm</w:t>
      </w:r>
      <w:proofErr w:type="spellEnd"/>
      <w:r w:rsidR="00DE5933" w:rsidRPr="006C0B16">
        <w:rPr>
          <w:color w:val="000000"/>
        </w:rPr>
        <w:t xml:space="preserve"> vụ</w:t>
      </w:r>
      <w:r w:rsidR="00700FC8" w:rsidRPr="006C0B16">
        <w:rPr>
          <w:color w:val="000000"/>
        </w:rPr>
        <w:t xml:space="preserve"> </w:t>
      </w:r>
      <w:proofErr w:type="spellStart"/>
      <w:r w:rsidR="00700FC8" w:rsidRPr="006C0B16">
        <w:rPr>
          <w:color w:val="000000"/>
        </w:rPr>
        <w:t>trong</w:t>
      </w:r>
      <w:proofErr w:type="spellEnd"/>
      <w:r w:rsidR="00700FC8" w:rsidRPr="006C0B16">
        <w:rPr>
          <w:color w:val="000000"/>
        </w:rPr>
        <w:t xml:space="preserve"> </w:t>
      </w:r>
      <w:proofErr w:type="spellStart"/>
      <w:r w:rsidR="00700FC8" w:rsidRPr="006C0B16">
        <w:rPr>
          <w:color w:val="000000"/>
        </w:rPr>
        <w:t>phạm</w:t>
      </w:r>
      <w:proofErr w:type="spellEnd"/>
      <w:r w:rsidR="00700FC8" w:rsidRPr="006C0B16">
        <w:rPr>
          <w:color w:val="000000"/>
        </w:rPr>
        <w:t xml:space="preserve"> vi </w:t>
      </w:r>
      <w:proofErr w:type="spellStart"/>
      <w:r w:rsidR="00700FC8" w:rsidRPr="006C0B16">
        <w:rPr>
          <w:color w:val="000000"/>
        </w:rPr>
        <w:t>chức</w:t>
      </w:r>
      <w:proofErr w:type="spellEnd"/>
      <w:r w:rsidR="00700FC8" w:rsidRPr="006C0B16">
        <w:rPr>
          <w:color w:val="000000"/>
        </w:rPr>
        <w:t xml:space="preserve"> </w:t>
      </w:r>
      <w:proofErr w:type="spellStart"/>
      <w:r w:rsidR="00700FC8" w:rsidRPr="006C0B16">
        <w:rPr>
          <w:color w:val="000000"/>
        </w:rPr>
        <w:t>năng</w:t>
      </w:r>
      <w:proofErr w:type="spellEnd"/>
      <w:r w:rsidR="00700FC8" w:rsidRPr="006C0B16">
        <w:rPr>
          <w:color w:val="000000"/>
        </w:rPr>
        <w:t xml:space="preserve">, </w:t>
      </w:r>
      <w:proofErr w:type="spellStart"/>
      <w:r w:rsidR="00700FC8" w:rsidRPr="006C0B16">
        <w:rPr>
          <w:color w:val="000000"/>
        </w:rPr>
        <w:t>công</w:t>
      </w:r>
      <w:proofErr w:type="spellEnd"/>
      <w:r w:rsidR="00700FC8" w:rsidRPr="006C0B16">
        <w:rPr>
          <w:color w:val="000000"/>
        </w:rPr>
        <w:t xml:space="preserve"> </w:t>
      </w:r>
      <w:proofErr w:type="spellStart"/>
      <w:r w:rsidR="00700FC8" w:rsidRPr="006C0B16">
        <w:rPr>
          <w:color w:val="000000"/>
        </w:rPr>
        <w:t>việc</w:t>
      </w:r>
      <w:proofErr w:type="spellEnd"/>
      <w:r w:rsidR="00700FC8" w:rsidRPr="006C0B16">
        <w:rPr>
          <w:color w:val="000000"/>
        </w:rPr>
        <w:t xml:space="preserve"> </w:t>
      </w:r>
      <w:proofErr w:type="spellStart"/>
      <w:r w:rsidR="00700FC8" w:rsidRPr="006C0B16">
        <w:rPr>
          <w:color w:val="000000"/>
        </w:rPr>
        <w:t>của</w:t>
      </w:r>
      <w:proofErr w:type="spellEnd"/>
      <w:r w:rsidR="00700FC8" w:rsidRPr="006C0B16">
        <w:rPr>
          <w:color w:val="000000"/>
        </w:rPr>
        <w:t xml:space="preserve"> </w:t>
      </w:r>
      <w:proofErr w:type="spellStart"/>
      <w:r w:rsidR="00700FC8" w:rsidRPr="006C0B16">
        <w:rPr>
          <w:color w:val="000000"/>
        </w:rPr>
        <w:t>Phòng</w:t>
      </w:r>
      <w:proofErr w:type="spellEnd"/>
      <w:r w:rsidR="00700FC8" w:rsidRPr="006C0B16">
        <w:rPr>
          <w:color w:val="000000"/>
        </w:rPr>
        <w:t xml:space="preserve"> </w:t>
      </w:r>
      <w:r w:rsidR="00700FC8" w:rsidRPr="006C0B16">
        <w:rPr>
          <w:i/>
          <w:color w:val="000000"/>
        </w:rPr>
        <w:t>(</w:t>
      </w:r>
      <w:proofErr w:type="spellStart"/>
      <w:r w:rsidR="00CD3645" w:rsidRPr="006C0B16">
        <w:rPr>
          <w:i/>
          <w:color w:val="000000"/>
        </w:rPr>
        <w:t>theo</w:t>
      </w:r>
      <w:proofErr w:type="spellEnd"/>
      <w:r w:rsidR="00CD3645" w:rsidRPr="006C0B16">
        <w:rPr>
          <w:i/>
          <w:color w:val="000000"/>
        </w:rPr>
        <w:t xml:space="preserve"> </w:t>
      </w:r>
      <w:proofErr w:type="spellStart"/>
      <w:r w:rsidR="00CD3645" w:rsidRPr="006C0B16">
        <w:rPr>
          <w:i/>
          <w:color w:val="000000"/>
        </w:rPr>
        <w:t>quy</w:t>
      </w:r>
      <w:proofErr w:type="spellEnd"/>
      <w:r w:rsidR="00CD3645" w:rsidRPr="006C0B16">
        <w:rPr>
          <w:i/>
          <w:color w:val="000000"/>
        </w:rPr>
        <w:t xml:space="preserve"> </w:t>
      </w:r>
      <w:proofErr w:type="spellStart"/>
      <w:r w:rsidR="00CD3645" w:rsidRPr="006C0B16">
        <w:rPr>
          <w:i/>
          <w:color w:val="000000"/>
        </w:rPr>
        <w:t>định</w:t>
      </w:r>
      <w:proofErr w:type="spellEnd"/>
      <w:r w:rsidR="00CD3645" w:rsidRPr="006C0B16">
        <w:rPr>
          <w:i/>
          <w:color w:val="000000"/>
        </w:rPr>
        <w:t xml:space="preserve"> </w:t>
      </w:r>
      <w:proofErr w:type="spellStart"/>
      <w:r w:rsidR="00CD3645" w:rsidRPr="006C0B16">
        <w:rPr>
          <w:i/>
          <w:color w:val="000000"/>
        </w:rPr>
        <w:t>tại</w:t>
      </w:r>
      <w:proofErr w:type="spellEnd"/>
      <w:r w:rsidR="00CD3645" w:rsidRPr="006C0B16">
        <w:rPr>
          <w:i/>
          <w:color w:val="000000"/>
        </w:rPr>
        <w:t xml:space="preserve"> </w:t>
      </w:r>
      <w:proofErr w:type="spellStart"/>
      <w:r w:rsidR="00CD3645" w:rsidRPr="006C0B16">
        <w:rPr>
          <w:i/>
          <w:color w:val="000000"/>
        </w:rPr>
        <w:t>Quyết</w:t>
      </w:r>
      <w:proofErr w:type="spellEnd"/>
      <w:r w:rsidR="00CD3645" w:rsidRPr="006C0B16">
        <w:rPr>
          <w:i/>
          <w:color w:val="000000"/>
        </w:rPr>
        <w:t xml:space="preserve"> </w:t>
      </w:r>
      <w:proofErr w:type="spellStart"/>
      <w:r w:rsidR="00CD3645" w:rsidRPr="006C0B16">
        <w:rPr>
          <w:i/>
          <w:color w:val="000000"/>
        </w:rPr>
        <w:t>định</w:t>
      </w:r>
      <w:proofErr w:type="spellEnd"/>
      <w:r w:rsidR="00CD3645" w:rsidRPr="006C0B16">
        <w:rPr>
          <w:i/>
          <w:color w:val="000000"/>
        </w:rPr>
        <w:t xml:space="preserve"> 145/QĐ-TCCB </w:t>
      </w:r>
      <w:proofErr w:type="spellStart"/>
      <w:r w:rsidR="00CD3645" w:rsidRPr="006C0B16">
        <w:rPr>
          <w:i/>
          <w:color w:val="000000"/>
        </w:rPr>
        <w:t>ngày</w:t>
      </w:r>
      <w:proofErr w:type="spellEnd"/>
      <w:r w:rsidR="00CD3645" w:rsidRPr="006C0B16">
        <w:rPr>
          <w:i/>
          <w:color w:val="000000"/>
        </w:rPr>
        <w:t xml:space="preserve"> 13/02/2017</w:t>
      </w:r>
      <w:r w:rsidR="00700FC8" w:rsidRPr="006C0B16">
        <w:rPr>
          <w:i/>
          <w:color w:val="000000"/>
        </w:rPr>
        <w:t>)</w:t>
      </w:r>
      <w:r w:rsidR="00CD3645" w:rsidRPr="006C0B16">
        <w:rPr>
          <w:i/>
          <w:color w:val="000000"/>
        </w:rPr>
        <w:t>.</w:t>
      </w:r>
    </w:p>
    <w:p w14:paraId="2DA61C50" w14:textId="77777777" w:rsidR="00D47111" w:rsidRPr="006C0B16" w:rsidRDefault="006B2471" w:rsidP="00D47111">
      <w:pPr>
        <w:spacing w:before="120" w:line="252" w:lineRule="auto"/>
        <w:ind w:firstLine="360"/>
        <w:jc w:val="both"/>
        <w:rPr>
          <w:color w:val="000000"/>
        </w:rPr>
      </w:pPr>
      <w:r w:rsidRPr="006C0B16">
        <w:rPr>
          <w:color w:val="000000"/>
        </w:rPr>
        <w:t>-</w:t>
      </w:r>
      <w:r w:rsidR="00D47111" w:rsidRPr="006C0B16">
        <w:rPr>
          <w:color w:val="000000"/>
        </w:rPr>
        <w:t xml:space="preserve"> Chủ </w:t>
      </w:r>
      <w:proofErr w:type="spellStart"/>
      <w:r w:rsidR="00D47111" w:rsidRPr="006C0B16">
        <w:rPr>
          <w:color w:val="000000"/>
        </w:rPr>
        <w:t>tịch</w:t>
      </w:r>
      <w:proofErr w:type="spellEnd"/>
      <w:r w:rsidR="00D47111" w:rsidRPr="006C0B16">
        <w:rPr>
          <w:color w:val="000000"/>
        </w:rPr>
        <w:t xml:space="preserve"> Công </w:t>
      </w:r>
      <w:proofErr w:type="spellStart"/>
      <w:r w:rsidR="00D47111" w:rsidRPr="006C0B16">
        <w:rPr>
          <w:color w:val="000000"/>
        </w:rPr>
        <w:t>đoàn</w:t>
      </w:r>
      <w:proofErr w:type="spellEnd"/>
      <w:r w:rsidR="00D47111" w:rsidRPr="006C0B16">
        <w:rPr>
          <w:color w:val="000000"/>
        </w:rPr>
        <w:t xml:space="preserve"> </w:t>
      </w:r>
      <w:proofErr w:type="spellStart"/>
      <w:r w:rsidR="00D47111" w:rsidRPr="006C0B16">
        <w:rPr>
          <w:color w:val="000000"/>
        </w:rPr>
        <w:t>ky</w:t>
      </w:r>
      <w:proofErr w:type="spellEnd"/>
      <w:r w:rsidR="00D47111" w:rsidRPr="006C0B16">
        <w:rPr>
          <w:color w:val="000000"/>
        </w:rPr>
        <w:t xml:space="preserve">́ </w:t>
      </w:r>
      <w:proofErr w:type="spellStart"/>
      <w:r w:rsidR="00D47111" w:rsidRPr="006C0B16">
        <w:rPr>
          <w:color w:val="000000"/>
        </w:rPr>
        <w:t>duyệt</w:t>
      </w:r>
      <w:proofErr w:type="spellEnd"/>
      <w:r w:rsidR="00D47111" w:rsidRPr="006C0B16">
        <w:rPr>
          <w:color w:val="000000"/>
        </w:rPr>
        <w:t xml:space="preserve"> </w:t>
      </w:r>
      <w:proofErr w:type="spellStart"/>
      <w:r w:rsidR="00D47111" w:rsidRPr="006C0B16">
        <w:rPr>
          <w:color w:val="000000"/>
        </w:rPr>
        <w:t>nhiệm</w:t>
      </w:r>
      <w:proofErr w:type="spellEnd"/>
      <w:r w:rsidR="00D47111" w:rsidRPr="006C0B16">
        <w:rPr>
          <w:color w:val="000000"/>
        </w:rPr>
        <w:t xml:space="preserve"> vụ </w:t>
      </w:r>
      <w:proofErr w:type="spellStart"/>
      <w:r w:rsidR="00D47111" w:rsidRPr="006C0B16">
        <w:rPr>
          <w:color w:val="000000"/>
        </w:rPr>
        <w:t>va</w:t>
      </w:r>
      <w:proofErr w:type="spellEnd"/>
      <w:r w:rsidR="00D47111" w:rsidRPr="006C0B16">
        <w:rPr>
          <w:color w:val="000000"/>
        </w:rPr>
        <w:t xml:space="preserve">̀ </w:t>
      </w:r>
      <w:proofErr w:type="spellStart"/>
      <w:r w:rsidR="00D47111" w:rsidRPr="006C0B16">
        <w:rPr>
          <w:color w:val="000000"/>
        </w:rPr>
        <w:t>chuẩn</w:t>
      </w:r>
      <w:proofErr w:type="spellEnd"/>
      <w:r w:rsidR="00D47111" w:rsidRPr="006C0B16">
        <w:rPr>
          <w:color w:val="000000"/>
        </w:rPr>
        <w:t xml:space="preserve"> chi </w:t>
      </w:r>
      <w:proofErr w:type="spellStart"/>
      <w:r w:rsidR="00D47111" w:rsidRPr="006C0B16">
        <w:rPr>
          <w:color w:val="000000"/>
        </w:rPr>
        <w:t>các</w:t>
      </w:r>
      <w:proofErr w:type="spellEnd"/>
      <w:r w:rsidR="00D47111" w:rsidRPr="006C0B16">
        <w:rPr>
          <w:color w:val="000000"/>
        </w:rPr>
        <w:t xml:space="preserve"> </w:t>
      </w:r>
      <w:proofErr w:type="spellStart"/>
      <w:r w:rsidR="00D47111" w:rsidRPr="006C0B16">
        <w:rPr>
          <w:color w:val="000000"/>
        </w:rPr>
        <w:t>khoản</w:t>
      </w:r>
      <w:proofErr w:type="spellEnd"/>
      <w:r w:rsidR="00D47111" w:rsidRPr="006C0B16">
        <w:rPr>
          <w:color w:val="000000"/>
        </w:rPr>
        <w:t xml:space="preserve"> chi </w:t>
      </w:r>
      <w:proofErr w:type="spellStart"/>
      <w:r w:rsidR="00700FC8" w:rsidRPr="006C0B16">
        <w:rPr>
          <w:color w:val="000000"/>
        </w:rPr>
        <w:t>thuộc</w:t>
      </w:r>
      <w:proofErr w:type="spellEnd"/>
      <w:r w:rsidR="00700FC8" w:rsidRPr="006C0B16">
        <w:rPr>
          <w:color w:val="000000"/>
        </w:rPr>
        <w:t xml:space="preserve"> </w:t>
      </w:r>
      <w:proofErr w:type="spellStart"/>
      <w:r w:rsidR="00700FC8" w:rsidRPr="006C0B16">
        <w:rPr>
          <w:color w:val="000000"/>
        </w:rPr>
        <w:t>kinh</w:t>
      </w:r>
      <w:proofErr w:type="spellEnd"/>
      <w:r w:rsidR="00700FC8" w:rsidRPr="006C0B16">
        <w:rPr>
          <w:color w:val="000000"/>
        </w:rPr>
        <w:t xml:space="preserve"> phí </w:t>
      </w:r>
      <w:proofErr w:type="spellStart"/>
      <w:r w:rsidR="00700FC8" w:rsidRPr="006C0B16">
        <w:rPr>
          <w:color w:val="000000"/>
        </w:rPr>
        <w:t>công</w:t>
      </w:r>
      <w:proofErr w:type="spellEnd"/>
      <w:r w:rsidR="00700FC8" w:rsidRPr="006C0B16">
        <w:rPr>
          <w:color w:val="000000"/>
        </w:rPr>
        <w:t xml:space="preserve"> </w:t>
      </w:r>
      <w:proofErr w:type="spellStart"/>
      <w:r w:rsidR="00700FC8" w:rsidRPr="006C0B16">
        <w:rPr>
          <w:color w:val="000000"/>
        </w:rPr>
        <w:t>đoàn</w:t>
      </w:r>
      <w:proofErr w:type="spellEnd"/>
      <w:r w:rsidR="00700FC8" w:rsidRPr="006C0B16">
        <w:rPr>
          <w:color w:val="000000"/>
        </w:rPr>
        <w:t xml:space="preserve"> </w:t>
      </w:r>
      <w:r w:rsidR="00700FC8" w:rsidRPr="006C0B16">
        <w:rPr>
          <w:i/>
          <w:color w:val="000000"/>
        </w:rPr>
        <w:t>(</w:t>
      </w:r>
      <w:proofErr w:type="spellStart"/>
      <w:r w:rsidR="00D47111" w:rsidRPr="006C0B16">
        <w:rPr>
          <w:i/>
          <w:color w:val="000000"/>
        </w:rPr>
        <w:t>được</w:t>
      </w:r>
      <w:proofErr w:type="spellEnd"/>
      <w:r w:rsidR="00D47111" w:rsidRPr="006C0B16">
        <w:rPr>
          <w:i/>
          <w:color w:val="000000"/>
        </w:rPr>
        <w:t xml:space="preserve"> </w:t>
      </w:r>
      <w:proofErr w:type="spellStart"/>
      <w:r w:rsidR="00D47111" w:rsidRPr="006C0B16">
        <w:rPr>
          <w:i/>
          <w:color w:val="000000"/>
        </w:rPr>
        <w:t>đê</w:t>
      </w:r>
      <w:proofErr w:type="spellEnd"/>
      <w:r w:rsidR="00D47111" w:rsidRPr="006C0B16">
        <w:rPr>
          <w:i/>
          <w:color w:val="000000"/>
        </w:rPr>
        <w:t xml:space="preserve">̉ </w:t>
      </w:r>
      <w:proofErr w:type="spellStart"/>
      <w:r w:rsidR="00D47111" w:rsidRPr="006C0B16">
        <w:rPr>
          <w:i/>
          <w:color w:val="000000"/>
        </w:rPr>
        <w:t>lại</w:t>
      </w:r>
      <w:proofErr w:type="spellEnd"/>
      <w:r w:rsidR="00D47111" w:rsidRPr="006C0B16">
        <w:rPr>
          <w:i/>
          <w:color w:val="000000"/>
        </w:rPr>
        <w:t xml:space="preserve"> chi </w:t>
      </w:r>
      <w:proofErr w:type="spellStart"/>
      <w:r w:rsidR="00D47111" w:rsidRPr="006C0B16">
        <w:rPr>
          <w:i/>
          <w:color w:val="000000"/>
        </w:rPr>
        <w:t>tại</w:t>
      </w:r>
      <w:proofErr w:type="spellEnd"/>
      <w:r w:rsidR="00D47111" w:rsidRPr="006C0B16">
        <w:rPr>
          <w:i/>
          <w:color w:val="000000"/>
        </w:rPr>
        <w:t xml:space="preserve"> </w:t>
      </w:r>
      <w:proofErr w:type="spellStart"/>
      <w:r w:rsidR="00D47111" w:rsidRPr="006C0B16">
        <w:rPr>
          <w:i/>
          <w:color w:val="000000"/>
        </w:rPr>
        <w:t>đơn</w:t>
      </w:r>
      <w:proofErr w:type="spellEnd"/>
      <w:r w:rsidR="00D47111" w:rsidRPr="006C0B16">
        <w:rPr>
          <w:i/>
          <w:color w:val="000000"/>
        </w:rPr>
        <w:t xml:space="preserve"> vị</w:t>
      </w:r>
      <w:r w:rsidR="00700FC8" w:rsidRPr="006C0B16">
        <w:rPr>
          <w:i/>
          <w:color w:val="000000"/>
        </w:rPr>
        <w:t xml:space="preserve"> </w:t>
      </w:r>
      <w:proofErr w:type="spellStart"/>
      <w:r w:rsidR="00700FC8" w:rsidRPr="006C0B16">
        <w:rPr>
          <w:i/>
          <w:color w:val="000000"/>
        </w:rPr>
        <w:t>theo</w:t>
      </w:r>
      <w:proofErr w:type="spellEnd"/>
      <w:r w:rsidR="00700FC8" w:rsidRPr="006C0B16">
        <w:rPr>
          <w:i/>
          <w:color w:val="000000"/>
        </w:rPr>
        <w:t xml:space="preserve"> </w:t>
      </w:r>
      <w:proofErr w:type="spellStart"/>
      <w:r w:rsidR="00700FC8" w:rsidRPr="006C0B16">
        <w:rPr>
          <w:i/>
          <w:color w:val="000000"/>
        </w:rPr>
        <w:t>quy</w:t>
      </w:r>
      <w:proofErr w:type="spellEnd"/>
      <w:r w:rsidR="00700FC8" w:rsidRPr="006C0B16">
        <w:rPr>
          <w:i/>
          <w:color w:val="000000"/>
        </w:rPr>
        <w:t xml:space="preserve"> </w:t>
      </w:r>
      <w:proofErr w:type="spellStart"/>
      <w:r w:rsidR="00700FC8" w:rsidRPr="006C0B16">
        <w:rPr>
          <w:i/>
          <w:color w:val="000000"/>
        </w:rPr>
        <w:t>định</w:t>
      </w:r>
      <w:proofErr w:type="spellEnd"/>
      <w:r w:rsidR="00700FC8" w:rsidRPr="006C0B16">
        <w:rPr>
          <w:i/>
          <w:color w:val="000000"/>
        </w:rPr>
        <w:t>)</w:t>
      </w:r>
      <w:r w:rsidR="00D47111" w:rsidRPr="006C0B16">
        <w:rPr>
          <w:i/>
          <w:color w:val="000000"/>
        </w:rPr>
        <w:t>.</w:t>
      </w:r>
    </w:p>
    <w:p w14:paraId="5898E89A" w14:textId="77777777" w:rsidR="00D47111" w:rsidRPr="006C0B16" w:rsidRDefault="006B2471" w:rsidP="00D47111">
      <w:pPr>
        <w:spacing w:before="120" w:line="252" w:lineRule="auto"/>
        <w:ind w:firstLine="360"/>
        <w:jc w:val="both"/>
        <w:rPr>
          <w:color w:val="000000"/>
        </w:rPr>
      </w:pPr>
      <w:r w:rsidRPr="006C0B16">
        <w:rPr>
          <w:color w:val="000000"/>
        </w:rPr>
        <w:t>-</w:t>
      </w:r>
      <w:r w:rsidR="00D47111" w:rsidRPr="006C0B16">
        <w:rPr>
          <w:color w:val="000000"/>
        </w:rPr>
        <w:t xml:space="preserve"> Thủ </w:t>
      </w:r>
      <w:proofErr w:type="spellStart"/>
      <w:r w:rsidR="00D47111" w:rsidRPr="006C0B16">
        <w:rPr>
          <w:color w:val="000000"/>
        </w:rPr>
        <w:t>trưởng</w:t>
      </w:r>
      <w:proofErr w:type="spellEnd"/>
      <w:r w:rsidR="00D47111" w:rsidRPr="006C0B16">
        <w:rPr>
          <w:color w:val="000000"/>
        </w:rPr>
        <w:t xml:space="preserve"> </w:t>
      </w:r>
      <w:proofErr w:type="spellStart"/>
      <w:r w:rsidR="00D47111" w:rsidRPr="006C0B16">
        <w:rPr>
          <w:color w:val="000000"/>
        </w:rPr>
        <w:t>đơn</w:t>
      </w:r>
      <w:proofErr w:type="spellEnd"/>
      <w:r w:rsidR="00D47111" w:rsidRPr="006C0B16">
        <w:rPr>
          <w:color w:val="000000"/>
        </w:rPr>
        <w:t xml:space="preserve"> vị </w:t>
      </w:r>
      <w:proofErr w:type="spellStart"/>
      <w:r w:rsidR="005335B3" w:rsidRPr="006C0B16">
        <w:rPr>
          <w:color w:val="000000"/>
        </w:rPr>
        <w:t>trực</w:t>
      </w:r>
      <w:proofErr w:type="spellEnd"/>
      <w:r w:rsidR="005335B3" w:rsidRPr="006C0B16">
        <w:rPr>
          <w:color w:val="000000"/>
        </w:rPr>
        <w:t xml:space="preserve"> </w:t>
      </w:r>
      <w:proofErr w:type="spellStart"/>
      <w:r w:rsidR="00D47111" w:rsidRPr="006C0B16">
        <w:rPr>
          <w:color w:val="000000"/>
        </w:rPr>
        <w:t>thuộc</w:t>
      </w:r>
      <w:proofErr w:type="spellEnd"/>
      <w:r w:rsidR="00D47111" w:rsidRPr="006C0B16">
        <w:rPr>
          <w:color w:val="000000"/>
        </w:rPr>
        <w:t xml:space="preserve"> </w:t>
      </w:r>
      <w:proofErr w:type="spellStart"/>
      <w:r w:rsidR="00D47111" w:rsidRPr="006C0B16">
        <w:rPr>
          <w:color w:val="000000"/>
        </w:rPr>
        <w:t>Trường</w:t>
      </w:r>
      <w:proofErr w:type="spellEnd"/>
      <w:r w:rsidR="00D47111" w:rsidRPr="006C0B16">
        <w:rPr>
          <w:color w:val="000000"/>
        </w:rPr>
        <w:t xml:space="preserve"> </w:t>
      </w:r>
      <w:proofErr w:type="spellStart"/>
      <w:r w:rsidR="00D47111" w:rsidRPr="006C0B16">
        <w:rPr>
          <w:color w:val="000000"/>
        </w:rPr>
        <w:t>chịu</w:t>
      </w:r>
      <w:proofErr w:type="spellEnd"/>
      <w:r w:rsidR="00D47111" w:rsidRPr="006C0B16">
        <w:rPr>
          <w:color w:val="000000"/>
        </w:rPr>
        <w:t xml:space="preserve"> </w:t>
      </w:r>
      <w:proofErr w:type="spellStart"/>
      <w:r w:rsidR="00D47111" w:rsidRPr="006C0B16">
        <w:rPr>
          <w:color w:val="000000"/>
        </w:rPr>
        <w:t>trách</w:t>
      </w:r>
      <w:proofErr w:type="spellEnd"/>
      <w:r w:rsidR="00D47111" w:rsidRPr="006C0B16">
        <w:rPr>
          <w:color w:val="000000"/>
        </w:rPr>
        <w:t xml:space="preserve"> </w:t>
      </w:r>
      <w:proofErr w:type="spellStart"/>
      <w:r w:rsidR="00D47111" w:rsidRPr="006C0B16">
        <w:rPr>
          <w:color w:val="000000"/>
        </w:rPr>
        <w:t>nhiệm</w:t>
      </w:r>
      <w:proofErr w:type="spellEnd"/>
      <w:r w:rsidR="00D47111" w:rsidRPr="006C0B16">
        <w:rPr>
          <w:color w:val="000000"/>
        </w:rPr>
        <w:t xml:space="preserve"> </w:t>
      </w:r>
      <w:proofErr w:type="spellStart"/>
      <w:r w:rsidR="00D47111" w:rsidRPr="006C0B16">
        <w:rPr>
          <w:color w:val="000000"/>
        </w:rPr>
        <w:t>kiểm</w:t>
      </w:r>
      <w:proofErr w:type="spellEnd"/>
      <w:r w:rsidR="00700FC8" w:rsidRPr="006C0B16">
        <w:rPr>
          <w:color w:val="000000"/>
        </w:rPr>
        <w:t xml:space="preserve"> </w:t>
      </w:r>
      <w:proofErr w:type="spellStart"/>
      <w:r w:rsidR="00700FC8" w:rsidRPr="006C0B16">
        <w:rPr>
          <w:color w:val="000000"/>
        </w:rPr>
        <w:t>tra</w:t>
      </w:r>
      <w:proofErr w:type="spellEnd"/>
      <w:r w:rsidR="00700FC8" w:rsidRPr="006C0B16">
        <w:rPr>
          <w:color w:val="000000"/>
        </w:rPr>
        <w:t xml:space="preserve">, </w:t>
      </w:r>
      <w:proofErr w:type="spellStart"/>
      <w:r w:rsidR="00700FC8" w:rsidRPr="006C0B16">
        <w:rPr>
          <w:color w:val="000000"/>
        </w:rPr>
        <w:t>theo</w:t>
      </w:r>
      <w:proofErr w:type="spellEnd"/>
      <w:r w:rsidR="00700FC8" w:rsidRPr="006C0B16">
        <w:rPr>
          <w:color w:val="000000"/>
        </w:rPr>
        <w:t xml:space="preserve"> </w:t>
      </w:r>
      <w:proofErr w:type="spellStart"/>
      <w:r w:rsidR="00700FC8" w:rsidRPr="006C0B16">
        <w:rPr>
          <w:color w:val="000000"/>
        </w:rPr>
        <w:t>dõi</w:t>
      </w:r>
      <w:proofErr w:type="spellEnd"/>
      <w:r w:rsidR="00700FC8" w:rsidRPr="006C0B16">
        <w:rPr>
          <w:color w:val="000000"/>
        </w:rPr>
        <w:t xml:space="preserve"> </w:t>
      </w:r>
      <w:proofErr w:type="spellStart"/>
      <w:r w:rsidR="00700FC8" w:rsidRPr="006C0B16">
        <w:rPr>
          <w:color w:val="000000"/>
        </w:rPr>
        <w:t>va</w:t>
      </w:r>
      <w:proofErr w:type="spellEnd"/>
      <w:r w:rsidR="00700FC8" w:rsidRPr="006C0B16">
        <w:rPr>
          <w:color w:val="000000"/>
        </w:rPr>
        <w:t xml:space="preserve">̀ </w:t>
      </w:r>
      <w:proofErr w:type="spellStart"/>
      <w:r w:rsidR="00D47111" w:rsidRPr="006C0B16">
        <w:rPr>
          <w:color w:val="000000"/>
        </w:rPr>
        <w:t>ky</w:t>
      </w:r>
      <w:proofErr w:type="spellEnd"/>
      <w:r w:rsidR="00D47111" w:rsidRPr="006C0B16">
        <w:rPr>
          <w:color w:val="000000"/>
        </w:rPr>
        <w:t xml:space="preserve">́ </w:t>
      </w:r>
      <w:proofErr w:type="spellStart"/>
      <w:r w:rsidR="00D47111" w:rsidRPr="006C0B16">
        <w:rPr>
          <w:color w:val="000000"/>
        </w:rPr>
        <w:t>duyệt</w:t>
      </w:r>
      <w:proofErr w:type="spellEnd"/>
      <w:r w:rsidR="00700FC8" w:rsidRPr="006C0B16">
        <w:rPr>
          <w:color w:val="000000"/>
        </w:rPr>
        <w:t xml:space="preserve"> </w:t>
      </w:r>
      <w:proofErr w:type="spellStart"/>
      <w:r w:rsidR="00700FC8" w:rsidRPr="006C0B16">
        <w:rPr>
          <w:color w:val="000000"/>
        </w:rPr>
        <w:t>phu</w:t>
      </w:r>
      <w:proofErr w:type="spellEnd"/>
      <w:r w:rsidR="00700FC8" w:rsidRPr="006C0B16">
        <w:rPr>
          <w:color w:val="000000"/>
        </w:rPr>
        <w:t xml:space="preserve">̣ </w:t>
      </w:r>
      <w:proofErr w:type="spellStart"/>
      <w:r w:rsidR="00700FC8" w:rsidRPr="006C0B16">
        <w:rPr>
          <w:color w:val="000000"/>
        </w:rPr>
        <w:t>trách</w:t>
      </w:r>
      <w:proofErr w:type="spellEnd"/>
      <w:r w:rsidR="00700FC8" w:rsidRPr="006C0B16">
        <w:rPr>
          <w:color w:val="000000"/>
        </w:rPr>
        <w:t xml:space="preserve"> </w:t>
      </w:r>
      <w:proofErr w:type="spellStart"/>
      <w:r w:rsidR="00700FC8" w:rsidRPr="006C0B16">
        <w:rPr>
          <w:color w:val="000000"/>
        </w:rPr>
        <w:t>đơn</w:t>
      </w:r>
      <w:proofErr w:type="spellEnd"/>
      <w:r w:rsidR="00700FC8" w:rsidRPr="006C0B16">
        <w:rPr>
          <w:color w:val="000000"/>
        </w:rPr>
        <w:t xml:space="preserve"> vị </w:t>
      </w:r>
      <w:proofErr w:type="spellStart"/>
      <w:r w:rsidR="00700FC8" w:rsidRPr="006C0B16">
        <w:rPr>
          <w:color w:val="000000"/>
        </w:rPr>
        <w:t>khi</w:t>
      </w:r>
      <w:proofErr w:type="spellEnd"/>
      <w:r w:rsidR="00D47111" w:rsidRPr="006C0B16">
        <w:rPr>
          <w:color w:val="000000"/>
        </w:rPr>
        <w:t xml:space="preserve"> </w:t>
      </w:r>
      <w:proofErr w:type="spellStart"/>
      <w:r w:rsidR="00D47111" w:rsidRPr="006C0B16">
        <w:rPr>
          <w:color w:val="000000"/>
        </w:rPr>
        <w:t>thanh</w:t>
      </w:r>
      <w:proofErr w:type="spellEnd"/>
      <w:r w:rsidR="00D47111" w:rsidRPr="006C0B16">
        <w:rPr>
          <w:color w:val="000000"/>
        </w:rPr>
        <w:t xml:space="preserve"> </w:t>
      </w:r>
      <w:proofErr w:type="spellStart"/>
      <w:r w:rsidR="00700FC8" w:rsidRPr="006C0B16">
        <w:rPr>
          <w:color w:val="000000"/>
        </w:rPr>
        <w:t>toán</w:t>
      </w:r>
      <w:proofErr w:type="spellEnd"/>
      <w:r w:rsidR="00700FC8" w:rsidRPr="006C0B16">
        <w:rPr>
          <w:color w:val="000000"/>
        </w:rPr>
        <w:t xml:space="preserve"> </w:t>
      </w:r>
      <w:proofErr w:type="spellStart"/>
      <w:r w:rsidR="00700FC8" w:rsidRPr="006C0B16">
        <w:rPr>
          <w:color w:val="000000"/>
        </w:rPr>
        <w:t>kinh</w:t>
      </w:r>
      <w:proofErr w:type="spellEnd"/>
      <w:r w:rsidR="00700FC8" w:rsidRPr="006C0B16">
        <w:rPr>
          <w:color w:val="000000"/>
        </w:rPr>
        <w:t xml:space="preserve"> phí </w:t>
      </w:r>
      <w:proofErr w:type="spellStart"/>
      <w:r w:rsidR="00700FC8" w:rsidRPr="006C0B16">
        <w:rPr>
          <w:color w:val="000000"/>
        </w:rPr>
        <w:t>thuộc</w:t>
      </w:r>
      <w:proofErr w:type="spellEnd"/>
      <w:r w:rsidR="00700FC8" w:rsidRPr="006C0B16">
        <w:rPr>
          <w:color w:val="000000"/>
        </w:rPr>
        <w:t xml:space="preserve"> </w:t>
      </w:r>
      <w:proofErr w:type="spellStart"/>
      <w:r w:rsidR="00700FC8" w:rsidRPr="006C0B16">
        <w:rPr>
          <w:color w:val="000000"/>
        </w:rPr>
        <w:t>phạm</w:t>
      </w:r>
      <w:proofErr w:type="spellEnd"/>
      <w:r w:rsidR="00700FC8" w:rsidRPr="006C0B16">
        <w:rPr>
          <w:color w:val="000000"/>
        </w:rPr>
        <w:t xml:space="preserve"> vi</w:t>
      </w:r>
      <w:r w:rsidR="00D47111" w:rsidRPr="006C0B16">
        <w:rPr>
          <w:color w:val="000000"/>
        </w:rPr>
        <w:t xml:space="preserve"> </w:t>
      </w:r>
      <w:proofErr w:type="spellStart"/>
      <w:r w:rsidR="005335B3" w:rsidRPr="006C0B16">
        <w:rPr>
          <w:color w:val="000000"/>
        </w:rPr>
        <w:t>quản</w:t>
      </w:r>
      <w:proofErr w:type="spellEnd"/>
      <w:r w:rsidR="005335B3" w:rsidRPr="006C0B16">
        <w:rPr>
          <w:color w:val="000000"/>
        </w:rPr>
        <w:t xml:space="preserve"> </w:t>
      </w:r>
      <w:proofErr w:type="spellStart"/>
      <w:r w:rsidR="005335B3" w:rsidRPr="006C0B16">
        <w:rPr>
          <w:color w:val="000000"/>
        </w:rPr>
        <w:t>ly</w:t>
      </w:r>
      <w:proofErr w:type="spellEnd"/>
      <w:r w:rsidR="005335B3" w:rsidRPr="006C0B16">
        <w:rPr>
          <w:color w:val="000000"/>
        </w:rPr>
        <w:t xml:space="preserve">́ </w:t>
      </w:r>
      <w:proofErr w:type="spellStart"/>
      <w:r w:rsidR="00D47111" w:rsidRPr="006C0B16">
        <w:rPr>
          <w:color w:val="000000"/>
        </w:rPr>
        <w:t>của</w:t>
      </w:r>
      <w:proofErr w:type="spellEnd"/>
      <w:r w:rsidR="00D47111" w:rsidRPr="006C0B16">
        <w:rPr>
          <w:color w:val="000000"/>
        </w:rPr>
        <w:t xml:space="preserve"> </w:t>
      </w:r>
      <w:proofErr w:type="spellStart"/>
      <w:r w:rsidR="00D47111" w:rsidRPr="006C0B16">
        <w:rPr>
          <w:color w:val="000000"/>
        </w:rPr>
        <w:t>đơn</w:t>
      </w:r>
      <w:proofErr w:type="spellEnd"/>
      <w:r w:rsidR="00D47111" w:rsidRPr="006C0B16">
        <w:rPr>
          <w:color w:val="000000"/>
        </w:rPr>
        <w:t xml:space="preserve"> vị.</w:t>
      </w:r>
    </w:p>
    <w:p w14:paraId="7D2036FB" w14:textId="77777777" w:rsidR="000C6259" w:rsidRPr="006C0B16" w:rsidRDefault="00D47111" w:rsidP="00727E61">
      <w:pPr>
        <w:spacing w:before="120" w:line="252" w:lineRule="auto"/>
        <w:ind w:firstLine="567"/>
        <w:jc w:val="both"/>
        <w:rPr>
          <w:b/>
          <w:color w:val="000000"/>
        </w:rPr>
      </w:pPr>
      <w:proofErr w:type="spellStart"/>
      <w:r w:rsidRPr="006C0B16">
        <w:rPr>
          <w:color w:val="000000"/>
        </w:rPr>
        <w:t>Người</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ủy</w:t>
      </w:r>
      <w:proofErr w:type="spellEnd"/>
      <w:r w:rsidRPr="006C0B16">
        <w:rPr>
          <w:color w:val="000000"/>
        </w:rPr>
        <w:t xml:space="preserve"> </w:t>
      </w:r>
      <w:proofErr w:type="spellStart"/>
      <w:r w:rsidRPr="006C0B16">
        <w:rPr>
          <w:color w:val="000000"/>
        </w:rPr>
        <w:t>quyền</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chịu</w:t>
      </w:r>
      <w:proofErr w:type="spellEnd"/>
      <w:r w:rsidRPr="006C0B16">
        <w:rPr>
          <w:color w:val="000000"/>
        </w:rPr>
        <w:t xml:space="preserve"> </w:t>
      </w:r>
      <w:proofErr w:type="spellStart"/>
      <w:r w:rsidRPr="006C0B16">
        <w:rPr>
          <w:color w:val="000000"/>
        </w:rPr>
        <w:t>trách</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w:t>
      </w:r>
      <w:proofErr w:type="spellStart"/>
      <w:r w:rsidRPr="006C0B16">
        <w:rPr>
          <w:color w:val="000000"/>
        </w:rPr>
        <w:t>trước</w:t>
      </w:r>
      <w:proofErr w:type="spellEnd"/>
      <w:r w:rsidRPr="006C0B16">
        <w:rPr>
          <w:color w:val="000000"/>
        </w:rPr>
        <w:t xml:space="preserve"> </w:t>
      </w:r>
      <w:proofErr w:type="spellStart"/>
      <w:r w:rsidRPr="006C0B16">
        <w:rPr>
          <w:color w:val="000000"/>
        </w:rPr>
        <w:t>Hiệu</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trước</w:t>
      </w:r>
      <w:proofErr w:type="spellEnd"/>
      <w:r w:rsidRPr="006C0B16">
        <w:rPr>
          <w:color w:val="000000"/>
        </w:rPr>
        <w:t xml:space="preserve"> </w:t>
      </w:r>
      <w:proofErr w:type="spellStart"/>
      <w:r w:rsidRPr="006C0B16">
        <w:rPr>
          <w:color w:val="000000"/>
        </w:rPr>
        <w:t>pháp</w:t>
      </w:r>
      <w:proofErr w:type="spellEnd"/>
      <w:r w:rsidRPr="006C0B16">
        <w:rPr>
          <w:color w:val="000000"/>
        </w:rPr>
        <w:t xml:space="preserve"> </w:t>
      </w:r>
      <w:proofErr w:type="spellStart"/>
      <w:r w:rsidRPr="006C0B16">
        <w:rPr>
          <w:color w:val="000000"/>
        </w:rPr>
        <w:t>luật</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quyết</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mình</w:t>
      </w:r>
      <w:proofErr w:type="spellEnd"/>
      <w:r w:rsidRPr="006C0B16">
        <w:rPr>
          <w:color w:val="000000"/>
        </w:rPr>
        <w:t>.</w:t>
      </w:r>
    </w:p>
    <w:p w14:paraId="57EA2F9F" w14:textId="77777777" w:rsidR="00E40C39" w:rsidRPr="006C0B16" w:rsidRDefault="001E6CF4" w:rsidP="00934D0B">
      <w:pPr>
        <w:spacing w:before="120" w:line="252" w:lineRule="auto"/>
        <w:ind w:firstLine="360"/>
        <w:jc w:val="both"/>
        <w:outlineLvl w:val="0"/>
        <w:rPr>
          <w:b/>
          <w:color w:val="000000"/>
        </w:rPr>
      </w:pPr>
      <w:r w:rsidRPr="006C0B16">
        <w:rPr>
          <w:b/>
          <w:color w:val="000000"/>
        </w:rPr>
        <w:t>6</w:t>
      </w:r>
      <w:r w:rsidR="00E40C39" w:rsidRPr="006C0B16">
        <w:rPr>
          <w:b/>
          <w:color w:val="000000"/>
        </w:rPr>
        <w:t xml:space="preserve">. </w:t>
      </w:r>
      <w:proofErr w:type="spellStart"/>
      <w:r w:rsidR="00E40C39" w:rsidRPr="006C0B16">
        <w:rPr>
          <w:b/>
          <w:color w:val="000000"/>
        </w:rPr>
        <w:t>Tô</w:t>
      </w:r>
      <w:proofErr w:type="spellEnd"/>
      <w:r w:rsidR="00E40C39" w:rsidRPr="006C0B16">
        <w:rPr>
          <w:b/>
          <w:color w:val="000000"/>
        </w:rPr>
        <w:t xml:space="preserve">̉ </w:t>
      </w:r>
      <w:proofErr w:type="spellStart"/>
      <w:r w:rsidR="00E40C39" w:rsidRPr="006C0B16">
        <w:rPr>
          <w:b/>
          <w:color w:val="000000"/>
        </w:rPr>
        <w:t>chức</w:t>
      </w:r>
      <w:proofErr w:type="spellEnd"/>
      <w:r w:rsidR="00E40C39" w:rsidRPr="006C0B16">
        <w:rPr>
          <w:b/>
          <w:color w:val="000000"/>
        </w:rPr>
        <w:t xml:space="preserve"> </w:t>
      </w:r>
      <w:proofErr w:type="spellStart"/>
      <w:r w:rsidR="00E40C39" w:rsidRPr="006C0B16">
        <w:rPr>
          <w:b/>
          <w:color w:val="000000"/>
        </w:rPr>
        <w:t>quản</w:t>
      </w:r>
      <w:proofErr w:type="spellEnd"/>
      <w:r w:rsidR="00E40C39" w:rsidRPr="006C0B16">
        <w:rPr>
          <w:b/>
          <w:color w:val="000000"/>
        </w:rPr>
        <w:t xml:space="preserve"> </w:t>
      </w:r>
      <w:proofErr w:type="spellStart"/>
      <w:r w:rsidR="00E40C39" w:rsidRPr="006C0B16">
        <w:rPr>
          <w:b/>
          <w:color w:val="000000"/>
        </w:rPr>
        <w:t>ly</w:t>
      </w:r>
      <w:proofErr w:type="spellEnd"/>
      <w:r w:rsidR="00E40C39" w:rsidRPr="006C0B16">
        <w:rPr>
          <w:b/>
          <w:color w:val="000000"/>
        </w:rPr>
        <w:t xml:space="preserve">́ </w:t>
      </w:r>
      <w:proofErr w:type="spellStart"/>
      <w:r w:rsidR="00E40C39" w:rsidRPr="006C0B16">
        <w:rPr>
          <w:b/>
          <w:color w:val="000000"/>
        </w:rPr>
        <w:t>các</w:t>
      </w:r>
      <w:proofErr w:type="spellEnd"/>
      <w:r w:rsidR="00E40C39" w:rsidRPr="006C0B16">
        <w:rPr>
          <w:b/>
          <w:color w:val="000000"/>
        </w:rPr>
        <w:t xml:space="preserve"> </w:t>
      </w:r>
      <w:proofErr w:type="spellStart"/>
      <w:r w:rsidR="00E40C39" w:rsidRPr="006C0B16">
        <w:rPr>
          <w:b/>
          <w:color w:val="000000"/>
        </w:rPr>
        <w:t>Hợp</w:t>
      </w:r>
      <w:proofErr w:type="spellEnd"/>
      <w:r w:rsidR="00E40C39" w:rsidRPr="006C0B16">
        <w:rPr>
          <w:b/>
          <w:color w:val="000000"/>
        </w:rPr>
        <w:t xml:space="preserve"> </w:t>
      </w:r>
      <w:proofErr w:type="spellStart"/>
      <w:r w:rsidR="00E40C39" w:rsidRPr="006C0B16">
        <w:rPr>
          <w:b/>
          <w:color w:val="000000"/>
        </w:rPr>
        <w:t>đồng</w:t>
      </w:r>
      <w:proofErr w:type="spellEnd"/>
      <w:r w:rsidR="00E40C39" w:rsidRPr="006C0B16">
        <w:rPr>
          <w:b/>
          <w:color w:val="000000"/>
        </w:rPr>
        <w:t xml:space="preserve"> </w:t>
      </w:r>
      <w:proofErr w:type="spellStart"/>
      <w:r w:rsidR="00E40C39" w:rsidRPr="006C0B16">
        <w:rPr>
          <w:b/>
          <w:color w:val="000000"/>
        </w:rPr>
        <w:t>kinh</w:t>
      </w:r>
      <w:proofErr w:type="spellEnd"/>
      <w:r w:rsidR="00E40C39" w:rsidRPr="006C0B16">
        <w:rPr>
          <w:b/>
          <w:color w:val="000000"/>
        </w:rPr>
        <w:t xml:space="preserve"> </w:t>
      </w:r>
      <w:proofErr w:type="spellStart"/>
      <w:r w:rsidR="00E40C39" w:rsidRPr="006C0B16">
        <w:rPr>
          <w:b/>
          <w:color w:val="000000"/>
        </w:rPr>
        <w:t>tê</w:t>
      </w:r>
      <w:proofErr w:type="spellEnd"/>
      <w:r w:rsidR="00E40C39" w:rsidRPr="006C0B16">
        <w:rPr>
          <w:b/>
          <w:color w:val="000000"/>
        </w:rPr>
        <w:t>́</w:t>
      </w:r>
    </w:p>
    <w:p w14:paraId="4E31CB17" w14:textId="77777777" w:rsidR="00727E61" w:rsidRPr="006C0B16" w:rsidDel="00D432C8" w:rsidRDefault="006B2471" w:rsidP="00D432C8">
      <w:pPr>
        <w:spacing w:before="120" w:line="252" w:lineRule="auto"/>
        <w:ind w:firstLine="284"/>
        <w:jc w:val="both"/>
        <w:rPr>
          <w:del w:id="22" w:author="Pham Thi Thu Lan" w:date="2021-01-03T15:58:00Z"/>
          <w:color w:val="000000"/>
        </w:rPr>
      </w:pPr>
      <w:r w:rsidRPr="006C0B16">
        <w:rPr>
          <w:color w:val="000000"/>
        </w:rPr>
        <w:t>-</w:t>
      </w:r>
      <w:r w:rsidR="004E721C" w:rsidRPr="006C0B16">
        <w:rPr>
          <w:color w:val="000000"/>
        </w:rPr>
        <w:t xml:space="preserve"> </w:t>
      </w:r>
      <w:proofErr w:type="spellStart"/>
      <w:r w:rsidR="00E40C39" w:rsidRPr="006C0B16">
        <w:rPr>
          <w:color w:val="000000"/>
        </w:rPr>
        <w:t>Việc</w:t>
      </w:r>
      <w:proofErr w:type="spellEnd"/>
      <w:r w:rsidR="00E40C39" w:rsidRPr="006C0B16">
        <w:rPr>
          <w:color w:val="000000"/>
        </w:rPr>
        <w:t xml:space="preserve"> </w:t>
      </w:r>
      <w:proofErr w:type="spellStart"/>
      <w:r w:rsidR="00E40C39" w:rsidRPr="006C0B16">
        <w:rPr>
          <w:color w:val="000000"/>
        </w:rPr>
        <w:t>soạn</w:t>
      </w:r>
      <w:proofErr w:type="spellEnd"/>
      <w:r w:rsidR="00E40C39" w:rsidRPr="006C0B16">
        <w:rPr>
          <w:color w:val="000000"/>
        </w:rPr>
        <w:t xml:space="preserve"> </w:t>
      </w:r>
      <w:proofErr w:type="spellStart"/>
      <w:r w:rsidR="00E40C39" w:rsidRPr="006C0B16">
        <w:rPr>
          <w:color w:val="000000"/>
        </w:rPr>
        <w:t>thảo</w:t>
      </w:r>
      <w:proofErr w:type="spellEnd"/>
      <w:r w:rsidR="00E40C39" w:rsidRPr="006C0B16">
        <w:rPr>
          <w:color w:val="000000"/>
        </w:rPr>
        <w:t xml:space="preserve">, </w:t>
      </w:r>
      <w:proofErr w:type="spellStart"/>
      <w:r w:rsidR="00E40C39" w:rsidRPr="006C0B16">
        <w:rPr>
          <w:color w:val="000000"/>
        </w:rPr>
        <w:t>đàm</w:t>
      </w:r>
      <w:proofErr w:type="spellEnd"/>
      <w:r w:rsidR="00E40C39" w:rsidRPr="006C0B16">
        <w:rPr>
          <w:color w:val="000000"/>
        </w:rPr>
        <w:t xml:space="preserve"> </w:t>
      </w:r>
      <w:proofErr w:type="spellStart"/>
      <w:r w:rsidR="00E40C39" w:rsidRPr="006C0B16">
        <w:rPr>
          <w:color w:val="000000"/>
        </w:rPr>
        <w:t>phán</w:t>
      </w:r>
      <w:proofErr w:type="spellEnd"/>
      <w:r w:rsidR="00E40C39" w:rsidRPr="006C0B16">
        <w:rPr>
          <w:color w:val="000000"/>
        </w:rPr>
        <w:t xml:space="preserve"> </w:t>
      </w:r>
      <w:proofErr w:type="spellStart"/>
      <w:r w:rsidR="00E40C39" w:rsidRPr="006C0B16">
        <w:rPr>
          <w:color w:val="000000"/>
        </w:rPr>
        <w:t>các</w:t>
      </w:r>
      <w:proofErr w:type="spellEnd"/>
      <w:r w:rsidR="00E40C39" w:rsidRPr="006C0B16">
        <w:rPr>
          <w:color w:val="000000"/>
        </w:rPr>
        <w:t xml:space="preserve"> </w:t>
      </w:r>
      <w:proofErr w:type="spellStart"/>
      <w:r w:rsidR="00E40C39" w:rsidRPr="006C0B16">
        <w:rPr>
          <w:color w:val="000000"/>
        </w:rPr>
        <w:t>hợp</w:t>
      </w:r>
      <w:proofErr w:type="spellEnd"/>
      <w:r w:rsidR="00E40C39" w:rsidRPr="006C0B16">
        <w:rPr>
          <w:color w:val="000000"/>
        </w:rPr>
        <w:t xml:space="preserve"> </w:t>
      </w:r>
      <w:proofErr w:type="spellStart"/>
      <w:r w:rsidR="00E40C39" w:rsidRPr="006C0B16">
        <w:rPr>
          <w:color w:val="000000"/>
        </w:rPr>
        <w:t>đồng</w:t>
      </w:r>
      <w:proofErr w:type="spellEnd"/>
      <w:r w:rsidR="00E40C39" w:rsidRPr="006C0B16">
        <w:rPr>
          <w:color w:val="000000"/>
        </w:rPr>
        <w:t xml:space="preserve"> </w:t>
      </w:r>
      <w:proofErr w:type="spellStart"/>
      <w:r w:rsidR="00E40C39" w:rsidRPr="006C0B16">
        <w:rPr>
          <w:color w:val="000000"/>
        </w:rPr>
        <w:t>kinh</w:t>
      </w:r>
      <w:proofErr w:type="spellEnd"/>
      <w:r w:rsidR="00E40C39" w:rsidRPr="006C0B16">
        <w:rPr>
          <w:color w:val="000000"/>
        </w:rPr>
        <w:t xml:space="preserve"> </w:t>
      </w:r>
      <w:proofErr w:type="spellStart"/>
      <w:r w:rsidR="00E40C39" w:rsidRPr="006C0B16">
        <w:rPr>
          <w:color w:val="000000"/>
        </w:rPr>
        <w:t>tê</w:t>
      </w:r>
      <w:proofErr w:type="spellEnd"/>
      <w:r w:rsidR="00E40C39" w:rsidRPr="006C0B16">
        <w:rPr>
          <w:color w:val="000000"/>
        </w:rPr>
        <w:t xml:space="preserve">́ do </w:t>
      </w:r>
      <w:proofErr w:type="spellStart"/>
      <w:r w:rsidR="00E40C39" w:rsidRPr="006C0B16">
        <w:rPr>
          <w:color w:val="000000"/>
        </w:rPr>
        <w:t>đơn</w:t>
      </w:r>
      <w:proofErr w:type="spellEnd"/>
      <w:r w:rsidR="00E40C39" w:rsidRPr="006C0B16">
        <w:rPr>
          <w:color w:val="000000"/>
        </w:rPr>
        <w:t xml:space="preserve"> vị </w:t>
      </w:r>
      <w:proofErr w:type="spellStart"/>
      <w:r w:rsidR="00E40C39" w:rsidRPr="006C0B16">
        <w:rPr>
          <w:color w:val="000000"/>
        </w:rPr>
        <w:t>được</w:t>
      </w:r>
      <w:proofErr w:type="spellEnd"/>
      <w:r w:rsidR="00E40C39" w:rsidRPr="006C0B16">
        <w:rPr>
          <w:color w:val="000000"/>
        </w:rPr>
        <w:t xml:space="preserve"> </w:t>
      </w:r>
      <w:proofErr w:type="spellStart"/>
      <w:r w:rsidR="00E40C39" w:rsidRPr="006C0B16">
        <w:rPr>
          <w:color w:val="000000"/>
        </w:rPr>
        <w:t>giao</w:t>
      </w:r>
      <w:proofErr w:type="spellEnd"/>
      <w:r w:rsidR="00E40C39" w:rsidRPr="006C0B16">
        <w:rPr>
          <w:color w:val="000000"/>
        </w:rPr>
        <w:t xml:space="preserve"> </w:t>
      </w:r>
      <w:proofErr w:type="spellStart"/>
      <w:r w:rsidR="00E40C39" w:rsidRPr="006C0B16">
        <w:rPr>
          <w:color w:val="000000"/>
        </w:rPr>
        <w:t>nhiệ</w:t>
      </w:r>
      <w:r w:rsidR="007B0A85" w:rsidRPr="006C0B16">
        <w:rPr>
          <w:color w:val="000000"/>
        </w:rPr>
        <w:t>m</w:t>
      </w:r>
      <w:proofErr w:type="spellEnd"/>
      <w:r w:rsidR="00E40C39" w:rsidRPr="006C0B16">
        <w:rPr>
          <w:color w:val="000000"/>
        </w:rPr>
        <w:t xml:space="preserve"> vụ </w:t>
      </w:r>
      <w:proofErr w:type="spellStart"/>
      <w:r w:rsidR="00E40C39" w:rsidRPr="006C0B16">
        <w:rPr>
          <w:color w:val="000000"/>
        </w:rPr>
        <w:t>thực</w:t>
      </w:r>
      <w:proofErr w:type="spellEnd"/>
      <w:ins w:id="23" w:author="Pham Thi Thu Lan" w:date="2021-01-03T15:58:00Z">
        <w:r w:rsidR="00D432C8">
          <w:rPr>
            <w:color w:val="000000"/>
          </w:rPr>
          <w:t xml:space="preserve"> </w:t>
        </w:r>
        <w:proofErr w:type="spellStart"/>
        <w:r w:rsidR="00D432C8">
          <w:rPr>
            <w:color w:val="000000"/>
          </w:rPr>
          <w:t>hi</w:t>
        </w:r>
        <w:r w:rsidR="00D432C8" w:rsidRPr="00D432C8">
          <w:rPr>
            <w:color w:val="000000"/>
          </w:rPr>
          <w:t>ện</w:t>
        </w:r>
      </w:ins>
      <w:proofErr w:type="spellEnd"/>
      <w:del w:id="24" w:author="Pham Thi Thu Lan" w:date="2021-01-03T15:58:00Z">
        <w:r w:rsidR="00E40C39" w:rsidRPr="006C0B16" w:rsidDel="00D432C8">
          <w:rPr>
            <w:color w:val="000000"/>
          </w:rPr>
          <w:delText xml:space="preserve"> </w:delText>
        </w:r>
      </w:del>
    </w:p>
    <w:p w14:paraId="67491382" w14:textId="77777777" w:rsidR="00AD4AFC" w:rsidRPr="006C0B16" w:rsidRDefault="00E40C39">
      <w:pPr>
        <w:spacing w:before="120" w:line="252" w:lineRule="auto"/>
        <w:ind w:firstLine="284"/>
        <w:jc w:val="both"/>
        <w:rPr>
          <w:color w:val="000000"/>
        </w:rPr>
        <w:pPrChange w:id="25" w:author="Pham Thi Thu Lan" w:date="2021-01-03T15:58:00Z">
          <w:pPr>
            <w:spacing w:before="120" w:line="252" w:lineRule="auto"/>
            <w:jc w:val="both"/>
          </w:pPr>
        </w:pPrChange>
      </w:pPr>
      <w:del w:id="26" w:author="Pham Thi Thu Lan" w:date="2021-01-03T15:58:00Z">
        <w:r w:rsidRPr="006C0B16" w:rsidDel="00D432C8">
          <w:rPr>
            <w:color w:val="000000"/>
          </w:rPr>
          <w:delText>hiện</w:delText>
        </w:r>
      </w:del>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chịu</w:t>
      </w:r>
      <w:proofErr w:type="spellEnd"/>
      <w:r w:rsidRPr="006C0B16">
        <w:rPr>
          <w:color w:val="000000"/>
        </w:rPr>
        <w:t xml:space="preserve"> </w:t>
      </w:r>
      <w:proofErr w:type="spellStart"/>
      <w:r w:rsidRPr="006C0B16">
        <w:rPr>
          <w:color w:val="000000"/>
        </w:rPr>
        <w:t>trách</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w:t>
      </w:r>
      <w:proofErr w:type="spellStart"/>
      <w:r w:rsidRPr="006C0B16">
        <w:rPr>
          <w:color w:val="000000"/>
        </w:rPr>
        <w:t>trước</w:t>
      </w:r>
      <w:proofErr w:type="spellEnd"/>
      <w:r w:rsidRPr="006C0B16">
        <w:rPr>
          <w:color w:val="000000"/>
        </w:rPr>
        <w:t xml:space="preserve"> </w:t>
      </w:r>
      <w:proofErr w:type="spellStart"/>
      <w:r w:rsidRPr="006C0B16">
        <w:rPr>
          <w:color w:val="000000"/>
        </w:rPr>
        <w:t>Hiệu</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pháp</w:t>
      </w:r>
      <w:proofErr w:type="spellEnd"/>
      <w:r w:rsidRPr="006C0B16">
        <w:rPr>
          <w:color w:val="000000"/>
        </w:rPr>
        <w:t xml:space="preserve"> </w:t>
      </w:r>
      <w:proofErr w:type="spellStart"/>
      <w:r w:rsidRPr="006C0B16">
        <w:rPr>
          <w:color w:val="000000"/>
        </w:rPr>
        <w:t>luật</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nội</w:t>
      </w:r>
      <w:proofErr w:type="spellEnd"/>
      <w:r w:rsidRPr="006C0B16">
        <w:rPr>
          <w:color w:val="000000"/>
        </w:rPr>
        <w:t xml:space="preserve"> dung </w:t>
      </w:r>
      <w:proofErr w:type="spellStart"/>
      <w:r w:rsidRPr="006C0B16">
        <w:rPr>
          <w:color w:val="000000"/>
        </w:rPr>
        <w:t>hợp</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Trước</w:t>
      </w:r>
      <w:proofErr w:type="spellEnd"/>
      <w:r w:rsidRPr="006C0B16">
        <w:rPr>
          <w:color w:val="000000"/>
        </w:rPr>
        <w:t xml:space="preserve"> </w:t>
      </w:r>
      <w:proofErr w:type="spellStart"/>
      <w:r w:rsidRPr="006C0B16">
        <w:rPr>
          <w:color w:val="000000"/>
        </w:rPr>
        <w:t>khi</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Hiệu</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thảo</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phải</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hoạ</w:t>
      </w:r>
      <w:r w:rsidR="001C392B" w:rsidRPr="006C0B16">
        <w:rPr>
          <w:color w:val="000000"/>
        </w:rPr>
        <w:t>ch</w:t>
      </w:r>
      <w:proofErr w:type="spellEnd"/>
      <w:r w:rsidR="001C392B" w:rsidRPr="006C0B16">
        <w:rPr>
          <w:color w:val="000000"/>
        </w:rPr>
        <w:t xml:space="preserve"> – </w:t>
      </w:r>
      <w:proofErr w:type="spellStart"/>
      <w:r w:rsidR="001C392B" w:rsidRPr="006C0B16">
        <w:rPr>
          <w:color w:val="000000"/>
        </w:rPr>
        <w:t>Tài</w:t>
      </w:r>
      <w:proofErr w:type="spellEnd"/>
      <w:r w:rsidR="001C392B" w:rsidRPr="006C0B16">
        <w:rPr>
          <w:color w:val="000000"/>
        </w:rPr>
        <w:t xml:space="preserve"> </w:t>
      </w:r>
      <w:proofErr w:type="spellStart"/>
      <w:r w:rsidR="001C392B" w:rsidRPr="006C0B16">
        <w:rPr>
          <w:color w:val="000000"/>
        </w:rPr>
        <w:t>chính</w:t>
      </w:r>
      <w:proofErr w:type="spellEnd"/>
      <w:r w:rsidR="001C392B" w:rsidRPr="006C0B16">
        <w:rPr>
          <w:color w:val="000000"/>
        </w:rPr>
        <w:t xml:space="preserve"> </w:t>
      </w:r>
      <w:proofErr w:type="spellStart"/>
      <w:r w:rsidR="001C392B" w:rsidRPr="006C0B16">
        <w:rPr>
          <w:color w:val="000000"/>
        </w:rPr>
        <w:t>vê</w:t>
      </w:r>
      <w:proofErr w:type="spellEnd"/>
      <w:r w:rsidR="001C392B" w:rsidRPr="006C0B16">
        <w:rPr>
          <w:color w:val="000000"/>
        </w:rPr>
        <w:t xml:space="preserve">̀ </w:t>
      </w:r>
      <w:proofErr w:type="spellStart"/>
      <w:r w:rsidR="001C392B" w:rsidRPr="006C0B16">
        <w:rPr>
          <w:color w:val="000000"/>
        </w:rPr>
        <w:t>định</w:t>
      </w:r>
      <w:proofErr w:type="spellEnd"/>
      <w:r w:rsidR="001C392B" w:rsidRPr="006C0B16">
        <w:rPr>
          <w:color w:val="000000"/>
        </w:rPr>
        <w:t xml:space="preserve"> </w:t>
      </w:r>
      <w:proofErr w:type="spellStart"/>
      <w:r w:rsidR="001C392B" w:rsidRPr="006C0B16">
        <w:rPr>
          <w:color w:val="000000"/>
        </w:rPr>
        <w:t>mức</w:t>
      </w:r>
      <w:proofErr w:type="spellEnd"/>
      <w:r w:rsidR="001C392B" w:rsidRPr="006C0B16">
        <w:rPr>
          <w:color w:val="000000"/>
        </w:rPr>
        <w:t xml:space="preserve">, </w:t>
      </w:r>
      <w:proofErr w:type="spellStart"/>
      <w:r w:rsidRPr="006C0B16">
        <w:rPr>
          <w:color w:val="000000"/>
        </w:rPr>
        <w:t>gia</w:t>
      </w:r>
      <w:proofErr w:type="spellEnd"/>
      <w:r w:rsidRPr="006C0B16">
        <w:rPr>
          <w:color w:val="000000"/>
        </w:rPr>
        <w:t xml:space="preserve">́ trị, </w:t>
      </w:r>
      <w:proofErr w:type="spellStart"/>
      <w:r w:rsidRPr="006C0B16">
        <w:rPr>
          <w:color w:val="000000"/>
        </w:rPr>
        <w:t>nguồn</w:t>
      </w:r>
      <w:proofErr w:type="spellEnd"/>
      <w:r w:rsidRPr="006C0B16">
        <w:rPr>
          <w:color w:val="000000"/>
        </w:rPr>
        <w:t xml:space="preserve"> </w:t>
      </w:r>
      <w:proofErr w:type="spellStart"/>
      <w:r w:rsidRPr="006C0B16">
        <w:rPr>
          <w:color w:val="000000"/>
        </w:rPr>
        <w:t>kinh</w:t>
      </w:r>
      <w:proofErr w:type="spellEnd"/>
      <w:r w:rsidRPr="006C0B16">
        <w:rPr>
          <w:color w:val="000000"/>
        </w:rPr>
        <w:t xml:space="preserve"> </w:t>
      </w:r>
      <w:r w:rsidR="00AD4AFC" w:rsidRPr="006C0B16">
        <w:rPr>
          <w:color w:val="000000"/>
        </w:rPr>
        <w:t xml:space="preserve">phí, </w:t>
      </w:r>
      <w:proofErr w:type="spellStart"/>
      <w:r w:rsidR="00AD4AFC" w:rsidRPr="006C0B16">
        <w:rPr>
          <w:color w:val="000000"/>
        </w:rPr>
        <w:t>phương</w:t>
      </w:r>
      <w:proofErr w:type="spellEnd"/>
      <w:r w:rsidR="00AD4AFC" w:rsidRPr="006C0B16">
        <w:rPr>
          <w:color w:val="000000"/>
        </w:rPr>
        <w:t xml:space="preserve"> </w:t>
      </w:r>
      <w:proofErr w:type="spellStart"/>
      <w:r w:rsidR="00AD4AFC" w:rsidRPr="006C0B16">
        <w:rPr>
          <w:color w:val="000000"/>
        </w:rPr>
        <w:t>thức</w:t>
      </w:r>
      <w:proofErr w:type="spellEnd"/>
      <w:r w:rsidR="00AD4AFC" w:rsidRPr="006C0B16">
        <w:rPr>
          <w:color w:val="000000"/>
        </w:rPr>
        <w:t xml:space="preserve"> </w:t>
      </w:r>
      <w:proofErr w:type="spellStart"/>
      <w:r w:rsidR="00AD4AFC" w:rsidRPr="006C0B16">
        <w:rPr>
          <w:color w:val="000000"/>
        </w:rPr>
        <w:t>thanh</w:t>
      </w:r>
      <w:proofErr w:type="spellEnd"/>
      <w:r w:rsidR="00AD4AFC" w:rsidRPr="006C0B16">
        <w:rPr>
          <w:color w:val="000000"/>
        </w:rPr>
        <w:t xml:space="preserve"> </w:t>
      </w:r>
      <w:proofErr w:type="spellStart"/>
      <w:r w:rsidR="00AD4AFC" w:rsidRPr="006C0B16">
        <w:rPr>
          <w:color w:val="000000"/>
        </w:rPr>
        <w:t>toán</w:t>
      </w:r>
      <w:proofErr w:type="spellEnd"/>
      <w:r w:rsidR="00AD4AFC" w:rsidRPr="006C0B16">
        <w:rPr>
          <w:color w:val="000000"/>
        </w:rPr>
        <w:t>.</w:t>
      </w:r>
    </w:p>
    <w:p w14:paraId="797E607A" w14:textId="77777777" w:rsidR="00E40C39" w:rsidRPr="006C0B16" w:rsidRDefault="006B2471" w:rsidP="006B2471">
      <w:pPr>
        <w:spacing w:before="120" w:line="252" w:lineRule="auto"/>
        <w:ind w:firstLine="360"/>
        <w:jc w:val="both"/>
        <w:rPr>
          <w:color w:val="000000"/>
        </w:rPr>
      </w:pPr>
      <w:r w:rsidRPr="006C0B16">
        <w:rPr>
          <w:color w:val="000000"/>
        </w:rPr>
        <w:t>-</w:t>
      </w:r>
      <w:r w:rsidR="004E721C" w:rsidRPr="006C0B16">
        <w:rPr>
          <w:color w:val="000000"/>
        </w:rPr>
        <w:t xml:space="preserve"> </w:t>
      </w:r>
      <w:proofErr w:type="spellStart"/>
      <w:r w:rsidR="00E40C39" w:rsidRPr="006C0B16">
        <w:rPr>
          <w:color w:val="000000"/>
        </w:rPr>
        <w:t>Hợp</w:t>
      </w:r>
      <w:proofErr w:type="spellEnd"/>
      <w:r w:rsidR="00E40C39" w:rsidRPr="006C0B16">
        <w:rPr>
          <w:color w:val="000000"/>
        </w:rPr>
        <w:t xml:space="preserve"> </w:t>
      </w:r>
      <w:proofErr w:type="spellStart"/>
      <w:r w:rsidR="00E40C39" w:rsidRPr="006C0B16">
        <w:rPr>
          <w:color w:val="000000"/>
        </w:rPr>
        <w:t>đồng</w:t>
      </w:r>
      <w:proofErr w:type="spellEnd"/>
      <w:r w:rsidR="00E40C39" w:rsidRPr="006C0B16">
        <w:rPr>
          <w:color w:val="000000"/>
        </w:rPr>
        <w:t xml:space="preserve"> </w:t>
      </w:r>
      <w:proofErr w:type="spellStart"/>
      <w:r w:rsidR="00E40C39" w:rsidRPr="006C0B16">
        <w:rPr>
          <w:color w:val="000000"/>
        </w:rPr>
        <w:t>kinh</w:t>
      </w:r>
      <w:proofErr w:type="spellEnd"/>
      <w:r w:rsidR="00E40C39" w:rsidRPr="006C0B16">
        <w:rPr>
          <w:color w:val="000000"/>
        </w:rPr>
        <w:t xml:space="preserve"> </w:t>
      </w:r>
      <w:proofErr w:type="spellStart"/>
      <w:r w:rsidR="00E40C39" w:rsidRPr="006C0B16">
        <w:rPr>
          <w:color w:val="000000"/>
        </w:rPr>
        <w:t>tê</w:t>
      </w:r>
      <w:proofErr w:type="spellEnd"/>
      <w:r w:rsidR="00E40C39" w:rsidRPr="006C0B16">
        <w:rPr>
          <w:color w:val="000000"/>
        </w:rPr>
        <w:t xml:space="preserve">́ do </w:t>
      </w:r>
      <w:proofErr w:type="spellStart"/>
      <w:r w:rsidR="00E40C39" w:rsidRPr="006C0B16">
        <w:rPr>
          <w:color w:val="000000"/>
        </w:rPr>
        <w:t>đơn</w:t>
      </w:r>
      <w:proofErr w:type="spellEnd"/>
      <w:r w:rsidR="00E40C39" w:rsidRPr="006C0B16">
        <w:rPr>
          <w:color w:val="000000"/>
        </w:rPr>
        <w:t xml:space="preserve"> vị </w:t>
      </w:r>
      <w:proofErr w:type="spellStart"/>
      <w:r w:rsidR="00E40C39" w:rsidRPr="006C0B16">
        <w:rPr>
          <w:color w:val="000000"/>
        </w:rPr>
        <w:t>được</w:t>
      </w:r>
      <w:proofErr w:type="spellEnd"/>
      <w:r w:rsidR="00E40C39" w:rsidRPr="006C0B16">
        <w:rPr>
          <w:color w:val="000000"/>
        </w:rPr>
        <w:t xml:space="preserve"> </w:t>
      </w:r>
      <w:proofErr w:type="spellStart"/>
      <w:r w:rsidR="00E40C39" w:rsidRPr="006C0B16">
        <w:rPr>
          <w:color w:val="000000"/>
        </w:rPr>
        <w:t>giao</w:t>
      </w:r>
      <w:proofErr w:type="spellEnd"/>
      <w:r w:rsidR="00E40C39" w:rsidRPr="006C0B16">
        <w:rPr>
          <w:color w:val="000000"/>
        </w:rPr>
        <w:t xml:space="preserve"> </w:t>
      </w:r>
      <w:proofErr w:type="spellStart"/>
      <w:r w:rsidR="00E40C39" w:rsidRPr="006C0B16">
        <w:rPr>
          <w:color w:val="000000"/>
        </w:rPr>
        <w:t>nhiệm</w:t>
      </w:r>
      <w:proofErr w:type="spellEnd"/>
      <w:r w:rsidR="00E40C39" w:rsidRPr="006C0B16">
        <w:rPr>
          <w:color w:val="000000"/>
        </w:rPr>
        <w:t xml:space="preserve"> vụ </w:t>
      </w:r>
      <w:proofErr w:type="spellStart"/>
      <w:r w:rsidR="00E40C39" w:rsidRPr="006C0B16">
        <w:rPr>
          <w:color w:val="000000"/>
        </w:rPr>
        <w:t>thực</w:t>
      </w:r>
      <w:proofErr w:type="spellEnd"/>
      <w:r w:rsidR="00E40C39" w:rsidRPr="006C0B16">
        <w:rPr>
          <w:color w:val="000000"/>
        </w:rPr>
        <w:t xml:space="preserve"> </w:t>
      </w:r>
      <w:proofErr w:type="spellStart"/>
      <w:r w:rsidR="00E40C39" w:rsidRPr="006C0B16">
        <w:rPr>
          <w:color w:val="000000"/>
        </w:rPr>
        <w:t>hiện</w:t>
      </w:r>
      <w:proofErr w:type="spellEnd"/>
      <w:r w:rsidR="00E40C39" w:rsidRPr="006C0B16">
        <w:rPr>
          <w:color w:val="000000"/>
        </w:rPr>
        <w:t xml:space="preserve"> </w:t>
      </w:r>
      <w:proofErr w:type="spellStart"/>
      <w:r w:rsidR="00E40C39" w:rsidRPr="006C0B16">
        <w:rPr>
          <w:color w:val="000000"/>
        </w:rPr>
        <w:t>phải</w:t>
      </w:r>
      <w:proofErr w:type="spellEnd"/>
      <w:r w:rsidR="00E40C39" w:rsidRPr="006C0B16">
        <w:rPr>
          <w:color w:val="000000"/>
        </w:rPr>
        <w:t xml:space="preserve"> </w:t>
      </w:r>
      <w:proofErr w:type="spellStart"/>
      <w:r w:rsidR="00E40C39" w:rsidRPr="006C0B16">
        <w:rPr>
          <w:color w:val="000000"/>
        </w:rPr>
        <w:t>chịu</w:t>
      </w:r>
      <w:proofErr w:type="spellEnd"/>
      <w:r w:rsidR="00E40C39" w:rsidRPr="006C0B16">
        <w:rPr>
          <w:color w:val="000000"/>
        </w:rPr>
        <w:t xml:space="preserve"> </w:t>
      </w:r>
      <w:proofErr w:type="spellStart"/>
      <w:r w:rsidR="00E40C39" w:rsidRPr="006C0B16">
        <w:rPr>
          <w:color w:val="000000"/>
        </w:rPr>
        <w:t>sư</w:t>
      </w:r>
      <w:proofErr w:type="spellEnd"/>
      <w:r w:rsidR="00E40C39" w:rsidRPr="006C0B16">
        <w:rPr>
          <w:color w:val="000000"/>
        </w:rPr>
        <w:t xml:space="preserve">̣ </w:t>
      </w:r>
      <w:proofErr w:type="spellStart"/>
      <w:r w:rsidR="00E40C39" w:rsidRPr="006C0B16">
        <w:rPr>
          <w:color w:val="000000"/>
        </w:rPr>
        <w:t>kiểm</w:t>
      </w:r>
      <w:proofErr w:type="spellEnd"/>
      <w:r w:rsidR="00E40C39" w:rsidRPr="006C0B16">
        <w:rPr>
          <w:color w:val="000000"/>
        </w:rPr>
        <w:t xml:space="preserve"> </w:t>
      </w:r>
      <w:proofErr w:type="spellStart"/>
      <w:r w:rsidR="00E40C39" w:rsidRPr="006C0B16">
        <w:rPr>
          <w:color w:val="000000"/>
        </w:rPr>
        <w:t>tra</w:t>
      </w:r>
      <w:proofErr w:type="spellEnd"/>
      <w:r w:rsidR="00E40C39" w:rsidRPr="006C0B16">
        <w:rPr>
          <w:color w:val="000000"/>
        </w:rPr>
        <w:t xml:space="preserve"> </w:t>
      </w:r>
      <w:proofErr w:type="spellStart"/>
      <w:r w:rsidR="00E40C39" w:rsidRPr="006C0B16">
        <w:rPr>
          <w:color w:val="000000"/>
        </w:rPr>
        <w:t>thường</w:t>
      </w:r>
      <w:proofErr w:type="spellEnd"/>
      <w:r w:rsidR="00E40C39" w:rsidRPr="006C0B16">
        <w:rPr>
          <w:color w:val="000000"/>
        </w:rPr>
        <w:t xml:space="preserve"> </w:t>
      </w:r>
      <w:proofErr w:type="spellStart"/>
      <w:r w:rsidR="00E40C39" w:rsidRPr="006C0B16">
        <w:rPr>
          <w:color w:val="000000"/>
        </w:rPr>
        <w:t>xuyên</w:t>
      </w:r>
      <w:proofErr w:type="spellEnd"/>
      <w:r w:rsidR="00E40C39" w:rsidRPr="006C0B16">
        <w:rPr>
          <w:color w:val="000000"/>
        </w:rPr>
        <w:t xml:space="preserve">, </w:t>
      </w:r>
      <w:proofErr w:type="spellStart"/>
      <w:r w:rsidR="00E40C39" w:rsidRPr="006C0B16">
        <w:rPr>
          <w:color w:val="000000"/>
        </w:rPr>
        <w:t>đột</w:t>
      </w:r>
      <w:proofErr w:type="spellEnd"/>
      <w:r w:rsidR="00E40C39" w:rsidRPr="006C0B16">
        <w:rPr>
          <w:color w:val="000000"/>
        </w:rPr>
        <w:t xml:space="preserve"> </w:t>
      </w:r>
      <w:proofErr w:type="spellStart"/>
      <w:r w:rsidR="00E40C39" w:rsidRPr="006C0B16">
        <w:rPr>
          <w:color w:val="000000"/>
        </w:rPr>
        <w:t>xuất</w:t>
      </w:r>
      <w:proofErr w:type="spellEnd"/>
      <w:r w:rsidR="00E40C39" w:rsidRPr="006C0B16">
        <w:rPr>
          <w:color w:val="000000"/>
        </w:rPr>
        <w:t xml:space="preserve"> </w:t>
      </w:r>
      <w:proofErr w:type="spellStart"/>
      <w:r w:rsidR="00E40C39" w:rsidRPr="006C0B16">
        <w:rPr>
          <w:color w:val="000000"/>
        </w:rPr>
        <w:t>của</w:t>
      </w:r>
      <w:proofErr w:type="spellEnd"/>
      <w:r w:rsidR="00E40C39" w:rsidRPr="006C0B16">
        <w:rPr>
          <w:color w:val="000000"/>
        </w:rPr>
        <w:t xml:space="preserve"> </w:t>
      </w:r>
      <w:proofErr w:type="spellStart"/>
      <w:r w:rsidR="00E40C39" w:rsidRPr="006C0B16">
        <w:rPr>
          <w:color w:val="000000"/>
        </w:rPr>
        <w:t>Hiệu</w:t>
      </w:r>
      <w:proofErr w:type="spellEnd"/>
      <w:r w:rsidR="00E40C39" w:rsidRPr="006C0B16">
        <w:rPr>
          <w:color w:val="000000"/>
        </w:rPr>
        <w:t xml:space="preserve"> </w:t>
      </w:r>
      <w:proofErr w:type="spellStart"/>
      <w:r w:rsidR="00E40C39" w:rsidRPr="006C0B16">
        <w:rPr>
          <w:color w:val="000000"/>
        </w:rPr>
        <w:t>trưởng</w:t>
      </w:r>
      <w:proofErr w:type="spellEnd"/>
      <w:r w:rsidR="00E40C39" w:rsidRPr="006C0B16">
        <w:rPr>
          <w:color w:val="000000"/>
        </w:rPr>
        <w:t xml:space="preserve"> </w:t>
      </w:r>
      <w:proofErr w:type="spellStart"/>
      <w:r w:rsidR="00E40C39" w:rsidRPr="006C0B16">
        <w:rPr>
          <w:color w:val="000000"/>
        </w:rPr>
        <w:t>hoặc</w:t>
      </w:r>
      <w:proofErr w:type="spellEnd"/>
      <w:r w:rsidR="00E40C39" w:rsidRPr="006C0B16">
        <w:rPr>
          <w:color w:val="000000"/>
        </w:rPr>
        <w:t xml:space="preserve"> </w:t>
      </w:r>
      <w:proofErr w:type="spellStart"/>
      <w:r w:rsidR="00E40C39" w:rsidRPr="006C0B16">
        <w:rPr>
          <w:color w:val="000000"/>
        </w:rPr>
        <w:t>đơn</w:t>
      </w:r>
      <w:proofErr w:type="spellEnd"/>
      <w:r w:rsidR="00E40C39" w:rsidRPr="006C0B16">
        <w:rPr>
          <w:color w:val="000000"/>
        </w:rPr>
        <w:t xml:space="preserve"> vị, cá </w:t>
      </w:r>
      <w:proofErr w:type="spellStart"/>
      <w:r w:rsidR="00E40C39" w:rsidRPr="006C0B16">
        <w:rPr>
          <w:color w:val="000000"/>
        </w:rPr>
        <w:t>nhân</w:t>
      </w:r>
      <w:proofErr w:type="spellEnd"/>
      <w:r w:rsidR="00E40C39" w:rsidRPr="006C0B16">
        <w:rPr>
          <w:color w:val="000000"/>
        </w:rPr>
        <w:t xml:space="preserve"> </w:t>
      </w:r>
      <w:proofErr w:type="spellStart"/>
      <w:r w:rsidR="00E40C39" w:rsidRPr="006C0B16">
        <w:rPr>
          <w:color w:val="000000"/>
        </w:rPr>
        <w:t>được</w:t>
      </w:r>
      <w:proofErr w:type="spellEnd"/>
      <w:r w:rsidR="00E40C39" w:rsidRPr="006C0B16">
        <w:rPr>
          <w:color w:val="000000"/>
        </w:rPr>
        <w:t xml:space="preserve"> </w:t>
      </w:r>
      <w:proofErr w:type="spellStart"/>
      <w:r w:rsidR="00E40C39" w:rsidRPr="006C0B16">
        <w:rPr>
          <w:color w:val="000000"/>
        </w:rPr>
        <w:t>Hiệu</w:t>
      </w:r>
      <w:proofErr w:type="spellEnd"/>
      <w:r w:rsidR="00E40C39" w:rsidRPr="006C0B16">
        <w:rPr>
          <w:color w:val="000000"/>
        </w:rPr>
        <w:t xml:space="preserve"> </w:t>
      </w:r>
      <w:proofErr w:type="spellStart"/>
      <w:r w:rsidR="00E40C39" w:rsidRPr="006C0B16">
        <w:rPr>
          <w:color w:val="000000"/>
        </w:rPr>
        <w:t>trưởng</w:t>
      </w:r>
      <w:proofErr w:type="spellEnd"/>
      <w:r w:rsidR="00E40C39" w:rsidRPr="006C0B16">
        <w:rPr>
          <w:color w:val="000000"/>
        </w:rPr>
        <w:t xml:space="preserve"> </w:t>
      </w:r>
      <w:proofErr w:type="spellStart"/>
      <w:r w:rsidR="00E40C39" w:rsidRPr="006C0B16">
        <w:rPr>
          <w:color w:val="000000"/>
        </w:rPr>
        <w:t>giao</w:t>
      </w:r>
      <w:proofErr w:type="spellEnd"/>
      <w:r w:rsidR="00E40C39" w:rsidRPr="006C0B16">
        <w:rPr>
          <w:color w:val="000000"/>
        </w:rPr>
        <w:t xml:space="preserve"> </w:t>
      </w:r>
      <w:proofErr w:type="spellStart"/>
      <w:r w:rsidR="00E40C39" w:rsidRPr="006C0B16">
        <w:rPr>
          <w:color w:val="000000"/>
        </w:rPr>
        <w:t>kiểm</w:t>
      </w:r>
      <w:proofErr w:type="spellEnd"/>
      <w:r w:rsidR="00E40C39" w:rsidRPr="006C0B16">
        <w:rPr>
          <w:color w:val="000000"/>
        </w:rPr>
        <w:t xml:space="preserve"> </w:t>
      </w:r>
      <w:proofErr w:type="spellStart"/>
      <w:r w:rsidR="00E40C39" w:rsidRPr="006C0B16">
        <w:rPr>
          <w:color w:val="000000"/>
        </w:rPr>
        <w:t>tra</w:t>
      </w:r>
      <w:proofErr w:type="spellEnd"/>
      <w:r w:rsidR="00E40C39" w:rsidRPr="006C0B16">
        <w:rPr>
          <w:color w:val="000000"/>
        </w:rPr>
        <w:t xml:space="preserve">; </w:t>
      </w:r>
      <w:proofErr w:type="spellStart"/>
      <w:r w:rsidR="00E40C39" w:rsidRPr="006C0B16">
        <w:rPr>
          <w:color w:val="000000"/>
        </w:rPr>
        <w:t>đơn</w:t>
      </w:r>
      <w:proofErr w:type="spellEnd"/>
      <w:r w:rsidR="00E40C39" w:rsidRPr="006C0B16">
        <w:rPr>
          <w:color w:val="000000"/>
        </w:rPr>
        <w:t xml:space="preserve"> vị </w:t>
      </w:r>
      <w:proofErr w:type="spellStart"/>
      <w:r w:rsidR="00E40C39" w:rsidRPr="006C0B16">
        <w:rPr>
          <w:color w:val="000000"/>
        </w:rPr>
        <w:t>được</w:t>
      </w:r>
      <w:proofErr w:type="spellEnd"/>
      <w:r w:rsidR="00E40C39" w:rsidRPr="006C0B16">
        <w:rPr>
          <w:color w:val="000000"/>
        </w:rPr>
        <w:t xml:space="preserve"> </w:t>
      </w:r>
      <w:proofErr w:type="spellStart"/>
      <w:r w:rsidR="00E40C39" w:rsidRPr="006C0B16">
        <w:rPr>
          <w:color w:val="000000"/>
        </w:rPr>
        <w:t>giao</w:t>
      </w:r>
      <w:proofErr w:type="spellEnd"/>
      <w:r w:rsidR="00E40C39" w:rsidRPr="006C0B16">
        <w:rPr>
          <w:color w:val="000000"/>
        </w:rPr>
        <w:t xml:space="preserve"> </w:t>
      </w:r>
      <w:proofErr w:type="spellStart"/>
      <w:r w:rsidR="00E40C39" w:rsidRPr="006C0B16">
        <w:rPr>
          <w:color w:val="000000"/>
        </w:rPr>
        <w:t>nhiệm</w:t>
      </w:r>
      <w:proofErr w:type="spellEnd"/>
      <w:r w:rsidR="00E40C39" w:rsidRPr="006C0B16">
        <w:rPr>
          <w:color w:val="000000"/>
        </w:rPr>
        <w:t xml:space="preserve"> vụ là </w:t>
      </w:r>
      <w:proofErr w:type="spellStart"/>
      <w:r w:rsidR="00E40C39" w:rsidRPr="006C0B16">
        <w:rPr>
          <w:color w:val="000000"/>
        </w:rPr>
        <w:t>đầu</w:t>
      </w:r>
      <w:proofErr w:type="spellEnd"/>
      <w:r w:rsidR="00E40C39" w:rsidRPr="006C0B16">
        <w:rPr>
          <w:color w:val="000000"/>
        </w:rPr>
        <w:t xml:space="preserve"> </w:t>
      </w:r>
      <w:proofErr w:type="spellStart"/>
      <w:r w:rsidR="00E40C39" w:rsidRPr="006C0B16">
        <w:rPr>
          <w:color w:val="000000"/>
        </w:rPr>
        <w:t>mối</w:t>
      </w:r>
      <w:proofErr w:type="spellEnd"/>
      <w:r w:rsidR="00E40C39" w:rsidRPr="006C0B16">
        <w:rPr>
          <w:color w:val="000000"/>
        </w:rPr>
        <w:t xml:space="preserve"> </w:t>
      </w:r>
      <w:proofErr w:type="spellStart"/>
      <w:r w:rsidR="00E40C39" w:rsidRPr="006C0B16">
        <w:rPr>
          <w:color w:val="000000"/>
        </w:rPr>
        <w:t>chịu</w:t>
      </w:r>
      <w:proofErr w:type="spellEnd"/>
      <w:r w:rsidR="00E40C39" w:rsidRPr="006C0B16">
        <w:rPr>
          <w:color w:val="000000"/>
        </w:rPr>
        <w:t xml:space="preserve"> </w:t>
      </w:r>
      <w:proofErr w:type="spellStart"/>
      <w:r w:rsidR="00E40C39" w:rsidRPr="006C0B16">
        <w:rPr>
          <w:color w:val="000000"/>
        </w:rPr>
        <w:t>trách</w:t>
      </w:r>
      <w:proofErr w:type="spellEnd"/>
      <w:r w:rsidR="00E40C39" w:rsidRPr="006C0B16">
        <w:rPr>
          <w:color w:val="000000"/>
        </w:rPr>
        <w:t xml:space="preserve"> </w:t>
      </w:r>
      <w:proofErr w:type="spellStart"/>
      <w:r w:rsidR="00E40C39" w:rsidRPr="006C0B16">
        <w:rPr>
          <w:color w:val="000000"/>
        </w:rPr>
        <w:t>nhiệm</w:t>
      </w:r>
      <w:proofErr w:type="spellEnd"/>
      <w:r w:rsidR="00E40C39" w:rsidRPr="006C0B16">
        <w:rPr>
          <w:color w:val="000000"/>
        </w:rPr>
        <w:t xml:space="preserve"> </w:t>
      </w:r>
      <w:proofErr w:type="spellStart"/>
      <w:r w:rsidR="00E40C39" w:rsidRPr="006C0B16">
        <w:rPr>
          <w:color w:val="000000"/>
        </w:rPr>
        <w:t>thự</w:t>
      </w:r>
      <w:r w:rsidR="00D947F1" w:rsidRPr="006C0B16">
        <w:rPr>
          <w:color w:val="000000"/>
        </w:rPr>
        <w:t>c</w:t>
      </w:r>
      <w:proofErr w:type="spellEnd"/>
      <w:r w:rsidR="00D947F1" w:rsidRPr="006C0B16">
        <w:rPr>
          <w:color w:val="000000"/>
        </w:rPr>
        <w:t xml:space="preserve"> </w:t>
      </w:r>
      <w:proofErr w:type="spellStart"/>
      <w:r w:rsidR="00D947F1" w:rsidRPr="006C0B16">
        <w:rPr>
          <w:color w:val="000000"/>
        </w:rPr>
        <w:t>hiện</w:t>
      </w:r>
      <w:proofErr w:type="spellEnd"/>
      <w:r w:rsidR="00D947F1" w:rsidRPr="006C0B16">
        <w:rPr>
          <w:color w:val="000000"/>
        </w:rPr>
        <w:t xml:space="preserve"> </w:t>
      </w:r>
      <w:proofErr w:type="spellStart"/>
      <w:r w:rsidR="00D947F1" w:rsidRPr="006C0B16">
        <w:rPr>
          <w:color w:val="000000"/>
        </w:rPr>
        <w:t>nghĩa</w:t>
      </w:r>
      <w:proofErr w:type="spellEnd"/>
      <w:r w:rsidR="00D947F1" w:rsidRPr="006C0B16">
        <w:rPr>
          <w:color w:val="000000"/>
        </w:rPr>
        <w:t xml:space="preserve"> vụ </w:t>
      </w:r>
      <w:proofErr w:type="spellStart"/>
      <w:r w:rsidR="00D947F1" w:rsidRPr="006C0B16">
        <w:rPr>
          <w:color w:val="000000"/>
        </w:rPr>
        <w:t>của</w:t>
      </w:r>
      <w:proofErr w:type="spellEnd"/>
      <w:r w:rsidR="00D947F1" w:rsidRPr="006C0B16">
        <w:rPr>
          <w:color w:val="000000"/>
        </w:rPr>
        <w:t xml:space="preserve"> </w:t>
      </w:r>
      <w:proofErr w:type="spellStart"/>
      <w:r w:rsidR="00D947F1" w:rsidRPr="006C0B16">
        <w:rPr>
          <w:color w:val="000000"/>
        </w:rPr>
        <w:t>Trường</w:t>
      </w:r>
      <w:proofErr w:type="spellEnd"/>
      <w:r w:rsidR="00D947F1" w:rsidRPr="006C0B16">
        <w:rPr>
          <w:color w:val="000000"/>
        </w:rPr>
        <w:t>,</w:t>
      </w:r>
      <w:r w:rsidR="00E40C39" w:rsidRPr="006C0B16">
        <w:rPr>
          <w:color w:val="000000"/>
        </w:rPr>
        <w:t xml:space="preserve"> </w:t>
      </w:r>
      <w:proofErr w:type="spellStart"/>
      <w:r w:rsidR="00E40C39" w:rsidRPr="006C0B16">
        <w:rPr>
          <w:color w:val="000000"/>
        </w:rPr>
        <w:t>nếu</w:t>
      </w:r>
      <w:proofErr w:type="spellEnd"/>
      <w:r w:rsidR="00E40C39" w:rsidRPr="006C0B16">
        <w:rPr>
          <w:color w:val="000000"/>
        </w:rPr>
        <w:t xml:space="preserve"> </w:t>
      </w:r>
      <w:proofErr w:type="spellStart"/>
      <w:r w:rsidR="00E40C39" w:rsidRPr="006C0B16">
        <w:rPr>
          <w:color w:val="000000"/>
        </w:rPr>
        <w:t>đê</w:t>
      </w:r>
      <w:proofErr w:type="spellEnd"/>
      <w:r w:rsidR="00E40C39" w:rsidRPr="006C0B16">
        <w:rPr>
          <w:color w:val="000000"/>
        </w:rPr>
        <w:t xml:space="preserve">̉ </w:t>
      </w:r>
      <w:proofErr w:type="spellStart"/>
      <w:r w:rsidR="00E40C39" w:rsidRPr="006C0B16">
        <w:rPr>
          <w:color w:val="000000"/>
        </w:rPr>
        <w:t>xảy</w:t>
      </w:r>
      <w:proofErr w:type="spellEnd"/>
      <w:r w:rsidR="00E40C39" w:rsidRPr="006C0B16">
        <w:rPr>
          <w:color w:val="000000"/>
        </w:rPr>
        <w:t xml:space="preserve"> </w:t>
      </w:r>
      <w:proofErr w:type="spellStart"/>
      <w:r w:rsidR="00E40C39" w:rsidRPr="006C0B16">
        <w:rPr>
          <w:color w:val="000000"/>
        </w:rPr>
        <w:t>ra</w:t>
      </w:r>
      <w:proofErr w:type="spellEnd"/>
      <w:r w:rsidR="00E40C39" w:rsidRPr="006C0B16">
        <w:rPr>
          <w:color w:val="000000"/>
        </w:rPr>
        <w:t xml:space="preserve"> </w:t>
      </w:r>
      <w:proofErr w:type="spellStart"/>
      <w:r w:rsidR="00E40C39" w:rsidRPr="006C0B16">
        <w:rPr>
          <w:color w:val="000000"/>
        </w:rPr>
        <w:t>khiếu</w:t>
      </w:r>
      <w:proofErr w:type="spellEnd"/>
      <w:r w:rsidR="00E40C39" w:rsidRPr="006C0B16">
        <w:rPr>
          <w:color w:val="000000"/>
        </w:rPr>
        <w:t xml:space="preserve"> </w:t>
      </w:r>
      <w:proofErr w:type="spellStart"/>
      <w:r w:rsidR="00E40C39" w:rsidRPr="006C0B16">
        <w:rPr>
          <w:color w:val="000000"/>
        </w:rPr>
        <w:t>nại</w:t>
      </w:r>
      <w:proofErr w:type="spellEnd"/>
      <w:r w:rsidR="00E40C39" w:rsidRPr="006C0B16">
        <w:rPr>
          <w:color w:val="000000"/>
        </w:rPr>
        <w:t xml:space="preserve">, </w:t>
      </w:r>
      <w:proofErr w:type="spellStart"/>
      <w:r w:rsidR="00E40C39" w:rsidRPr="006C0B16">
        <w:rPr>
          <w:color w:val="000000"/>
        </w:rPr>
        <w:t>khiếu</w:t>
      </w:r>
      <w:proofErr w:type="spellEnd"/>
      <w:r w:rsidR="00E40C39" w:rsidRPr="006C0B16">
        <w:rPr>
          <w:color w:val="000000"/>
        </w:rPr>
        <w:t xml:space="preserve"> </w:t>
      </w:r>
      <w:proofErr w:type="spellStart"/>
      <w:r w:rsidR="00E40C39" w:rsidRPr="006C0B16">
        <w:rPr>
          <w:color w:val="000000"/>
        </w:rPr>
        <w:t>kiện</w:t>
      </w:r>
      <w:proofErr w:type="spellEnd"/>
      <w:r w:rsidR="00E40C39" w:rsidRPr="006C0B16">
        <w:rPr>
          <w:color w:val="000000"/>
        </w:rPr>
        <w:t xml:space="preserve"> </w:t>
      </w:r>
      <w:proofErr w:type="spellStart"/>
      <w:r w:rsidR="00E40C39" w:rsidRPr="006C0B16">
        <w:rPr>
          <w:color w:val="000000"/>
        </w:rPr>
        <w:t>thi</w:t>
      </w:r>
      <w:proofErr w:type="spellEnd"/>
      <w:r w:rsidR="00E40C39" w:rsidRPr="006C0B16">
        <w:rPr>
          <w:color w:val="000000"/>
        </w:rPr>
        <w:t xml:space="preserve">̀ </w:t>
      </w:r>
      <w:proofErr w:type="spellStart"/>
      <w:r w:rsidR="00E40C39" w:rsidRPr="006C0B16">
        <w:rPr>
          <w:color w:val="000000"/>
        </w:rPr>
        <w:t>phải</w:t>
      </w:r>
      <w:proofErr w:type="spellEnd"/>
      <w:r w:rsidR="00E40C39" w:rsidRPr="006C0B16">
        <w:rPr>
          <w:color w:val="000000"/>
        </w:rPr>
        <w:t xml:space="preserve"> </w:t>
      </w:r>
      <w:proofErr w:type="spellStart"/>
      <w:r w:rsidR="00E40C39" w:rsidRPr="006C0B16">
        <w:rPr>
          <w:color w:val="000000"/>
        </w:rPr>
        <w:t>chịu</w:t>
      </w:r>
      <w:proofErr w:type="spellEnd"/>
      <w:r w:rsidR="00E40C39" w:rsidRPr="006C0B16">
        <w:rPr>
          <w:color w:val="000000"/>
        </w:rPr>
        <w:t xml:space="preserve"> </w:t>
      </w:r>
      <w:proofErr w:type="spellStart"/>
      <w:r w:rsidR="00E40C39" w:rsidRPr="006C0B16">
        <w:rPr>
          <w:color w:val="000000"/>
        </w:rPr>
        <w:t>trách</w:t>
      </w:r>
      <w:proofErr w:type="spellEnd"/>
      <w:r w:rsidR="00E40C39" w:rsidRPr="006C0B16">
        <w:rPr>
          <w:color w:val="000000"/>
        </w:rPr>
        <w:t xml:space="preserve"> </w:t>
      </w:r>
      <w:proofErr w:type="spellStart"/>
      <w:r w:rsidR="00E40C39" w:rsidRPr="006C0B16">
        <w:rPr>
          <w:color w:val="000000"/>
        </w:rPr>
        <w:t>nhiệ</w:t>
      </w:r>
      <w:r w:rsidR="007B0A85" w:rsidRPr="006C0B16">
        <w:rPr>
          <w:color w:val="000000"/>
        </w:rPr>
        <w:t>m</w:t>
      </w:r>
      <w:proofErr w:type="spellEnd"/>
      <w:r w:rsidR="00E40C39" w:rsidRPr="006C0B16">
        <w:rPr>
          <w:color w:val="000000"/>
        </w:rPr>
        <w:t xml:space="preserve"> </w:t>
      </w:r>
      <w:proofErr w:type="spellStart"/>
      <w:r w:rsidR="00E40C39" w:rsidRPr="006C0B16">
        <w:rPr>
          <w:color w:val="000000"/>
        </w:rPr>
        <w:t>trước</w:t>
      </w:r>
      <w:proofErr w:type="spellEnd"/>
      <w:r w:rsidR="00E40C39" w:rsidRPr="006C0B16">
        <w:rPr>
          <w:color w:val="000000"/>
        </w:rPr>
        <w:t xml:space="preserve"> </w:t>
      </w:r>
      <w:proofErr w:type="spellStart"/>
      <w:r w:rsidR="00E40C39" w:rsidRPr="006C0B16">
        <w:rPr>
          <w:color w:val="000000"/>
        </w:rPr>
        <w:t>Hiệu</w:t>
      </w:r>
      <w:proofErr w:type="spellEnd"/>
      <w:r w:rsidR="00E40C39" w:rsidRPr="006C0B16">
        <w:rPr>
          <w:color w:val="000000"/>
        </w:rPr>
        <w:t xml:space="preserve"> </w:t>
      </w:r>
      <w:proofErr w:type="spellStart"/>
      <w:r w:rsidR="00E40C39" w:rsidRPr="006C0B16">
        <w:rPr>
          <w:color w:val="000000"/>
        </w:rPr>
        <w:t>trưởng</w:t>
      </w:r>
      <w:proofErr w:type="spellEnd"/>
      <w:r w:rsidR="00E40C39" w:rsidRPr="006C0B16">
        <w:rPr>
          <w:color w:val="000000"/>
        </w:rPr>
        <w:t xml:space="preserve"> </w:t>
      </w:r>
      <w:proofErr w:type="spellStart"/>
      <w:r w:rsidR="00E40C39" w:rsidRPr="006C0B16">
        <w:rPr>
          <w:color w:val="000000"/>
        </w:rPr>
        <w:t>va</w:t>
      </w:r>
      <w:proofErr w:type="spellEnd"/>
      <w:r w:rsidR="00E40C39" w:rsidRPr="006C0B16">
        <w:rPr>
          <w:color w:val="000000"/>
        </w:rPr>
        <w:t xml:space="preserve">̀ </w:t>
      </w:r>
      <w:proofErr w:type="spellStart"/>
      <w:r w:rsidR="00E40C39" w:rsidRPr="006C0B16">
        <w:rPr>
          <w:color w:val="000000"/>
        </w:rPr>
        <w:t>pháp</w:t>
      </w:r>
      <w:proofErr w:type="spellEnd"/>
      <w:r w:rsidR="00E40C39" w:rsidRPr="006C0B16">
        <w:rPr>
          <w:color w:val="000000"/>
        </w:rPr>
        <w:t xml:space="preserve"> </w:t>
      </w:r>
      <w:proofErr w:type="spellStart"/>
      <w:r w:rsidR="00E40C39" w:rsidRPr="006C0B16">
        <w:rPr>
          <w:color w:val="000000"/>
        </w:rPr>
        <w:t>luật</w:t>
      </w:r>
      <w:proofErr w:type="spellEnd"/>
      <w:r w:rsidR="00E40C39" w:rsidRPr="006C0B16">
        <w:rPr>
          <w:color w:val="000000"/>
        </w:rPr>
        <w:t xml:space="preserve"> </w:t>
      </w:r>
      <w:proofErr w:type="spellStart"/>
      <w:r w:rsidR="00E40C39" w:rsidRPr="006C0B16">
        <w:rPr>
          <w:color w:val="000000"/>
        </w:rPr>
        <w:t>hiện</w:t>
      </w:r>
      <w:proofErr w:type="spellEnd"/>
      <w:r w:rsidR="00E40C39" w:rsidRPr="006C0B16">
        <w:rPr>
          <w:color w:val="000000"/>
        </w:rPr>
        <w:t xml:space="preserve"> </w:t>
      </w:r>
      <w:proofErr w:type="spellStart"/>
      <w:r w:rsidR="00E40C39" w:rsidRPr="006C0B16">
        <w:rPr>
          <w:color w:val="000000"/>
        </w:rPr>
        <w:t>hành</w:t>
      </w:r>
      <w:proofErr w:type="spellEnd"/>
      <w:r w:rsidR="00E40C39" w:rsidRPr="006C0B16">
        <w:rPr>
          <w:color w:val="000000"/>
        </w:rPr>
        <w:t>.</w:t>
      </w:r>
    </w:p>
    <w:p w14:paraId="00482B00" w14:textId="77777777" w:rsidR="00E40C39" w:rsidDel="00526F6A" w:rsidRDefault="006B2471">
      <w:pPr>
        <w:spacing w:before="120" w:after="280" w:afterAutospacing="1"/>
        <w:jc w:val="both"/>
        <w:rPr>
          <w:del w:id="27" w:author="Pham Thi Thu Lan" w:date="2021-01-03T15:23:00Z"/>
          <w:color w:val="000000"/>
        </w:rPr>
        <w:pPrChange w:id="28" w:author="Pham Thi Thu Lan" w:date="2021-01-03T15:25:00Z">
          <w:pPr>
            <w:spacing w:before="120" w:after="280" w:afterAutospacing="1"/>
          </w:pPr>
        </w:pPrChange>
      </w:pPr>
      <w:r w:rsidRPr="006C0B16">
        <w:rPr>
          <w:color w:val="000000"/>
        </w:rPr>
        <w:t>-</w:t>
      </w:r>
      <w:r w:rsidR="004E721C" w:rsidRPr="006C0B16">
        <w:rPr>
          <w:color w:val="000000"/>
        </w:rPr>
        <w:t xml:space="preserve"> </w:t>
      </w:r>
      <w:r w:rsidR="00E40C39" w:rsidRPr="006C0B16">
        <w:rPr>
          <w:color w:val="000000"/>
        </w:rPr>
        <w:t xml:space="preserve">Khi </w:t>
      </w:r>
      <w:proofErr w:type="spellStart"/>
      <w:r w:rsidR="00E40C39" w:rsidRPr="006C0B16">
        <w:rPr>
          <w:color w:val="000000"/>
        </w:rPr>
        <w:t>thanh</w:t>
      </w:r>
      <w:proofErr w:type="spellEnd"/>
      <w:r w:rsidR="00E40C39" w:rsidRPr="006C0B16">
        <w:rPr>
          <w:color w:val="000000"/>
        </w:rPr>
        <w:t xml:space="preserve"> </w:t>
      </w:r>
      <w:proofErr w:type="spellStart"/>
      <w:r w:rsidR="00E40C39" w:rsidRPr="006C0B16">
        <w:rPr>
          <w:color w:val="000000"/>
        </w:rPr>
        <w:t>ly</w:t>
      </w:r>
      <w:proofErr w:type="spellEnd"/>
      <w:r w:rsidR="00E40C39" w:rsidRPr="006C0B16">
        <w:rPr>
          <w:color w:val="000000"/>
        </w:rPr>
        <w:t xml:space="preserve">́ </w:t>
      </w:r>
      <w:proofErr w:type="spellStart"/>
      <w:r w:rsidR="00E40C39" w:rsidRPr="006C0B16">
        <w:rPr>
          <w:color w:val="000000"/>
        </w:rPr>
        <w:t>hợp</w:t>
      </w:r>
      <w:proofErr w:type="spellEnd"/>
      <w:r w:rsidR="00E40C39" w:rsidRPr="006C0B16">
        <w:rPr>
          <w:color w:val="000000"/>
        </w:rPr>
        <w:t xml:space="preserve"> </w:t>
      </w:r>
      <w:proofErr w:type="spellStart"/>
      <w:r w:rsidR="00E40C39" w:rsidRPr="006C0B16">
        <w:rPr>
          <w:color w:val="000000"/>
        </w:rPr>
        <w:t>đồng</w:t>
      </w:r>
      <w:proofErr w:type="spellEnd"/>
      <w:r w:rsidR="00E40C39" w:rsidRPr="006C0B16">
        <w:rPr>
          <w:color w:val="000000"/>
        </w:rPr>
        <w:t xml:space="preserve"> </w:t>
      </w:r>
      <w:proofErr w:type="spellStart"/>
      <w:r w:rsidR="00E40C39" w:rsidRPr="006C0B16">
        <w:rPr>
          <w:color w:val="000000"/>
        </w:rPr>
        <w:t>va</w:t>
      </w:r>
      <w:proofErr w:type="spellEnd"/>
      <w:r w:rsidR="00E40C39" w:rsidRPr="006C0B16">
        <w:rPr>
          <w:color w:val="000000"/>
        </w:rPr>
        <w:t xml:space="preserve">̀ </w:t>
      </w:r>
      <w:proofErr w:type="spellStart"/>
      <w:r w:rsidR="00E40C39" w:rsidRPr="006C0B16">
        <w:rPr>
          <w:color w:val="000000"/>
        </w:rPr>
        <w:t>thanh</w:t>
      </w:r>
      <w:proofErr w:type="spellEnd"/>
      <w:r w:rsidR="00E40C39" w:rsidRPr="006C0B16">
        <w:rPr>
          <w:color w:val="000000"/>
        </w:rPr>
        <w:t xml:space="preserve"> </w:t>
      </w:r>
      <w:proofErr w:type="spellStart"/>
      <w:r w:rsidR="00E40C39" w:rsidRPr="006C0B16">
        <w:rPr>
          <w:color w:val="000000"/>
        </w:rPr>
        <w:t>toán</w:t>
      </w:r>
      <w:proofErr w:type="spellEnd"/>
      <w:r w:rsidR="00E40C39" w:rsidRPr="006C0B16">
        <w:rPr>
          <w:color w:val="000000"/>
        </w:rPr>
        <w:t xml:space="preserve"> </w:t>
      </w:r>
      <w:proofErr w:type="spellStart"/>
      <w:r w:rsidR="00E40C39" w:rsidRPr="006C0B16">
        <w:rPr>
          <w:color w:val="000000"/>
        </w:rPr>
        <w:t>các</w:t>
      </w:r>
      <w:proofErr w:type="spellEnd"/>
      <w:r w:rsidR="00E40C39" w:rsidRPr="006C0B16">
        <w:rPr>
          <w:color w:val="000000"/>
        </w:rPr>
        <w:t xml:space="preserve"> </w:t>
      </w:r>
      <w:proofErr w:type="spellStart"/>
      <w:r w:rsidR="00E40C39" w:rsidRPr="006C0B16">
        <w:rPr>
          <w:color w:val="000000"/>
        </w:rPr>
        <w:t>khoản</w:t>
      </w:r>
      <w:proofErr w:type="spellEnd"/>
      <w:r w:rsidR="00E40C39" w:rsidRPr="006C0B16">
        <w:rPr>
          <w:color w:val="000000"/>
        </w:rPr>
        <w:t xml:space="preserve"> </w:t>
      </w:r>
      <w:proofErr w:type="spellStart"/>
      <w:r w:rsidR="00E40C39" w:rsidRPr="006C0B16">
        <w:rPr>
          <w:color w:val="000000"/>
        </w:rPr>
        <w:t>thu</w:t>
      </w:r>
      <w:proofErr w:type="spellEnd"/>
      <w:r w:rsidR="00E40C39" w:rsidRPr="006C0B16">
        <w:rPr>
          <w:color w:val="000000"/>
        </w:rPr>
        <w:t xml:space="preserve">, chi </w:t>
      </w:r>
      <w:proofErr w:type="spellStart"/>
      <w:r w:rsidR="00E40C39" w:rsidRPr="006C0B16">
        <w:rPr>
          <w:color w:val="000000"/>
        </w:rPr>
        <w:t>theo</w:t>
      </w:r>
      <w:proofErr w:type="spellEnd"/>
      <w:r w:rsidR="00E40C39" w:rsidRPr="006C0B16">
        <w:rPr>
          <w:color w:val="000000"/>
        </w:rPr>
        <w:t xml:space="preserve"> </w:t>
      </w:r>
      <w:proofErr w:type="spellStart"/>
      <w:r w:rsidR="00E40C39" w:rsidRPr="006C0B16">
        <w:rPr>
          <w:color w:val="000000"/>
        </w:rPr>
        <w:t>nghĩa</w:t>
      </w:r>
      <w:proofErr w:type="spellEnd"/>
      <w:r w:rsidR="00E40C39" w:rsidRPr="006C0B16">
        <w:rPr>
          <w:color w:val="000000"/>
        </w:rPr>
        <w:t xml:space="preserve"> vụ </w:t>
      </w:r>
      <w:proofErr w:type="spellStart"/>
      <w:r w:rsidR="00E40C39" w:rsidRPr="006C0B16">
        <w:rPr>
          <w:color w:val="000000"/>
        </w:rPr>
        <w:t>của</w:t>
      </w:r>
      <w:proofErr w:type="spellEnd"/>
      <w:r w:rsidR="00E40C39" w:rsidRPr="006C0B16">
        <w:rPr>
          <w:color w:val="000000"/>
        </w:rPr>
        <w:t xml:space="preserve"> </w:t>
      </w:r>
      <w:proofErr w:type="spellStart"/>
      <w:r w:rsidR="00E40C39" w:rsidRPr="006C0B16">
        <w:rPr>
          <w:color w:val="000000"/>
        </w:rPr>
        <w:t>hợp</w:t>
      </w:r>
      <w:proofErr w:type="spellEnd"/>
      <w:r w:rsidR="00E40C39" w:rsidRPr="006C0B16">
        <w:rPr>
          <w:color w:val="000000"/>
        </w:rPr>
        <w:t xml:space="preserve"> </w:t>
      </w:r>
      <w:proofErr w:type="spellStart"/>
      <w:r w:rsidR="00E40C39" w:rsidRPr="006C0B16">
        <w:rPr>
          <w:color w:val="000000"/>
        </w:rPr>
        <w:t>đồng</w:t>
      </w:r>
      <w:proofErr w:type="spellEnd"/>
      <w:r w:rsidR="00E40C39" w:rsidRPr="006C0B16">
        <w:rPr>
          <w:color w:val="000000"/>
        </w:rPr>
        <w:t xml:space="preserve">, </w:t>
      </w:r>
      <w:proofErr w:type="spellStart"/>
      <w:r w:rsidR="00E40C39" w:rsidRPr="006C0B16">
        <w:rPr>
          <w:color w:val="000000"/>
        </w:rPr>
        <w:t>hô</w:t>
      </w:r>
      <w:proofErr w:type="spellEnd"/>
      <w:r w:rsidR="00E40C39" w:rsidRPr="006C0B16">
        <w:rPr>
          <w:color w:val="000000"/>
        </w:rPr>
        <w:t xml:space="preserve">̀ </w:t>
      </w:r>
      <w:proofErr w:type="spellStart"/>
      <w:r w:rsidR="00E40C39" w:rsidRPr="006C0B16">
        <w:rPr>
          <w:color w:val="000000"/>
        </w:rPr>
        <w:t>sơ</w:t>
      </w:r>
      <w:proofErr w:type="spellEnd"/>
      <w:r w:rsidR="00E40C39" w:rsidRPr="006C0B16">
        <w:rPr>
          <w:color w:val="000000"/>
        </w:rPr>
        <w:t xml:space="preserve"> </w:t>
      </w:r>
      <w:proofErr w:type="spellStart"/>
      <w:r w:rsidR="00E40C39" w:rsidRPr="006C0B16">
        <w:rPr>
          <w:color w:val="000000"/>
        </w:rPr>
        <w:t>trình</w:t>
      </w:r>
      <w:proofErr w:type="spellEnd"/>
      <w:r w:rsidR="00E40C39" w:rsidRPr="006C0B16">
        <w:rPr>
          <w:color w:val="000000"/>
        </w:rPr>
        <w:t xml:space="preserve"> </w:t>
      </w:r>
      <w:proofErr w:type="spellStart"/>
      <w:r w:rsidR="00E40C39" w:rsidRPr="006C0B16">
        <w:rPr>
          <w:color w:val="000000"/>
        </w:rPr>
        <w:t>Hiệu</w:t>
      </w:r>
      <w:proofErr w:type="spellEnd"/>
      <w:r w:rsidR="00E40C39" w:rsidRPr="006C0B16">
        <w:rPr>
          <w:color w:val="000000"/>
        </w:rPr>
        <w:t xml:space="preserve"> </w:t>
      </w:r>
      <w:proofErr w:type="spellStart"/>
      <w:r w:rsidR="00E40C39" w:rsidRPr="006C0B16">
        <w:rPr>
          <w:color w:val="000000"/>
        </w:rPr>
        <w:t>trưởng</w:t>
      </w:r>
      <w:proofErr w:type="spellEnd"/>
      <w:r w:rsidR="00E40C39" w:rsidRPr="006C0B16">
        <w:rPr>
          <w:color w:val="000000"/>
        </w:rPr>
        <w:t xml:space="preserve"> </w:t>
      </w:r>
      <w:proofErr w:type="spellStart"/>
      <w:r w:rsidR="00E40C39" w:rsidRPr="006C0B16">
        <w:rPr>
          <w:color w:val="000000"/>
        </w:rPr>
        <w:t>duyệt</w:t>
      </w:r>
      <w:proofErr w:type="spellEnd"/>
      <w:r w:rsidR="00E40C39" w:rsidRPr="006C0B16">
        <w:rPr>
          <w:color w:val="000000"/>
        </w:rPr>
        <w:t xml:space="preserve"> </w:t>
      </w:r>
      <w:proofErr w:type="spellStart"/>
      <w:r w:rsidR="00E40C39" w:rsidRPr="006C0B16">
        <w:rPr>
          <w:color w:val="000000"/>
        </w:rPr>
        <w:t>thu</w:t>
      </w:r>
      <w:proofErr w:type="spellEnd"/>
      <w:r w:rsidR="00E40C39" w:rsidRPr="006C0B16">
        <w:rPr>
          <w:color w:val="000000"/>
        </w:rPr>
        <w:t xml:space="preserve">, chi </w:t>
      </w:r>
      <w:proofErr w:type="spellStart"/>
      <w:r w:rsidR="00E40C39" w:rsidRPr="006C0B16">
        <w:rPr>
          <w:color w:val="000000"/>
        </w:rPr>
        <w:t>gồm</w:t>
      </w:r>
      <w:proofErr w:type="spellEnd"/>
      <w:r w:rsidR="00E40C39" w:rsidRPr="006C0B16">
        <w:rPr>
          <w:color w:val="000000"/>
        </w:rPr>
        <w:t xml:space="preserve">: chủ </w:t>
      </w:r>
      <w:proofErr w:type="spellStart"/>
      <w:r w:rsidR="00E40C39" w:rsidRPr="006C0B16">
        <w:rPr>
          <w:color w:val="000000"/>
        </w:rPr>
        <w:t>trương</w:t>
      </w:r>
      <w:proofErr w:type="spellEnd"/>
      <w:r w:rsidR="00E40C39" w:rsidRPr="006C0B16">
        <w:rPr>
          <w:color w:val="000000"/>
        </w:rPr>
        <w:t xml:space="preserve"> </w:t>
      </w:r>
      <w:proofErr w:type="spellStart"/>
      <w:r w:rsidR="00E40C39" w:rsidRPr="006C0B16">
        <w:rPr>
          <w:color w:val="000000"/>
        </w:rPr>
        <w:t>hoặc</w:t>
      </w:r>
      <w:proofErr w:type="spellEnd"/>
      <w:r w:rsidR="00E40C39" w:rsidRPr="006C0B16">
        <w:rPr>
          <w:color w:val="000000"/>
        </w:rPr>
        <w:t xml:space="preserve"> </w:t>
      </w:r>
      <w:proofErr w:type="spellStart"/>
      <w:r w:rsidR="00E40C39" w:rsidRPr="006C0B16">
        <w:rPr>
          <w:color w:val="000000"/>
        </w:rPr>
        <w:t>kê</w:t>
      </w:r>
      <w:proofErr w:type="spellEnd"/>
      <w:r w:rsidR="00E40C39" w:rsidRPr="006C0B16">
        <w:rPr>
          <w:color w:val="000000"/>
        </w:rPr>
        <w:t xml:space="preserve">́ </w:t>
      </w:r>
      <w:proofErr w:type="spellStart"/>
      <w:r w:rsidR="00E40C39" w:rsidRPr="006C0B16">
        <w:rPr>
          <w:color w:val="000000"/>
        </w:rPr>
        <w:t>hoạch</w:t>
      </w:r>
      <w:proofErr w:type="spellEnd"/>
      <w:r w:rsidR="00E40C39" w:rsidRPr="006C0B16">
        <w:rPr>
          <w:color w:val="000000"/>
        </w:rPr>
        <w:t xml:space="preserve"> </w:t>
      </w:r>
      <w:proofErr w:type="spellStart"/>
      <w:r w:rsidR="00E40C39" w:rsidRPr="006C0B16">
        <w:rPr>
          <w:color w:val="000000"/>
        </w:rPr>
        <w:t>được</w:t>
      </w:r>
      <w:proofErr w:type="spellEnd"/>
      <w:r w:rsidR="00E40C39" w:rsidRPr="006C0B16">
        <w:rPr>
          <w:color w:val="000000"/>
        </w:rPr>
        <w:t xml:space="preserve"> </w:t>
      </w:r>
      <w:proofErr w:type="spellStart"/>
      <w:r w:rsidR="00E40C39" w:rsidRPr="006C0B16">
        <w:rPr>
          <w:color w:val="000000"/>
        </w:rPr>
        <w:t>duyệt</w:t>
      </w:r>
      <w:proofErr w:type="spellEnd"/>
      <w:r w:rsidR="00E40C39" w:rsidRPr="006C0B16">
        <w:rPr>
          <w:color w:val="000000"/>
        </w:rPr>
        <w:t xml:space="preserve">; </w:t>
      </w:r>
      <w:proofErr w:type="spellStart"/>
      <w:r w:rsidR="0049518A" w:rsidRPr="006C0B16">
        <w:rPr>
          <w:color w:val="000000"/>
        </w:rPr>
        <w:t>dư</w:t>
      </w:r>
      <w:proofErr w:type="spellEnd"/>
      <w:r w:rsidR="0049518A" w:rsidRPr="006C0B16">
        <w:rPr>
          <w:color w:val="000000"/>
        </w:rPr>
        <w:t xml:space="preserve">̣ </w:t>
      </w:r>
      <w:proofErr w:type="spellStart"/>
      <w:r w:rsidR="0049518A" w:rsidRPr="006C0B16">
        <w:rPr>
          <w:color w:val="000000"/>
        </w:rPr>
        <w:t>toán</w:t>
      </w:r>
      <w:proofErr w:type="spellEnd"/>
      <w:r w:rsidR="0049518A" w:rsidRPr="006C0B16">
        <w:rPr>
          <w:color w:val="000000"/>
        </w:rPr>
        <w:t xml:space="preserve">, </w:t>
      </w:r>
      <w:proofErr w:type="spellStart"/>
      <w:r w:rsidR="00E40C39" w:rsidRPr="006C0B16">
        <w:rPr>
          <w:color w:val="000000"/>
        </w:rPr>
        <w:t>các</w:t>
      </w:r>
      <w:proofErr w:type="spellEnd"/>
      <w:r w:rsidR="00E40C39" w:rsidRPr="006C0B16">
        <w:rPr>
          <w:color w:val="000000"/>
        </w:rPr>
        <w:t xml:space="preserve"> </w:t>
      </w:r>
      <w:proofErr w:type="spellStart"/>
      <w:r w:rsidR="00E40C39" w:rsidRPr="006C0B16">
        <w:rPr>
          <w:color w:val="000000"/>
        </w:rPr>
        <w:t>văn</w:t>
      </w:r>
      <w:proofErr w:type="spellEnd"/>
      <w:r w:rsidR="00E40C39" w:rsidRPr="006C0B16">
        <w:rPr>
          <w:color w:val="000000"/>
        </w:rPr>
        <w:t xml:space="preserve"> </w:t>
      </w:r>
      <w:proofErr w:type="spellStart"/>
      <w:r w:rsidR="00E40C39" w:rsidRPr="006C0B16">
        <w:rPr>
          <w:color w:val="000000"/>
        </w:rPr>
        <w:t>bản</w:t>
      </w:r>
      <w:proofErr w:type="spellEnd"/>
      <w:r w:rsidR="00E40C39" w:rsidRPr="006C0B16">
        <w:rPr>
          <w:color w:val="000000"/>
        </w:rPr>
        <w:t xml:space="preserve"> </w:t>
      </w:r>
      <w:proofErr w:type="spellStart"/>
      <w:r w:rsidR="00E40C39" w:rsidRPr="006C0B16">
        <w:rPr>
          <w:color w:val="000000"/>
        </w:rPr>
        <w:t>pháp</w:t>
      </w:r>
      <w:proofErr w:type="spellEnd"/>
      <w:r w:rsidR="00E40C39" w:rsidRPr="006C0B16">
        <w:rPr>
          <w:color w:val="000000"/>
        </w:rPr>
        <w:t xml:space="preserve"> </w:t>
      </w:r>
      <w:proofErr w:type="spellStart"/>
      <w:r w:rsidR="00E40C39" w:rsidRPr="006C0B16">
        <w:rPr>
          <w:color w:val="000000"/>
        </w:rPr>
        <w:t>ly</w:t>
      </w:r>
      <w:proofErr w:type="spellEnd"/>
      <w:r w:rsidR="00E40C39" w:rsidRPr="006C0B16">
        <w:rPr>
          <w:color w:val="000000"/>
        </w:rPr>
        <w:t xml:space="preserve">́ có </w:t>
      </w:r>
      <w:proofErr w:type="spellStart"/>
      <w:r w:rsidR="00E40C39" w:rsidRPr="006C0B16">
        <w:rPr>
          <w:color w:val="000000"/>
        </w:rPr>
        <w:t>liên</w:t>
      </w:r>
      <w:proofErr w:type="spellEnd"/>
      <w:r w:rsidR="00E40C39" w:rsidRPr="006C0B16">
        <w:rPr>
          <w:color w:val="000000"/>
        </w:rPr>
        <w:t xml:space="preserve"> </w:t>
      </w:r>
      <w:proofErr w:type="spellStart"/>
      <w:r w:rsidR="00E40C39" w:rsidRPr="006C0B16">
        <w:rPr>
          <w:color w:val="000000"/>
        </w:rPr>
        <w:t>quan</w:t>
      </w:r>
      <w:proofErr w:type="spellEnd"/>
      <w:r w:rsidR="00E40C39" w:rsidRPr="006C0B16">
        <w:rPr>
          <w:color w:val="000000"/>
        </w:rPr>
        <w:t xml:space="preserve">; </w:t>
      </w:r>
      <w:proofErr w:type="spellStart"/>
      <w:r w:rsidR="00E40C39" w:rsidRPr="006C0B16">
        <w:rPr>
          <w:color w:val="000000"/>
        </w:rPr>
        <w:t>hợp</w:t>
      </w:r>
      <w:proofErr w:type="spellEnd"/>
      <w:r w:rsidR="00E40C39" w:rsidRPr="006C0B16">
        <w:rPr>
          <w:color w:val="000000"/>
        </w:rPr>
        <w:t xml:space="preserve"> </w:t>
      </w:r>
      <w:proofErr w:type="spellStart"/>
      <w:r w:rsidR="00E40C39" w:rsidRPr="006C0B16">
        <w:rPr>
          <w:color w:val="000000"/>
        </w:rPr>
        <w:t>đồng</w:t>
      </w:r>
      <w:proofErr w:type="spellEnd"/>
      <w:r w:rsidR="00E40C39" w:rsidRPr="006C0B16">
        <w:rPr>
          <w:color w:val="000000"/>
        </w:rPr>
        <w:t xml:space="preserve"> </w:t>
      </w:r>
      <w:proofErr w:type="spellStart"/>
      <w:r w:rsidR="00E40C39" w:rsidRPr="006C0B16">
        <w:rPr>
          <w:color w:val="000000"/>
        </w:rPr>
        <w:t>kinh</w:t>
      </w:r>
      <w:proofErr w:type="spellEnd"/>
      <w:r w:rsidR="00E40C39" w:rsidRPr="006C0B16">
        <w:rPr>
          <w:color w:val="000000"/>
        </w:rPr>
        <w:t xml:space="preserve"> </w:t>
      </w:r>
      <w:proofErr w:type="spellStart"/>
      <w:r w:rsidR="00E40C39" w:rsidRPr="006C0B16">
        <w:rPr>
          <w:color w:val="000000"/>
        </w:rPr>
        <w:t>tê</w:t>
      </w:r>
      <w:proofErr w:type="spellEnd"/>
      <w:r w:rsidR="00E40C39" w:rsidRPr="006C0B16">
        <w:rPr>
          <w:color w:val="000000"/>
        </w:rPr>
        <w:t xml:space="preserve">́; </w:t>
      </w:r>
      <w:proofErr w:type="spellStart"/>
      <w:r w:rsidR="00E40C39" w:rsidRPr="006C0B16">
        <w:rPr>
          <w:color w:val="000000"/>
        </w:rPr>
        <w:t>biên</w:t>
      </w:r>
      <w:proofErr w:type="spellEnd"/>
      <w:r w:rsidR="00E40C39" w:rsidRPr="006C0B16">
        <w:rPr>
          <w:color w:val="000000"/>
        </w:rPr>
        <w:t xml:space="preserve"> </w:t>
      </w:r>
      <w:proofErr w:type="spellStart"/>
      <w:r w:rsidR="00E40C39" w:rsidRPr="006C0B16">
        <w:rPr>
          <w:color w:val="000000"/>
        </w:rPr>
        <w:t>bản</w:t>
      </w:r>
      <w:proofErr w:type="spellEnd"/>
      <w:r w:rsidR="00E40C39" w:rsidRPr="006C0B16">
        <w:rPr>
          <w:color w:val="000000"/>
        </w:rPr>
        <w:t xml:space="preserve"> </w:t>
      </w:r>
      <w:proofErr w:type="spellStart"/>
      <w:r w:rsidR="00E40C39" w:rsidRPr="006C0B16">
        <w:rPr>
          <w:color w:val="000000"/>
        </w:rPr>
        <w:t>nghiệm</w:t>
      </w:r>
      <w:proofErr w:type="spellEnd"/>
      <w:r w:rsidR="00E40C39" w:rsidRPr="006C0B16">
        <w:rPr>
          <w:color w:val="000000"/>
        </w:rPr>
        <w:t xml:space="preserve"> </w:t>
      </w:r>
      <w:proofErr w:type="spellStart"/>
      <w:r w:rsidR="00E40C39" w:rsidRPr="006C0B16">
        <w:rPr>
          <w:color w:val="000000"/>
        </w:rPr>
        <w:t>thu</w:t>
      </w:r>
      <w:proofErr w:type="spellEnd"/>
      <w:r w:rsidR="00E40C39" w:rsidRPr="006C0B16">
        <w:rPr>
          <w:color w:val="000000"/>
        </w:rPr>
        <w:t xml:space="preserve"> </w:t>
      </w:r>
      <w:proofErr w:type="spellStart"/>
      <w:r w:rsidR="00E40C39" w:rsidRPr="006C0B16">
        <w:rPr>
          <w:color w:val="000000"/>
        </w:rPr>
        <w:t>hoặc</w:t>
      </w:r>
      <w:proofErr w:type="spellEnd"/>
      <w:r w:rsidR="00E40C39" w:rsidRPr="006C0B16">
        <w:rPr>
          <w:color w:val="000000"/>
        </w:rPr>
        <w:t xml:space="preserve"> </w:t>
      </w:r>
      <w:proofErr w:type="spellStart"/>
      <w:r w:rsidR="00E40C39" w:rsidRPr="006C0B16">
        <w:rPr>
          <w:color w:val="000000"/>
        </w:rPr>
        <w:t>biên</w:t>
      </w:r>
      <w:proofErr w:type="spellEnd"/>
      <w:r w:rsidR="00E40C39" w:rsidRPr="006C0B16">
        <w:rPr>
          <w:color w:val="000000"/>
        </w:rPr>
        <w:t xml:space="preserve"> </w:t>
      </w:r>
      <w:proofErr w:type="spellStart"/>
      <w:r w:rsidR="00E40C39" w:rsidRPr="006C0B16">
        <w:rPr>
          <w:color w:val="000000"/>
        </w:rPr>
        <w:t>bản</w:t>
      </w:r>
      <w:proofErr w:type="spellEnd"/>
      <w:r w:rsidR="00E40C39" w:rsidRPr="006C0B16">
        <w:rPr>
          <w:color w:val="000000"/>
        </w:rPr>
        <w:t xml:space="preserve"> </w:t>
      </w:r>
      <w:proofErr w:type="spellStart"/>
      <w:r w:rsidR="00E40C39" w:rsidRPr="006C0B16">
        <w:rPr>
          <w:color w:val="000000"/>
        </w:rPr>
        <w:t>bàn</w:t>
      </w:r>
      <w:proofErr w:type="spellEnd"/>
      <w:r w:rsidR="00E40C39" w:rsidRPr="006C0B16">
        <w:rPr>
          <w:color w:val="000000"/>
        </w:rPr>
        <w:t xml:space="preserve"> </w:t>
      </w:r>
      <w:proofErr w:type="spellStart"/>
      <w:r w:rsidR="00E40C39" w:rsidRPr="006C0B16">
        <w:rPr>
          <w:color w:val="000000"/>
        </w:rPr>
        <w:t>giao</w:t>
      </w:r>
      <w:proofErr w:type="spellEnd"/>
      <w:r w:rsidR="00E40C39" w:rsidRPr="006C0B16">
        <w:rPr>
          <w:color w:val="000000"/>
        </w:rPr>
        <w:t xml:space="preserve">; </w:t>
      </w:r>
      <w:proofErr w:type="spellStart"/>
      <w:r w:rsidR="00E40C39" w:rsidRPr="006C0B16">
        <w:rPr>
          <w:color w:val="000000"/>
        </w:rPr>
        <w:t>báo</w:t>
      </w:r>
      <w:proofErr w:type="spellEnd"/>
      <w:r w:rsidR="00E40C39" w:rsidRPr="006C0B16">
        <w:rPr>
          <w:color w:val="000000"/>
        </w:rPr>
        <w:t xml:space="preserve"> </w:t>
      </w:r>
      <w:proofErr w:type="spellStart"/>
      <w:r w:rsidR="00E40C39" w:rsidRPr="006C0B16">
        <w:rPr>
          <w:color w:val="000000"/>
        </w:rPr>
        <w:t>cáo</w:t>
      </w:r>
      <w:proofErr w:type="spellEnd"/>
      <w:r w:rsidR="00E40C39" w:rsidRPr="006C0B16">
        <w:rPr>
          <w:color w:val="000000"/>
        </w:rPr>
        <w:t xml:space="preserve"> </w:t>
      </w:r>
      <w:proofErr w:type="spellStart"/>
      <w:r w:rsidR="00E40C39" w:rsidRPr="006C0B16">
        <w:rPr>
          <w:color w:val="000000"/>
        </w:rPr>
        <w:t>kết</w:t>
      </w:r>
      <w:proofErr w:type="spellEnd"/>
      <w:r w:rsidR="00E40C39" w:rsidRPr="006C0B16">
        <w:rPr>
          <w:color w:val="000000"/>
        </w:rPr>
        <w:t xml:space="preserve"> quả </w:t>
      </w:r>
      <w:proofErr w:type="spellStart"/>
      <w:r w:rsidR="00E40C39" w:rsidRPr="006C0B16">
        <w:rPr>
          <w:color w:val="000000"/>
        </w:rPr>
        <w:t>thực</w:t>
      </w:r>
      <w:proofErr w:type="spellEnd"/>
      <w:r w:rsidR="00E40C39" w:rsidRPr="006C0B16">
        <w:rPr>
          <w:color w:val="000000"/>
        </w:rPr>
        <w:t xml:space="preserve"> </w:t>
      </w:r>
      <w:proofErr w:type="spellStart"/>
      <w:r w:rsidR="00E40C39" w:rsidRPr="006C0B16">
        <w:rPr>
          <w:color w:val="000000"/>
        </w:rPr>
        <w:t>hiện</w:t>
      </w:r>
      <w:proofErr w:type="spellEnd"/>
      <w:r w:rsidR="00E40C39" w:rsidRPr="006C0B16">
        <w:rPr>
          <w:color w:val="000000"/>
        </w:rPr>
        <w:t xml:space="preserve"> </w:t>
      </w:r>
      <w:proofErr w:type="spellStart"/>
      <w:r w:rsidR="00E40C39" w:rsidRPr="006C0B16">
        <w:rPr>
          <w:color w:val="000000"/>
        </w:rPr>
        <w:t>hợp</w:t>
      </w:r>
      <w:proofErr w:type="spellEnd"/>
      <w:r w:rsidR="00E40C39" w:rsidRPr="006C0B16">
        <w:rPr>
          <w:color w:val="000000"/>
        </w:rPr>
        <w:t xml:space="preserve"> </w:t>
      </w:r>
      <w:proofErr w:type="spellStart"/>
      <w:r w:rsidR="00E40C39" w:rsidRPr="006C0B16">
        <w:rPr>
          <w:color w:val="000000"/>
        </w:rPr>
        <w:t>đồng</w:t>
      </w:r>
      <w:proofErr w:type="spellEnd"/>
      <w:r w:rsidR="00E40C39" w:rsidRPr="006C0B16">
        <w:rPr>
          <w:color w:val="000000"/>
        </w:rPr>
        <w:t xml:space="preserve"> </w:t>
      </w:r>
      <w:proofErr w:type="spellStart"/>
      <w:r w:rsidR="00E40C39" w:rsidRPr="006C0B16">
        <w:rPr>
          <w:color w:val="000000"/>
        </w:rPr>
        <w:t>va</w:t>
      </w:r>
      <w:proofErr w:type="spellEnd"/>
      <w:r w:rsidR="00E40C39" w:rsidRPr="006C0B16">
        <w:rPr>
          <w:color w:val="000000"/>
        </w:rPr>
        <w:t xml:space="preserve">̀ </w:t>
      </w:r>
      <w:proofErr w:type="spellStart"/>
      <w:r w:rsidR="00E40C39" w:rsidRPr="006C0B16">
        <w:rPr>
          <w:color w:val="000000"/>
        </w:rPr>
        <w:t>tình</w:t>
      </w:r>
      <w:proofErr w:type="spellEnd"/>
      <w:r w:rsidR="00E40C39" w:rsidRPr="006C0B16">
        <w:rPr>
          <w:color w:val="000000"/>
        </w:rPr>
        <w:t xml:space="preserve"> </w:t>
      </w:r>
      <w:proofErr w:type="spellStart"/>
      <w:r w:rsidR="00E40C39" w:rsidRPr="006C0B16">
        <w:rPr>
          <w:color w:val="000000"/>
        </w:rPr>
        <w:t>hình</w:t>
      </w:r>
      <w:proofErr w:type="spellEnd"/>
      <w:r w:rsidR="00E40C39" w:rsidRPr="006C0B16">
        <w:rPr>
          <w:color w:val="000000"/>
        </w:rPr>
        <w:t xml:space="preserve"> </w:t>
      </w:r>
      <w:proofErr w:type="spellStart"/>
      <w:r w:rsidR="00E40C39" w:rsidRPr="006C0B16">
        <w:rPr>
          <w:color w:val="000000"/>
        </w:rPr>
        <w:t>thu</w:t>
      </w:r>
      <w:proofErr w:type="spellEnd"/>
      <w:r w:rsidR="00E40C39" w:rsidRPr="006C0B16">
        <w:rPr>
          <w:color w:val="000000"/>
        </w:rPr>
        <w:t xml:space="preserve">, chi </w:t>
      </w:r>
      <w:proofErr w:type="spellStart"/>
      <w:r w:rsidR="00E40C39" w:rsidRPr="006C0B16">
        <w:rPr>
          <w:color w:val="000000"/>
        </w:rPr>
        <w:t>tạm</w:t>
      </w:r>
      <w:proofErr w:type="spellEnd"/>
      <w:r w:rsidR="00E40C39" w:rsidRPr="006C0B16">
        <w:rPr>
          <w:color w:val="000000"/>
        </w:rPr>
        <w:t xml:space="preserve"> </w:t>
      </w:r>
      <w:proofErr w:type="spellStart"/>
      <w:r w:rsidR="00E40C39" w:rsidRPr="006C0B16">
        <w:rPr>
          <w:color w:val="000000"/>
        </w:rPr>
        <w:t>ứng</w:t>
      </w:r>
      <w:proofErr w:type="spellEnd"/>
      <w:r w:rsidR="00E40C39" w:rsidRPr="006C0B16">
        <w:rPr>
          <w:color w:val="000000"/>
        </w:rPr>
        <w:t xml:space="preserve">; </w:t>
      </w:r>
      <w:proofErr w:type="spellStart"/>
      <w:r w:rsidR="00E40C39" w:rsidRPr="006C0B16">
        <w:rPr>
          <w:color w:val="000000"/>
        </w:rPr>
        <w:t>dư</w:t>
      </w:r>
      <w:proofErr w:type="spellEnd"/>
      <w:r w:rsidR="00E40C39" w:rsidRPr="006C0B16">
        <w:rPr>
          <w:color w:val="000000"/>
        </w:rPr>
        <w:t xml:space="preserve">̣ </w:t>
      </w:r>
      <w:proofErr w:type="spellStart"/>
      <w:r w:rsidR="00E40C39" w:rsidRPr="006C0B16">
        <w:rPr>
          <w:color w:val="000000"/>
        </w:rPr>
        <w:t>thảo</w:t>
      </w:r>
      <w:proofErr w:type="spellEnd"/>
      <w:r w:rsidR="00E40C39" w:rsidRPr="006C0B16">
        <w:rPr>
          <w:color w:val="000000"/>
        </w:rPr>
        <w:t xml:space="preserve"> </w:t>
      </w:r>
      <w:proofErr w:type="spellStart"/>
      <w:r w:rsidR="00E40C39" w:rsidRPr="006C0B16">
        <w:rPr>
          <w:color w:val="000000"/>
        </w:rPr>
        <w:t>biên</w:t>
      </w:r>
      <w:proofErr w:type="spellEnd"/>
      <w:r w:rsidR="00E40C39" w:rsidRPr="006C0B16">
        <w:rPr>
          <w:color w:val="000000"/>
        </w:rPr>
        <w:t xml:space="preserve"> </w:t>
      </w:r>
      <w:proofErr w:type="spellStart"/>
      <w:r w:rsidR="00E40C39" w:rsidRPr="006C0B16">
        <w:rPr>
          <w:color w:val="000000"/>
        </w:rPr>
        <w:t>bản</w:t>
      </w:r>
      <w:proofErr w:type="spellEnd"/>
      <w:r w:rsidR="00E40C39" w:rsidRPr="006C0B16">
        <w:rPr>
          <w:color w:val="000000"/>
        </w:rPr>
        <w:t xml:space="preserve"> </w:t>
      </w:r>
      <w:proofErr w:type="spellStart"/>
      <w:r w:rsidR="00E40C39" w:rsidRPr="006C0B16">
        <w:rPr>
          <w:color w:val="000000"/>
        </w:rPr>
        <w:t>thanh</w:t>
      </w:r>
      <w:proofErr w:type="spellEnd"/>
      <w:r w:rsidR="00E40C39" w:rsidRPr="006C0B16">
        <w:rPr>
          <w:color w:val="000000"/>
        </w:rPr>
        <w:t xml:space="preserve"> </w:t>
      </w:r>
      <w:proofErr w:type="spellStart"/>
      <w:r w:rsidR="00E40C39" w:rsidRPr="006C0B16">
        <w:rPr>
          <w:color w:val="000000"/>
        </w:rPr>
        <w:t>ly</w:t>
      </w:r>
      <w:proofErr w:type="spellEnd"/>
      <w:r w:rsidR="00E40C39" w:rsidRPr="006C0B16">
        <w:rPr>
          <w:color w:val="000000"/>
        </w:rPr>
        <w:t xml:space="preserve">́ </w:t>
      </w:r>
      <w:proofErr w:type="spellStart"/>
      <w:r w:rsidR="00E40C39" w:rsidRPr="006C0B16">
        <w:rPr>
          <w:color w:val="000000"/>
        </w:rPr>
        <w:t>va</w:t>
      </w:r>
      <w:proofErr w:type="spellEnd"/>
      <w:r w:rsidR="00E40C39" w:rsidRPr="006C0B16">
        <w:rPr>
          <w:color w:val="000000"/>
        </w:rPr>
        <w:t xml:space="preserve">̀ </w:t>
      </w:r>
      <w:proofErr w:type="spellStart"/>
      <w:r w:rsidR="00E40C39" w:rsidRPr="006C0B16">
        <w:rPr>
          <w:color w:val="000000"/>
        </w:rPr>
        <w:t>hô</w:t>
      </w:r>
      <w:proofErr w:type="spellEnd"/>
      <w:r w:rsidR="00E40C39" w:rsidRPr="006C0B16">
        <w:rPr>
          <w:color w:val="000000"/>
        </w:rPr>
        <w:t xml:space="preserve">̀ </w:t>
      </w:r>
      <w:proofErr w:type="spellStart"/>
      <w:r w:rsidR="00E40C39" w:rsidRPr="006C0B16">
        <w:rPr>
          <w:color w:val="000000"/>
        </w:rPr>
        <w:t>sơ</w:t>
      </w:r>
      <w:proofErr w:type="spellEnd"/>
      <w:r w:rsidR="00E40C39" w:rsidRPr="006C0B16">
        <w:rPr>
          <w:color w:val="000000"/>
        </w:rPr>
        <w:t xml:space="preserve"> </w:t>
      </w:r>
      <w:proofErr w:type="spellStart"/>
      <w:r w:rsidR="00E40C39" w:rsidRPr="006C0B16">
        <w:rPr>
          <w:color w:val="000000"/>
        </w:rPr>
        <w:t>liên</w:t>
      </w:r>
      <w:proofErr w:type="spellEnd"/>
      <w:r w:rsidR="00E40C39" w:rsidRPr="006C0B16">
        <w:rPr>
          <w:color w:val="000000"/>
        </w:rPr>
        <w:t xml:space="preserve"> </w:t>
      </w:r>
      <w:proofErr w:type="spellStart"/>
      <w:r w:rsidR="00E40C39" w:rsidRPr="006C0B16">
        <w:rPr>
          <w:color w:val="000000"/>
        </w:rPr>
        <w:t>quan</w:t>
      </w:r>
      <w:proofErr w:type="spellEnd"/>
      <w:r w:rsidR="00E40C39" w:rsidRPr="006C0B16">
        <w:rPr>
          <w:color w:val="000000"/>
        </w:rPr>
        <w:t xml:space="preserve"> </w:t>
      </w:r>
      <w:proofErr w:type="spellStart"/>
      <w:r w:rsidR="00E40C39" w:rsidRPr="006C0B16">
        <w:rPr>
          <w:color w:val="000000"/>
        </w:rPr>
        <w:t>khác</w:t>
      </w:r>
      <w:proofErr w:type="spellEnd"/>
      <w:r w:rsidR="00E40C39" w:rsidRPr="006C0B16">
        <w:rPr>
          <w:color w:val="000000"/>
        </w:rPr>
        <w:t>.</w:t>
      </w:r>
    </w:p>
    <w:p w14:paraId="6BA64A15" w14:textId="77777777" w:rsidR="00526F6A" w:rsidRDefault="00526F6A" w:rsidP="00526F6A">
      <w:pPr>
        <w:spacing w:before="120" w:line="252" w:lineRule="auto"/>
        <w:ind w:firstLine="360"/>
        <w:jc w:val="both"/>
        <w:rPr>
          <w:ins w:id="29" w:author="Pham Thi Thu Lan" w:date="2021-01-03T15:25:00Z"/>
          <w:color w:val="000000"/>
        </w:rPr>
      </w:pPr>
    </w:p>
    <w:p w14:paraId="6574F27A" w14:textId="77777777" w:rsidR="00526F6A" w:rsidRDefault="00526F6A" w:rsidP="00526F6A">
      <w:pPr>
        <w:spacing w:before="120" w:line="252" w:lineRule="auto"/>
        <w:ind w:firstLine="360"/>
        <w:jc w:val="both"/>
        <w:rPr>
          <w:ins w:id="30" w:author="Pham Thi Thu Lan" w:date="2021-01-03T15:25:00Z"/>
          <w:color w:val="000000"/>
        </w:rPr>
      </w:pPr>
    </w:p>
    <w:p w14:paraId="52871B4B" w14:textId="77777777" w:rsidR="004E721C" w:rsidDel="00526F6A" w:rsidRDefault="004E721C" w:rsidP="00633104">
      <w:pPr>
        <w:spacing w:before="120" w:after="280" w:afterAutospacing="1"/>
        <w:rPr>
          <w:del w:id="31" w:author="Linh" w:date="2020-09-09T15:26:00Z"/>
          <w:b/>
          <w:color w:val="000000"/>
        </w:rPr>
      </w:pPr>
    </w:p>
    <w:p w14:paraId="242EF872" w14:textId="77777777" w:rsidR="00E77054" w:rsidDel="00526F6A" w:rsidRDefault="00F6699B" w:rsidP="00633104">
      <w:pPr>
        <w:spacing w:before="120" w:after="280" w:afterAutospacing="1"/>
        <w:rPr>
          <w:ins w:id="32" w:author="Linh" w:date="2020-09-09T15:26:00Z"/>
          <w:del w:id="33" w:author="Pham Thi Thu Lan" w:date="2021-01-03T15:22:00Z"/>
          <w:b/>
          <w:bCs/>
          <w:color w:val="000000"/>
        </w:rPr>
      </w:pPr>
      <w:del w:id="34" w:author="Linh" w:date="2020-09-09T15:26:00Z">
        <w:r w:rsidRPr="006C0B16" w:rsidDel="00E77054">
          <w:rPr>
            <w:b/>
            <w:bCs/>
            <w:color w:val="000000"/>
          </w:rPr>
          <w:br w:type="page"/>
        </w:r>
      </w:del>
    </w:p>
    <w:p w14:paraId="38FDEBFB" w14:textId="77777777" w:rsidR="00633104" w:rsidRPr="006C0B16" w:rsidRDefault="00633104" w:rsidP="00633104">
      <w:pPr>
        <w:spacing w:before="120" w:after="280" w:afterAutospacing="1"/>
        <w:rPr>
          <w:b/>
          <w:bCs/>
          <w:color w:val="000000"/>
        </w:rPr>
      </w:pPr>
      <w:proofErr w:type="spellStart"/>
      <w:r w:rsidRPr="006C0B16">
        <w:rPr>
          <w:b/>
          <w:bCs/>
          <w:color w:val="000000"/>
        </w:rPr>
        <w:t>Chương</w:t>
      </w:r>
      <w:proofErr w:type="spellEnd"/>
      <w:r w:rsidRPr="006C0B16">
        <w:rPr>
          <w:b/>
          <w:bCs/>
          <w:color w:val="000000"/>
        </w:rPr>
        <w:t xml:space="preserve"> III </w:t>
      </w:r>
    </w:p>
    <w:p w14:paraId="0052C95D" w14:textId="77777777" w:rsidR="00F6699B" w:rsidRPr="006C0B16" w:rsidRDefault="00633104" w:rsidP="003A6246">
      <w:pPr>
        <w:spacing w:before="120" w:after="100" w:afterAutospacing="1"/>
        <w:jc w:val="center"/>
        <w:rPr>
          <w:b/>
          <w:bCs/>
          <w:color w:val="000000"/>
        </w:rPr>
      </w:pPr>
      <w:r w:rsidRPr="006C0B16">
        <w:rPr>
          <w:b/>
          <w:bCs/>
          <w:color w:val="000000"/>
        </w:rPr>
        <w:t>QUY TRÌNH VÀ THỦ TỤC THANH TOÁN CÁC KHOẢN CHI</w:t>
      </w:r>
    </w:p>
    <w:p w14:paraId="0303ABB6" w14:textId="77777777" w:rsidR="00F6699B" w:rsidRPr="006C0B16" w:rsidDel="00526F6A" w:rsidRDefault="00F6699B" w:rsidP="00F6699B">
      <w:pPr>
        <w:pStyle w:val="Title"/>
        <w:spacing w:before="60"/>
        <w:jc w:val="both"/>
        <w:rPr>
          <w:del w:id="35" w:author="Pham Thi Thu Lan" w:date="2021-01-03T15:23:00Z"/>
          <w:color w:val="000000"/>
          <w:sz w:val="26"/>
          <w:szCs w:val="26"/>
        </w:rPr>
      </w:pPr>
    </w:p>
    <w:p w14:paraId="3EDF1E11" w14:textId="77777777" w:rsidR="00933F57" w:rsidRPr="006C0B16" w:rsidDel="00526F6A" w:rsidRDefault="00933F57" w:rsidP="00F6699B">
      <w:pPr>
        <w:pStyle w:val="Title"/>
        <w:spacing w:before="60"/>
        <w:jc w:val="both"/>
        <w:rPr>
          <w:del w:id="36" w:author="Pham Thi Thu Lan" w:date="2021-01-03T15:23:00Z"/>
          <w:color w:val="000000"/>
          <w:sz w:val="26"/>
          <w:szCs w:val="26"/>
        </w:rPr>
      </w:pPr>
    </w:p>
    <w:tbl>
      <w:tblPr>
        <w:tblW w:w="5771" w:type="pct"/>
        <w:tblLook w:val="01E0" w:firstRow="1" w:lastRow="1" w:firstColumn="1" w:lastColumn="1" w:noHBand="0" w:noVBand="0"/>
      </w:tblPr>
      <w:tblGrid>
        <w:gridCol w:w="971"/>
        <w:gridCol w:w="8465"/>
        <w:gridCol w:w="286"/>
        <w:gridCol w:w="1171"/>
        <w:gridCol w:w="284"/>
      </w:tblGrid>
      <w:tr w:rsidR="00F6699B" w:rsidRPr="006C0B16" w14:paraId="7B412D7D" w14:textId="77777777" w:rsidTr="00933F57">
        <w:trPr>
          <w:gridAfter w:val="1"/>
          <w:wAfter w:w="127" w:type="pct"/>
        </w:trPr>
        <w:tc>
          <w:tcPr>
            <w:tcW w:w="434" w:type="pct"/>
          </w:tcPr>
          <w:p w14:paraId="109135D4" w14:textId="77777777" w:rsidR="00F6699B" w:rsidRPr="00E77054" w:rsidRDefault="00F6699B" w:rsidP="00543A4F">
            <w:pPr>
              <w:pStyle w:val="Title"/>
              <w:spacing w:before="120" w:after="120"/>
              <w:rPr>
                <w:color w:val="000000"/>
                <w:sz w:val="26"/>
                <w:szCs w:val="26"/>
                <w:lang w:val="en-US" w:eastAsia="en-US"/>
              </w:rPr>
            </w:pPr>
          </w:p>
        </w:tc>
        <w:tc>
          <w:tcPr>
            <w:tcW w:w="3787" w:type="pct"/>
          </w:tcPr>
          <w:p w14:paraId="2DCABA64" w14:textId="77777777" w:rsidR="00F6699B" w:rsidRPr="00E77054" w:rsidRDefault="00A35406" w:rsidP="00543A4F">
            <w:pPr>
              <w:pStyle w:val="Title"/>
              <w:spacing w:before="120" w:after="120"/>
              <w:jc w:val="both"/>
              <w:rPr>
                <w:color w:val="000000"/>
                <w:sz w:val="26"/>
                <w:szCs w:val="26"/>
                <w:u w:val="single"/>
                <w:lang w:val="en-US" w:eastAsia="en-US"/>
              </w:rPr>
            </w:pPr>
            <w:r w:rsidRPr="00E77054">
              <w:rPr>
                <w:color w:val="000000"/>
                <w:sz w:val="26"/>
                <w:szCs w:val="26"/>
                <w:u w:val="single"/>
                <w:lang w:val="en-US" w:eastAsia="en-US"/>
              </w:rPr>
              <w:t xml:space="preserve">Danh </w:t>
            </w:r>
            <w:proofErr w:type="spellStart"/>
            <w:r w:rsidRPr="00E77054">
              <w:rPr>
                <w:color w:val="000000"/>
                <w:sz w:val="26"/>
                <w:szCs w:val="26"/>
                <w:u w:val="single"/>
                <w:lang w:val="en-US" w:eastAsia="en-US"/>
              </w:rPr>
              <w:t>sách</w:t>
            </w:r>
            <w:proofErr w:type="spellEnd"/>
            <w:r w:rsidR="00F6699B" w:rsidRPr="00E77054">
              <w:rPr>
                <w:color w:val="000000"/>
                <w:sz w:val="26"/>
                <w:szCs w:val="26"/>
                <w:u w:val="single"/>
                <w:lang w:val="en-US" w:eastAsia="en-US"/>
              </w:rPr>
              <w:t xml:space="preserve"> </w:t>
            </w:r>
            <w:proofErr w:type="spellStart"/>
            <w:r w:rsidR="00F6699B" w:rsidRPr="00E77054">
              <w:rPr>
                <w:color w:val="000000"/>
                <w:sz w:val="26"/>
                <w:szCs w:val="26"/>
                <w:u w:val="single"/>
                <w:lang w:val="en-US" w:eastAsia="en-US"/>
              </w:rPr>
              <w:t>quy</w:t>
            </w:r>
            <w:proofErr w:type="spellEnd"/>
            <w:r w:rsidR="00F6699B" w:rsidRPr="00E77054">
              <w:rPr>
                <w:color w:val="000000"/>
                <w:sz w:val="26"/>
                <w:szCs w:val="26"/>
                <w:u w:val="single"/>
                <w:lang w:val="en-US" w:eastAsia="en-US"/>
              </w:rPr>
              <w:t xml:space="preserve"> </w:t>
            </w:r>
            <w:proofErr w:type="spellStart"/>
            <w:r w:rsidR="00F6699B" w:rsidRPr="00E77054">
              <w:rPr>
                <w:color w:val="000000"/>
                <w:sz w:val="26"/>
                <w:szCs w:val="26"/>
                <w:u w:val="single"/>
                <w:lang w:val="en-US" w:eastAsia="en-US"/>
              </w:rPr>
              <w:t>trình</w:t>
            </w:r>
            <w:proofErr w:type="spellEnd"/>
            <w:r w:rsidRPr="00E77054">
              <w:rPr>
                <w:color w:val="000000"/>
                <w:sz w:val="26"/>
                <w:szCs w:val="26"/>
                <w:u w:val="single"/>
                <w:lang w:val="en-US" w:eastAsia="en-US"/>
              </w:rPr>
              <w:t xml:space="preserve"> </w:t>
            </w:r>
            <w:proofErr w:type="spellStart"/>
            <w:r w:rsidRPr="00E77054">
              <w:rPr>
                <w:color w:val="000000"/>
                <w:sz w:val="26"/>
                <w:szCs w:val="26"/>
                <w:u w:val="single"/>
                <w:lang w:val="en-US" w:eastAsia="en-US"/>
              </w:rPr>
              <w:t>va</w:t>
            </w:r>
            <w:proofErr w:type="spellEnd"/>
            <w:r w:rsidRPr="00E77054">
              <w:rPr>
                <w:color w:val="000000"/>
                <w:sz w:val="26"/>
                <w:szCs w:val="26"/>
                <w:u w:val="single"/>
                <w:lang w:val="en-US" w:eastAsia="en-US"/>
              </w:rPr>
              <w:t xml:space="preserve">̀ </w:t>
            </w:r>
            <w:proofErr w:type="spellStart"/>
            <w:r w:rsidRPr="00E77054">
              <w:rPr>
                <w:color w:val="000000"/>
                <w:sz w:val="26"/>
                <w:szCs w:val="26"/>
                <w:u w:val="single"/>
                <w:lang w:val="en-US" w:eastAsia="en-US"/>
              </w:rPr>
              <w:t>thu</w:t>
            </w:r>
            <w:proofErr w:type="spellEnd"/>
            <w:r w:rsidRPr="00E77054">
              <w:rPr>
                <w:color w:val="000000"/>
                <w:sz w:val="26"/>
                <w:szCs w:val="26"/>
                <w:u w:val="single"/>
                <w:lang w:val="en-US" w:eastAsia="en-US"/>
              </w:rPr>
              <w:t xml:space="preserve">̉ </w:t>
            </w:r>
            <w:proofErr w:type="spellStart"/>
            <w:r w:rsidRPr="00E77054">
              <w:rPr>
                <w:color w:val="000000"/>
                <w:sz w:val="26"/>
                <w:szCs w:val="26"/>
                <w:u w:val="single"/>
                <w:lang w:val="en-US" w:eastAsia="en-US"/>
              </w:rPr>
              <w:t>tục</w:t>
            </w:r>
            <w:proofErr w:type="spellEnd"/>
            <w:r w:rsidRPr="00E77054">
              <w:rPr>
                <w:color w:val="000000"/>
                <w:sz w:val="26"/>
                <w:szCs w:val="26"/>
                <w:u w:val="single"/>
                <w:lang w:val="en-US" w:eastAsia="en-US"/>
              </w:rPr>
              <w:t xml:space="preserve"> </w:t>
            </w:r>
            <w:proofErr w:type="spellStart"/>
            <w:r w:rsidRPr="00E77054">
              <w:rPr>
                <w:color w:val="000000"/>
                <w:sz w:val="26"/>
                <w:szCs w:val="26"/>
                <w:u w:val="single"/>
                <w:lang w:val="en-US" w:eastAsia="en-US"/>
              </w:rPr>
              <w:t>thanh</w:t>
            </w:r>
            <w:proofErr w:type="spellEnd"/>
            <w:r w:rsidRPr="00E77054">
              <w:rPr>
                <w:color w:val="000000"/>
                <w:sz w:val="26"/>
                <w:szCs w:val="26"/>
                <w:u w:val="single"/>
                <w:lang w:val="en-US" w:eastAsia="en-US"/>
              </w:rPr>
              <w:t xml:space="preserve"> </w:t>
            </w:r>
            <w:proofErr w:type="spellStart"/>
            <w:r w:rsidRPr="00E77054">
              <w:rPr>
                <w:color w:val="000000"/>
                <w:sz w:val="26"/>
                <w:szCs w:val="26"/>
                <w:u w:val="single"/>
                <w:lang w:val="en-US" w:eastAsia="en-US"/>
              </w:rPr>
              <w:t>toán</w:t>
            </w:r>
            <w:proofErr w:type="spellEnd"/>
          </w:p>
        </w:tc>
        <w:tc>
          <w:tcPr>
            <w:tcW w:w="652" w:type="pct"/>
            <w:gridSpan w:val="2"/>
          </w:tcPr>
          <w:p w14:paraId="555D66E4"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66C48767" w14:textId="77777777" w:rsidTr="005910C8">
        <w:tc>
          <w:tcPr>
            <w:tcW w:w="434" w:type="pct"/>
          </w:tcPr>
          <w:p w14:paraId="0E7B0D7F"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21C188FF" w14:textId="77777777" w:rsidR="00F6699B" w:rsidRPr="00E77054" w:rsidRDefault="00D71688" w:rsidP="00D71688">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 xml:space="preserve">Quy </w:t>
            </w:r>
            <w:proofErr w:type="spellStart"/>
            <w:r w:rsidRPr="00E77054">
              <w:rPr>
                <w:b w:val="0"/>
                <w:bCs w:val="0"/>
                <w:color w:val="000000"/>
                <w:sz w:val="26"/>
                <w:szCs w:val="26"/>
                <w:lang w:val="en-US" w:eastAsia="en-US"/>
              </w:rPr>
              <w:t>trình</w:t>
            </w:r>
            <w:proofErr w:type="spellEnd"/>
            <w:r w:rsidR="00F6699B" w:rsidRPr="00E77054">
              <w:rPr>
                <w:b w:val="0"/>
                <w:bCs w:val="0"/>
                <w:color w:val="000000"/>
                <w:sz w:val="26"/>
                <w:szCs w:val="26"/>
                <w:lang w:val="en-US" w:eastAsia="en-US"/>
              </w:rPr>
              <w:t xml:space="preserve"> </w:t>
            </w:r>
            <w:proofErr w:type="spellStart"/>
            <w:r w:rsidR="00F6699B" w:rsidRPr="00E77054">
              <w:rPr>
                <w:b w:val="0"/>
                <w:bCs w:val="0"/>
                <w:color w:val="000000"/>
                <w:sz w:val="26"/>
                <w:szCs w:val="26"/>
                <w:lang w:val="en-US" w:eastAsia="en-US"/>
              </w:rPr>
              <w:t>thanh</w:t>
            </w:r>
            <w:proofErr w:type="spellEnd"/>
            <w:r w:rsidR="00F6699B" w:rsidRPr="00E77054">
              <w:rPr>
                <w:b w:val="0"/>
                <w:bCs w:val="0"/>
                <w:color w:val="000000"/>
                <w:sz w:val="26"/>
                <w:szCs w:val="26"/>
                <w:lang w:val="en-US" w:eastAsia="en-US"/>
              </w:rPr>
              <w:t xml:space="preserve"> </w:t>
            </w:r>
            <w:proofErr w:type="spellStart"/>
            <w:r w:rsidR="00F6699B" w:rsidRPr="00E77054">
              <w:rPr>
                <w:b w:val="0"/>
                <w:bCs w:val="0"/>
                <w:color w:val="000000"/>
                <w:sz w:val="26"/>
                <w:szCs w:val="26"/>
                <w:lang w:val="en-US" w:eastAsia="en-US"/>
              </w:rPr>
              <w:t>toán</w:t>
            </w:r>
            <w:proofErr w:type="spellEnd"/>
            <w:r w:rsidR="00F6699B"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hoạt</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động</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thường</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xuyên</w:t>
            </w:r>
            <w:proofErr w:type="spellEnd"/>
            <w:ins w:id="37" w:author="Pham Thi Thu Lan" w:date="2021-01-03T15:27:00Z">
              <w:r w:rsidR="00526F6A">
                <w:rPr>
                  <w:b w:val="0"/>
                  <w:bCs w:val="0"/>
                  <w:color w:val="000000"/>
                  <w:sz w:val="26"/>
                  <w:szCs w:val="26"/>
                  <w:lang w:val="en-US" w:eastAsia="en-US"/>
                </w:rPr>
                <w:t xml:space="preserve"> </w:t>
              </w:r>
              <w:r w:rsidR="00526F6A" w:rsidRPr="00526F6A">
                <w:rPr>
                  <w:b w:val="0"/>
                  <w:bCs w:val="0"/>
                  <w:i/>
                  <w:color w:val="000000"/>
                  <w:sz w:val="26"/>
                  <w:szCs w:val="26"/>
                  <w:lang w:val="en-US" w:eastAsia="en-US"/>
                  <w:rPrChange w:id="38" w:author="Pham Thi Thu Lan" w:date="2021-01-03T15:27:00Z">
                    <w:rPr>
                      <w:b w:val="0"/>
                      <w:bCs w:val="0"/>
                      <w:color w:val="000000"/>
                      <w:sz w:val="26"/>
                      <w:szCs w:val="26"/>
                      <w:lang w:val="en-US" w:eastAsia="en-US"/>
                    </w:rPr>
                  </w:rPrChange>
                </w:rPr>
                <w:t>(</w:t>
              </w:r>
              <w:proofErr w:type="spellStart"/>
              <w:r w:rsidR="00526F6A">
                <w:rPr>
                  <w:b w:val="0"/>
                  <w:bCs w:val="0"/>
                  <w:i/>
                  <w:color w:val="000000"/>
                  <w:sz w:val="26"/>
                  <w:szCs w:val="26"/>
                  <w:lang w:val="en-US" w:eastAsia="en-US"/>
                </w:rPr>
                <w:t>t</w:t>
              </w:r>
              <w:r w:rsidR="00526F6A" w:rsidRPr="00526F6A">
                <w:rPr>
                  <w:b w:val="0"/>
                  <w:bCs w:val="0"/>
                  <w:i/>
                  <w:color w:val="000000"/>
                  <w:sz w:val="26"/>
                  <w:szCs w:val="26"/>
                  <w:lang w:val="en-US" w:eastAsia="en-US"/>
                  <w:rPrChange w:id="39" w:author="Pham Thi Thu Lan" w:date="2021-01-03T15:27:00Z">
                    <w:rPr>
                      <w:b w:val="0"/>
                      <w:bCs w:val="0"/>
                      <w:color w:val="000000"/>
                      <w:sz w:val="26"/>
                      <w:szCs w:val="26"/>
                      <w:lang w:val="en-US" w:eastAsia="en-US"/>
                    </w:rPr>
                  </w:rPrChange>
                </w:rPr>
                <w:t>rang</w:t>
              </w:r>
              <w:proofErr w:type="spellEnd"/>
              <w:r w:rsidR="00526F6A" w:rsidRPr="00526F6A">
                <w:rPr>
                  <w:b w:val="0"/>
                  <w:bCs w:val="0"/>
                  <w:i/>
                  <w:color w:val="000000"/>
                  <w:sz w:val="26"/>
                  <w:szCs w:val="26"/>
                  <w:lang w:val="en-US" w:eastAsia="en-US"/>
                  <w:rPrChange w:id="40" w:author="Pham Thi Thu Lan" w:date="2021-01-03T15:27:00Z">
                    <w:rPr>
                      <w:b w:val="0"/>
                      <w:bCs w:val="0"/>
                      <w:color w:val="000000"/>
                      <w:sz w:val="26"/>
                      <w:szCs w:val="26"/>
                      <w:lang w:val="en-US" w:eastAsia="en-US"/>
                    </w:rPr>
                  </w:rPrChange>
                </w:rPr>
                <w:t xml:space="preserve"> 9)</w:t>
              </w:r>
            </w:ins>
          </w:p>
        </w:tc>
        <w:tc>
          <w:tcPr>
            <w:tcW w:w="651" w:type="pct"/>
            <w:gridSpan w:val="2"/>
          </w:tcPr>
          <w:p w14:paraId="18B15988"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1E142598" w14:textId="77777777" w:rsidTr="005910C8">
        <w:tc>
          <w:tcPr>
            <w:tcW w:w="434" w:type="pct"/>
          </w:tcPr>
          <w:p w14:paraId="1C8B61D2"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2A34823E" w14:textId="77777777" w:rsidR="00F6699B" w:rsidRPr="00E77054" w:rsidRDefault="00F6699B" w:rsidP="00D71688">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 xml:space="preserve">Quy </w:t>
            </w:r>
            <w:proofErr w:type="spellStart"/>
            <w:r w:rsidRPr="00E77054">
              <w:rPr>
                <w:b w:val="0"/>
                <w:bCs w:val="0"/>
                <w:color w:val="000000"/>
                <w:sz w:val="26"/>
                <w:szCs w:val="26"/>
                <w:lang w:val="en-US" w:eastAsia="en-US"/>
              </w:rPr>
              <w:t>trình</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thanh</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toán</w:t>
            </w:r>
            <w:proofErr w:type="spellEnd"/>
            <w:r w:rsidR="005F7721" w:rsidRPr="00E77054">
              <w:rPr>
                <w:b w:val="0"/>
                <w:bCs w:val="0"/>
                <w:color w:val="000000"/>
                <w:sz w:val="26"/>
                <w:szCs w:val="26"/>
                <w:lang w:val="en-US" w:eastAsia="en-US"/>
              </w:rPr>
              <w:t xml:space="preserve"> chi phí </w:t>
            </w:r>
            <w:proofErr w:type="spellStart"/>
            <w:r w:rsidR="005F7721" w:rsidRPr="00E77054">
              <w:rPr>
                <w:b w:val="0"/>
                <w:bCs w:val="0"/>
                <w:color w:val="000000"/>
                <w:sz w:val="26"/>
                <w:szCs w:val="26"/>
                <w:lang w:val="en-US" w:eastAsia="en-US"/>
              </w:rPr>
              <w:t>hoạt</w:t>
            </w:r>
            <w:proofErr w:type="spellEnd"/>
            <w:r w:rsidR="005F7721" w:rsidRPr="00E77054">
              <w:rPr>
                <w:b w:val="0"/>
                <w:bCs w:val="0"/>
                <w:color w:val="000000"/>
                <w:sz w:val="26"/>
                <w:szCs w:val="26"/>
                <w:lang w:val="en-US" w:eastAsia="en-US"/>
              </w:rPr>
              <w:t xml:space="preserve"> </w:t>
            </w:r>
            <w:proofErr w:type="spellStart"/>
            <w:r w:rsidR="005F7721" w:rsidRPr="00E77054">
              <w:rPr>
                <w:b w:val="0"/>
                <w:bCs w:val="0"/>
                <w:color w:val="000000"/>
                <w:sz w:val="26"/>
                <w:szCs w:val="26"/>
                <w:lang w:val="en-US" w:eastAsia="en-US"/>
              </w:rPr>
              <w:t>động</w:t>
            </w:r>
            <w:proofErr w:type="spellEnd"/>
            <w:r w:rsidR="005F7721" w:rsidRPr="00E77054">
              <w:rPr>
                <w:b w:val="0"/>
                <w:bCs w:val="0"/>
                <w:color w:val="000000"/>
                <w:sz w:val="26"/>
                <w:szCs w:val="26"/>
                <w:lang w:val="en-US" w:eastAsia="en-US"/>
              </w:rPr>
              <w:t xml:space="preserve"> </w:t>
            </w:r>
            <w:proofErr w:type="spellStart"/>
            <w:r w:rsidR="005F7721" w:rsidRPr="00E77054">
              <w:rPr>
                <w:b w:val="0"/>
                <w:bCs w:val="0"/>
                <w:color w:val="000000"/>
                <w:sz w:val="26"/>
                <w:szCs w:val="26"/>
                <w:lang w:val="en-US" w:eastAsia="en-US"/>
              </w:rPr>
              <w:t>chuyên</w:t>
            </w:r>
            <w:proofErr w:type="spellEnd"/>
            <w:r w:rsidR="005F7721" w:rsidRPr="00E77054">
              <w:rPr>
                <w:b w:val="0"/>
                <w:bCs w:val="0"/>
                <w:color w:val="000000"/>
                <w:sz w:val="26"/>
                <w:szCs w:val="26"/>
                <w:lang w:val="en-US" w:eastAsia="en-US"/>
              </w:rPr>
              <w:t xml:space="preserve"> </w:t>
            </w:r>
            <w:proofErr w:type="spellStart"/>
            <w:r w:rsidR="005F7721" w:rsidRPr="00E77054">
              <w:rPr>
                <w:b w:val="0"/>
                <w:bCs w:val="0"/>
                <w:color w:val="000000"/>
                <w:sz w:val="26"/>
                <w:szCs w:val="26"/>
                <w:lang w:val="en-US" w:eastAsia="en-US"/>
              </w:rPr>
              <w:t>môn</w:t>
            </w:r>
            <w:proofErr w:type="spellEnd"/>
            <w:r w:rsidRPr="00E77054">
              <w:rPr>
                <w:b w:val="0"/>
                <w:bCs w:val="0"/>
                <w:color w:val="000000"/>
                <w:sz w:val="26"/>
                <w:szCs w:val="26"/>
                <w:lang w:val="en-US" w:eastAsia="en-US"/>
              </w:rPr>
              <w:t xml:space="preserve"> </w:t>
            </w:r>
            <w:ins w:id="41" w:author="Pham Thi Thu Lan" w:date="2021-01-03T15:27:00Z">
              <w:r w:rsidR="00526F6A" w:rsidRPr="00526F6A">
                <w:rPr>
                  <w:b w:val="0"/>
                  <w:bCs w:val="0"/>
                  <w:i/>
                  <w:color w:val="000000"/>
                  <w:sz w:val="26"/>
                  <w:szCs w:val="26"/>
                  <w:lang w:val="en-US" w:eastAsia="en-US"/>
                  <w:rPrChange w:id="42" w:author="Pham Thi Thu Lan" w:date="2021-01-03T15:28:00Z">
                    <w:rPr>
                      <w:b w:val="0"/>
                      <w:bCs w:val="0"/>
                      <w:color w:val="000000"/>
                      <w:sz w:val="26"/>
                      <w:szCs w:val="26"/>
                      <w:lang w:val="en-US" w:eastAsia="en-US"/>
                    </w:rPr>
                  </w:rPrChange>
                </w:rPr>
                <w:t>(</w:t>
              </w:r>
              <w:proofErr w:type="spellStart"/>
              <w:r w:rsidR="00526F6A" w:rsidRPr="00526F6A">
                <w:rPr>
                  <w:b w:val="0"/>
                  <w:bCs w:val="0"/>
                  <w:i/>
                  <w:color w:val="000000"/>
                  <w:sz w:val="26"/>
                  <w:szCs w:val="26"/>
                  <w:lang w:val="en-US" w:eastAsia="en-US"/>
                  <w:rPrChange w:id="43" w:author="Pham Thi Thu Lan" w:date="2021-01-03T15:28:00Z">
                    <w:rPr>
                      <w:b w:val="0"/>
                      <w:bCs w:val="0"/>
                      <w:color w:val="000000"/>
                      <w:sz w:val="26"/>
                      <w:szCs w:val="26"/>
                      <w:lang w:val="en-US" w:eastAsia="en-US"/>
                    </w:rPr>
                  </w:rPrChange>
                </w:rPr>
                <w:t>trang</w:t>
              </w:r>
              <w:proofErr w:type="spellEnd"/>
              <w:r w:rsidR="00526F6A" w:rsidRPr="00526F6A">
                <w:rPr>
                  <w:b w:val="0"/>
                  <w:bCs w:val="0"/>
                  <w:i/>
                  <w:color w:val="000000"/>
                  <w:sz w:val="26"/>
                  <w:szCs w:val="26"/>
                  <w:lang w:val="en-US" w:eastAsia="en-US"/>
                  <w:rPrChange w:id="44" w:author="Pham Thi Thu Lan" w:date="2021-01-03T15:28:00Z">
                    <w:rPr>
                      <w:b w:val="0"/>
                      <w:bCs w:val="0"/>
                      <w:color w:val="000000"/>
                      <w:sz w:val="26"/>
                      <w:szCs w:val="26"/>
                      <w:lang w:val="en-US" w:eastAsia="en-US"/>
                    </w:rPr>
                  </w:rPrChange>
                </w:rPr>
                <w:t xml:space="preserve"> </w:t>
              </w:r>
            </w:ins>
            <w:ins w:id="45" w:author="Pham Thi Thu Lan" w:date="2021-01-03T15:28:00Z">
              <w:r w:rsidR="00526F6A" w:rsidRPr="00526F6A">
                <w:rPr>
                  <w:b w:val="0"/>
                  <w:bCs w:val="0"/>
                  <w:i/>
                  <w:color w:val="000000"/>
                  <w:sz w:val="26"/>
                  <w:szCs w:val="26"/>
                  <w:lang w:val="en-US" w:eastAsia="en-US"/>
                  <w:rPrChange w:id="46" w:author="Pham Thi Thu Lan" w:date="2021-01-03T15:28:00Z">
                    <w:rPr>
                      <w:b w:val="0"/>
                      <w:bCs w:val="0"/>
                      <w:color w:val="000000"/>
                      <w:sz w:val="26"/>
                      <w:szCs w:val="26"/>
                      <w:lang w:val="en-US" w:eastAsia="en-US"/>
                    </w:rPr>
                  </w:rPrChange>
                </w:rPr>
                <w:t>19)</w:t>
              </w:r>
            </w:ins>
          </w:p>
        </w:tc>
        <w:tc>
          <w:tcPr>
            <w:tcW w:w="651" w:type="pct"/>
            <w:gridSpan w:val="2"/>
          </w:tcPr>
          <w:p w14:paraId="3B754CE8"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7362EB56" w14:textId="77777777" w:rsidTr="005910C8">
        <w:tc>
          <w:tcPr>
            <w:tcW w:w="434" w:type="pct"/>
          </w:tcPr>
          <w:p w14:paraId="05F2EC5F"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5362BC2C" w14:textId="77777777" w:rsidR="005F7721" w:rsidRPr="00E77054" w:rsidRDefault="005F7721" w:rsidP="00543A4F">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 xml:space="preserve">Quy </w:t>
            </w:r>
            <w:proofErr w:type="spellStart"/>
            <w:r w:rsidRPr="00E77054">
              <w:rPr>
                <w:b w:val="0"/>
                <w:bCs w:val="0"/>
                <w:color w:val="000000"/>
                <w:sz w:val="26"/>
                <w:szCs w:val="26"/>
                <w:lang w:val="en-US" w:eastAsia="en-US"/>
              </w:rPr>
              <w:t>trình</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thanh</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toán</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mua</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sắm</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tài</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sản</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hàng</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hóa</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dịch</w:t>
            </w:r>
            <w:proofErr w:type="spellEnd"/>
            <w:r w:rsidRPr="00E77054">
              <w:rPr>
                <w:b w:val="0"/>
                <w:bCs w:val="0"/>
                <w:color w:val="000000"/>
                <w:sz w:val="26"/>
                <w:szCs w:val="26"/>
                <w:lang w:val="en-US" w:eastAsia="en-US"/>
              </w:rPr>
              <w:t xml:space="preserve"> vụ</w:t>
            </w:r>
            <w:ins w:id="47" w:author="Pham Thi Thu Lan" w:date="2021-01-03T15:28:00Z">
              <w:r w:rsidR="00526F6A">
                <w:rPr>
                  <w:b w:val="0"/>
                  <w:bCs w:val="0"/>
                  <w:color w:val="000000"/>
                  <w:sz w:val="26"/>
                  <w:szCs w:val="26"/>
                  <w:lang w:val="en-US" w:eastAsia="en-US"/>
                </w:rPr>
                <w:t xml:space="preserve"> </w:t>
              </w:r>
              <w:r w:rsidR="00526F6A" w:rsidRPr="00526F6A">
                <w:rPr>
                  <w:b w:val="0"/>
                  <w:bCs w:val="0"/>
                  <w:i/>
                  <w:color w:val="000000"/>
                  <w:sz w:val="26"/>
                  <w:szCs w:val="26"/>
                  <w:lang w:val="en-US" w:eastAsia="en-US"/>
                  <w:rPrChange w:id="48" w:author="Pham Thi Thu Lan" w:date="2021-01-03T15:28:00Z">
                    <w:rPr>
                      <w:b w:val="0"/>
                      <w:bCs w:val="0"/>
                      <w:color w:val="000000"/>
                      <w:sz w:val="26"/>
                      <w:szCs w:val="26"/>
                      <w:lang w:val="en-US" w:eastAsia="en-US"/>
                    </w:rPr>
                  </w:rPrChange>
                </w:rPr>
                <w:t>(</w:t>
              </w:r>
              <w:proofErr w:type="spellStart"/>
              <w:r w:rsidR="00526F6A" w:rsidRPr="00526F6A">
                <w:rPr>
                  <w:b w:val="0"/>
                  <w:bCs w:val="0"/>
                  <w:i/>
                  <w:color w:val="000000"/>
                  <w:sz w:val="26"/>
                  <w:szCs w:val="26"/>
                  <w:lang w:val="en-US" w:eastAsia="en-US"/>
                  <w:rPrChange w:id="49" w:author="Pham Thi Thu Lan" w:date="2021-01-03T15:28:00Z">
                    <w:rPr>
                      <w:b w:val="0"/>
                      <w:bCs w:val="0"/>
                      <w:color w:val="000000"/>
                      <w:sz w:val="26"/>
                      <w:szCs w:val="26"/>
                      <w:lang w:val="en-US" w:eastAsia="en-US"/>
                    </w:rPr>
                  </w:rPrChange>
                </w:rPr>
                <w:t>trang</w:t>
              </w:r>
              <w:proofErr w:type="spellEnd"/>
              <w:r w:rsidR="00526F6A" w:rsidRPr="00526F6A">
                <w:rPr>
                  <w:b w:val="0"/>
                  <w:bCs w:val="0"/>
                  <w:i/>
                  <w:color w:val="000000"/>
                  <w:sz w:val="26"/>
                  <w:szCs w:val="26"/>
                  <w:lang w:val="en-US" w:eastAsia="en-US"/>
                  <w:rPrChange w:id="50" w:author="Pham Thi Thu Lan" w:date="2021-01-03T15:28:00Z">
                    <w:rPr>
                      <w:b w:val="0"/>
                      <w:bCs w:val="0"/>
                      <w:color w:val="000000"/>
                      <w:sz w:val="26"/>
                      <w:szCs w:val="26"/>
                      <w:lang w:val="en-US" w:eastAsia="en-US"/>
                    </w:rPr>
                  </w:rPrChange>
                </w:rPr>
                <w:t xml:space="preserve"> 25)</w:t>
              </w:r>
            </w:ins>
          </w:p>
          <w:p w14:paraId="0DD9BEA7" w14:textId="77777777" w:rsidR="00F6699B" w:rsidRPr="00E77054" w:rsidRDefault="005F7721" w:rsidP="00543A4F">
            <w:pPr>
              <w:pStyle w:val="Title"/>
              <w:spacing w:before="120" w:after="120"/>
              <w:jc w:val="both"/>
              <w:rPr>
                <w:b w:val="0"/>
                <w:bCs w:val="0"/>
                <w:i/>
                <w:color w:val="000000"/>
                <w:sz w:val="26"/>
                <w:szCs w:val="26"/>
                <w:lang w:val="en-US" w:eastAsia="en-US"/>
              </w:rPr>
            </w:pPr>
            <w:r w:rsidRPr="00E77054">
              <w:rPr>
                <w:b w:val="0"/>
                <w:bCs w:val="0"/>
                <w:i/>
                <w:color w:val="000000"/>
                <w:sz w:val="26"/>
                <w:szCs w:val="26"/>
                <w:lang w:val="en-US" w:eastAsia="en-US"/>
              </w:rPr>
              <w:t>(</w:t>
            </w:r>
            <w:proofErr w:type="spellStart"/>
            <w:r w:rsidRPr="00E77054">
              <w:rPr>
                <w:b w:val="0"/>
                <w:bCs w:val="0"/>
                <w:i/>
                <w:color w:val="000000"/>
                <w:sz w:val="26"/>
                <w:szCs w:val="26"/>
                <w:lang w:val="en-US" w:eastAsia="en-US"/>
              </w:rPr>
              <w:t>thuộc</w:t>
            </w:r>
            <w:proofErr w:type="spellEnd"/>
            <w:r w:rsidRPr="00E77054">
              <w:rPr>
                <w:b w:val="0"/>
                <w:bCs w:val="0"/>
                <w:i/>
                <w:color w:val="000000"/>
                <w:sz w:val="26"/>
                <w:szCs w:val="26"/>
                <w:lang w:val="en-US" w:eastAsia="en-US"/>
              </w:rPr>
              <w:t xml:space="preserve"> </w:t>
            </w:r>
            <w:proofErr w:type="spellStart"/>
            <w:r w:rsidRPr="00E77054">
              <w:rPr>
                <w:b w:val="0"/>
                <w:bCs w:val="0"/>
                <w:i/>
                <w:color w:val="000000"/>
                <w:sz w:val="26"/>
                <w:szCs w:val="26"/>
                <w:lang w:val="en-US" w:eastAsia="en-US"/>
              </w:rPr>
              <w:t>Dư</w:t>
            </w:r>
            <w:proofErr w:type="spellEnd"/>
            <w:r w:rsidRPr="00E77054">
              <w:rPr>
                <w:b w:val="0"/>
                <w:bCs w:val="0"/>
                <w:i/>
                <w:color w:val="000000"/>
                <w:sz w:val="26"/>
                <w:szCs w:val="26"/>
                <w:lang w:val="en-US" w:eastAsia="en-US"/>
              </w:rPr>
              <w:t xml:space="preserve">̣ </w:t>
            </w:r>
            <w:proofErr w:type="spellStart"/>
            <w:r w:rsidRPr="00E77054">
              <w:rPr>
                <w:b w:val="0"/>
                <w:bCs w:val="0"/>
                <w:i/>
                <w:color w:val="000000"/>
                <w:sz w:val="26"/>
                <w:szCs w:val="26"/>
                <w:lang w:val="en-US" w:eastAsia="en-US"/>
              </w:rPr>
              <w:t>toán</w:t>
            </w:r>
            <w:proofErr w:type="spellEnd"/>
            <w:r w:rsidRPr="00E77054">
              <w:rPr>
                <w:b w:val="0"/>
                <w:bCs w:val="0"/>
                <w:i/>
                <w:color w:val="000000"/>
                <w:sz w:val="26"/>
                <w:szCs w:val="26"/>
                <w:lang w:val="en-US" w:eastAsia="en-US"/>
              </w:rPr>
              <w:t xml:space="preserve"> </w:t>
            </w:r>
            <w:proofErr w:type="spellStart"/>
            <w:r w:rsidRPr="00E77054">
              <w:rPr>
                <w:b w:val="0"/>
                <w:bCs w:val="0"/>
                <w:i/>
                <w:color w:val="000000"/>
                <w:sz w:val="26"/>
                <w:szCs w:val="26"/>
                <w:lang w:val="en-US" w:eastAsia="en-US"/>
              </w:rPr>
              <w:t>mua</w:t>
            </w:r>
            <w:proofErr w:type="spellEnd"/>
            <w:r w:rsidRPr="00E77054">
              <w:rPr>
                <w:b w:val="0"/>
                <w:bCs w:val="0"/>
                <w:i/>
                <w:color w:val="000000"/>
                <w:sz w:val="26"/>
                <w:szCs w:val="26"/>
                <w:lang w:val="en-US" w:eastAsia="en-US"/>
              </w:rPr>
              <w:t xml:space="preserve"> </w:t>
            </w:r>
            <w:proofErr w:type="spellStart"/>
            <w:r w:rsidRPr="00E77054">
              <w:rPr>
                <w:b w:val="0"/>
                <w:bCs w:val="0"/>
                <w:i/>
                <w:color w:val="000000"/>
                <w:sz w:val="26"/>
                <w:szCs w:val="26"/>
                <w:lang w:val="en-US" w:eastAsia="en-US"/>
              </w:rPr>
              <w:t>sắm</w:t>
            </w:r>
            <w:proofErr w:type="spellEnd"/>
            <w:r w:rsidRPr="00E77054">
              <w:rPr>
                <w:b w:val="0"/>
                <w:bCs w:val="0"/>
                <w:i/>
                <w:color w:val="000000"/>
                <w:sz w:val="26"/>
                <w:szCs w:val="26"/>
                <w:lang w:val="en-US" w:eastAsia="en-US"/>
              </w:rPr>
              <w:t xml:space="preserve"> </w:t>
            </w:r>
            <w:proofErr w:type="spellStart"/>
            <w:r w:rsidRPr="00E77054">
              <w:rPr>
                <w:b w:val="0"/>
                <w:bCs w:val="0"/>
                <w:i/>
                <w:color w:val="000000"/>
                <w:sz w:val="26"/>
                <w:szCs w:val="26"/>
                <w:lang w:val="en-US" w:eastAsia="en-US"/>
              </w:rPr>
              <w:t>thường</w:t>
            </w:r>
            <w:proofErr w:type="spellEnd"/>
            <w:r w:rsidRPr="00E77054">
              <w:rPr>
                <w:b w:val="0"/>
                <w:bCs w:val="0"/>
                <w:i/>
                <w:color w:val="000000"/>
                <w:sz w:val="26"/>
                <w:szCs w:val="26"/>
                <w:lang w:val="en-US" w:eastAsia="en-US"/>
              </w:rPr>
              <w:t xml:space="preserve"> </w:t>
            </w:r>
            <w:proofErr w:type="spellStart"/>
            <w:r w:rsidRPr="00E77054">
              <w:rPr>
                <w:b w:val="0"/>
                <w:bCs w:val="0"/>
                <w:i/>
                <w:color w:val="000000"/>
                <w:sz w:val="26"/>
                <w:szCs w:val="26"/>
                <w:lang w:val="en-US" w:eastAsia="en-US"/>
              </w:rPr>
              <w:t>xuyên</w:t>
            </w:r>
            <w:proofErr w:type="spellEnd"/>
            <w:r w:rsidRPr="00E77054">
              <w:rPr>
                <w:b w:val="0"/>
                <w:bCs w:val="0"/>
                <w:i/>
                <w:color w:val="000000"/>
                <w:sz w:val="26"/>
                <w:szCs w:val="26"/>
                <w:lang w:val="en-US" w:eastAsia="en-US"/>
              </w:rPr>
              <w:t>)</w:t>
            </w:r>
          </w:p>
        </w:tc>
        <w:tc>
          <w:tcPr>
            <w:tcW w:w="651" w:type="pct"/>
            <w:gridSpan w:val="2"/>
          </w:tcPr>
          <w:p w14:paraId="7573B7E6" w14:textId="77777777" w:rsidR="00F6699B" w:rsidRPr="00E77054" w:rsidRDefault="00F6699B" w:rsidP="00543A4F">
            <w:pPr>
              <w:pStyle w:val="Title"/>
              <w:spacing w:before="120" w:after="120"/>
              <w:rPr>
                <w:color w:val="000000"/>
                <w:sz w:val="26"/>
                <w:szCs w:val="26"/>
                <w:lang w:val="en-US" w:eastAsia="en-US"/>
              </w:rPr>
            </w:pPr>
          </w:p>
        </w:tc>
      </w:tr>
      <w:tr w:rsidR="00F6699B" w:rsidRPr="006C0B16" w14:paraId="6B1BAD70" w14:textId="77777777" w:rsidTr="005910C8">
        <w:tc>
          <w:tcPr>
            <w:tcW w:w="434" w:type="pct"/>
          </w:tcPr>
          <w:p w14:paraId="34EB3AF4"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3F416E18" w14:textId="77777777" w:rsidR="00F6699B" w:rsidRPr="00526F6A" w:rsidRDefault="00F6699B" w:rsidP="00F75D68">
            <w:pPr>
              <w:pStyle w:val="Title"/>
              <w:spacing w:before="120" w:after="120"/>
              <w:jc w:val="both"/>
              <w:rPr>
                <w:b w:val="0"/>
                <w:bCs w:val="0"/>
                <w:color w:val="000000"/>
                <w:w w:val="93"/>
                <w:sz w:val="26"/>
                <w:szCs w:val="26"/>
                <w:lang w:val="en-US" w:eastAsia="en-US"/>
                <w:rPrChange w:id="51" w:author="Pham Thi Thu Lan" w:date="2021-01-03T15:30:00Z">
                  <w:rPr>
                    <w:b w:val="0"/>
                    <w:bCs w:val="0"/>
                    <w:color w:val="000000"/>
                    <w:sz w:val="26"/>
                    <w:szCs w:val="26"/>
                    <w:lang w:val="en-US" w:eastAsia="en-US"/>
                  </w:rPr>
                </w:rPrChange>
              </w:rPr>
            </w:pPr>
            <w:r w:rsidRPr="00526F6A">
              <w:rPr>
                <w:b w:val="0"/>
                <w:bCs w:val="0"/>
                <w:color w:val="000000"/>
                <w:w w:val="93"/>
                <w:sz w:val="26"/>
                <w:szCs w:val="26"/>
                <w:lang w:val="en-US" w:eastAsia="en-US"/>
                <w:rPrChange w:id="52" w:author="Pham Thi Thu Lan" w:date="2021-01-03T15:30:00Z">
                  <w:rPr>
                    <w:b w:val="0"/>
                    <w:bCs w:val="0"/>
                    <w:color w:val="000000"/>
                    <w:sz w:val="26"/>
                    <w:szCs w:val="26"/>
                    <w:lang w:val="en-US" w:eastAsia="en-US"/>
                  </w:rPr>
                </w:rPrChange>
              </w:rPr>
              <w:t xml:space="preserve">Quy </w:t>
            </w:r>
            <w:proofErr w:type="spellStart"/>
            <w:r w:rsidRPr="00526F6A">
              <w:rPr>
                <w:b w:val="0"/>
                <w:bCs w:val="0"/>
                <w:color w:val="000000"/>
                <w:w w:val="93"/>
                <w:sz w:val="26"/>
                <w:szCs w:val="26"/>
                <w:lang w:val="en-US" w:eastAsia="en-US"/>
                <w:rPrChange w:id="53" w:author="Pham Thi Thu Lan" w:date="2021-01-03T15:30:00Z">
                  <w:rPr>
                    <w:b w:val="0"/>
                    <w:bCs w:val="0"/>
                    <w:color w:val="000000"/>
                    <w:sz w:val="26"/>
                    <w:szCs w:val="26"/>
                    <w:lang w:val="en-US" w:eastAsia="en-US"/>
                  </w:rPr>
                </w:rPrChange>
              </w:rPr>
              <w:t>trình</w:t>
            </w:r>
            <w:proofErr w:type="spellEnd"/>
            <w:r w:rsidRPr="00526F6A">
              <w:rPr>
                <w:b w:val="0"/>
                <w:bCs w:val="0"/>
                <w:color w:val="000000"/>
                <w:w w:val="93"/>
                <w:sz w:val="26"/>
                <w:szCs w:val="26"/>
                <w:lang w:val="en-US" w:eastAsia="en-US"/>
                <w:rPrChange w:id="54" w:author="Pham Thi Thu Lan" w:date="2021-01-03T15:30:00Z">
                  <w:rPr>
                    <w:b w:val="0"/>
                    <w:bCs w:val="0"/>
                    <w:color w:val="000000"/>
                    <w:sz w:val="26"/>
                    <w:szCs w:val="26"/>
                    <w:lang w:val="en-US" w:eastAsia="en-US"/>
                  </w:rPr>
                </w:rPrChange>
              </w:rPr>
              <w:t xml:space="preserve"> </w:t>
            </w:r>
            <w:proofErr w:type="spellStart"/>
            <w:r w:rsidRPr="00526F6A">
              <w:rPr>
                <w:b w:val="0"/>
                <w:bCs w:val="0"/>
                <w:color w:val="000000"/>
                <w:w w:val="93"/>
                <w:sz w:val="26"/>
                <w:szCs w:val="26"/>
                <w:lang w:val="en-US" w:eastAsia="en-US"/>
                <w:rPrChange w:id="55" w:author="Pham Thi Thu Lan" w:date="2021-01-03T15:30:00Z">
                  <w:rPr>
                    <w:b w:val="0"/>
                    <w:bCs w:val="0"/>
                    <w:color w:val="000000"/>
                    <w:sz w:val="26"/>
                    <w:szCs w:val="26"/>
                    <w:lang w:val="en-US" w:eastAsia="en-US"/>
                  </w:rPr>
                </w:rPrChange>
              </w:rPr>
              <w:t>thanh</w:t>
            </w:r>
            <w:proofErr w:type="spellEnd"/>
            <w:r w:rsidRPr="00526F6A">
              <w:rPr>
                <w:b w:val="0"/>
                <w:bCs w:val="0"/>
                <w:color w:val="000000"/>
                <w:w w:val="93"/>
                <w:sz w:val="26"/>
                <w:szCs w:val="26"/>
                <w:lang w:val="en-US" w:eastAsia="en-US"/>
                <w:rPrChange w:id="56" w:author="Pham Thi Thu Lan" w:date="2021-01-03T15:30:00Z">
                  <w:rPr>
                    <w:b w:val="0"/>
                    <w:bCs w:val="0"/>
                    <w:color w:val="000000"/>
                    <w:sz w:val="26"/>
                    <w:szCs w:val="26"/>
                    <w:lang w:val="en-US" w:eastAsia="en-US"/>
                  </w:rPr>
                </w:rPrChange>
              </w:rPr>
              <w:t xml:space="preserve"> </w:t>
            </w:r>
            <w:proofErr w:type="spellStart"/>
            <w:r w:rsidRPr="00526F6A">
              <w:rPr>
                <w:b w:val="0"/>
                <w:bCs w:val="0"/>
                <w:color w:val="000000"/>
                <w:w w:val="93"/>
                <w:sz w:val="26"/>
                <w:szCs w:val="26"/>
                <w:lang w:val="en-US" w:eastAsia="en-US"/>
                <w:rPrChange w:id="57" w:author="Pham Thi Thu Lan" w:date="2021-01-03T15:30:00Z">
                  <w:rPr>
                    <w:b w:val="0"/>
                    <w:bCs w:val="0"/>
                    <w:color w:val="000000"/>
                    <w:sz w:val="26"/>
                    <w:szCs w:val="26"/>
                    <w:lang w:val="en-US" w:eastAsia="en-US"/>
                  </w:rPr>
                </w:rPrChange>
              </w:rPr>
              <w:t>toán</w:t>
            </w:r>
            <w:proofErr w:type="spellEnd"/>
            <w:r w:rsidRPr="00526F6A">
              <w:rPr>
                <w:b w:val="0"/>
                <w:bCs w:val="0"/>
                <w:color w:val="000000"/>
                <w:w w:val="93"/>
                <w:sz w:val="26"/>
                <w:szCs w:val="26"/>
                <w:lang w:val="en-US" w:eastAsia="en-US"/>
                <w:rPrChange w:id="58"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59" w:author="Pham Thi Thu Lan" w:date="2021-01-03T15:30:00Z">
                  <w:rPr>
                    <w:b w:val="0"/>
                    <w:bCs w:val="0"/>
                    <w:color w:val="000000"/>
                    <w:sz w:val="26"/>
                    <w:szCs w:val="26"/>
                    <w:lang w:val="en-US" w:eastAsia="en-US"/>
                  </w:rPr>
                </w:rPrChange>
              </w:rPr>
              <w:t>kinh</w:t>
            </w:r>
            <w:proofErr w:type="spellEnd"/>
            <w:r w:rsidR="00F75D68" w:rsidRPr="00526F6A">
              <w:rPr>
                <w:b w:val="0"/>
                <w:bCs w:val="0"/>
                <w:color w:val="000000"/>
                <w:w w:val="93"/>
                <w:sz w:val="26"/>
                <w:szCs w:val="26"/>
                <w:lang w:val="en-US" w:eastAsia="en-US"/>
                <w:rPrChange w:id="60" w:author="Pham Thi Thu Lan" w:date="2021-01-03T15:30:00Z">
                  <w:rPr>
                    <w:b w:val="0"/>
                    <w:bCs w:val="0"/>
                    <w:color w:val="000000"/>
                    <w:sz w:val="26"/>
                    <w:szCs w:val="26"/>
                    <w:lang w:val="en-US" w:eastAsia="en-US"/>
                  </w:rPr>
                </w:rPrChange>
              </w:rPr>
              <w:t xml:space="preserve"> phí </w:t>
            </w:r>
            <w:proofErr w:type="spellStart"/>
            <w:r w:rsidR="00F75D68" w:rsidRPr="00526F6A">
              <w:rPr>
                <w:b w:val="0"/>
                <w:bCs w:val="0"/>
                <w:color w:val="000000"/>
                <w:w w:val="93"/>
                <w:sz w:val="26"/>
                <w:szCs w:val="26"/>
                <w:lang w:val="en-US" w:eastAsia="en-US"/>
                <w:rPrChange w:id="61" w:author="Pham Thi Thu Lan" w:date="2021-01-03T15:30:00Z">
                  <w:rPr>
                    <w:b w:val="0"/>
                    <w:bCs w:val="0"/>
                    <w:color w:val="000000"/>
                    <w:sz w:val="26"/>
                    <w:szCs w:val="26"/>
                    <w:lang w:val="en-US" w:eastAsia="en-US"/>
                  </w:rPr>
                </w:rPrChange>
              </w:rPr>
              <w:t>thực</w:t>
            </w:r>
            <w:proofErr w:type="spellEnd"/>
            <w:r w:rsidR="00F75D68" w:rsidRPr="00526F6A">
              <w:rPr>
                <w:b w:val="0"/>
                <w:bCs w:val="0"/>
                <w:color w:val="000000"/>
                <w:w w:val="93"/>
                <w:sz w:val="26"/>
                <w:szCs w:val="26"/>
                <w:lang w:val="en-US" w:eastAsia="en-US"/>
                <w:rPrChange w:id="62"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63" w:author="Pham Thi Thu Lan" w:date="2021-01-03T15:30:00Z">
                  <w:rPr>
                    <w:b w:val="0"/>
                    <w:bCs w:val="0"/>
                    <w:color w:val="000000"/>
                    <w:sz w:val="26"/>
                    <w:szCs w:val="26"/>
                    <w:lang w:val="en-US" w:eastAsia="en-US"/>
                  </w:rPr>
                </w:rPrChange>
              </w:rPr>
              <w:t>hiện</w:t>
            </w:r>
            <w:proofErr w:type="spellEnd"/>
            <w:r w:rsidR="00F75D68" w:rsidRPr="00526F6A">
              <w:rPr>
                <w:b w:val="0"/>
                <w:bCs w:val="0"/>
                <w:color w:val="000000"/>
                <w:w w:val="93"/>
                <w:sz w:val="26"/>
                <w:szCs w:val="26"/>
                <w:lang w:val="en-US" w:eastAsia="en-US"/>
                <w:rPrChange w:id="64"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65" w:author="Pham Thi Thu Lan" w:date="2021-01-03T15:30:00Z">
                  <w:rPr>
                    <w:b w:val="0"/>
                    <w:bCs w:val="0"/>
                    <w:color w:val="000000"/>
                    <w:sz w:val="26"/>
                    <w:szCs w:val="26"/>
                    <w:lang w:val="en-US" w:eastAsia="en-US"/>
                  </w:rPr>
                </w:rPrChange>
              </w:rPr>
              <w:t>đê</w:t>
            </w:r>
            <w:proofErr w:type="spellEnd"/>
            <w:r w:rsidR="00F75D68" w:rsidRPr="00526F6A">
              <w:rPr>
                <w:b w:val="0"/>
                <w:bCs w:val="0"/>
                <w:color w:val="000000"/>
                <w:w w:val="93"/>
                <w:sz w:val="26"/>
                <w:szCs w:val="26"/>
                <w:lang w:val="en-US" w:eastAsia="en-US"/>
                <w:rPrChange w:id="66"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67" w:author="Pham Thi Thu Lan" w:date="2021-01-03T15:30:00Z">
                  <w:rPr>
                    <w:b w:val="0"/>
                    <w:bCs w:val="0"/>
                    <w:color w:val="000000"/>
                    <w:sz w:val="26"/>
                    <w:szCs w:val="26"/>
                    <w:lang w:val="en-US" w:eastAsia="en-US"/>
                  </w:rPr>
                </w:rPrChange>
              </w:rPr>
              <w:t>tài</w:t>
            </w:r>
            <w:proofErr w:type="spellEnd"/>
            <w:r w:rsidR="00F75D68" w:rsidRPr="00526F6A">
              <w:rPr>
                <w:b w:val="0"/>
                <w:bCs w:val="0"/>
                <w:color w:val="000000"/>
                <w:w w:val="93"/>
                <w:sz w:val="26"/>
                <w:szCs w:val="26"/>
                <w:lang w:val="en-US" w:eastAsia="en-US"/>
                <w:rPrChange w:id="68" w:author="Pham Thi Thu Lan" w:date="2021-01-03T15:30:00Z">
                  <w:rPr>
                    <w:b w:val="0"/>
                    <w:bCs w:val="0"/>
                    <w:color w:val="000000"/>
                    <w:sz w:val="26"/>
                    <w:szCs w:val="26"/>
                    <w:lang w:val="en-US" w:eastAsia="en-US"/>
                  </w:rPr>
                </w:rPrChange>
              </w:rPr>
              <w:t>/</w:t>
            </w:r>
            <w:proofErr w:type="spellStart"/>
            <w:r w:rsidR="00F75D68" w:rsidRPr="00526F6A">
              <w:rPr>
                <w:b w:val="0"/>
                <w:bCs w:val="0"/>
                <w:color w:val="000000"/>
                <w:w w:val="93"/>
                <w:sz w:val="26"/>
                <w:szCs w:val="26"/>
                <w:lang w:val="en-US" w:eastAsia="en-US"/>
                <w:rPrChange w:id="69" w:author="Pham Thi Thu Lan" w:date="2021-01-03T15:30:00Z">
                  <w:rPr>
                    <w:b w:val="0"/>
                    <w:bCs w:val="0"/>
                    <w:color w:val="000000"/>
                    <w:sz w:val="26"/>
                    <w:szCs w:val="26"/>
                    <w:lang w:val="en-US" w:eastAsia="en-US"/>
                  </w:rPr>
                </w:rPrChange>
              </w:rPr>
              <w:t>dư</w:t>
            </w:r>
            <w:proofErr w:type="spellEnd"/>
            <w:r w:rsidR="00F75D68" w:rsidRPr="00526F6A">
              <w:rPr>
                <w:b w:val="0"/>
                <w:bCs w:val="0"/>
                <w:color w:val="000000"/>
                <w:w w:val="93"/>
                <w:sz w:val="26"/>
                <w:szCs w:val="26"/>
                <w:lang w:val="en-US" w:eastAsia="en-US"/>
                <w:rPrChange w:id="70"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71" w:author="Pham Thi Thu Lan" w:date="2021-01-03T15:30:00Z">
                  <w:rPr>
                    <w:b w:val="0"/>
                    <w:bCs w:val="0"/>
                    <w:color w:val="000000"/>
                    <w:sz w:val="26"/>
                    <w:szCs w:val="26"/>
                    <w:lang w:val="en-US" w:eastAsia="en-US"/>
                  </w:rPr>
                </w:rPrChange>
              </w:rPr>
              <w:t>án</w:t>
            </w:r>
            <w:proofErr w:type="spellEnd"/>
            <w:r w:rsidR="00F75D68" w:rsidRPr="00526F6A">
              <w:rPr>
                <w:b w:val="0"/>
                <w:bCs w:val="0"/>
                <w:color w:val="000000"/>
                <w:w w:val="93"/>
                <w:sz w:val="26"/>
                <w:szCs w:val="26"/>
                <w:lang w:val="en-US" w:eastAsia="en-US"/>
                <w:rPrChange w:id="72" w:author="Pham Thi Thu Lan" w:date="2021-01-03T15:30:00Z">
                  <w:rPr>
                    <w:b w:val="0"/>
                    <w:bCs w:val="0"/>
                    <w:color w:val="000000"/>
                    <w:sz w:val="26"/>
                    <w:szCs w:val="26"/>
                    <w:lang w:val="en-US" w:eastAsia="en-US"/>
                  </w:rPr>
                </w:rPrChange>
              </w:rPr>
              <w:t xml:space="preserve"> khoa </w:t>
            </w:r>
            <w:proofErr w:type="spellStart"/>
            <w:r w:rsidR="00F75D68" w:rsidRPr="00526F6A">
              <w:rPr>
                <w:b w:val="0"/>
                <w:bCs w:val="0"/>
                <w:color w:val="000000"/>
                <w:w w:val="93"/>
                <w:sz w:val="26"/>
                <w:szCs w:val="26"/>
                <w:lang w:val="en-US" w:eastAsia="en-US"/>
                <w:rPrChange w:id="73" w:author="Pham Thi Thu Lan" w:date="2021-01-03T15:30:00Z">
                  <w:rPr>
                    <w:b w:val="0"/>
                    <w:bCs w:val="0"/>
                    <w:color w:val="000000"/>
                    <w:sz w:val="26"/>
                    <w:szCs w:val="26"/>
                    <w:lang w:val="en-US" w:eastAsia="en-US"/>
                  </w:rPr>
                </w:rPrChange>
              </w:rPr>
              <w:t>học</w:t>
            </w:r>
            <w:proofErr w:type="spellEnd"/>
            <w:r w:rsidR="00F75D68" w:rsidRPr="00526F6A">
              <w:rPr>
                <w:b w:val="0"/>
                <w:bCs w:val="0"/>
                <w:color w:val="000000"/>
                <w:w w:val="93"/>
                <w:sz w:val="26"/>
                <w:szCs w:val="26"/>
                <w:lang w:val="en-US" w:eastAsia="en-US"/>
                <w:rPrChange w:id="74"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75" w:author="Pham Thi Thu Lan" w:date="2021-01-03T15:30:00Z">
                  <w:rPr>
                    <w:b w:val="0"/>
                    <w:bCs w:val="0"/>
                    <w:color w:val="000000"/>
                    <w:sz w:val="26"/>
                    <w:szCs w:val="26"/>
                    <w:lang w:val="en-US" w:eastAsia="en-US"/>
                  </w:rPr>
                </w:rPrChange>
              </w:rPr>
              <w:t>va</w:t>
            </w:r>
            <w:proofErr w:type="spellEnd"/>
            <w:r w:rsidR="00F75D68" w:rsidRPr="00526F6A">
              <w:rPr>
                <w:b w:val="0"/>
                <w:bCs w:val="0"/>
                <w:color w:val="000000"/>
                <w:w w:val="93"/>
                <w:sz w:val="26"/>
                <w:szCs w:val="26"/>
                <w:lang w:val="en-US" w:eastAsia="en-US"/>
                <w:rPrChange w:id="76"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77" w:author="Pham Thi Thu Lan" w:date="2021-01-03T15:30:00Z">
                  <w:rPr>
                    <w:b w:val="0"/>
                    <w:bCs w:val="0"/>
                    <w:color w:val="000000"/>
                    <w:sz w:val="26"/>
                    <w:szCs w:val="26"/>
                    <w:lang w:val="en-US" w:eastAsia="en-US"/>
                  </w:rPr>
                </w:rPrChange>
              </w:rPr>
              <w:t>công</w:t>
            </w:r>
            <w:proofErr w:type="spellEnd"/>
            <w:r w:rsidR="00F75D68" w:rsidRPr="00526F6A">
              <w:rPr>
                <w:b w:val="0"/>
                <w:bCs w:val="0"/>
                <w:color w:val="000000"/>
                <w:w w:val="93"/>
                <w:sz w:val="26"/>
                <w:szCs w:val="26"/>
                <w:lang w:val="en-US" w:eastAsia="en-US"/>
                <w:rPrChange w:id="78" w:author="Pham Thi Thu Lan" w:date="2021-01-03T15:30:00Z">
                  <w:rPr>
                    <w:b w:val="0"/>
                    <w:bCs w:val="0"/>
                    <w:color w:val="000000"/>
                    <w:sz w:val="26"/>
                    <w:szCs w:val="26"/>
                    <w:lang w:val="en-US" w:eastAsia="en-US"/>
                  </w:rPr>
                </w:rPrChange>
              </w:rPr>
              <w:t xml:space="preserve"> </w:t>
            </w:r>
            <w:proofErr w:type="spellStart"/>
            <w:r w:rsidR="00F75D68" w:rsidRPr="00526F6A">
              <w:rPr>
                <w:b w:val="0"/>
                <w:bCs w:val="0"/>
                <w:color w:val="000000"/>
                <w:w w:val="93"/>
                <w:sz w:val="26"/>
                <w:szCs w:val="26"/>
                <w:lang w:val="en-US" w:eastAsia="en-US"/>
                <w:rPrChange w:id="79" w:author="Pham Thi Thu Lan" w:date="2021-01-03T15:30:00Z">
                  <w:rPr>
                    <w:b w:val="0"/>
                    <w:bCs w:val="0"/>
                    <w:color w:val="000000"/>
                    <w:sz w:val="26"/>
                    <w:szCs w:val="26"/>
                    <w:lang w:val="en-US" w:eastAsia="en-US"/>
                  </w:rPr>
                </w:rPrChange>
              </w:rPr>
              <w:t>nghê</w:t>
            </w:r>
            <w:proofErr w:type="spellEnd"/>
            <w:r w:rsidR="00F75D68" w:rsidRPr="00526F6A">
              <w:rPr>
                <w:b w:val="0"/>
                <w:bCs w:val="0"/>
                <w:color w:val="000000"/>
                <w:w w:val="93"/>
                <w:sz w:val="26"/>
                <w:szCs w:val="26"/>
                <w:lang w:val="en-US" w:eastAsia="en-US"/>
                <w:rPrChange w:id="80" w:author="Pham Thi Thu Lan" w:date="2021-01-03T15:30:00Z">
                  <w:rPr>
                    <w:b w:val="0"/>
                    <w:bCs w:val="0"/>
                    <w:color w:val="000000"/>
                    <w:sz w:val="26"/>
                    <w:szCs w:val="26"/>
                    <w:lang w:val="en-US" w:eastAsia="en-US"/>
                  </w:rPr>
                </w:rPrChange>
              </w:rPr>
              <w:t>̣</w:t>
            </w:r>
            <w:ins w:id="81" w:author="Pham Thi Thu Lan" w:date="2021-01-03T15:28:00Z">
              <w:r w:rsidR="00526F6A" w:rsidRPr="00526F6A">
                <w:rPr>
                  <w:b w:val="0"/>
                  <w:bCs w:val="0"/>
                  <w:color w:val="000000"/>
                  <w:w w:val="93"/>
                  <w:sz w:val="26"/>
                  <w:szCs w:val="26"/>
                  <w:lang w:val="en-US" w:eastAsia="en-US"/>
                  <w:rPrChange w:id="82" w:author="Pham Thi Thu Lan" w:date="2021-01-03T15:30:00Z">
                    <w:rPr>
                      <w:b w:val="0"/>
                      <w:bCs w:val="0"/>
                      <w:color w:val="000000"/>
                      <w:sz w:val="26"/>
                      <w:szCs w:val="26"/>
                      <w:lang w:val="en-US" w:eastAsia="en-US"/>
                    </w:rPr>
                  </w:rPrChange>
                </w:rPr>
                <w:t xml:space="preserve"> </w:t>
              </w:r>
              <w:r w:rsidR="00526F6A" w:rsidRPr="00526F6A">
                <w:rPr>
                  <w:b w:val="0"/>
                  <w:bCs w:val="0"/>
                  <w:i/>
                  <w:color w:val="000000"/>
                  <w:w w:val="93"/>
                  <w:sz w:val="26"/>
                  <w:szCs w:val="26"/>
                  <w:lang w:val="en-US" w:eastAsia="en-US"/>
                  <w:rPrChange w:id="83" w:author="Pham Thi Thu Lan" w:date="2021-01-03T15:30:00Z">
                    <w:rPr>
                      <w:b w:val="0"/>
                      <w:bCs w:val="0"/>
                      <w:color w:val="000000"/>
                      <w:sz w:val="26"/>
                      <w:szCs w:val="26"/>
                      <w:lang w:val="en-US" w:eastAsia="en-US"/>
                    </w:rPr>
                  </w:rPrChange>
                </w:rPr>
                <w:t>(</w:t>
              </w:r>
              <w:proofErr w:type="spellStart"/>
              <w:r w:rsidR="00526F6A" w:rsidRPr="00526F6A">
                <w:rPr>
                  <w:b w:val="0"/>
                  <w:bCs w:val="0"/>
                  <w:i/>
                  <w:color w:val="000000"/>
                  <w:w w:val="93"/>
                  <w:sz w:val="26"/>
                  <w:szCs w:val="26"/>
                  <w:lang w:val="en-US" w:eastAsia="en-US"/>
                  <w:rPrChange w:id="84" w:author="Pham Thi Thu Lan" w:date="2021-01-03T15:30:00Z">
                    <w:rPr>
                      <w:b w:val="0"/>
                      <w:bCs w:val="0"/>
                      <w:color w:val="000000"/>
                      <w:sz w:val="26"/>
                      <w:szCs w:val="26"/>
                      <w:lang w:val="en-US" w:eastAsia="en-US"/>
                    </w:rPr>
                  </w:rPrChange>
                </w:rPr>
                <w:t>trang</w:t>
              </w:r>
              <w:proofErr w:type="spellEnd"/>
              <w:r w:rsidR="00526F6A" w:rsidRPr="00526F6A">
                <w:rPr>
                  <w:b w:val="0"/>
                  <w:bCs w:val="0"/>
                  <w:i/>
                  <w:color w:val="000000"/>
                  <w:w w:val="93"/>
                  <w:sz w:val="26"/>
                  <w:szCs w:val="26"/>
                  <w:lang w:val="en-US" w:eastAsia="en-US"/>
                  <w:rPrChange w:id="85" w:author="Pham Thi Thu Lan" w:date="2021-01-03T15:30:00Z">
                    <w:rPr>
                      <w:b w:val="0"/>
                      <w:bCs w:val="0"/>
                      <w:color w:val="000000"/>
                      <w:sz w:val="26"/>
                      <w:szCs w:val="26"/>
                      <w:lang w:val="en-US" w:eastAsia="en-US"/>
                    </w:rPr>
                  </w:rPrChange>
                </w:rPr>
                <w:t xml:space="preserve"> </w:t>
              </w:r>
            </w:ins>
            <w:ins w:id="86" w:author="Pham Thi Thu Lan" w:date="2021-01-03T15:29:00Z">
              <w:r w:rsidR="00526F6A" w:rsidRPr="00526F6A">
                <w:rPr>
                  <w:b w:val="0"/>
                  <w:bCs w:val="0"/>
                  <w:i/>
                  <w:color w:val="000000"/>
                  <w:w w:val="93"/>
                  <w:sz w:val="26"/>
                  <w:szCs w:val="26"/>
                  <w:lang w:val="en-US" w:eastAsia="en-US"/>
                  <w:rPrChange w:id="87" w:author="Pham Thi Thu Lan" w:date="2021-01-03T15:30:00Z">
                    <w:rPr>
                      <w:b w:val="0"/>
                      <w:bCs w:val="0"/>
                      <w:color w:val="000000"/>
                      <w:sz w:val="26"/>
                      <w:szCs w:val="26"/>
                      <w:lang w:val="en-US" w:eastAsia="en-US"/>
                    </w:rPr>
                  </w:rPrChange>
                </w:rPr>
                <w:t>30)</w:t>
              </w:r>
            </w:ins>
          </w:p>
        </w:tc>
        <w:tc>
          <w:tcPr>
            <w:tcW w:w="651" w:type="pct"/>
            <w:gridSpan w:val="2"/>
          </w:tcPr>
          <w:p w14:paraId="4C296530" w14:textId="77777777" w:rsidR="00F6699B" w:rsidRPr="00E77054" w:rsidRDefault="00F6699B" w:rsidP="00A35406">
            <w:pPr>
              <w:pStyle w:val="Title"/>
              <w:spacing w:before="120" w:after="120"/>
              <w:jc w:val="left"/>
              <w:rPr>
                <w:color w:val="000000"/>
                <w:sz w:val="26"/>
                <w:szCs w:val="26"/>
                <w:lang w:val="en-US" w:eastAsia="en-US"/>
              </w:rPr>
            </w:pPr>
          </w:p>
        </w:tc>
      </w:tr>
      <w:tr w:rsidR="00F6699B" w:rsidRPr="006C0B16" w14:paraId="6EB302C0" w14:textId="77777777" w:rsidTr="005910C8">
        <w:tc>
          <w:tcPr>
            <w:tcW w:w="434" w:type="pct"/>
          </w:tcPr>
          <w:p w14:paraId="1FD99B13" w14:textId="77777777" w:rsidR="00F6699B" w:rsidRPr="00E77054" w:rsidRDefault="00F6699B" w:rsidP="00682248">
            <w:pPr>
              <w:pStyle w:val="Title"/>
              <w:numPr>
                <w:ilvl w:val="0"/>
                <w:numId w:val="11"/>
              </w:numPr>
              <w:spacing w:before="120" w:after="120"/>
              <w:jc w:val="both"/>
              <w:rPr>
                <w:color w:val="000000"/>
                <w:sz w:val="26"/>
                <w:szCs w:val="26"/>
                <w:lang w:val="en-US" w:eastAsia="en-US"/>
              </w:rPr>
            </w:pPr>
          </w:p>
        </w:tc>
        <w:tc>
          <w:tcPr>
            <w:tcW w:w="3915" w:type="pct"/>
            <w:gridSpan w:val="2"/>
          </w:tcPr>
          <w:p w14:paraId="7A1EE544" w14:textId="77777777" w:rsidR="00F6699B" w:rsidRPr="00E77054" w:rsidRDefault="00F6699B" w:rsidP="00543A4F">
            <w:pPr>
              <w:pStyle w:val="Title"/>
              <w:spacing w:before="120" w:after="120"/>
              <w:jc w:val="both"/>
              <w:rPr>
                <w:b w:val="0"/>
                <w:bCs w:val="0"/>
                <w:color w:val="000000"/>
                <w:sz w:val="26"/>
                <w:szCs w:val="26"/>
                <w:lang w:val="en-US" w:eastAsia="en-US"/>
              </w:rPr>
            </w:pPr>
            <w:r w:rsidRPr="00E77054">
              <w:rPr>
                <w:b w:val="0"/>
                <w:bCs w:val="0"/>
                <w:color w:val="000000"/>
                <w:sz w:val="26"/>
                <w:szCs w:val="26"/>
                <w:lang w:val="en-US" w:eastAsia="en-US"/>
              </w:rPr>
              <w:t xml:space="preserve">Quy </w:t>
            </w:r>
            <w:proofErr w:type="spellStart"/>
            <w:r w:rsidRPr="00E77054">
              <w:rPr>
                <w:b w:val="0"/>
                <w:bCs w:val="0"/>
                <w:color w:val="000000"/>
                <w:sz w:val="26"/>
                <w:szCs w:val="26"/>
                <w:lang w:val="en-US" w:eastAsia="en-US"/>
              </w:rPr>
              <w:t>trình</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thanh</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quyết</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toán</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xây</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dựng</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cơ</w:t>
            </w:r>
            <w:proofErr w:type="spellEnd"/>
            <w:r w:rsidRPr="00E77054">
              <w:rPr>
                <w:b w:val="0"/>
                <w:bCs w:val="0"/>
                <w:color w:val="000000"/>
                <w:sz w:val="26"/>
                <w:szCs w:val="26"/>
                <w:lang w:val="en-US" w:eastAsia="en-US"/>
              </w:rPr>
              <w:t xml:space="preserve"> </w:t>
            </w:r>
            <w:proofErr w:type="spellStart"/>
            <w:r w:rsidRPr="00E77054">
              <w:rPr>
                <w:b w:val="0"/>
                <w:bCs w:val="0"/>
                <w:color w:val="000000"/>
                <w:sz w:val="26"/>
                <w:szCs w:val="26"/>
                <w:lang w:val="en-US" w:eastAsia="en-US"/>
              </w:rPr>
              <w:t>bản</w:t>
            </w:r>
            <w:proofErr w:type="spellEnd"/>
            <w:ins w:id="88" w:author="Pham Thi Thu Lan" w:date="2021-01-03T15:29:00Z">
              <w:r w:rsidR="00526F6A">
                <w:rPr>
                  <w:b w:val="0"/>
                  <w:bCs w:val="0"/>
                  <w:color w:val="000000"/>
                  <w:sz w:val="26"/>
                  <w:szCs w:val="26"/>
                  <w:lang w:val="en-US" w:eastAsia="en-US"/>
                </w:rPr>
                <w:t xml:space="preserve"> </w:t>
              </w:r>
              <w:r w:rsidR="00526F6A" w:rsidRPr="00526F6A">
                <w:rPr>
                  <w:b w:val="0"/>
                  <w:bCs w:val="0"/>
                  <w:i/>
                  <w:color w:val="000000"/>
                  <w:sz w:val="26"/>
                  <w:szCs w:val="26"/>
                  <w:lang w:val="en-US" w:eastAsia="en-US"/>
                  <w:rPrChange w:id="89" w:author="Pham Thi Thu Lan" w:date="2021-01-03T15:29:00Z">
                    <w:rPr>
                      <w:b w:val="0"/>
                      <w:bCs w:val="0"/>
                      <w:color w:val="000000"/>
                      <w:sz w:val="26"/>
                      <w:szCs w:val="26"/>
                      <w:lang w:val="en-US" w:eastAsia="en-US"/>
                    </w:rPr>
                  </w:rPrChange>
                </w:rPr>
                <w:t>(</w:t>
              </w:r>
              <w:proofErr w:type="spellStart"/>
              <w:r w:rsidR="00526F6A" w:rsidRPr="00526F6A">
                <w:rPr>
                  <w:b w:val="0"/>
                  <w:bCs w:val="0"/>
                  <w:i/>
                  <w:color w:val="000000"/>
                  <w:sz w:val="26"/>
                  <w:szCs w:val="26"/>
                  <w:lang w:val="en-US" w:eastAsia="en-US"/>
                  <w:rPrChange w:id="90" w:author="Pham Thi Thu Lan" w:date="2021-01-03T15:29:00Z">
                    <w:rPr>
                      <w:b w:val="0"/>
                      <w:bCs w:val="0"/>
                      <w:color w:val="000000"/>
                      <w:sz w:val="26"/>
                      <w:szCs w:val="26"/>
                      <w:lang w:val="en-US" w:eastAsia="en-US"/>
                    </w:rPr>
                  </w:rPrChange>
                </w:rPr>
                <w:t>trang</w:t>
              </w:r>
              <w:proofErr w:type="spellEnd"/>
              <w:r w:rsidR="00526F6A" w:rsidRPr="00526F6A">
                <w:rPr>
                  <w:b w:val="0"/>
                  <w:bCs w:val="0"/>
                  <w:i/>
                  <w:color w:val="000000"/>
                  <w:sz w:val="26"/>
                  <w:szCs w:val="26"/>
                  <w:lang w:val="en-US" w:eastAsia="en-US"/>
                  <w:rPrChange w:id="91" w:author="Pham Thi Thu Lan" w:date="2021-01-03T15:29:00Z">
                    <w:rPr>
                      <w:b w:val="0"/>
                      <w:bCs w:val="0"/>
                      <w:color w:val="000000"/>
                      <w:sz w:val="26"/>
                      <w:szCs w:val="26"/>
                      <w:lang w:val="en-US" w:eastAsia="en-US"/>
                    </w:rPr>
                  </w:rPrChange>
                </w:rPr>
                <w:t xml:space="preserve"> 37)</w:t>
              </w:r>
            </w:ins>
          </w:p>
        </w:tc>
        <w:tc>
          <w:tcPr>
            <w:tcW w:w="651" w:type="pct"/>
            <w:gridSpan w:val="2"/>
          </w:tcPr>
          <w:p w14:paraId="0E4E58D8" w14:textId="77777777" w:rsidR="00F6699B" w:rsidRPr="00E77054" w:rsidRDefault="00F6699B" w:rsidP="00543A4F">
            <w:pPr>
              <w:pStyle w:val="Title"/>
              <w:spacing w:before="120" w:after="120"/>
              <w:rPr>
                <w:color w:val="000000"/>
                <w:sz w:val="26"/>
                <w:szCs w:val="26"/>
                <w:lang w:val="en-US" w:eastAsia="en-US"/>
              </w:rPr>
            </w:pPr>
          </w:p>
        </w:tc>
      </w:tr>
    </w:tbl>
    <w:p w14:paraId="647D6700" w14:textId="77777777" w:rsidR="00522857" w:rsidRPr="006C0B16" w:rsidRDefault="00522857" w:rsidP="00D71688">
      <w:pPr>
        <w:spacing w:before="120" w:line="252" w:lineRule="auto"/>
        <w:jc w:val="both"/>
        <w:rPr>
          <w:b/>
          <w:i/>
          <w:color w:val="000000"/>
        </w:rPr>
        <w:sectPr w:rsidR="00522857" w:rsidRPr="006C0B16" w:rsidSect="00095D56">
          <w:headerReference w:type="default" r:id="rId7"/>
          <w:footerReference w:type="even" r:id="rId8"/>
          <w:headerReference w:type="first" r:id="rId9"/>
          <w:pgSz w:w="11907" w:h="16840" w:code="9"/>
          <w:pgMar w:top="1247" w:right="1021" w:bottom="1134" w:left="1418" w:header="567" w:footer="170" w:gutter="0"/>
          <w:cols w:space="720"/>
          <w:titlePg/>
          <w:docGrid w:linePitch="360"/>
        </w:sectPr>
      </w:pPr>
    </w:p>
    <w:p w14:paraId="39E55087" w14:textId="77777777" w:rsidR="00522857" w:rsidRPr="006C0B16" w:rsidRDefault="00D71688" w:rsidP="00522857">
      <w:pPr>
        <w:jc w:val="center"/>
        <w:rPr>
          <w:b/>
          <w:color w:val="000000"/>
          <w:szCs w:val="24"/>
        </w:rPr>
      </w:pPr>
      <w:r w:rsidRPr="006C0B16">
        <w:rPr>
          <w:b/>
          <w:color w:val="000000"/>
          <w:szCs w:val="24"/>
        </w:rPr>
        <w:lastRenderedPageBreak/>
        <w:t>QUY TRÌNH 1</w:t>
      </w:r>
      <w:r w:rsidR="00522857" w:rsidRPr="006C0B16">
        <w:rPr>
          <w:b/>
          <w:color w:val="000000"/>
          <w:szCs w:val="24"/>
        </w:rPr>
        <w:t xml:space="preserve">. THANH TOÁN </w:t>
      </w:r>
      <w:r w:rsidR="000070C4" w:rsidRPr="006C0B16">
        <w:rPr>
          <w:b/>
          <w:color w:val="000000"/>
          <w:szCs w:val="24"/>
        </w:rPr>
        <w:t>HOẠT ĐỘNG THƯỜNG XUYÊN</w:t>
      </w:r>
    </w:p>
    <w:p w14:paraId="2D4F299B" w14:textId="77777777" w:rsidR="00522857" w:rsidRPr="006C0B16" w:rsidRDefault="00522857" w:rsidP="00522857">
      <w:pPr>
        <w:jc w:val="center"/>
        <w:rPr>
          <w:b/>
          <w:color w:val="000000"/>
          <w:sz w:val="24"/>
          <w:szCs w:val="24"/>
        </w:rPr>
      </w:pPr>
    </w:p>
    <w:p w14:paraId="50FBDBA0" w14:textId="77777777" w:rsidR="00522857" w:rsidRPr="006C0B16" w:rsidRDefault="00522857" w:rsidP="00522857">
      <w:pPr>
        <w:jc w:val="center"/>
        <w:rPr>
          <w:b/>
          <w:color w:val="000000"/>
          <w:sz w:val="34"/>
          <w:szCs w:val="24"/>
        </w:rPr>
      </w:pPr>
    </w:p>
    <w:p w14:paraId="69256B6E" w14:textId="77777777" w:rsidR="00C7312F" w:rsidRPr="0095566B" w:rsidRDefault="00522857" w:rsidP="00C7312F">
      <w:pPr>
        <w:pStyle w:val="ListParagraph"/>
        <w:ind w:left="0"/>
        <w:contextualSpacing w:val="0"/>
        <w:rPr>
          <w:b/>
          <w:bCs/>
          <w:sz w:val="24"/>
          <w:szCs w:val="24"/>
        </w:rPr>
      </w:pPr>
      <w:proofErr w:type="spellStart"/>
      <w:r w:rsidRPr="006C0B16">
        <w:rPr>
          <w:color w:val="000000"/>
          <w:sz w:val="24"/>
          <w:szCs w:val="24"/>
        </w:rPr>
        <w:t>Người</w:t>
      </w:r>
      <w:proofErr w:type="spellEnd"/>
      <w:r w:rsidRPr="006C0B16">
        <w:rPr>
          <w:color w:val="000000"/>
          <w:sz w:val="24"/>
          <w:szCs w:val="24"/>
        </w:rPr>
        <w:t xml:space="preserve"> </w:t>
      </w:r>
      <w:proofErr w:type="spellStart"/>
      <w:r w:rsidRPr="006C0B16">
        <w:rPr>
          <w:color w:val="000000"/>
          <w:sz w:val="24"/>
          <w:szCs w:val="24"/>
        </w:rPr>
        <w:t>phụ</w:t>
      </w:r>
      <w:proofErr w:type="spellEnd"/>
      <w:r w:rsidRPr="006C0B16">
        <w:rPr>
          <w:color w:val="000000"/>
          <w:sz w:val="24"/>
          <w:szCs w:val="24"/>
        </w:rPr>
        <w:t xml:space="preserve"> </w:t>
      </w:r>
      <w:proofErr w:type="spellStart"/>
      <w:r w:rsidRPr="006C0B16">
        <w:rPr>
          <w:color w:val="000000"/>
          <w:sz w:val="24"/>
          <w:szCs w:val="24"/>
        </w:rPr>
        <w:t>trách</w:t>
      </w:r>
      <w:proofErr w:type="spellEnd"/>
      <w:r w:rsidRPr="006C0B16">
        <w:rPr>
          <w:color w:val="000000"/>
          <w:sz w:val="24"/>
          <w:szCs w:val="24"/>
        </w:rPr>
        <w:t xml:space="preserve">: </w:t>
      </w:r>
      <w:r w:rsidRPr="006C0B16">
        <w:rPr>
          <w:color w:val="000000"/>
          <w:sz w:val="24"/>
          <w:szCs w:val="24"/>
        </w:rPr>
        <w:tab/>
      </w:r>
      <w:r w:rsidRPr="006C0B16">
        <w:rPr>
          <w:color w:val="000000"/>
          <w:sz w:val="24"/>
          <w:szCs w:val="24"/>
        </w:rPr>
        <w:tab/>
      </w:r>
      <w:r w:rsidR="00C7312F" w:rsidRPr="0079724F">
        <w:rPr>
          <w:bCs/>
          <w:sz w:val="24"/>
          <w:szCs w:val="24"/>
        </w:rPr>
        <w:t xml:space="preserve">Chuyên </w:t>
      </w:r>
      <w:proofErr w:type="spellStart"/>
      <w:r w:rsidR="00C7312F" w:rsidRPr="0079724F">
        <w:rPr>
          <w:bCs/>
          <w:sz w:val="24"/>
          <w:szCs w:val="24"/>
        </w:rPr>
        <w:t>viên</w:t>
      </w:r>
      <w:proofErr w:type="spellEnd"/>
      <w:r w:rsidR="00C7312F" w:rsidRPr="0079724F">
        <w:rPr>
          <w:bCs/>
          <w:sz w:val="24"/>
          <w:szCs w:val="24"/>
        </w:rPr>
        <w:t xml:space="preserve"> </w:t>
      </w:r>
      <w:proofErr w:type="spellStart"/>
      <w:r w:rsidR="00C7312F" w:rsidRPr="0079724F">
        <w:rPr>
          <w:bCs/>
          <w:sz w:val="24"/>
          <w:szCs w:val="24"/>
        </w:rPr>
        <w:t>phụ</w:t>
      </w:r>
      <w:proofErr w:type="spellEnd"/>
      <w:r w:rsidR="00C7312F" w:rsidRPr="0079724F">
        <w:rPr>
          <w:bCs/>
          <w:sz w:val="24"/>
          <w:szCs w:val="24"/>
        </w:rPr>
        <w:t xml:space="preserve"> </w:t>
      </w:r>
      <w:proofErr w:type="spellStart"/>
      <w:r w:rsidR="00C7312F" w:rsidRPr="0079724F">
        <w:rPr>
          <w:bCs/>
          <w:sz w:val="24"/>
          <w:szCs w:val="24"/>
        </w:rPr>
        <w:t>trách</w:t>
      </w:r>
      <w:proofErr w:type="spellEnd"/>
      <w:r w:rsidR="00C7312F" w:rsidRPr="0079724F">
        <w:rPr>
          <w:bCs/>
          <w:sz w:val="24"/>
          <w:szCs w:val="24"/>
        </w:rPr>
        <w:t xml:space="preserve"> </w:t>
      </w:r>
      <w:proofErr w:type="spellStart"/>
      <w:r w:rsidR="00C7312F" w:rsidRPr="0079724F">
        <w:rPr>
          <w:bCs/>
          <w:sz w:val="24"/>
          <w:szCs w:val="24"/>
        </w:rPr>
        <w:t>thanh</w:t>
      </w:r>
      <w:proofErr w:type="spellEnd"/>
      <w:r w:rsidR="00C7312F" w:rsidRPr="0079724F">
        <w:rPr>
          <w:bCs/>
          <w:sz w:val="24"/>
          <w:szCs w:val="24"/>
        </w:rPr>
        <w:t xml:space="preserve"> </w:t>
      </w:r>
      <w:proofErr w:type="spellStart"/>
      <w:r w:rsidR="00C7312F" w:rsidRPr="0079724F">
        <w:rPr>
          <w:bCs/>
          <w:sz w:val="24"/>
          <w:szCs w:val="24"/>
        </w:rPr>
        <w:t>toán</w:t>
      </w:r>
      <w:proofErr w:type="spellEnd"/>
      <w:r w:rsidR="00C7312F" w:rsidRPr="0079724F">
        <w:rPr>
          <w:bCs/>
          <w:sz w:val="24"/>
          <w:szCs w:val="24"/>
        </w:rPr>
        <w:t xml:space="preserve"> </w:t>
      </w:r>
      <w:proofErr w:type="spellStart"/>
      <w:r w:rsidR="00C7312F" w:rsidRPr="0079724F">
        <w:rPr>
          <w:bCs/>
          <w:sz w:val="24"/>
          <w:szCs w:val="24"/>
        </w:rPr>
        <w:t>theo</w:t>
      </w:r>
      <w:proofErr w:type="spellEnd"/>
      <w:r w:rsidR="00C7312F" w:rsidRPr="0079724F">
        <w:rPr>
          <w:bCs/>
          <w:sz w:val="24"/>
          <w:szCs w:val="24"/>
        </w:rPr>
        <w:t xml:space="preserve"> </w:t>
      </w:r>
      <w:proofErr w:type="spellStart"/>
      <w:r w:rsidR="00C7312F" w:rsidRPr="0079724F">
        <w:rPr>
          <w:bCs/>
          <w:sz w:val="24"/>
          <w:szCs w:val="24"/>
        </w:rPr>
        <w:t>hình</w:t>
      </w:r>
      <w:proofErr w:type="spellEnd"/>
      <w:r w:rsidR="00C7312F" w:rsidRPr="0079724F">
        <w:rPr>
          <w:bCs/>
          <w:sz w:val="24"/>
          <w:szCs w:val="24"/>
        </w:rPr>
        <w:t xml:space="preserve"> </w:t>
      </w:r>
      <w:proofErr w:type="spellStart"/>
      <w:r w:rsidR="00C7312F" w:rsidRPr="0079724F">
        <w:rPr>
          <w:bCs/>
          <w:sz w:val="24"/>
          <w:szCs w:val="24"/>
        </w:rPr>
        <w:t>thức</w:t>
      </w:r>
      <w:proofErr w:type="spellEnd"/>
      <w:r w:rsidR="00C7312F" w:rsidRPr="0079724F">
        <w:rPr>
          <w:bCs/>
          <w:sz w:val="24"/>
          <w:szCs w:val="24"/>
        </w:rPr>
        <w:t xml:space="preserve"> </w:t>
      </w:r>
      <w:proofErr w:type="spellStart"/>
      <w:r w:rsidR="00C7312F" w:rsidRPr="0079724F">
        <w:rPr>
          <w:bCs/>
          <w:sz w:val="24"/>
          <w:szCs w:val="24"/>
        </w:rPr>
        <w:t>tiền</w:t>
      </w:r>
      <w:proofErr w:type="spellEnd"/>
      <w:r w:rsidR="00C7312F" w:rsidRPr="0079724F">
        <w:rPr>
          <w:bCs/>
          <w:sz w:val="24"/>
          <w:szCs w:val="24"/>
        </w:rPr>
        <w:t xml:space="preserve"> </w:t>
      </w:r>
      <w:proofErr w:type="spellStart"/>
      <w:r w:rsidR="00C7312F" w:rsidRPr="0079724F">
        <w:rPr>
          <w:bCs/>
          <w:sz w:val="24"/>
          <w:szCs w:val="24"/>
        </w:rPr>
        <w:t>mặt</w:t>
      </w:r>
      <w:proofErr w:type="spellEnd"/>
      <w:r w:rsidR="00C7312F">
        <w:rPr>
          <w:b/>
          <w:bCs/>
          <w:sz w:val="24"/>
          <w:szCs w:val="24"/>
        </w:rPr>
        <w:tab/>
        <w:t xml:space="preserve">   </w:t>
      </w:r>
      <w:r w:rsidR="00C7312F">
        <w:rPr>
          <w:b/>
          <w:bCs/>
          <w:sz w:val="24"/>
          <w:szCs w:val="24"/>
        </w:rPr>
        <w:tab/>
        <w:t xml:space="preserve">   </w:t>
      </w:r>
    </w:p>
    <w:p w14:paraId="5B9740CA" w14:textId="77777777" w:rsidR="00522857" w:rsidRPr="006C0B16" w:rsidRDefault="00C7312F" w:rsidP="00C7312F">
      <w:pPr>
        <w:pStyle w:val="ListParagraph"/>
        <w:ind w:left="0"/>
        <w:contextualSpacing w:val="0"/>
        <w:rPr>
          <w:color w:val="000000"/>
          <w:sz w:val="24"/>
          <w:szCs w:val="24"/>
        </w:rPr>
      </w:pPr>
      <w:r w:rsidRPr="00C444BB">
        <w:rPr>
          <w:b/>
          <w:bCs/>
          <w:sz w:val="24"/>
          <w:szCs w:val="24"/>
        </w:rPr>
        <w:tab/>
      </w:r>
      <w:r w:rsidRPr="00C444BB">
        <w:rPr>
          <w:sz w:val="24"/>
          <w:szCs w:val="24"/>
        </w:rPr>
        <w:tab/>
      </w:r>
      <w:r w:rsidRPr="00C444BB">
        <w:rPr>
          <w:sz w:val="24"/>
          <w:szCs w:val="24"/>
        </w:rPr>
        <w:tab/>
      </w:r>
      <w:r w:rsidRPr="00C444BB">
        <w:rPr>
          <w:sz w:val="24"/>
          <w:szCs w:val="24"/>
        </w:rPr>
        <w:tab/>
      </w:r>
      <w:r>
        <w:rPr>
          <w:sz w:val="24"/>
          <w:szCs w:val="24"/>
        </w:rPr>
        <w:tab/>
      </w:r>
      <w:r w:rsidRPr="0079724F">
        <w:rPr>
          <w:bCs/>
          <w:sz w:val="24"/>
          <w:szCs w:val="24"/>
        </w:rPr>
        <w:t xml:space="preserve">Chuyên </w:t>
      </w:r>
      <w:proofErr w:type="spellStart"/>
      <w:r w:rsidRPr="0079724F">
        <w:rPr>
          <w:bCs/>
          <w:sz w:val="24"/>
          <w:szCs w:val="24"/>
        </w:rPr>
        <w:t>viên</w:t>
      </w:r>
      <w:proofErr w:type="spellEnd"/>
      <w:r w:rsidRPr="0079724F">
        <w:rPr>
          <w:bCs/>
          <w:sz w:val="24"/>
          <w:szCs w:val="24"/>
        </w:rPr>
        <w:t xml:space="preserve"> </w:t>
      </w:r>
      <w:proofErr w:type="spellStart"/>
      <w:r w:rsidRPr="0079724F">
        <w:rPr>
          <w:bCs/>
          <w:sz w:val="24"/>
          <w:szCs w:val="24"/>
        </w:rPr>
        <w:t>phụ</w:t>
      </w:r>
      <w:proofErr w:type="spellEnd"/>
      <w:r w:rsidRPr="0079724F">
        <w:rPr>
          <w:bCs/>
          <w:sz w:val="24"/>
          <w:szCs w:val="24"/>
        </w:rPr>
        <w:t xml:space="preserve"> </w:t>
      </w:r>
      <w:proofErr w:type="spellStart"/>
      <w:r w:rsidRPr="0079724F">
        <w:rPr>
          <w:bCs/>
          <w:sz w:val="24"/>
          <w:szCs w:val="24"/>
        </w:rPr>
        <w:t>trách</w:t>
      </w:r>
      <w:proofErr w:type="spellEnd"/>
      <w:r w:rsidRPr="0079724F">
        <w:rPr>
          <w:bCs/>
          <w:sz w:val="24"/>
          <w:szCs w:val="24"/>
        </w:rPr>
        <w:t xml:space="preserve"> </w:t>
      </w:r>
      <w:proofErr w:type="spellStart"/>
      <w:r w:rsidRPr="0079724F">
        <w:rPr>
          <w:bCs/>
          <w:sz w:val="24"/>
          <w:szCs w:val="24"/>
        </w:rPr>
        <w:t>thanh</w:t>
      </w:r>
      <w:proofErr w:type="spellEnd"/>
      <w:r w:rsidRPr="0079724F">
        <w:rPr>
          <w:bCs/>
          <w:sz w:val="24"/>
          <w:szCs w:val="24"/>
        </w:rPr>
        <w:t xml:space="preserve"> </w:t>
      </w:r>
      <w:proofErr w:type="spellStart"/>
      <w:r w:rsidRPr="0079724F">
        <w:rPr>
          <w:bCs/>
          <w:sz w:val="24"/>
          <w:szCs w:val="24"/>
        </w:rPr>
        <w:t>toán</w:t>
      </w:r>
      <w:proofErr w:type="spellEnd"/>
      <w:r w:rsidRPr="0079724F">
        <w:rPr>
          <w:bCs/>
          <w:sz w:val="24"/>
          <w:szCs w:val="24"/>
        </w:rPr>
        <w:t xml:space="preserve"> </w:t>
      </w:r>
      <w:proofErr w:type="spellStart"/>
      <w:r w:rsidRPr="0079724F">
        <w:rPr>
          <w:bCs/>
          <w:sz w:val="24"/>
          <w:szCs w:val="24"/>
        </w:rPr>
        <w:t>theo</w:t>
      </w:r>
      <w:proofErr w:type="spellEnd"/>
      <w:r w:rsidRPr="0079724F">
        <w:rPr>
          <w:bCs/>
          <w:sz w:val="24"/>
          <w:szCs w:val="24"/>
        </w:rPr>
        <w:t xml:space="preserve"> </w:t>
      </w:r>
      <w:proofErr w:type="spellStart"/>
      <w:r w:rsidRPr="0079724F">
        <w:rPr>
          <w:bCs/>
          <w:sz w:val="24"/>
          <w:szCs w:val="24"/>
        </w:rPr>
        <w:t>hình</w:t>
      </w:r>
      <w:proofErr w:type="spellEnd"/>
      <w:r w:rsidRPr="0079724F">
        <w:rPr>
          <w:bCs/>
          <w:sz w:val="24"/>
          <w:szCs w:val="24"/>
        </w:rPr>
        <w:t xml:space="preserve"> </w:t>
      </w:r>
      <w:proofErr w:type="spellStart"/>
      <w:r w:rsidRPr="0079724F">
        <w:rPr>
          <w:bCs/>
          <w:sz w:val="24"/>
          <w:szCs w:val="24"/>
        </w:rPr>
        <w:t>thức</w:t>
      </w:r>
      <w:proofErr w:type="spellEnd"/>
      <w:r>
        <w:rPr>
          <w:bCs/>
          <w:sz w:val="24"/>
          <w:szCs w:val="24"/>
        </w:rPr>
        <w:t xml:space="preserve"> </w:t>
      </w:r>
      <w:proofErr w:type="spellStart"/>
      <w:r>
        <w:rPr>
          <w:bCs/>
          <w:sz w:val="24"/>
          <w:szCs w:val="24"/>
        </w:rPr>
        <w:t>chuy</w:t>
      </w:r>
      <w:r w:rsidRPr="0079724F">
        <w:t>ển</w:t>
      </w:r>
      <w:proofErr w:type="spellEnd"/>
      <w:r>
        <w:t xml:space="preserve"> </w:t>
      </w:r>
      <w:proofErr w:type="spellStart"/>
      <w:r>
        <w:t>kho</w:t>
      </w:r>
      <w:r w:rsidRPr="0079724F">
        <w:t>ản</w:t>
      </w:r>
      <w:proofErr w:type="spellEnd"/>
      <w:r w:rsidR="00522857" w:rsidRPr="006C0B16">
        <w:rPr>
          <w:color w:val="000000"/>
          <w:sz w:val="24"/>
          <w:szCs w:val="24"/>
        </w:rPr>
        <w:tab/>
      </w:r>
      <w:r w:rsidR="00522857" w:rsidRPr="006C0B16">
        <w:rPr>
          <w:color w:val="000000"/>
          <w:sz w:val="24"/>
          <w:szCs w:val="24"/>
        </w:rPr>
        <w:tab/>
      </w:r>
    </w:p>
    <w:p w14:paraId="549D5974" w14:textId="77777777" w:rsidR="0095566B" w:rsidRPr="006C0B16" w:rsidRDefault="0095566B" w:rsidP="00522857">
      <w:pPr>
        <w:pStyle w:val="ListParagraph"/>
        <w:ind w:left="0"/>
        <w:contextualSpacing w:val="0"/>
        <w:rPr>
          <w:color w:val="000000"/>
          <w:sz w:val="24"/>
          <w:szCs w:val="24"/>
        </w:rPr>
      </w:pPr>
    </w:p>
    <w:p w14:paraId="337D8957" w14:textId="77777777" w:rsidR="00522857" w:rsidRPr="006C0B16" w:rsidRDefault="00522857" w:rsidP="00522857">
      <w:pPr>
        <w:pStyle w:val="ListParagraph"/>
        <w:ind w:left="0"/>
        <w:contextualSpacing w:val="0"/>
        <w:rPr>
          <w:b/>
          <w:bCs/>
          <w:color w:val="000000"/>
          <w:sz w:val="24"/>
          <w:szCs w:val="24"/>
        </w:rPr>
      </w:pPr>
    </w:p>
    <w:p w14:paraId="720A8C0B" w14:textId="77777777" w:rsidR="0035429B" w:rsidRPr="006C0B16" w:rsidRDefault="0035429B" w:rsidP="00522857">
      <w:pPr>
        <w:pStyle w:val="ListParagraph"/>
        <w:ind w:left="0"/>
        <w:contextualSpacing w:val="0"/>
        <w:rPr>
          <w:color w:val="000000"/>
          <w:sz w:val="24"/>
          <w:szCs w:val="24"/>
        </w:rPr>
      </w:pPr>
      <w:proofErr w:type="spellStart"/>
      <w:r w:rsidRPr="006C0B16">
        <w:rPr>
          <w:color w:val="000000"/>
          <w:sz w:val="24"/>
          <w:szCs w:val="24"/>
        </w:rPr>
        <w:t>Thời</w:t>
      </w:r>
      <w:proofErr w:type="spellEnd"/>
      <w:r w:rsidRPr="006C0B16">
        <w:rPr>
          <w:color w:val="000000"/>
          <w:sz w:val="24"/>
          <w:szCs w:val="24"/>
        </w:rPr>
        <w:t xml:space="preserve"> </w:t>
      </w:r>
      <w:proofErr w:type="spellStart"/>
      <w:r w:rsidRPr="006C0B16">
        <w:rPr>
          <w:color w:val="000000"/>
          <w:sz w:val="24"/>
          <w:szCs w:val="24"/>
        </w:rPr>
        <w:t>gian</w:t>
      </w:r>
      <w:proofErr w:type="spellEnd"/>
      <w:r w:rsidRPr="006C0B16">
        <w:rPr>
          <w:color w:val="000000"/>
          <w:sz w:val="24"/>
          <w:szCs w:val="24"/>
        </w:rPr>
        <w:t xml:space="preserve"> </w:t>
      </w:r>
      <w:proofErr w:type="spellStart"/>
      <w:r w:rsidR="00746B99" w:rsidRPr="006C0B16">
        <w:rPr>
          <w:color w:val="000000"/>
          <w:sz w:val="24"/>
          <w:szCs w:val="24"/>
        </w:rPr>
        <w:t>giải</w:t>
      </w:r>
      <w:proofErr w:type="spellEnd"/>
      <w:r w:rsidR="00746B99" w:rsidRPr="006C0B16">
        <w:rPr>
          <w:color w:val="000000"/>
          <w:sz w:val="24"/>
          <w:szCs w:val="24"/>
        </w:rPr>
        <w:t xml:space="preserve"> </w:t>
      </w:r>
      <w:proofErr w:type="spellStart"/>
      <w:r w:rsidR="00746B99" w:rsidRPr="006C0B16">
        <w:rPr>
          <w:color w:val="000000"/>
          <w:sz w:val="24"/>
          <w:szCs w:val="24"/>
        </w:rPr>
        <w:t>quyết</w:t>
      </w:r>
      <w:proofErr w:type="spellEnd"/>
      <w:r w:rsidR="00746B99" w:rsidRPr="006C0B16">
        <w:rPr>
          <w:color w:val="000000"/>
          <w:sz w:val="24"/>
          <w:szCs w:val="24"/>
        </w:rPr>
        <w:t xml:space="preserve"> </w:t>
      </w:r>
      <w:proofErr w:type="spellStart"/>
      <w:r w:rsidR="00746B99" w:rsidRPr="006C0B16">
        <w:rPr>
          <w:color w:val="000000"/>
          <w:sz w:val="24"/>
          <w:szCs w:val="24"/>
        </w:rPr>
        <w:t>hô</w:t>
      </w:r>
      <w:proofErr w:type="spellEnd"/>
      <w:r w:rsidR="00746B99" w:rsidRPr="006C0B16">
        <w:rPr>
          <w:color w:val="000000"/>
          <w:sz w:val="24"/>
          <w:szCs w:val="24"/>
        </w:rPr>
        <w:t>̀ sơ</w:t>
      </w:r>
      <w:r w:rsidR="00522857" w:rsidRPr="006C0B16">
        <w:rPr>
          <w:color w:val="000000"/>
          <w:sz w:val="24"/>
          <w:szCs w:val="24"/>
        </w:rPr>
        <w:t xml:space="preserve">: </w:t>
      </w:r>
      <w:r w:rsidR="00522857" w:rsidRPr="006C0B16">
        <w:rPr>
          <w:color w:val="000000"/>
          <w:sz w:val="24"/>
          <w:szCs w:val="24"/>
        </w:rPr>
        <w:tab/>
      </w:r>
      <w:r w:rsidR="00522857" w:rsidRPr="006C0B16">
        <w:rPr>
          <w:color w:val="000000"/>
          <w:sz w:val="24"/>
          <w:szCs w:val="24"/>
        </w:rPr>
        <w:tab/>
      </w:r>
      <w:r w:rsidRPr="006C0B16">
        <w:rPr>
          <w:color w:val="000000"/>
          <w:sz w:val="24"/>
          <w:szCs w:val="24"/>
        </w:rPr>
        <w:t xml:space="preserve">- </w:t>
      </w:r>
      <w:proofErr w:type="spellStart"/>
      <w:r w:rsidRPr="006C0B16">
        <w:rPr>
          <w:color w:val="000000"/>
          <w:sz w:val="24"/>
          <w:szCs w:val="24"/>
        </w:rPr>
        <w:t>Đối</w:t>
      </w:r>
      <w:proofErr w:type="spellEnd"/>
      <w:r w:rsidRPr="006C0B16">
        <w:rPr>
          <w:color w:val="000000"/>
          <w:sz w:val="24"/>
          <w:szCs w:val="24"/>
        </w:rPr>
        <w:t xml:space="preserve"> </w:t>
      </w:r>
      <w:proofErr w:type="spellStart"/>
      <w:r w:rsidRPr="006C0B16">
        <w:rPr>
          <w:color w:val="000000"/>
          <w:sz w:val="24"/>
          <w:szCs w:val="24"/>
        </w:rPr>
        <w:t>với</w:t>
      </w:r>
      <w:proofErr w:type="spellEnd"/>
      <w:r w:rsidRPr="006C0B16">
        <w:rPr>
          <w:color w:val="000000"/>
          <w:sz w:val="24"/>
          <w:szCs w:val="24"/>
        </w:rPr>
        <w:t xml:space="preserve"> </w:t>
      </w:r>
      <w:proofErr w:type="spellStart"/>
      <w:r w:rsidRPr="006C0B16">
        <w:rPr>
          <w:color w:val="000000"/>
          <w:sz w:val="24"/>
          <w:szCs w:val="24"/>
        </w:rPr>
        <w:t>khoản</w:t>
      </w:r>
      <w:proofErr w:type="spellEnd"/>
      <w:r w:rsidRPr="006C0B16">
        <w:rPr>
          <w:color w:val="000000"/>
          <w:sz w:val="24"/>
          <w:szCs w:val="24"/>
        </w:rPr>
        <w:t xml:space="preserve"> chi</w:t>
      </w:r>
      <w:r w:rsidR="0020502B" w:rsidRPr="006C0B16">
        <w:rPr>
          <w:color w:val="000000"/>
          <w:sz w:val="24"/>
          <w:szCs w:val="24"/>
        </w:rPr>
        <w:t xml:space="preserve"> </w:t>
      </w:r>
      <w:proofErr w:type="spellStart"/>
      <w:r w:rsidR="0020502B" w:rsidRPr="006C0B16">
        <w:rPr>
          <w:color w:val="000000"/>
          <w:sz w:val="24"/>
          <w:szCs w:val="24"/>
        </w:rPr>
        <w:t>thường</w:t>
      </w:r>
      <w:proofErr w:type="spellEnd"/>
      <w:r w:rsidR="0020502B" w:rsidRPr="006C0B16">
        <w:rPr>
          <w:color w:val="000000"/>
          <w:sz w:val="24"/>
          <w:szCs w:val="24"/>
        </w:rPr>
        <w:t xml:space="preserve"> </w:t>
      </w:r>
      <w:proofErr w:type="spellStart"/>
      <w:r w:rsidR="0020502B" w:rsidRPr="006C0B16">
        <w:rPr>
          <w:color w:val="000000"/>
          <w:sz w:val="24"/>
          <w:szCs w:val="24"/>
        </w:rPr>
        <w:t>xuyên</w:t>
      </w:r>
      <w:proofErr w:type="spellEnd"/>
      <w:r w:rsidR="0020502B" w:rsidRPr="006C0B16">
        <w:rPr>
          <w:color w:val="000000"/>
          <w:sz w:val="24"/>
          <w:szCs w:val="24"/>
        </w:rPr>
        <w:t xml:space="preserve">, </w:t>
      </w:r>
      <w:proofErr w:type="spellStart"/>
      <w:ins w:id="98" w:author="Pham Thi Thu Lan" w:date="2021-01-03T16:00:00Z">
        <w:r w:rsidR="00434784" w:rsidRPr="00434784">
          <w:rPr>
            <w:color w:val="000000"/>
            <w:sz w:val="24"/>
            <w:szCs w:val="24"/>
          </w:rPr>
          <w:t>đã</w:t>
        </w:r>
        <w:proofErr w:type="spellEnd"/>
        <w:r w:rsidR="00434784">
          <w:rPr>
            <w:color w:val="000000"/>
            <w:sz w:val="24"/>
            <w:szCs w:val="24"/>
          </w:rPr>
          <w:t xml:space="preserve"> </w:t>
        </w:r>
        <w:proofErr w:type="spellStart"/>
        <w:r w:rsidR="00434784">
          <w:rPr>
            <w:color w:val="000000"/>
            <w:sz w:val="24"/>
            <w:szCs w:val="24"/>
          </w:rPr>
          <w:t>c</w:t>
        </w:r>
        <w:r w:rsidR="00434784" w:rsidRPr="00434784">
          <w:rPr>
            <w:color w:val="000000"/>
            <w:sz w:val="24"/>
            <w:szCs w:val="24"/>
          </w:rPr>
          <w:t>ó</w:t>
        </w:r>
        <w:proofErr w:type="spellEnd"/>
        <w:r w:rsidR="00434784">
          <w:rPr>
            <w:color w:val="000000"/>
            <w:sz w:val="24"/>
            <w:szCs w:val="24"/>
          </w:rPr>
          <w:t xml:space="preserve"> </w:t>
        </w:r>
        <w:proofErr w:type="spellStart"/>
        <w:r w:rsidR="00434784" w:rsidRPr="00434784">
          <w:rPr>
            <w:color w:val="000000"/>
            <w:sz w:val="24"/>
            <w:szCs w:val="24"/>
          </w:rPr>
          <w:t>định</w:t>
        </w:r>
        <w:proofErr w:type="spellEnd"/>
        <w:r w:rsidR="00434784">
          <w:rPr>
            <w:color w:val="000000"/>
            <w:sz w:val="24"/>
            <w:szCs w:val="24"/>
          </w:rPr>
          <w:t xml:space="preserve"> </w:t>
        </w:r>
        <w:proofErr w:type="spellStart"/>
        <w:r w:rsidR="00434784">
          <w:rPr>
            <w:color w:val="000000"/>
            <w:sz w:val="24"/>
            <w:szCs w:val="24"/>
          </w:rPr>
          <w:t>m</w:t>
        </w:r>
        <w:r w:rsidR="00434784" w:rsidRPr="00434784">
          <w:rPr>
            <w:color w:val="000000"/>
            <w:sz w:val="24"/>
            <w:szCs w:val="24"/>
          </w:rPr>
          <w:t>ức</w:t>
        </w:r>
      </w:ins>
      <w:proofErr w:type="spellEnd"/>
      <w:del w:id="99" w:author="Pham Thi Thu Lan" w:date="2021-01-03T16:00:00Z">
        <w:r w:rsidR="0020502B" w:rsidRPr="006C0B16" w:rsidDel="00434784">
          <w:rPr>
            <w:color w:val="000000"/>
            <w:sz w:val="24"/>
            <w:szCs w:val="24"/>
          </w:rPr>
          <w:delText>đơn giản</w:delText>
        </w:r>
      </w:del>
      <w:r w:rsidR="0020502B" w:rsidRPr="006C0B16">
        <w:rPr>
          <w:color w:val="000000"/>
          <w:sz w:val="24"/>
          <w:szCs w:val="24"/>
        </w:rPr>
        <w:t>: 02</w:t>
      </w:r>
      <w:r w:rsidR="00DD0B4F">
        <w:rPr>
          <w:color w:val="000000"/>
          <w:sz w:val="24"/>
          <w:szCs w:val="24"/>
        </w:rPr>
        <w:t>-03</w:t>
      </w:r>
      <w:r w:rsidRPr="006C0B16">
        <w:rPr>
          <w:color w:val="000000"/>
          <w:sz w:val="24"/>
          <w:szCs w:val="24"/>
        </w:rPr>
        <w:t xml:space="preserve"> </w:t>
      </w:r>
      <w:proofErr w:type="spellStart"/>
      <w:r w:rsidRPr="006C0B16">
        <w:rPr>
          <w:color w:val="000000"/>
          <w:sz w:val="24"/>
          <w:szCs w:val="24"/>
        </w:rPr>
        <w:t>ngày</w:t>
      </w:r>
      <w:proofErr w:type="spellEnd"/>
      <w:r w:rsidR="00746B99" w:rsidRPr="006C0B16">
        <w:rPr>
          <w:color w:val="000000"/>
          <w:sz w:val="24"/>
          <w:szCs w:val="24"/>
        </w:rPr>
        <w:t xml:space="preserve"> </w:t>
      </w:r>
      <w:proofErr w:type="spellStart"/>
      <w:r w:rsidR="00746B99" w:rsidRPr="006C0B16">
        <w:rPr>
          <w:color w:val="000000"/>
          <w:sz w:val="24"/>
          <w:szCs w:val="24"/>
        </w:rPr>
        <w:t>làm</w:t>
      </w:r>
      <w:proofErr w:type="spellEnd"/>
      <w:r w:rsidR="00746B99" w:rsidRPr="006C0B16">
        <w:rPr>
          <w:color w:val="000000"/>
          <w:sz w:val="24"/>
          <w:szCs w:val="24"/>
        </w:rPr>
        <w:t xml:space="preserve"> </w:t>
      </w:r>
      <w:proofErr w:type="spellStart"/>
      <w:r w:rsidR="00746B99" w:rsidRPr="006C0B16">
        <w:rPr>
          <w:color w:val="000000"/>
          <w:sz w:val="24"/>
          <w:szCs w:val="24"/>
        </w:rPr>
        <w:t>việc</w:t>
      </w:r>
      <w:proofErr w:type="spellEnd"/>
    </w:p>
    <w:p w14:paraId="19AB801A" w14:textId="77777777" w:rsidR="00522857" w:rsidRPr="006C0B16" w:rsidRDefault="0035429B" w:rsidP="00522857">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00746B99" w:rsidRPr="006C0B16">
        <w:rPr>
          <w:color w:val="000000"/>
          <w:sz w:val="24"/>
          <w:szCs w:val="24"/>
        </w:rPr>
        <w:tab/>
      </w:r>
      <w:r w:rsidRPr="006C0B16">
        <w:rPr>
          <w:color w:val="000000"/>
          <w:sz w:val="24"/>
          <w:szCs w:val="24"/>
        </w:rPr>
        <w:t xml:space="preserve">- </w:t>
      </w:r>
      <w:proofErr w:type="spellStart"/>
      <w:r w:rsidRPr="006C0B16">
        <w:rPr>
          <w:color w:val="000000"/>
          <w:sz w:val="24"/>
          <w:szCs w:val="24"/>
        </w:rPr>
        <w:t>Đối</w:t>
      </w:r>
      <w:proofErr w:type="spellEnd"/>
      <w:r w:rsidRPr="006C0B16">
        <w:rPr>
          <w:color w:val="000000"/>
          <w:sz w:val="24"/>
          <w:szCs w:val="24"/>
        </w:rPr>
        <w:t xml:space="preserve"> </w:t>
      </w:r>
      <w:proofErr w:type="spellStart"/>
      <w:r w:rsidRPr="006C0B16">
        <w:rPr>
          <w:color w:val="000000"/>
          <w:sz w:val="24"/>
          <w:szCs w:val="24"/>
        </w:rPr>
        <w:t>với</w:t>
      </w:r>
      <w:proofErr w:type="spellEnd"/>
      <w:r w:rsidRPr="006C0B16">
        <w:rPr>
          <w:color w:val="000000"/>
          <w:sz w:val="24"/>
          <w:szCs w:val="24"/>
        </w:rPr>
        <w:t xml:space="preserve"> </w:t>
      </w:r>
      <w:proofErr w:type="spellStart"/>
      <w:r w:rsidRPr="006C0B16">
        <w:rPr>
          <w:color w:val="000000"/>
          <w:sz w:val="24"/>
          <w:szCs w:val="24"/>
        </w:rPr>
        <w:t>khoản</w:t>
      </w:r>
      <w:proofErr w:type="spellEnd"/>
      <w:r w:rsidRPr="006C0B16">
        <w:rPr>
          <w:color w:val="000000"/>
          <w:sz w:val="24"/>
          <w:szCs w:val="24"/>
        </w:rPr>
        <w:t xml:space="preserve"> chi </w:t>
      </w:r>
      <w:proofErr w:type="spellStart"/>
      <w:r w:rsidRPr="006C0B16">
        <w:rPr>
          <w:color w:val="000000"/>
          <w:sz w:val="24"/>
          <w:szCs w:val="24"/>
        </w:rPr>
        <w:t>không</w:t>
      </w:r>
      <w:proofErr w:type="spellEnd"/>
      <w:r w:rsidRPr="006C0B16">
        <w:rPr>
          <w:color w:val="000000"/>
          <w:sz w:val="24"/>
          <w:szCs w:val="24"/>
        </w:rPr>
        <w:t xml:space="preserve"> </w:t>
      </w:r>
      <w:proofErr w:type="spellStart"/>
      <w:r w:rsidRPr="006C0B16">
        <w:rPr>
          <w:color w:val="000000"/>
          <w:sz w:val="24"/>
          <w:szCs w:val="24"/>
        </w:rPr>
        <w:t>thường</w:t>
      </w:r>
      <w:proofErr w:type="spellEnd"/>
      <w:r w:rsidRPr="006C0B16">
        <w:rPr>
          <w:color w:val="000000"/>
          <w:sz w:val="24"/>
          <w:szCs w:val="24"/>
        </w:rPr>
        <w:t xml:space="preserve"> </w:t>
      </w:r>
      <w:proofErr w:type="spellStart"/>
      <w:r w:rsidRPr="006C0B16">
        <w:rPr>
          <w:color w:val="000000"/>
          <w:sz w:val="24"/>
          <w:szCs w:val="24"/>
        </w:rPr>
        <w:t>xuyên</w:t>
      </w:r>
      <w:proofErr w:type="spellEnd"/>
      <w:r w:rsidRPr="006C0B16">
        <w:rPr>
          <w:color w:val="000000"/>
          <w:sz w:val="24"/>
          <w:szCs w:val="24"/>
        </w:rPr>
        <w:t xml:space="preserve">, </w:t>
      </w:r>
      <w:proofErr w:type="spellStart"/>
      <w:r w:rsidRPr="006C0B16">
        <w:rPr>
          <w:color w:val="000000"/>
          <w:sz w:val="24"/>
          <w:szCs w:val="24"/>
        </w:rPr>
        <w:t>phát</w:t>
      </w:r>
      <w:proofErr w:type="spellEnd"/>
      <w:r w:rsidRPr="006C0B16">
        <w:rPr>
          <w:color w:val="000000"/>
          <w:sz w:val="24"/>
          <w:szCs w:val="24"/>
        </w:rPr>
        <w:t xml:space="preserve"> </w:t>
      </w:r>
      <w:proofErr w:type="spellStart"/>
      <w:r w:rsidRPr="006C0B16">
        <w:rPr>
          <w:color w:val="000000"/>
          <w:sz w:val="24"/>
          <w:szCs w:val="24"/>
        </w:rPr>
        <w:t>sinh</w:t>
      </w:r>
      <w:proofErr w:type="spellEnd"/>
      <w:r w:rsidRPr="006C0B16">
        <w:rPr>
          <w:color w:val="000000"/>
          <w:sz w:val="24"/>
          <w:szCs w:val="24"/>
        </w:rPr>
        <w:t xml:space="preserve"> </w:t>
      </w:r>
      <w:proofErr w:type="spellStart"/>
      <w:r w:rsidRPr="006C0B16">
        <w:rPr>
          <w:color w:val="000000"/>
          <w:sz w:val="24"/>
          <w:szCs w:val="24"/>
        </w:rPr>
        <w:t>mới</w:t>
      </w:r>
      <w:proofErr w:type="spellEnd"/>
      <w:r w:rsidRPr="006C0B16">
        <w:rPr>
          <w:color w:val="000000"/>
          <w:sz w:val="24"/>
          <w:szCs w:val="24"/>
        </w:rPr>
        <w:t xml:space="preserve">, </w:t>
      </w:r>
      <w:proofErr w:type="spellStart"/>
      <w:r w:rsidRPr="006C0B16">
        <w:rPr>
          <w:color w:val="000000"/>
          <w:sz w:val="24"/>
          <w:szCs w:val="24"/>
        </w:rPr>
        <w:t>phức</w:t>
      </w:r>
      <w:proofErr w:type="spellEnd"/>
      <w:r w:rsidRPr="006C0B16">
        <w:rPr>
          <w:color w:val="000000"/>
          <w:sz w:val="24"/>
          <w:szCs w:val="24"/>
        </w:rPr>
        <w:t xml:space="preserve"> </w:t>
      </w:r>
      <w:proofErr w:type="spellStart"/>
      <w:r w:rsidRPr="006C0B16">
        <w:rPr>
          <w:color w:val="000000"/>
          <w:sz w:val="24"/>
          <w:szCs w:val="24"/>
        </w:rPr>
        <w:t>tạp</w:t>
      </w:r>
      <w:proofErr w:type="spellEnd"/>
      <w:r w:rsidR="0020502B" w:rsidRPr="006C0B16">
        <w:rPr>
          <w:color w:val="000000"/>
          <w:sz w:val="24"/>
          <w:szCs w:val="24"/>
        </w:rPr>
        <w:t xml:space="preserve">, </w:t>
      </w:r>
      <w:proofErr w:type="spellStart"/>
      <w:r w:rsidR="0020502B" w:rsidRPr="006C0B16">
        <w:rPr>
          <w:color w:val="000000"/>
          <w:sz w:val="24"/>
          <w:szCs w:val="24"/>
        </w:rPr>
        <w:t>giá</w:t>
      </w:r>
      <w:proofErr w:type="spellEnd"/>
      <w:r w:rsidR="0020502B" w:rsidRPr="006C0B16">
        <w:rPr>
          <w:color w:val="000000"/>
          <w:sz w:val="24"/>
          <w:szCs w:val="24"/>
        </w:rPr>
        <w:t xml:space="preserve"> </w:t>
      </w:r>
      <w:proofErr w:type="spellStart"/>
      <w:r w:rsidR="0020502B" w:rsidRPr="006C0B16">
        <w:rPr>
          <w:color w:val="000000"/>
          <w:sz w:val="24"/>
          <w:szCs w:val="24"/>
        </w:rPr>
        <w:t>trị</w:t>
      </w:r>
      <w:proofErr w:type="spellEnd"/>
      <w:r w:rsidR="0020502B" w:rsidRPr="006C0B16">
        <w:rPr>
          <w:color w:val="000000"/>
          <w:sz w:val="24"/>
          <w:szCs w:val="24"/>
        </w:rPr>
        <w:t xml:space="preserve"> </w:t>
      </w:r>
      <w:proofErr w:type="spellStart"/>
      <w:r w:rsidR="0020502B" w:rsidRPr="006C0B16">
        <w:rPr>
          <w:color w:val="000000"/>
          <w:sz w:val="24"/>
          <w:szCs w:val="24"/>
        </w:rPr>
        <w:t>lớn</w:t>
      </w:r>
      <w:proofErr w:type="spellEnd"/>
      <w:r w:rsidRPr="006C0B16">
        <w:rPr>
          <w:color w:val="000000"/>
          <w:sz w:val="24"/>
          <w:szCs w:val="24"/>
        </w:rPr>
        <w:t xml:space="preserve">: 07-10 </w:t>
      </w:r>
      <w:proofErr w:type="spellStart"/>
      <w:r w:rsidRPr="006C0B16">
        <w:rPr>
          <w:color w:val="000000"/>
          <w:sz w:val="24"/>
          <w:szCs w:val="24"/>
        </w:rPr>
        <w:t>ngày</w:t>
      </w:r>
      <w:proofErr w:type="spellEnd"/>
      <w:r w:rsidRPr="006C0B16">
        <w:rPr>
          <w:color w:val="000000"/>
          <w:sz w:val="24"/>
          <w:szCs w:val="24"/>
        </w:rPr>
        <w:t xml:space="preserve"> </w:t>
      </w:r>
      <w:proofErr w:type="spellStart"/>
      <w:r w:rsidR="00746B99" w:rsidRPr="006C0B16">
        <w:rPr>
          <w:color w:val="000000"/>
          <w:sz w:val="24"/>
          <w:szCs w:val="24"/>
        </w:rPr>
        <w:t>làm</w:t>
      </w:r>
      <w:proofErr w:type="spellEnd"/>
      <w:r w:rsidR="00746B99" w:rsidRPr="006C0B16">
        <w:rPr>
          <w:color w:val="000000"/>
          <w:sz w:val="24"/>
          <w:szCs w:val="24"/>
        </w:rPr>
        <w:t xml:space="preserve"> </w:t>
      </w:r>
      <w:proofErr w:type="spellStart"/>
      <w:r w:rsidR="00746B99" w:rsidRPr="006C0B16">
        <w:rPr>
          <w:color w:val="000000"/>
          <w:sz w:val="24"/>
          <w:szCs w:val="24"/>
        </w:rPr>
        <w:t>việc</w:t>
      </w:r>
      <w:proofErr w:type="spellEnd"/>
    </w:p>
    <w:p w14:paraId="635E33E5" w14:textId="77777777" w:rsidR="00522857" w:rsidRPr="006C0B16" w:rsidRDefault="00522857" w:rsidP="00522857">
      <w:pPr>
        <w:pStyle w:val="ListParagraph"/>
        <w:ind w:left="0"/>
        <w:rPr>
          <w:b/>
          <w:bCs/>
          <w:color w:val="000000"/>
          <w:sz w:val="24"/>
          <w:szCs w:val="24"/>
        </w:rPr>
      </w:pPr>
    </w:p>
    <w:p w14:paraId="2FF9B8DA" w14:textId="77777777" w:rsidR="00522857" w:rsidRPr="006C0B16" w:rsidRDefault="00522857" w:rsidP="00522857">
      <w:pPr>
        <w:pStyle w:val="ListParagraph"/>
        <w:ind w:left="0"/>
        <w:rPr>
          <w:b/>
          <w:bCs/>
          <w:color w:val="000000"/>
          <w:sz w:val="24"/>
          <w:szCs w:val="24"/>
        </w:rPr>
      </w:pPr>
    </w:p>
    <w:p w14:paraId="1A3542D0" w14:textId="77777777" w:rsidR="00522857" w:rsidRPr="006C0B16" w:rsidRDefault="00522857" w:rsidP="00522857">
      <w:pPr>
        <w:pStyle w:val="ListParagraph"/>
        <w:ind w:left="0"/>
        <w:rPr>
          <w:b/>
          <w:bCs/>
          <w:color w:val="000000"/>
          <w:sz w:val="24"/>
          <w:szCs w:val="24"/>
        </w:rPr>
      </w:pPr>
      <w:r w:rsidRPr="006C0B16">
        <w:rPr>
          <w:b/>
          <w:bCs/>
          <w:color w:val="000000"/>
          <w:sz w:val="24"/>
          <w:szCs w:val="24"/>
        </w:rPr>
        <w:t>QUY TRÌNH THANH TOÁN</w:t>
      </w:r>
    </w:p>
    <w:p w14:paraId="0850E136" w14:textId="77777777" w:rsidR="00522857" w:rsidRPr="006C0B16" w:rsidRDefault="00522857" w:rsidP="00522857">
      <w:pPr>
        <w:pStyle w:val="ListParagraph"/>
        <w:ind w:left="0"/>
        <w:rPr>
          <w:b/>
          <w:bCs/>
          <w:color w:val="000000"/>
          <w:sz w:val="18"/>
          <w:szCs w:val="24"/>
        </w:rPr>
      </w:pPr>
    </w:p>
    <w:p w14:paraId="21DC7836" w14:textId="77777777" w:rsidR="00522857" w:rsidRPr="006C0B16" w:rsidRDefault="00000000" w:rsidP="00522857">
      <w:pPr>
        <w:spacing w:before="60"/>
        <w:rPr>
          <w:color w:val="000000"/>
          <w:sz w:val="24"/>
          <w:szCs w:val="24"/>
        </w:rPr>
      </w:pPr>
      <w:r>
        <w:rPr>
          <w:noProof/>
          <w:color w:val="000000"/>
          <w:sz w:val="24"/>
          <w:szCs w:val="24"/>
        </w:rPr>
        <w:pict w14:anchorId="25D02992">
          <v:group id="_x0000_s1130" style="position:absolute;margin-left:1.35pt;margin-top:7.75pt;width:712.65pt;height:241.25pt;z-index:3" coordorigin="1377,5685" coordsize="14253,4825">
            <v:rect id="_x0000_s1131" style="position:absolute;left:1377;top:6535;width:2875;height:3140" strokecolor="#007a48" strokeweight="1.5pt">
              <v:textbox style="mso-next-textbox:#_x0000_s1131">
                <w:txbxContent>
                  <w:p w14:paraId="3FE62F77" w14:textId="77777777" w:rsidR="00365AC0" w:rsidRPr="000E00BF" w:rsidRDefault="00365AC0" w:rsidP="00522857">
                    <w:pPr>
                      <w:pStyle w:val="BodyTextIndent"/>
                      <w:tabs>
                        <w:tab w:val="left" w:pos="180"/>
                      </w:tabs>
                      <w:adjustRightInd w:val="0"/>
                      <w:spacing w:before="60"/>
                      <w:ind w:left="-90" w:firstLine="0"/>
                      <w:rPr>
                        <w:rFonts w:ascii="Times New Roman" w:hAnsi="Times New Roman"/>
                      </w:rPr>
                    </w:pPr>
                    <w:r w:rsidRPr="000E00BF">
                      <w:rPr>
                        <w:rFonts w:ascii="Times New Roman" w:hAnsi="Times New Roman"/>
                      </w:rPr>
                      <w:t>Chuẩn bị:</w:t>
                    </w:r>
                  </w:p>
                  <w:p w14:paraId="7CB7C92F" w14:textId="77777777" w:rsidR="00365AC0" w:rsidRPr="000E00BF" w:rsidRDefault="00365AC0" w:rsidP="00682248">
                    <w:pPr>
                      <w:pStyle w:val="BodyTextIndent"/>
                      <w:numPr>
                        <w:ilvl w:val="0"/>
                        <w:numId w:val="17"/>
                      </w:numPr>
                      <w:tabs>
                        <w:tab w:val="left" w:pos="180"/>
                      </w:tabs>
                      <w:adjustRightInd w:val="0"/>
                      <w:spacing w:before="60"/>
                      <w:ind w:left="180" w:hanging="270"/>
                      <w:rPr>
                        <w:rFonts w:ascii="Times New Roman" w:hAnsi="Times New Roman"/>
                      </w:rPr>
                    </w:pPr>
                    <w:r w:rsidRPr="000E00BF">
                      <w:rPr>
                        <w:rFonts w:ascii="Times New Roman" w:hAnsi="Times New Roman"/>
                      </w:rPr>
                      <w:t>Giấy đề nghị thanh toán (tiền mặt hoặc chuyển khoản</w:t>
                    </w:r>
                    <w:proofErr w:type="gramStart"/>
                    <w:r w:rsidRPr="000E00BF">
                      <w:rPr>
                        <w:rFonts w:ascii="Times New Roman" w:hAnsi="Times New Roman"/>
                      </w:rPr>
                      <w:t>);</w:t>
                    </w:r>
                    <w:proofErr w:type="gramEnd"/>
                  </w:p>
                  <w:p w14:paraId="31AE11ED" w14:textId="77777777" w:rsidR="00365AC0" w:rsidRPr="000E00BF" w:rsidRDefault="00365AC0" w:rsidP="00682248">
                    <w:pPr>
                      <w:pStyle w:val="BodyTextIndent"/>
                      <w:numPr>
                        <w:ilvl w:val="0"/>
                        <w:numId w:val="17"/>
                      </w:numPr>
                      <w:tabs>
                        <w:tab w:val="left" w:pos="180"/>
                      </w:tabs>
                      <w:adjustRightInd w:val="0"/>
                      <w:spacing w:before="60"/>
                      <w:ind w:left="180" w:hanging="270"/>
                      <w:rPr>
                        <w:rFonts w:ascii="Times New Roman" w:hAnsi="Times New Roman"/>
                      </w:rPr>
                    </w:pPr>
                    <w:r w:rsidRPr="000E00BF">
                      <w:rPr>
                        <w:rFonts w:ascii="Times New Roman" w:hAnsi="Times New Roman"/>
                      </w:rPr>
                      <w:t>Hồ sơ đề nghị thanh toán (hướng dẫn kèm theo</w:t>
                    </w:r>
                    <w:proofErr w:type="gramStart"/>
                    <w:r w:rsidRPr="000E00BF">
                      <w:rPr>
                        <w:rFonts w:ascii="Times New Roman" w:hAnsi="Times New Roman"/>
                      </w:rPr>
                      <w:t>);</w:t>
                    </w:r>
                    <w:proofErr w:type="gramEnd"/>
                  </w:p>
                  <w:p w14:paraId="7DF282B1" w14:textId="77777777" w:rsidR="00365AC0" w:rsidRPr="000E00BF" w:rsidRDefault="00365AC0" w:rsidP="00682248">
                    <w:pPr>
                      <w:pStyle w:val="BodyTextIndent"/>
                      <w:numPr>
                        <w:ilvl w:val="0"/>
                        <w:numId w:val="17"/>
                      </w:numPr>
                      <w:tabs>
                        <w:tab w:val="left" w:pos="180"/>
                      </w:tabs>
                      <w:adjustRightInd w:val="0"/>
                      <w:spacing w:before="60"/>
                      <w:ind w:left="180" w:hanging="270"/>
                      <w:rPr>
                        <w:rFonts w:ascii="Times New Roman" w:hAnsi="Times New Roman"/>
                      </w:rPr>
                    </w:pPr>
                    <w:r w:rsidRPr="000E00BF">
                      <w:rPr>
                        <w:rFonts w:ascii="Times New Roman" w:hAnsi="Times New Roman"/>
                      </w:rPr>
                      <w:t xml:space="preserve">Chuyển </w:t>
                    </w:r>
                    <w:r>
                      <w:rPr>
                        <w:rFonts w:ascii="Times New Roman" w:hAnsi="Times New Roman"/>
                      </w:rPr>
                      <w:t>Phòng</w:t>
                    </w:r>
                    <w:r w:rsidRPr="000E00BF">
                      <w:rPr>
                        <w:rFonts w:ascii="Times New Roman" w:hAnsi="Times New Roman"/>
                      </w:rPr>
                      <w:t xml:space="preserve"> </w:t>
                    </w:r>
                    <w:proofErr w:type="gramStart"/>
                    <w:r>
                      <w:rPr>
                        <w:rFonts w:ascii="Times New Roman" w:hAnsi="Times New Roman"/>
                      </w:rPr>
                      <w:t>KHTC</w:t>
                    </w:r>
                    <w:r w:rsidRPr="000E00BF">
                      <w:rPr>
                        <w:rFonts w:ascii="Times New Roman" w:hAnsi="Times New Roman"/>
                      </w:rPr>
                      <w:t>;</w:t>
                    </w:r>
                    <w:proofErr w:type="gramEnd"/>
                  </w:p>
                  <w:p w14:paraId="5B8CB915" w14:textId="77777777" w:rsidR="00365AC0" w:rsidRPr="00945FA1" w:rsidRDefault="00365AC0" w:rsidP="00682248">
                    <w:pPr>
                      <w:pStyle w:val="BodyTextIndent"/>
                      <w:numPr>
                        <w:ilvl w:val="0"/>
                        <w:numId w:val="17"/>
                      </w:numPr>
                      <w:tabs>
                        <w:tab w:val="left" w:pos="180"/>
                      </w:tabs>
                      <w:adjustRightInd w:val="0"/>
                      <w:spacing w:before="60"/>
                      <w:ind w:left="180" w:hanging="270"/>
                    </w:pPr>
                    <w:r w:rsidRPr="000E00BF">
                      <w:rPr>
                        <w:rFonts w:ascii="Times New Roman" w:hAnsi="Times New Roman"/>
                      </w:rPr>
                      <w:t>K</w:t>
                    </w:r>
                    <w:del w:id="100" w:author="Xuan-Tu Tran" w:date="2020-09-09T11:09:00Z">
                      <w:r w:rsidRPr="000E00BF" w:rsidDel="005A3BE6">
                        <w:rPr>
                          <w:rFonts w:ascii="Times New Roman" w:hAnsi="Times New Roman"/>
                        </w:rPr>
                        <w:delText>í</w:delText>
                      </w:r>
                    </w:del>
                    <w:ins w:id="101" w:author="Xuan-Tu Tran" w:date="2020-09-09T11:09:00Z">
                      <w:r>
                        <w:rPr>
                          <w:rFonts w:ascii="Times New Roman" w:hAnsi="Times New Roman"/>
                        </w:rPr>
                        <w:t>ý</w:t>
                      </w:r>
                    </w:ins>
                    <w:r w:rsidRPr="000E00BF">
                      <w:rPr>
                        <w:rFonts w:ascii="Times New Roman" w:hAnsi="Times New Roman"/>
                      </w:rPr>
                      <w:t xml:space="preserve"> xác nhận</w:t>
                    </w:r>
                    <w:r>
                      <w:t>.</w:t>
                    </w:r>
                  </w:p>
                </w:txbxContent>
              </v:textbox>
            </v:rect>
            <v:rect id="_x0000_s1132" style="position:absolute;left:5368;top:6535;width:2677;height:3140" strokecolor="#007a48" strokeweight="1.5pt">
              <v:textbox style="mso-next-textbox:#_x0000_s1132">
                <w:txbxContent>
                  <w:p w14:paraId="217AFBFC" w14:textId="77777777" w:rsidR="00365AC0" w:rsidRDefault="00365AC0" w:rsidP="00682248">
                    <w:pPr>
                      <w:numPr>
                        <w:ilvl w:val="0"/>
                        <w:numId w:val="18"/>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roofErr w:type="gramStart"/>
                    <w:r>
                      <w:rPr>
                        <w:sz w:val="24"/>
                        <w:szCs w:val="24"/>
                      </w:rPr>
                      <w:t>);</w:t>
                    </w:r>
                    <w:proofErr w:type="gramEnd"/>
                  </w:p>
                  <w:p w14:paraId="0621C20D" w14:textId="77777777" w:rsidR="00365AC0" w:rsidRDefault="00365AC0" w:rsidP="00682248">
                    <w:pPr>
                      <w:numPr>
                        <w:ilvl w:val="0"/>
                        <w:numId w:val="18"/>
                      </w:numPr>
                      <w:ind w:left="181" w:hanging="272"/>
                      <w:jc w:val="both"/>
                      <w:rPr>
                        <w:sz w:val="24"/>
                        <w:szCs w:val="24"/>
                      </w:rPr>
                    </w:pPr>
                    <w:r w:rsidRPr="00536192">
                      <w:rPr>
                        <w:sz w:val="24"/>
                        <w:szCs w:val="24"/>
                      </w:rPr>
                      <w:t xml:space="preserve">Trình Kế toán trưởng ký duyệt thẩm </w:t>
                    </w:r>
                    <w:proofErr w:type="gramStart"/>
                    <w:r w:rsidRPr="00536192">
                      <w:rPr>
                        <w:sz w:val="24"/>
                        <w:szCs w:val="24"/>
                      </w:rPr>
                      <w:t>định</w:t>
                    </w:r>
                    <w:r>
                      <w:rPr>
                        <w:sz w:val="24"/>
                        <w:szCs w:val="24"/>
                      </w:rPr>
                      <w:t>;</w:t>
                    </w:r>
                    <w:proofErr w:type="gramEnd"/>
                  </w:p>
                  <w:p w14:paraId="581E157C" w14:textId="77777777" w:rsidR="00365AC0" w:rsidRPr="00536192" w:rsidRDefault="00365AC0" w:rsidP="00682248">
                    <w:pPr>
                      <w:numPr>
                        <w:ilvl w:val="0"/>
                        <w:numId w:val="18"/>
                      </w:numPr>
                      <w:ind w:left="181" w:hanging="272"/>
                      <w:jc w:val="both"/>
                      <w:rPr>
                        <w:sz w:val="24"/>
                        <w:szCs w:val="24"/>
                      </w:rPr>
                    </w:pPr>
                    <w:r>
                      <w:rPr>
                        <w:sz w:val="24"/>
                        <w:szCs w:val="24"/>
                      </w:rPr>
                      <w:t>Chuyển hồ sơ trình ký BGH</w:t>
                    </w:r>
                    <w:r w:rsidRPr="00536192">
                      <w:rPr>
                        <w:sz w:val="24"/>
                        <w:szCs w:val="24"/>
                      </w:rPr>
                      <w:t>.</w:t>
                    </w:r>
                  </w:p>
                </w:txbxContent>
              </v:textbox>
            </v:rect>
            <v:rect id="_x0000_s1133" style="position:absolute;left:9160;top:6535;width:2680;height:3140" strokecolor="#007a48" strokeweight="1.5pt">
              <v:textbox style="mso-next-textbox:#_x0000_s1133">
                <w:txbxContent>
                  <w:p w14:paraId="2EF9558E" w14:textId="77777777" w:rsidR="00365AC0" w:rsidRDefault="00365AC0" w:rsidP="00682248">
                    <w:pPr>
                      <w:numPr>
                        <w:ilvl w:val="0"/>
                        <w:numId w:val="19"/>
                      </w:numPr>
                      <w:spacing w:before="60" w:after="60"/>
                      <w:ind w:left="180" w:hanging="270"/>
                      <w:jc w:val="both"/>
                      <w:rPr>
                        <w:sz w:val="24"/>
                        <w:szCs w:val="24"/>
                      </w:rPr>
                    </w:pPr>
                    <w:r>
                      <w:rPr>
                        <w:sz w:val="24"/>
                        <w:szCs w:val="24"/>
                      </w:rPr>
                      <w:t>BGH</w:t>
                    </w:r>
                    <w:r w:rsidRPr="00536192">
                      <w:rPr>
                        <w:sz w:val="24"/>
                        <w:szCs w:val="24"/>
                      </w:rPr>
                      <w:t xml:space="preserve"> ký duyệt thanh </w:t>
                    </w:r>
                    <w:proofErr w:type="gramStart"/>
                    <w:r w:rsidRPr="00536192">
                      <w:rPr>
                        <w:sz w:val="24"/>
                        <w:szCs w:val="24"/>
                      </w:rPr>
                      <w:t>toán</w:t>
                    </w:r>
                    <w:r>
                      <w:rPr>
                        <w:sz w:val="24"/>
                        <w:szCs w:val="24"/>
                      </w:rPr>
                      <w:t>;</w:t>
                    </w:r>
                    <w:proofErr w:type="gramEnd"/>
                  </w:p>
                  <w:p w14:paraId="2E53E79A" w14:textId="77777777" w:rsidR="00365AC0" w:rsidRPr="00536192" w:rsidRDefault="00365AC0" w:rsidP="00682248">
                    <w:pPr>
                      <w:numPr>
                        <w:ilvl w:val="0"/>
                        <w:numId w:val="19"/>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34" style="position:absolute;left:1381;top:5695;width:2871;height:850" strokecolor="#583f3b" strokeweight="1.5pt">
              <v:textbox style="mso-next-textbox:#_x0000_s1134">
                <w:txbxContent>
                  <w:p w14:paraId="756FD898" w14:textId="77777777" w:rsidR="00365AC0" w:rsidRPr="00A60ADB" w:rsidRDefault="00365AC0" w:rsidP="00522857">
                    <w:pPr>
                      <w:spacing w:before="60" w:after="60"/>
                      <w:jc w:val="center"/>
                      <w:rPr>
                        <w:b/>
                        <w:color w:val="583F3B"/>
                        <w:sz w:val="24"/>
                        <w:szCs w:val="24"/>
                      </w:rPr>
                    </w:pPr>
                    <w:r>
                      <w:rPr>
                        <w:b/>
                        <w:color w:val="583F3B"/>
                        <w:sz w:val="24"/>
                        <w:szCs w:val="24"/>
                      </w:rPr>
                      <w:t>Người/bộ phận đề nghị thanh toán</w:t>
                    </w:r>
                  </w:p>
                </w:txbxContent>
              </v:textbox>
            </v:rect>
            <v:rect id="_x0000_s1135" style="position:absolute;left:5368;top:5695;width:2677;height:850" strokecolor="#583f3b" strokeweight="1.5pt">
              <v:textbox style="mso-next-textbox:#_x0000_s1135">
                <w:txbxContent>
                  <w:p w14:paraId="3716F6BD" w14:textId="77777777" w:rsidR="00365AC0" w:rsidRDefault="00365AC0" w:rsidP="00522857">
                    <w:pPr>
                      <w:spacing w:before="60" w:after="60"/>
                      <w:jc w:val="center"/>
                      <w:rPr>
                        <w:b/>
                        <w:color w:val="583F3B"/>
                        <w:sz w:val="24"/>
                        <w:szCs w:val="24"/>
                      </w:rPr>
                    </w:pPr>
                    <w:r>
                      <w:rPr>
                        <w:b/>
                        <w:color w:val="583F3B"/>
                        <w:sz w:val="24"/>
                        <w:szCs w:val="24"/>
                      </w:rPr>
                      <w:t>Phòng Kế hoạch</w:t>
                    </w:r>
                  </w:p>
                  <w:p w14:paraId="07046F27" w14:textId="77777777" w:rsidR="00365AC0" w:rsidRPr="00A60ADB" w:rsidRDefault="00365AC0" w:rsidP="00522857">
                    <w:pPr>
                      <w:spacing w:before="60" w:after="60"/>
                      <w:jc w:val="center"/>
                      <w:rPr>
                        <w:b/>
                        <w:color w:val="583F3B"/>
                        <w:sz w:val="24"/>
                        <w:szCs w:val="24"/>
                      </w:rPr>
                    </w:pPr>
                    <w:r>
                      <w:rPr>
                        <w:b/>
                        <w:color w:val="583F3B"/>
                        <w:sz w:val="24"/>
                        <w:szCs w:val="24"/>
                      </w:rPr>
                      <w:t>- Tài chính</w:t>
                    </w:r>
                  </w:p>
                </w:txbxContent>
              </v:textbox>
            </v:rect>
            <v:rect id="_x0000_s1136" style="position:absolute;left:9160;top:5685;width:2677;height:850" strokecolor="#583f3b" strokeweight="1.5pt">
              <v:textbox style="mso-next-textbox:#_x0000_s1136">
                <w:txbxContent>
                  <w:p w14:paraId="4DC0D148" w14:textId="77777777" w:rsidR="00365AC0" w:rsidRPr="00032D6E" w:rsidRDefault="00365AC0" w:rsidP="00522857">
                    <w:pPr>
                      <w:spacing w:before="60" w:after="60"/>
                      <w:jc w:val="center"/>
                      <w:rPr>
                        <w:b/>
                        <w:color w:val="583F3B"/>
                      </w:rPr>
                    </w:pPr>
                    <w:r w:rsidRPr="00032D6E">
                      <w:rPr>
                        <w:b/>
                        <w:color w:val="583F3B"/>
                      </w:rPr>
                      <w:t>Ban Giám hiệu</w:t>
                    </w:r>
                  </w:p>
                </w:txbxContent>
              </v:textbox>
            </v:rect>
            <v:rect id="_x0000_s1137" style="position:absolute;left:12953;top:6545;width:2677;height:3130" strokecolor="#007a48" strokeweight="1.5pt">
              <v:textbox style="mso-next-textbox:#_x0000_s1137">
                <w:txbxContent>
                  <w:p w14:paraId="4B6FCF84" w14:textId="77777777" w:rsidR="00365AC0" w:rsidRDefault="00365AC0" w:rsidP="00682248">
                    <w:pPr>
                      <w:numPr>
                        <w:ilvl w:val="0"/>
                        <w:numId w:val="15"/>
                      </w:numPr>
                      <w:spacing w:before="60" w:after="60"/>
                      <w:ind w:left="180" w:hanging="270"/>
                      <w:jc w:val="both"/>
                      <w:rPr>
                        <w:sz w:val="24"/>
                        <w:szCs w:val="24"/>
                      </w:rPr>
                    </w:pPr>
                    <w:r w:rsidRPr="00DC0A74">
                      <w:rPr>
                        <w:sz w:val="24"/>
                        <w:szCs w:val="24"/>
                      </w:rPr>
                      <w:t xml:space="preserve">Thực hiện </w:t>
                    </w:r>
                    <w:r>
                      <w:rPr>
                        <w:sz w:val="24"/>
                        <w:szCs w:val="24"/>
                      </w:rPr>
                      <w:t>thanh toán cho người/bộ phận đề nghị:</w:t>
                    </w:r>
                  </w:p>
                  <w:p w14:paraId="1B78C8CE" w14:textId="77777777" w:rsidR="00365AC0" w:rsidRDefault="00365AC0" w:rsidP="00682248">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roofErr w:type="gramStart"/>
                    <w:r>
                      <w:rPr>
                        <w:sz w:val="24"/>
                        <w:szCs w:val="24"/>
                      </w:rPr>
                      <w:t>);</w:t>
                    </w:r>
                    <w:proofErr w:type="gramEnd"/>
                  </w:p>
                  <w:p w14:paraId="03BC561D" w14:textId="77777777" w:rsidR="00365AC0" w:rsidRPr="00E45CD4" w:rsidRDefault="00365AC0" w:rsidP="00E45CD4">
                    <w:pPr>
                      <w:numPr>
                        <w:ilvl w:val="0"/>
                        <w:numId w:val="10"/>
                      </w:numPr>
                      <w:spacing w:before="60" w:after="60"/>
                      <w:rPr>
                        <w:w w:val="95"/>
                        <w:sz w:val="24"/>
                        <w:szCs w:val="24"/>
                      </w:rPr>
                    </w:pPr>
                    <w:r w:rsidRPr="00E45CD4">
                      <w:rPr>
                        <w:w w:val="95"/>
                        <w:sz w:val="24"/>
                        <w:szCs w:val="24"/>
                      </w:rPr>
                      <w:t xml:space="preserve">Chuyển khoản: Qua Ngân hàng/Kho bạc (thêm </w:t>
                    </w:r>
                    <w:r>
                      <w:rPr>
                        <w:w w:val="95"/>
                        <w:sz w:val="24"/>
                        <w:szCs w:val="24"/>
                      </w:rPr>
                      <w:t>2</w:t>
                    </w:r>
                    <w:r w:rsidRPr="00E45CD4">
                      <w:rPr>
                        <w:w w:val="95"/>
                        <w:sz w:val="24"/>
                        <w:szCs w:val="24"/>
                      </w:rPr>
                      <w:t xml:space="preserve"> ngày t/h thủ tục tại Trường).</w:t>
                    </w:r>
                  </w:p>
                </w:txbxContent>
              </v:textbox>
            </v:rect>
            <v:rect id="_x0000_s1138" style="position:absolute;left:12953;top:5695;width:2677;height:850" strokecolor="#583f3b" strokeweight="1.5pt">
              <v:textbox style="mso-next-textbox:#_x0000_s1138">
                <w:txbxContent>
                  <w:p w14:paraId="1D66DB20" w14:textId="77777777" w:rsidR="00365AC0" w:rsidRDefault="00365AC0" w:rsidP="00522857">
                    <w:pPr>
                      <w:spacing w:before="60" w:after="60"/>
                      <w:jc w:val="center"/>
                      <w:rPr>
                        <w:b/>
                        <w:color w:val="583F3B"/>
                        <w:sz w:val="24"/>
                        <w:szCs w:val="24"/>
                      </w:rPr>
                    </w:pPr>
                    <w:r>
                      <w:rPr>
                        <w:b/>
                        <w:color w:val="583F3B"/>
                        <w:sz w:val="24"/>
                        <w:szCs w:val="24"/>
                      </w:rPr>
                      <w:t>Phòng Kế hoạch</w:t>
                    </w:r>
                  </w:p>
                  <w:p w14:paraId="0DF11A64" w14:textId="77777777" w:rsidR="00365AC0" w:rsidRPr="00A60ADB" w:rsidRDefault="00365AC0" w:rsidP="00522857">
                    <w:pPr>
                      <w:spacing w:before="60" w:after="60"/>
                      <w:jc w:val="center"/>
                      <w:rPr>
                        <w:b/>
                        <w:color w:val="583F3B"/>
                        <w:sz w:val="24"/>
                        <w:szCs w:val="24"/>
                      </w:rPr>
                    </w:pPr>
                    <w:r>
                      <w:rPr>
                        <w:b/>
                        <w:color w:val="583F3B"/>
                        <w:sz w:val="24"/>
                        <w:szCs w:val="24"/>
                      </w:rPr>
                      <w:t>- Tài chính</w:t>
                    </w:r>
                  </w:p>
                  <w:p w14:paraId="758E37E8" w14:textId="77777777" w:rsidR="00365AC0" w:rsidRPr="00945FA1" w:rsidRDefault="00365AC0" w:rsidP="00522857">
                    <w:pPr>
                      <w:rPr>
                        <w:szCs w:val="24"/>
                      </w:rPr>
                    </w:pPr>
                  </w:p>
                </w:txbxContent>
              </v:textbox>
            </v:rect>
            <v:line id="_x0000_s1139" style="position:absolute" from="4252,6085" to="5368,6085" strokecolor="#583f3b" strokeweight="1pt">
              <v:stroke endarrow="block"/>
            </v:line>
            <v:line id="_x0000_s1140" style="position:absolute" from="8045,6085" to="9160,6085" strokecolor="#583f3b" strokeweight="1pt">
              <v:stroke endarrow="block"/>
            </v:line>
            <v:line id="_x0000_s1141" style="position:absolute" from="11837,6085" to="12953,6085" strokecolor="#583f3b" strokeweight="1pt">
              <v:stroke endarrow="block"/>
            </v:line>
            <v:rect id="_x0000_s1142" style="position:absolute;left:5368;top:9790;width:3168;height:720" stroked="f" strokecolor="#583f3b" strokeweight="1.5pt">
              <v:textbox style="mso-next-textbox:#_x0000_s1142">
                <w:txbxContent>
                  <w:p w14:paraId="6338336F" w14:textId="77777777" w:rsidR="00365AC0" w:rsidRPr="00945FA1" w:rsidRDefault="00365AC0">
                    <w:pPr>
                      <w:rPr>
                        <w:szCs w:val="24"/>
                      </w:rPr>
                      <w:pPrChange w:id="102" w:author="Pham Thi Thu Lan" w:date="2021-01-03T16:00:00Z">
                        <w:pPr>
                          <w:jc w:val="center"/>
                        </w:pPr>
                      </w:pPrChange>
                    </w:pPr>
                    <w:ins w:id="103" w:author="Pham Thi Thu Lan" w:date="2021-01-03T16:01: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43" style="position:absolute;left:12953;top:9790;width:2677;height:540" stroked="f" strokecolor="#583f3b" strokeweight="1.5pt">
              <v:textbox style="mso-next-textbox:#_x0000_s1143">
                <w:txbxContent>
                  <w:p w14:paraId="4B59417E" w14:textId="77777777" w:rsidR="00365AC0" w:rsidRPr="00945FA1" w:rsidRDefault="00365AC0" w:rsidP="00522857">
                    <w:pPr>
                      <w:jc w:val="center"/>
                      <w:rPr>
                        <w:szCs w:val="24"/>
                      </w:rPr>
                    </w:pPr>
                  </w:p>
                </w:txbxContent>
              </v:textbox>
            </v:rect>
            <v:rect id="_x0000_s1144" style="position:absolute;left:9163;top:9790;width:2677;height:450" stroked="f" strokecolor="#583f3b" strokeweight="1.5pt">
              <v:textbox style="mso-next-textbox:#_x0000_s1144">
                <w:txbxContent>
                  <w:p w14:paraId="39084A80" w14:textId="77777777" w:rsidR="00365AC0" w:rsidRPr="00945FA1" w:rsidRDefault="00365AC0" w:rsidP="00522857">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21FC6DCF" w14:textId="77777777" w:rsidR="00522857" w:rsidRPr="006C0B16" w:rsidRDefault="00522857" w:rsidP="00522857">
      <w:pPr>
        <w:spacing w:before="60"/>
        <w:rPr>
          <w:color w:val="000000"/>
          <w:sz w:val="24"/>
          <w:szCs w:val="24"/>
        </w:rPr>
      </w:pPr>
    </w:p>
    <w:p w14:paraId="6C0D6EE5" w14:textId="77777777" w:rsidR="00522857" w:rsidRPr="006C0B16" w:rsidRDefault="00522857" w:rsidP="00522857">
      <w:pPr>
        <w:spacing w:before="60"/>
        <w:rPr>
          <w:color w:val="000000"/>
          <w:sz w:val="24"/>
          <w:szCs w:val="24"/>
        </w:rPr>
      </w:pPr>
    </w:p>
    <w:p w14:paraId="5A643915" w14:textId="77777777" w:rsidR="00522857" w:rsidRPr="006C0B16" w:rsidRDefault="00522857" w:rsidP="00522857">
      <w:pPr>
        <w:spacing w:before="60"/>
        <w:rPr>
          <w:color w:val="000000"/>
          <w:sz w:val="24"/>
          <w:szCs w:val="24"/>
        </w:rPr>
      </w:pPr>
    </w:p>
    <w:p w14:paraId="51EEB810" w14:textId="77777777" w:rsidR="00522857" w:rsidRPr="006C0B16" w:rsidRDefault="00522857" w:rsidP="00522857">
      <w:pPr>
        <w:spacing w:before="60"/>
        <w:rPr>
          <w:color w:val="000000"/>
          <w:sz w:val="24"/>
          <w:szCs w:val="24"/>
        </w:rPr>
      </w:pPr>
    </w:p>
    <w:p w14:paraId="4E182B0F" w14:textId="77777777" w:rsidR="004A165D" w:rsidRPr="006C0B16" w:rsidRDefault="004A165D" w:rsidP="00BD3213">
      <w:pPr>
        <w:spacing w:before="120" w:line="252" w:lineRule="auto"/>
        <w:ind w:firstLine="360"/>
        <w:jc w:val="both"/>
        <w:rPr>
          <w:b/>
          <w:i/>
          <w:color w:val="000000"/>
        </w:rPr>
      </w:pPr>
    </w:p>
    <w:p w14:paraId="1038B1D9" w14:textId="77777777" w:rsidR="005500D2" w:rsidRPr="006C0B16" w:rsidRDefault="005500D2" w:rsidP="00BD3213">
      <w:pPr>
        <w:spacing w:before="120" w:line="252" w:lineRule="auto"/>
        <w:ind w:firstLine="360"/>
        <w:jc w:val="both"/>
        <w:rPr>
          <w:b/>
          <w:i/>
          <w:color w:val="000000"/>
        </w:rPr>
        <w:sectPr w:rsidR="005500D2" w:rsidRPr="006C0B16" w:rsidSect="00522857">
          <w:pgSz w:w="16840" w:h="11907" w:orient="landscape" w:code="9"/>
          <w:pgMar w:top="1418" w:right="1134" w:bottom="1021" w:left="1021" w:header="403" w:footer="403" w:gutter="0"/>
          <w:cols w:space="720"/>
          <w:titlePg/>
          <w:docGrid w:linePitch="360"/>
        </w:sectPr>
      </w:pPr>
    </w:p>
    <w:p w14:paraId="6A0B8BAD" w14:textId="77777777" w:rsidR="005E599E" w:rsidRPr="006C0B16" w:rsidRDefault="005E599E" w:rsidP="005E599E">
      <w:pPr>
        <w:spacing w:before="120" w:line="252" w:lineRule="auto"/>
        <w:jc w:val="center"/>
        <w:outlineLvl w:val="0"/>
        <w:rPr>
          <w:b/>
          <w:color w:val="000000"/>
        </w:rPr>
      </w:pPr>
      <w:r w:rsidRPr="006C0B16">
        <w:rPr>
          <w:b/>
          <w:color w:val="000000"/>
        </w:rPr>
        <w:lastRenderedPageBreak/>
        <w:t>HƯỚNG DẪN THỦ TỤC THANH TOÁN</w:t>
      </w:r>
    </w:p>
    <w:p w14:paraId="57FA4E61" w14:textId="77777777" w:rsidR="005E599E" w:rsidRPr="006C0B16" w:rsidRDefault="005E599E" w:rsidP="005E599E">
      <w:pPr>
        <w:spacing w:before="120" w:line="252" w:lineRule="auto"/>
        <w:jc w:val="both"/>
        <w:rPr>
          <w:b/>
          <w:color w:val="000000"/>
        </w:rPr>
      </w:pPr>
    </w:p>
    <w:p w14:paraId="389DB39C" w14:textId="77777777" w:rsidR="005E599E" w:rsidRPr="006C0B16" w:rsidRDefault="005E599E" w:rsidP="005E599E">
      <w:pPr>
        <w:spacing w:before="120" w:line="252" w:lineRule="auto"/>
        <w:ind w:firstLine="360"/>
        <w:jc w:val="both"/>
        <w:rPr>
          <w:b/>
          <w:i/>
          <w:color w:val="000000"/>
          <w:sz w:val="6"/>
        </w:rPr>
      </w:pPr>
    </w:p>
    <w:tbl>
      <w:tblPr>
        <w:tblW w:w="9759" w:type="dxa"/>
        <w:tblInd w:w="-62" w:type="dxa"/>
        <w:tblCellMar>
          <w:left w:w="0" w:type="dxa"/>
          <w:right w:w="0" w:type="dxa"/>
        </w:tblCellMar>
        <w:tblLook w:val="04A0" w:firstRow="1" w:lastRow="0" w:firstColumn="1" w:lastColumn="0" w:noHBand="0" w:noVBand="1"/>
      </w:tblPr>
      <w:tblGrid>
        <w:gridCol w:w="570"/>
        <w:gridCol w:w="2662"/>
        <w:gridCol w:w="5138"/>
        <w:gridCol w:w="1389"/>
      </w:tblGrid>
      <w:tr w:rsidR="005E599E" w:rsidRPr="006C0B16" w14:paraId="55B9E859" w14:textId="77777777" w:rsidTr="00B12A92">
        <w:trPr>
          <w:trHeight w:val="510"/>
          <w:tblHeader/>
        </w:trPr>
        <w:tc>
          <w:tcPr>
            <w:tcW w:w="570"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15002F62" w14:textId="77777777" w:rsidR="005E599E" w:rsidRPr="006C0B16" w:rsidRDefault="005E599E" w:rsidP="00682248">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62"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43266F8F" w14:textId="77777777" w:rsidR="005E599E" w:rsidRPr="006C0B16" w:rsidRDefault="005E599E" w:rsidP="00682248">
            <w:pPr>
              <w:widowControl w:val="0"/>
              <w:jc w:val="center"/>
              <w:rPr>
                <w:b/>
                <w:bCs/>
                <w:color w:val="000000"/>
                <w:kern w:val="28"/>
                <w:sz w:val="24"/>
                <w:szCs w:val="24"/>
                <w:lang w:val="en"/>
              </w:rPr>
            </w:pPr>
            <w:proofErr w:type="spellStart"/>
            <w:r w:rsidRPr="006C0B16">
              <w:rPr>
                <w:b/>
                <w:bCs/>
                <w:color w:val="000000"/>
                <w:sz w:val="24"/>
                <w:szCs w:val="24"/>
                <w:lang w:val="en"/>
              </w:rPr>
              <w:t>Nội</w:t>
            </w:r>
            <w:proofErr w:type="spellEnd"/>
            <w:r w:rsidRPr="006C0B16">
              <w:rPr>
                <w:b/>
                <w:bCs/>
                <w:color w:val="000000"/>
                <w:sz w:val="24"/>
                <w:szCs w:val="24"/>
                <w:lang w:val="en"/>
              </w:rPr>
              <w:t xml:space="preserve"> dung</w:t>
            </w:r>
          </w:p>
        </w:tc>
        <w:tc>
          <w:tcPr>
            <w:tcW w:w="5138"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34929A31" w14:textId="77777777" w:rsidR="005E599E" w:rsidRPr="006C0B16" w:rsidRDefault="005E599E" w:rsidP="00682248">
            <w:pPr>
              <w:widowControl w:val="0"/>
              <w:jc w:val="center"/>
              <w:rPr>
                <w:b/>
                <w:bCs/>
                <w:color w:val="000000"/>
                <w:kern w:val="28"/>
                <w:sz w:val="24"/>
                <w:szCs w:val="24"/>
                <w:lang w:val="en"/>
              </w:rPr>
            </w:pPr>
            <w:proofErr w:type="spellStart"/>
            <w:r w:rsidRPr="006C0B16">
              <w:rPr>
                <w:b/>
                <w:bCs/>
                <w:color w:val="000000"/>
                <w:sz w:val="24"/>
                <w:szCs w:val="24"/>
                <w:lang w:val="en"/>
              </w:rPr>
              <w:t>Hô</w:t>
            </w:r>
            <w:proofErr w:type="spellEnd"/>
            <w:r w:rsidRPr="006C0B16">
              <w:rPr>
                <w:b/>
                <w:bCs/>
                <w:color w:val="000000"/>
                <w:sz w:val="24"/>
                <w:szCs w:val="24"/>
                <w:lang w:val="en"/>
              </w:rPr>
              <w:t xml:space="preserve">̀ </w:t>
            </w:r>
            <w:proofErr w:type="spellStart"/>
            <w:r w:rsidRPr="006C0B16">
              <w:rPr>
                <w:b/>
                <w:bCs/>
                <w:color w:val="000000"/>
                <w:sz w:val="24"/>
                <w:szCs w:val="24"/>
                <w:lang w:val="en"/>
              </w:rPr>
              <w:t>sơ</w:t>
            </w:r>
            <w:proofErr w:type="spellEnd"/>
            <w:r w:rsidRPr="006C0B16">
              <w:rPr>
                <w:b/>
                <w:bCs/>
                <w:color w:val="000000"/>
                <w:sz w:val="24"/>
                <w:szCs w:val="24"/>
                <w:lang w:val="en"/>
              </w:rPr>
              <w:t xml:space="preserve">, </w:t>
            </w:r>
            <w:proofErr w:type="spellStart"/>
            <w:r w:rsidRPr="006C0B16">
              <w:rPr>
                <w:b/>
                <w:bCs/>
                <w:color w:val="000000"/>
                <w:sz w:val="24"/>
                <w:szCs w:val="24"/>
                <w:lang w:val="en"/>
              </w:rPr>
              <w:t>chứng</w:t>
            </w:r>
            <w:proofErr w:type="spellEnd"/>
            <w:r w:rsidRPr="006C0B16">
              <w:rPr>
                <w:b/>
                <w:bCs/>
                <w:color w:val="000000"/>
                <w:sz w:val="24"/>
                <w:szCs w:val="24"/>
                <w:lang w:val="en"/>
              </w:rPr>
              <w:t xml:space="preserve"> </w:t>
            </w:r>
            <w:proofErr w:type="spellStart"/>
            <w:r w:rsidRPr="006C0B16">
              <w:rPr>
                <w:b/>
                <w:bCs/>
                <w:color w:val="000000"/>
                <w:sz w:val="24"/>
                <w:szCs w:val="24"/>
                <w:lang w:val="en"/>
              </w:rPr>
              <w:t>tư</w:t>
            </w:r>
            <w:proofErr w:type="spellEnd"/>
            <w:r w:rsidRPr="006C0B16">
              <w:rPr>
                <w:b/>
                <w:bCs/>
                <w:color w:val="000000"/>
                <w:sz w:val="24"/>
                <w:szCs w:val="24"/>
                <w:lang w:val="en"/>
              </w:rPr>
              <w:t xml:space="preserve">̀ </w:t>
            </w:r>
            <w:proofErr w:type="spellStart"/>
            <w:r w:rsidRPr="006C0B16">
              <w:rPr>
                <w:b/>
                <w:bCs/>
                <w:color w:val="000000"/>
                <w:sz w:val="24"/>
                <w:szCs w:val="24"/>
                <w:lang w:val="en"/>
              </w:rPr>
              <w:t>thanh</w:t>
            </w:r>
            <w:proofErr w:type="spellEnd"/>
            <w:r w:rsidRPr="006C0B16">
              <w:rPr>
                <w:b/>
                <w:bCs/>
                <w:color w:val="000000"/>
                <w:sz w:val="24"/>
                <w:szCs w:val="24"/>
                <w:lang w:val="en"/>
              </w:rPr>
              <w:t xml:space="preserve"> </w:t>
            </w:r>
            <w:proofErr w:type="spellStart"/>
            <w:r w:rsidRPr="006C0B16">
              <w:rPr>
                <w:b/>
                <w:bCs/>
                <w:color w:val="000000"/>
                <w:sz w:val="24"/>
                <w:szCs w:val="24"/>
                <w:lang w:val="en"/>
              </w:rPr>
              <w:t>toán</w:t>
            </w:r>
            <w:proofErr w:type="spellEnd"/>
          </w:p>
        </w:tc>
        <w:tc>
          <w:tcPr>
            <w:tcW w:w="1389"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320A16" w14:textId="77777777" w:rsidR="005E599E" w:rsidRPr="006C0B16" w:rsidRDefault="005E599E" w:rsidP="00682248">
            <w:pPr>
              <w:widowControl w:val="0"/>
              <w:jc w:val="center"/>
              <w:rPr>
                <w:b/>
                <w:bCs/>
                <w:color w:val="000000"/>
                <w:w w:val="95"/>
                <w:sz w:val="24"/>
                <w:szCs w:val="24"/>
                <w:lang w:val="en"/>
              </w:rPr>
            </w:pPr>
            <w:proofErr w:type="spellStart"/>
            <w:r w:rsidRPr="006C0B16">
              <w:rPr>
                <w:b/>
                <w:bCs/>
                <w:color w:val="000000"/>
                <w:w w:val="95"/>
                <w:sz w:val="24"/>
                <w:szCs w:val="24"/>
                <w:lang w:val="en"/>
              </w:rPr>
              <w:t>Ghi</w:t>
            </w:r>
            <w:proofErr w:type="spellEnd"/>
            <w:r w:rsidRPr="006C0B16">
              <w:rPr>
                <w:b/>
                <w:bCs/>
                <w:color w:val="000000"/>
                <w:w w:val="95"/>
                <w:sz w:val="24"/>
                <w:szCs w:val="24"/>
                <w:lang w:val="en"/>
              </w:rPr>
              <w:t xml:space="preserve"> chú</w:t>
            </w:r>
          </w:p>
        </w:tc>
      </w:tr>
      <w:tr w:rsidR="00EF097D" w:rsidRPr="006C0B16" w14:paraId="5D21ECA6"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8138FFF" w14:textId="77777777" w:rsidR="00EF097D" w:rsidRPr="006C0B16" w:rsidRDefault="00EF097D" w:rsidP="00682248">
            <w:pPr>
              <w:widowControl w:val="0"/>
              <w:jc w:val="center"/>
              <w:rPr>
                <w:b/>
                <w:bCs/>
                <w:color w:val="000000"/>
                <w:kern w:val="28"/>
                <w:sz w:val="24"/>
                <w:szCs w:val="24"/>
                <w:lang w:val="en"/>
              </w:rPr>
            </w:pPr>
            <w:r w:rsidRPr="006C0B16">
              <w:rPr>
                <w:b/>
                <w:bCs/>
                <w:color w:val="000000"/>
                <w:kern w:val="28"/>
                <w:sz w:val="24"/>
                <w:szCs w:val="24"/>
                <w:lang w:val="en"/>
              </w:rPr>
              <w:t>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1881889" w14:textId="77777777" w:rsidR="00EF097D" w:rsidRPr="006C0B16" w:rsidRDefault="00EF097D" w:rsidP="00EF097D">
            <w:pPr>
              <w:widowControl w:val="0"/>
              <w:rPr>
                <w:b/>
                <w:iCs/>
                <w:color w:val="000000"/>
                <w:sz w:val="24"/>
                <w:szCs w:val="24"/>
                <w:lang w:val="en"/>
              </w:rPr>
            </w:pPr>
            <w:r w:rsidRPr="006C0B16">
              <w:rPr>
                <w:b/>
                <w:color w:val="000000"/>
                <w:spacing w:val="-6"/>
                <w:kern w:val="28"/>
                <w:sz w:val="24"/>
                <w:szCs w:val="24"/>
                <w:lang w:val="en"/>
              </w:rPr>
              <w:t xml:space="preserve">Công </w:t>
            </w:r>
            <w:proofErr w:type="spellStart"/>
            <w:r w:rsidRPr="006C0B16">
              <w:rPr>
                <w:b/>
                <w:color w:val="000000"/>
                <w:spacing w:val="-6"/>
                <w:kern w:val="28"/>
                <w:sz w:val="24"/>
                <w:szCs w:val="24"/>
                <w:lang w:val="en"/>
              </w:rPr>
              <w:t>tác</w:t>
            </w:r>
            <w:proofErr w:type="spellEnd"/>
            <w:r w:rsidRPr="006C0B16">
              <w:rPr>
                <w:b/>
                <w:color w:val="000000"/>
                <w:spacing w:val="-6"/>
                <w:kern w:val="28"/>
                <w:sz w:val="24"/>
                <w:szCs w:val="24"/>
                <w:lang w:val="en"/>
              </w:rPr>
              <w:t xml:space="preserve"> phí </w:t>
            </w:r>
            <w:proofErr w:type="spellStart"/>
            <w:r w:rsidRPr="006C0B16">
              <w:rPr>
                <w:b/>
                <w:color w:val="000000"/>
                <w:spacing w:val="-6"/>
                <w:kern w:val="28"/>
                <w:sz w:val="24"/>
                <w:szCs w:val="24"/>
                <w:lang w:val="en"/>
              </w:rPr>
              <w:t>trong</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nước</w:t>
            </w:r>
            <w:proofErr w:type="spellEnd"/>
          </w:p>
        </w:tc>
      </w:tr>
      <w:tr w:rsidR="0016339B" w:rsidRPr="006C0B16" w14:paraId="7E496E5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8094F0" w14:textId="77777777" w:rsidR="0016339B" w:rsidRPr="006C0B16" w:rsidRDefault="0016339B"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4DEB16C" w14:textId="77777777" w:rsidR="0016339B" w:rsidRPr="006C0B16" w:rsidRDefault="0016339B" w:rsidP="0016339B">
            <w:pPr>
              <w:widowControl w:val="0"/>
              <w:rPr>
                <w:iCs/>
                <w:color w:val="000000"/>
                <w:sz w:val="24"/>
                <w:szCs w:val="24"/>
                <w:lang w:val="en"/>
              </w:rPr>
            </w:pP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r>
      <w:tr w:rsidR="0079474F" w:rsidRPr="006C0B16" w14:paraId="4021452E"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1B3EAC" w14:textId="77777777" w:rsidR="0079474F" w:rsidRPr="006C0B16" w:rsidRDefault="0016339B"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A402D84" w14:textId="77777777" w:rsidR="0079474F" w:rsidRPr="006C0B16" w:rsidRDefault="0016339B" w:rsidP="00682248">
            <w:pPr>
              <w:rPr>
                <w:color w:val="000000"/>
                <w:sz w:val="24"/>
                <w:szCs w:val="24"/>
              </w:rPr>
            </w:pPr>
            <w:r w:rsidRPr="006C0B16">
              <w:rPr>
                <w:color w:val="000000"/>
                <w:sz w:val="24"/>
                <w:szCs w:val="24"/>
                <w:lang w:eastAsia="vi-VN"/>
              </w:rPr>
              <w:t xml:space="preserve">Phụ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lưu</w:t>
            </w:r>
            <w:proofErr w:type="spellEnd"/>
            <w:r w:rsidRPr="006C0B16">
              <w:rPr>
                <w:color w:val="000000"/>
                <w:sz w:val="24"/>
                <w:szCs w:val="24"/>
                <w:lang w:eastAsia="vi-VN"/>
              </w:rPr>
              <w:t xml:space="preserve"> </w:t>
            </w:r>
            <w:proofErr w:type="spellStart"/>
            <w:r w:rsidRPr="006C0B16">
              <w:rPr>
                <w:color w:val="000000"/>
                <w:sz w:val="24"/>
                <w:szCs w:val="24"/>
                <w:lang w:eastAsia="vi-VN"/>
              </w:rPr>
              <w:t>tru</w:t>
            </w:r>
            <w:proofErr w:type="spellEnd"/>
            <w:r w:rsidRPr="006C0B16">
              <w:rPr>
                <w:color w:val="000000"/>
                <w:sz w:val="24"/>
                <w:szCs w:val="24"/>
                <w:lang w:eastAsia="vi-VN"/>
              </w:rPr>
              <w:t>́</w:t>
            </w:r>
            <w:r w:rsidR="008E3E80" w:rsidRPr="006C0B16">
              <w:rPr>
                <w:color w:val="000000"/>
                <w:sz w:val="24"/>
                <w:szCs w:val="24"/>
                <w:lang w:eastAsia="vi-VN"/>
              </w:rPr>
              <w:t xml:space="preserve">, </w:t>
            </w:r>
            <w:proofErr w:type="spellStart"/>
            <w:r w:rsidR="008E3E80" w:rsidRPr="006C0B16">
              <w:rPr>
                <w:color w:val="000000"/>
                <w:sz w:val="24"/>
                <w:szCs w:val="24"/>
                <w:lang w:eastAsia="vi-VN"/>
              </w:rPr>
              <w:t>cước</w:t>
            </w:r>
            <w:proofErr w:type="spellEnd"/>
            <w:r w:rsidR="008E3E80" w:rsidRPr="006C0B16">
              <w:rPr>
                <w:color w:val="000000"/>
                <w:sz w:val="24"/>
                <w:szCs w:val="24"/>
                <w:lang w:eastAsia="vi-VN"/>
              </w:rPr>
              <w:t xml:space="preserve"> phí taxi</w:t>
            </w:r>
            <w:r w:rsidR="00A7412E" w:rsidRPr="006C0B16">
              <w:rPr>
                <w:color w:val="000000"/>
                <w:sz w:val="24"/>
                <w:szCs w:val="24"/>
                <w:lang w:eastAsia="vi-VN"/>
              </w:rPr>
              <w:t xml:space="preserve">, </w:t>
            </w:r>
            <w:proofErr w:type="spellStart"/>
            <w:r w:rsidR="00A7412E" w:rsidRPr="006C0B16">
              <w:rPr>
                <w:color w:val="000000"/>
                <w:sz w:val="24"/>
                <w:szCs w:val="24"/>
                <w:lang w:eastAsia="vi-VN"/>
              </w:rPr>
              <w:t>tiền</w:t>
            </w:r>
            <w:proofErr w:type="spellEnd"/>
            <w:r w:rsidR="00A7412E" w:rsidRPr="006C0B16">
              <w:rPr>
                <w:color w:val="000000"/>
                <w:sz w:val="24"/>
                <w:szCs w:val="24"/>
                <w:lang w:eastAsia="vi-VN"/>
              </w:rPr>
              <w:t xml:space="preserve"> </w:t>
            </w:r>
            <w:proofErr w:type="spellStart"/>
            <w:r w:rsidR="00A7412E" w:rsidRPr="006C0B16">
              <w:rPr>
                <w:color w:val="000000"/>
                <w:sz w:val="24"/>
                <w:szCs w:val="24"/>
                <w:lang w:eastAsia="vi-VN"/>
              </w:rPr>
              <w:t>thuê</w:t>
            </w:r>
            <w:proofErr w:type="spellEnd"/>
            <w:r w:rsidR="00A7412E" w:rsidRPr="006C0B16">
              <w:rPr>
                <w:color w:val="000000"/>
                <w:sz w:val="24"/>
                <w:szCs w:val="24"/>
                <w:lang w:eastAsia="vi-VN"/>
              </w:rPr>
              <w:t xml:space="preserve"> </w:t>
            </w:r>
            <w:proofErr w:type="spellStart"/>
            <w:r w:rsidR="00A7412E" w:rsidRPr="006C0B16">
              <w:rPr>
                <w:color w:val="000000"/>
                <w:sz w:val="24"/>
                <w:szCs w:val="24"/>
                <w:lang w:eastAsia="vi-VN"/>
              </w:rPr>
              <w:t>phòng</w:t>
            </w:r>
            <w:proofErr w:type="spellEnd"/>
            <w:r w:rsidR="00A7412E" w:rsidRPr="006C0B16">
              <w:rPr>
                <w:color w:val="000000"/>
                <w:sz w:val="24"/>
                <w:szCs w:val="24"/>
                <w:lang w:eastAsia="vi-VN"/>
              </w:rPr>
              <w:t xml:space="preserve"> </w:t>
            </w:r>
            <w:proofErr w:type="spellStart"/>
            <w:r w:rsidR="00A7412E" w:rsidRPr="006C0B16">
              <w:rPr>
                <w:color w:val="000000"/>
                <w:sz w:val="24"/>
                <w:szCs w:val="24"/>
                <w:lang w:eastAsia="vi-VN"/>
              </w:rPr>
              <w:t>nghi</w:t>
            </w:r>
            <w:proofErr w:type="spellEnd"/>
            <w:r w:rsidR="00A7412E" w:rsidRPr="006C0B16">
              <w:rPr>
                <w:color w:val="000000"/>
                <w:sz w:val="24"/>
                <w:szCs w:val="24"/>
                <w:lang w:eastAsia="vi-VN"/>
              </w:rPr>
              <w:t xml:space="preserve">̉ </w:t>
            </w:r>
            <w:proofErr w:type="spellStart"/>
            <w:r w:rsidR="00A7412E" w:rsidRPr="006C0B16">
              <w:rPr>
                <w:color w:val="000000"/>
                <w:sz w:val="24"/>
                <w:szCs w:val="24"/>
                <w:lang w:eastAsia="vi-VN"/>
              </w:rPr>
              <w:t>theo</w:t>
            </w:r>
            <w:proofErr w:type="spellEnd"/>
            <w:r w:rsidR="00A7412E" w:rsidRPr="006C0B16">
              <w:rPr>
                <w:color w:val="000000"/>
                <w:sz w:val="24"/>
                <w:szCs w:val="24"/>
                <w:lang w:eastAsia="vi-VN"/>
              </w:rPr>
              <w:t xml:space="preserve"> </w:t>
            </w:r>
            <w:proofErr w:type="spellStart"/>
            <w:r w:rsidR="00A7412E" w:rsidRPr="006C0B16">
              <w:rPr>
                <w:color w:val="000000"/>
                <w:sz w:val="24"/>
                <w:szCs w:val="24"/>
                <w:lang w:eastAsia="vi-VN"/>
              </w:rPr>
              <w:t>hình</w:t>
            </w:r>
            <w:proofErr w:type="spellEnd"/>
            <w:r w:rsidR="00A7412E" w:rsidRPr="006C0B16">
              <w:rPr>
                <w:color w:val="000000"/>
                <w:sz w:val="24"/>
                <w:szCs w:val="24"/>
                <w:lang w:eastAsia="vi-VN"/>
              </w:rPr>
              <w:t xml:space="preserve"> </w:t>
            </w:r>
            <w:proofErr w:type="spellStart"/>
            <w:r w:rsidR="00A7412E" w:rsidRPr="006C0B16">
              <w:rPr>
                <w:color w:val="000000"/>
                <w:sz w:val="24"/>
                <w:szCs w:val="24"/>
                <w:lang w:eastAsia="vi-VN"/>
              </w:rPr>
              <w:t>thức</w:t>
            </w:r>
            <w:proofErr w:type="spellEnd"/>
            <w:r w:rsidR="00A7412E" w:rsidRPr="006C0B16">
              <w:rPr>
                <w:color w:val="000000"/>
                <w:sz w:val="24"/>
                <w:szCs w:val="24"/>
                <w:lang w:eastAsia="vi-VN"/>
              </w:rPr>
              <w:t xml:space="preserve"> </w:t>
            </w:r>
            <w:proofErr w:type="spellStart"/>
            <w:r w:rsidR="00A7412E" w:rsidRPr="006C0B16">
              <w:rPr>
                <w:color w:val="000000"/>
                <w:sz w:val="24"/>
                <w:szCs w:val="24"/>
                <w:lang w:eastAsia="vi-VN"/>
              </w:rPr>
              <w:t>khoán</w:t>
            </w:r>
            <w:proofErr w:type="spellEnd"/>
            <w:r w:rsidR="00496CD3" w:rsidRPr="006C0B16">
              <w:rPr>
                <w:color w:val="000000"/>
                <w:sz w:val="24"/>
                <w:szCs w:val="24"/>
                <w:lang w:eastAsia="vi-VN"/>
              </w:rPr>
              <w:t xml:space="preserve"> </w:t>
            </w:r>
            <w:proofErr w:type="spellStart"/>
            <w:r w:rsidR="00496CD3" w:rsidRPr="006C0B16">
              <w:rPr>
                <w:color w:val="000000"/>
                <w:sz w:val="24"/>
                <w:szCs w:val="24"/>
                <w:lang w:eastAsia="vi-VN"/>
              </w:rPr>
              <w:t>va</w:t>
            </w:r>
            <w:proofErr w:type="spellEnd"/>
            <w:r w:rsidR="00496CD3" w:rsidRPr="006C0B16">
              <w:rPr>
                <w:color w:val="000000"/>
                <w:sz w:val="24"/>
                <w:szCs w:val="24"/>
                <w:lang w:eastAsia="vi-VN"/>
              </w:rPr>
              <w:t xml:space="preserve">̀ </w:t>
            </w:r>
            <w:proofErr w:type="spellStart"/>
            <w:r w:rsidR="00496CD3" w:rsidRPr="006C0B16">
              <w:rPr>
                <w:color w:val="000000"/>
                <w:sz w:val="24"/>
                <w:szCs w:val="24"/>
                <w:lang w:eastAsia="vi-VN"/>
              </w:rPr>
              <w:t>các</w:t>
            </w:r>
            <w:proofErr w:type="spellEnd"/>
            <w:r w:rsidR="00496CD3" w:rsidRPr="006C0B16">
              <w:rPr>
                <w:color w:val="000000"/>
                <w:sz w:val="24"/>
                <w:szCs w:val="24"/>
                <w:lang w:eastAsia="vi-VN"/>
              </w:rPr>
              <w:t xml:space="preserve"> </w:t>
            </w:r>
            <w:proofErr w:type="spellStart"/>
            <w:r w:rsidR="00496CD3" w:rsidRPr="006C0B16">
              <w:rPr>
                <w:color w:val="000000"/>
                <w:sz w:val="24"/>
                <w:szCs w:val="24"/>
                <w:lang w:eastAsia="vi-VN"/>
              </w:rPr>
              <w:t>khoản</w:t>
            </w:r>
            <w:proofErr w:type="spellEnd"/>
            <w:r w:rsidR="00496CD3" w:rsidRPr="006C0B16">
              <w:rPr>
                <w:color w:val="000000"/>
                <w:sz w:val="24"/>
                <w:szCs w:val="24"/>
                <w:lang w:eastAsia="vi-VN"/>
              </w:rPr>
              <w:t xml:space="preserve"> chi </w:t>
            </w:r>
            <w:proofErr w:type="spellStart"/>
            <w:r w:rsidR="00496CD3" w:rsidRPr="006C0B16">
              <w:rPr>
                <w:color w:val="000000"/>
                <w:sz w:val="24"/>
                <w:szCs w:val="24"/>
                <w:lang w:eastAsia="vi-VN"/>
              </w:rPr>
              <w:t>khác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1F0369" w14:textId="77777777" w:rsidR="0079474F" w:rsidRPr="006C0B16" w:rsidRDefault="0079474F" w:rsidP="0079474F">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Giấy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đề</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nghị</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tạm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ứng</w:t>
            </w:r>
            <w:proofErr w:type="spellEnd"/>
          </w:p>
          <w:p w14:paraId="0FD2A08C" w14:textId="77777777" w:rsidR="0079474F" w:rsidRPr="006C0B16" w:rsidRDefault="0079474F" w:rsidP="0079474F">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Dự</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trù</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phí</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được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duyệt</w:t>
            </w:r>
            <w:proofErr w:type="spellEnd"/>
            <w:r w:rsidR="00A71E88" w:rsidRPr="006C0B16">
              <w:rPr>
                <w:color w:val="000000"/>
                <w:kern w:val="28"/>
                <w:sz w:val="24"/>
                <w:szCs w:val="24"/>
                <w:lang w:val="en"/>
              </w:rPr>
              <w:t xml:space="preserve"> </w:t>
            </w:r>
            <w:r w:rsidR="00A71E88" w:rsidRPr="006C0B16">
              <w:rPr>
                <w:i/>
                <w:color w:val="000000"/>
                <w:kern w:val="28"/>
                <w:sz w:val="24"/>
                <w:szCs w:val="24"/>
                <w:lang w:val="en"/>
              </w:rPr>
              <w:t>(</w:t>
            </w:r>
            <w:proofErr w:type="spellStart"/>
            <w:r w:rsidR="00A71E88" w:rsidRPr="006C0B16">
              <w:rPr>
                <w:i/>
                <w:color w:val="000000"/>
                <w:kern w:val="28"/>
                <w:sz w:val="24"/>
                <w:szCs w:val="24"/>
                <w:lang w:val="en"/>
              </w:rPr>
              <w:t>bpt</w:t>
            </w:r>
            <w:proofErr w:type="spellEnd"/>
            <w:r w:rsidR="00A71E88" w:rsidRPr="006C0B16">
              <w:rPr>
                <w:i/>
                <w:color w:val="000000"/>
                <w:kern w:val="28"/>
                <w:sz w:val="24"/>
                <w:szCs w:val="24"/>
                <w:lang w:val="en"/>
              </w:rPr>
              <w:t>)</w:t>
            </w:r>
          </w:p>
          <w:p w14:paraId="1E65E6B0" w14:textId="77777777" w:rsidR="0079474F" w:rsidRPr="006C0B16" w:rsidRDefault="0079474F" w:rsidP="0079474F">
            <w:pPr>
              <w:widowControl w:val="0"/>
              <w:rPr>
                <w:color w:val="000000"/>
                <w:kern w:val="28"/>
                <w:sz w:val="24"/>
                <w:szCs w:val="24"/>
                <w:lang w:val="en"/>
              </w:rPr>
            </w:pPr>
            <w:r w:rsidRPr="006C0B16">
              <w:rPr>
                <w:color w:val="000000"/>
                <w:kern w:val="28"/>
                <w:sz w:val="24"/>
                <w:szCs w:val="24"/>
                <w:lang w:val="en"/>
              </w:rPr>
              <w:t xml:space="preserve">- Thư </w:t>
            </w:r>
            <w:proofErr w:type="spellStart"/>
            <w:r w:rsidRPr="006C0B16">
              <w:rPr>
                <w:color w:val="000000"/>
                <w:kern w:val="28"/>
                <w:sz w:val="24"/>
                <w:szCs w:val="24"/>
                <w:lang w:val="en"/>
              </w:rPr>
              <w:t>mời</w:t>
            </w:r>
            <w:proofErr w:type="spellEnd"/>
            <w:r w:rsidRPr="006C0B16">
              <w:rPr>
                <w:color w:val="000000"/>
                <w:kern w:val="28"/>
                <w:sz w:val="24"/>
                <w:szCs w:val="24"/>
                <w:lang w:val="en"/>
              </w:rPr>
              <w:t>/</w:t>
            </w:r>
            <w:proofErr w:type="spellStart"/>
            <w:r w:rsidRPr="006C0B16">
              <w:rPr>
                <w:color w:val="000000"/>
                <w:kern w:val="28"/>
                <w:sz w:val="24"/>
                <w:szCs w:val="24"/>
                <w:lang w:val="en"/>
              </w:rPr>
              <w:t>kế</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hoạch</w:t>
            </w:r>
            <w:proofErr w:type="spellEnd"/>
            <w:r w:rsidRPr="006C0B16">
              <w:rPr>
                <w:color w:val="000000"/>
                <w:kern w:val="28"/>
                <w:sz w:val="24"/>
                <w:szCs w:val="24"/>
                <w:lang w:val="en"/>
              </w:rPr>
              <w:t>/</w:t>
            </w:r>
            <w:proofErr w:type="spellStart"/>
            <w:r w:rsidRPr="006C0B16">
              <w:rPr>
                <w:color w:val="000000"/>
                <w:kern w:val="28"/>
                <w:sz w:val="24"/>
                <w:szCs w:val="24"/>
                <w:lang w:val="en"/>
              </w:rPr>
              <w:t>thông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báo</w:t>
            </w:r>
            <w:proofErr w:type="spellEnd"/>
            <w:r w:rsidRPr="006C0B16">
              <w:rPr>
                <w:color w:val="000000"/>
                <w:kern w:val="28"/>
                <w:sz w:val="24"/>
                <w:szCs w:val="24"/>
                <w:lang w:val="en"/>
              </w:rPr>
              <w:t>/</w:t>
            </w:r>
            <w:proofErr w:type="spellStart"/>
            <w:r w:rsidRPr="006C0B16">
              <w:rPr>
                <w:color w:val="000000"/>
                <w:kern w:val="28"/>
                <w:sz w:val="24"/>
                <w:szCs w:val="24"/>
                <w:lang w:val="en"/>
              </w:rPr>
              <w:t>triệu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tập</w:t>
            </w:r>
            <w:proofErr w:type="spellEnd"/>
            <w:r w:rsidRPr="006C0B16">
              <w:rPr>
                <w:color w:val="000000"/>
                <w:kern w:val="28"/>
                <w:sz w:val="24"/>
                <w:szCs w:val="24"/>
                <w:lang w:val="en"/>
              </w:rPr>
              <w:t xml:space="preserve"> </w:t>
            </w:r>
            <w:r w:rsidR="00A71E88" w:rsidRPr="006C0B16">
              <w:rPr>
                <w:i/>
                <w:color w:val="000000"/>
                <w:kern w:val="28"/>
                <w:sz w:val="24"/>
                <w:szCs w:val="24"/>
                <w:lang w:val="en"/>
              </w:rPr>
              <w:t>(</w:t>
            </w:r>
            <w:proofErr w:type="spellStart"/>
            <w:r w:rsidR="00A71E88" w:rsidRPr="006C0B16">
              <w:rPr>
                <w:i/>
                <w:color w:val="000000"/>
                <w:kern w:val="28"/>
                <w:sz w:val="24"/>
                <w:szCs w:val="24"/>
                <w:lang w:val="en"/>
              </w:rPr>
              <w:t>bg</w:t>
            </w:r>
            <w:proofErr w:type="spellEnd"/>
            <w:r w:rsidRPr="006C0B16">
              <w:rPr>
                <w:i/>
                <w:color w:val="000000"/>
                <w:kern w:val="28"/>
                <w:sz w:val="24"/>
                <w:szCs w:val="24"/>
                <w:lang w:val="en"/>
              </w:rPr>
              <w:t>)</w:t>
            </w:r>
          </w:p>
          <w:p w14:paraId="464FC0E2" w14:textId="77777777" w:rsidR="0079474F" w:rsidRPr="006C0B16" w:rsidRDefault="0079474F" w:rsidP="00FE5FC3">
            <w:pPr>
              <w:widowControl w:val="0"/>
              <w:rPr>
                <w:color w:val="000000"/>
                <w:sz w:val="24"/>
                <w:szCs w:val="24"/>
                <w:lang w:eastAsia="vi-VN"/>
              </w:rPr>
            </w:pPr>
            <w:r w:rsidRPr="006C0B16">
              <w:rPr>
                <w:color w:val="000000"/>
                <w:kern w:val="28"/>
                <w:sz w:val="24"/>
                <w:szCs w:val="24"/>
                <w:lang w:val="en"/>
              </w:rPr>
              <w:t xml:space="preserve">- </w:t>
            </w:r>
            <w:proofErr w:type="spellStart"/>
            <w:r w:rsidRPr="006C0B16">
              <w:rPr>
                <w:color w:val="000000"/>
                <w:kern w:val="28"/>
                <w:sz w:val="24"/>
                <w:szCs w:val="24"/>
                <w:lang w:val="en"/>
              </w:rPr>
              <w:t>Quyết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định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cử</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bộ</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tác</w:t>
            </w:r>
            <w:proofErr w:type="spellEnd"/>
            <w:r w:rsidRPr="006C0B16">
              <w:rPr>
                <w:color w:val="000000"/>
                <w:kern w:val="28"/>
                <w:sz w:val="24"/>
                <w:szCs w:val="24"/>
                <w:lang w:val="en"/>
              </w:rPr>
              <w:t xml:space="preserve"> </w:t>
            </w:r>
            <w:r w:rsidR="00A31033" w:rsidRPr="006C0B16">
              <w:rPr>
                <w:i/>
                <w:color w:val="000000"/>
                <w:kern w:val="28"/>
                <w:sz w:val="24"/>
                <w:szCs w:val="24"/>
                <w:lang w:val="en"/>
              </w:rPr>
              <w:t>(</w:t>
            </w:r>
            <w:proofErr w:type="spellStart"/>
            <w:r w:rsidR="00A31033" w:rsidRPr="006C0B16">
              <w:rPr>
                <w:i/>
                <w:color w:val="000000"/>
                <w:kern w:val="28"/>
                <w:sz w:val="24"/>
                <w:szCs w:val="24"/>
                <w:lang w:val="en"/>
              </w:rPr>
              <w:t>bg</w:t>
            </w:r>
            <w:proofErr w:type="spellEnd"/>
            <w:r w:rsidRPr="006C0B16">
              <w:rPr>
                <w:i/>
                <w:color w:val="000000"/>
                <w:kern w:val="28"/>
                <w:sz w:val="24"/>
                <w:szCs w:val="24"/>
                <w:lang w:val="e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7CA77ADC" w14:textId="77777777" w:rsidR="0079474F" w:rsidRPr="006C0B16" w:rsidRDefault="0079474F" w:rsidP="00682248">
            <w:pPr>
              <w:widowControl w:val="0"/>
              <w:jc w:val="center"/>
              <w:rPr>
                <w:iCs/>
                <w:color w:val="000000"/>
                <w:sz w:val="24"/>
                <w:szCs w:val="24"/>
                <w:lang w:val="en"/>
              </w:rPr>
            </w:pPr>
          </w:p>
        </w:tc>
      </w:tr>
      <w:tr w:rsidR="0016339B" w:rsidRPr="006C0B16" w14:paraId="60F2535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767C7E8" w14:textId="77777777" w:rsidR="0016339B" w:rsidRPr="006C0B16" w:rsidRDefault="0016339B"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6CF316" w14:textId="77777777" w:rsidR="0016339B" w:rsidRPr="006C0B16" w:rsidRDefault="0016339B" w:rsidP="003469AE">
            <w:pPr>
              <w:rPr>
                <w:color w:val="000000"/>
                <w:sz w:val="24"/>
                <w:szCs w:val="24"/>
                <w:lang w:eastAsia="vi-VN"/>
              </w:rPr>
            </w:pPr>
            <w:r w:rsidRPr="006C0B16">
              <w:rPr>
                <w:color w:val="000000"/>
                <w:sz w:val="24"/>
                <w:szCs w:val="24"/>
                <w:lang w:eastAsia="vi-VN"/>
              </w:rPr>
              <w:t xml:space="preserve">Chi phí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z w:val="24"/>
                <w:szCs w:val="24"/>
                <w:lang w:eastAsia="vi-VN"/>
              </w:rPr>
              <w:t>lại</w:t>
            </w:r>
            <w:proofErr w:type="spellEnd"/>
            <w:del w:id="104" w:author="Phạm Văn Đức" w:date="2025-08-15T22:51:00Z">
              <w:r w:rsidR="008E3E80" w:rsidRPr="006C0B16" w:rsidDel="00F9196A">
                <w:rPr>
                  <w:color w:val="000000"/>
                  <w:sz w:val="24"/>
                  <w:szCs w:val="24"/>
                  <w:lang w:eastAsia="vi-VN"/>
                </w:rPr>
                <w:delText xml:space="preserve"> </w:delText>
              </w:r>
              <w:r w:rsidR="008E3E80" w:rsidRPr="006C0B16" w:rsidDel="00F9196A">
                <w:rPr>
                  <w:i/>
                  <w:color w:val="000000"/>
                  <w:sz w:val="24"/>
                  <w:szCs w:val="24"/>
                  <w:lang w:eastAsia="vi-VN"/>
                </w:rPr>
                <w:delText>(thuê xe, vé</w:delText>
              </w:r>
            </w:del>
            <w:del w:id="105" w:author="Phạm Văn Đức" w:date="2025-08-15T22:50:00Z">
              <w:r w:rsidR="008E3E80" w:rsidRPr="006C0B16" w:rsidDel="00F9196A">
                <w:rPr>
                  <w:i/>
                  <w:color w:val="000000"/>
                  <w:sz w:val="24"/>
                  <w:szCs w:val="24"/>
                  <w:lang w:eastAsia="vi-VN"/>
                </w:rPr>
                <w:delText xml:space="preserve"> máy bay)</w:delText>
              </w:r>
            </w:del>
            <w:r w:rsidR="00D04ADD" w:rsidRPr="006C0B16">
              <w:rPr>
                <w:i/>
                <w:color w:val="000000"/>
                <w:sz w:val="24"/>
                <w:szCs w:val="24"/>
                <w:lang w:eastAsia="vi-VN"/>
              </w:rPr>
              <w:t xml:space="preserve"> </w:t>
            </w:r>
            <w:proofErr w:type="spellStart"/>
            <w:r w:rsidR="00D04ADD" w:rsidRPr="006C0B16">
              <w:rPr>
                <w:color w:val="000000"/>
                <w:sz w:val="24"/>
                <w:szCs w:val="24"/>
                <w:lang w:eastAsia="vi-VN"/>
              </w:rPr>
              <w:t>va</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tiền</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thuê</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phòng</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nghi</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thanh</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toán</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theo</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thực</w:t>
            </w:r>
            <w:proofErr w:type="spellEnd"/>
            <w:r w:rsidR="00D04ADD" w:rsidRPr="006C0B16">
              <w:rPr>
                <w:color w:val="000000"/>
                <w:sz w:val="24"/>
                <w:szCs w:val="24"/>
                <w:lang w:eastAsia="vi-VN"/>
              </w:rPr>
              <w:t xml:space="preserve"> </w:t>
            </w:r>
            <w:proofErr w:type="spellStart"/>
            <w:r w:rsidR="00D04ADD" w:rsidRPr="006C0B16">
              <w:rPr>
                <w:color w:val="000000"/>
                <w:sz w:val="24"/>
                <w:szCs w:val="24"/>
                <w:lang w:eastAsia="vi-VN"/>
              </w:rPr>
              <w:t>tê</w:t>
            </w:r>
            <w:proofErr w:type="spellEnd"/>
            <w:r w:rsidR="00D04ADD" w:rsidRPr="006C0B16">
              <w:rPr>
                <w:color w:val="000000"/>
                <w:sz w:val="24"/>
                <w:szCs w:val="24"/>
                <w:lang w:eastAsia="vi-VN"/>
              </w:rPr>
              <w:t>́</w:t>
            </w:r>
          </w:p>
          <w:p w14:paraId="45B66ABC" w14:textId="77777777" w:rsidR="007F28BB" w:rsidRPr="006C0B16" w:rsidRDefault="007F28BB" w:rsidP="003469AE">
            <w:pPr>
              <w:rPr>
                <w:color w:val="000000"/>
                <w:sz w:val="24"/>
                <w:szCs w:val="24"/>
                <w:lang w:eastAsia="vi-VN"/>
              </w:rPr>
            </w:pP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2297CAD"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p>
          <w:p w14:paraId="0CA0AC2D"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bpt</w:t>
            </w:r>
            <w:proofErr w:type="spellEnd"/>
            <w:r w:rsidRPr="006C0B16">
              <w:rPr>
                <w:i/>
                <w:color w:val="000000"/>
                <w:sz w:val="24"/>
                <w:szCs w:val="24"/>
                <w:lang w:eastAsia="vi-VN"/>
              </w:rPr>
              <w:t>)</w:t>
            </w:r>
          </w:p>
          <w:p w14:paraId="0AF9FE17"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33956441"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008E3E80" w:rsidRPr="006C0B16">
              <w:rPr>
                <w:color w:val="000000"/>
                <w:sz w:val="24"/>
                <w:szCs w:val="24"/>
                <w:lang w:eastAsia="vi-VN"/>
              </w:rPr>
              <w:t>va</w:t>
            </w:r>
            <w:proofErr w:type="spellEnd"/>
            <w:r w:rsidR="008E3E80" w:rsidRPr="006C0B16">
              <w:rPr>
                <w:color w:val="000000"/>
                <w:sz w:val="24"/>
                <w:szCs w:val="24"/>
                <w:lang w:eastAsia="vi-VN"/>
              </w:rPr>
              <w:t>̀ T</w:t>
            </w:r>
            <w:r w:rsidRPr="006C0B16">
              <w:rPr>
                <w:color w:val="000000"/>
                <w:sz w:val="24"/>
                <w:szCs w:val="24"/>
                <w:lang w:eastAsia="vi-VN"/>
              </w:rPr>
              <w:t xml:space="preserve">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008E3E80" w:rsidRPr="006C0B16">
              <w:rPr>
                <w:color w:val="000000"/>
                <w:sz w:val="24"/>
                <w:szCs w:val="24"/>
                <w:lang w:eastAsia="vi-VN"/>
              </w:rPr>
              <w:t xml:space="preserve"> </w:t>
            </w:r>
            <w:proofErr w:type="spellStart"/>
            <w:r w:rsidR="008E3E80" w:rsidRPr="006C0B16">
              <w:rPr>
                <w:color w:val="000000"/>
                <w:sz w:val="24"/>
                <w:szCs w:val="24"/>
                <w:lang w:eastAsia="vi-VN"/>
              </w:rPr>
              <w:t>thanh</w:t>
            </w:r>
            <w:proofErr w:type="spellEnd"/>
            <w:r w:rsidR="008E3E80" w:rsidRPr="006C0B16">
              <w:rPr>
                <w:color w:val="000000"/>
                <w:sz w:val="24"/>
                <w:szCs w:val="24"/>
                <w:lang w:eastAsia="vi-VN"/>
              </w:rPr>
              <w:t xml:space="preserve"> </w:t>
            </w:r>
            <w:proofErr w:type="spellStart"/>
            <w:r w:rsidR="008E3E80" w:rsidRPr="006C0B16">
              <w:rPr>
                <w:color w:val="000000"/>
                <w:sz w:val="24"/>
                <w:szCs w:val="24"/>
                <w:lang w:eastAsia="vi-VN"/>
              </w:rPr>
              <w:t>toán</w:t>
            </w:r>
            <w:proofErr w:type="spellEnd"/>
            <w:r w:rsidR="008E3E80" w:rsidRPr="006C0B16">
              <w:rPr>
                <w:color w:val="000000"/>
                <w:sz w:val="24"/>
                <w:szCs w:val="24"/>
                <w:lang w:eastAsia="vi-VN"/>
              </w:rPr>
              <w:t xml:space="preserve"> </w:t>
            </w:r>
            <w:proofErr w:type="spellStart"/>
            <w:r w:rsidR="008E3E80"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w:t>
            </w:r>
            <w:r w:rsidR="008E3E80" w:rsidRPr="006C0B16">
              <w:rPr>
                <w:color w:val="000000"/>
                <w:sz w:val="24"/>
                <w:szCs w:val="24"/>
                <w:lang w:eastAsia="vi-VN"/>
              </w:rPr>
              <w:t xml:space="preserve"> </w:t>
            </w:r>
            <w:proofErr w:type="spellStart"/>
            <w:r w:rsidR="008E3E80" w:rsidRPr="006C0B16">
              <w:rPr>
                <w:color w:val="000000"/>
                <w:sz w:val="24"/>
                <w:szCs w:val="24"/>
                <w:lang w:eastAsia="vi-VN"/>
              </w:rPr>
              <w:t>cung</w:t>
            </w:r>
            <w:proofErr w:type="spellEnd"/>
            <w:r w:rsidR="008E3E80" w:rsidRPr="006C0B16">
              <w:rPr>
                <w:color w:val="000000"/>
                <w:sz w:val="24"/>
                <w:szCs w:val="24"/>
                <w:lang w:eastAsia="vi-VN"/>
              </w:rPr>
              <w:t xml:space="preserve"> </w:t>
            </w:r>
            <w:proofErr w:type="spellStart"/>
            <w:r w:rsidR="008E3E80" w:rsidRPr="006C0B16">
              <w:rPr>
                <w:color w:val="000000"/>
                <w:sz w:val="24"/>
                <w:szCs w:val="24"/>
                <w:lang w:eastAsia="vi-VN"/>
              </w:rPr>
              <w:t>cấp</w:t>
            </w:r>
            <w:proofErr w:type="spellEnd"/>
            <w:r w:rsidR="008E3E80" w:rsidRPr="006C0B16">
              <w:rPr>
                <w:color w:val="000000"/>
                <w:sz w:val="24"/>
                <w:szCs w:val="24"/>
                <w:lang w:eastAsia="vi-VN"/>
              </w:rPr>
              <w:t xml:space="preserve"> </w:t>
            </w:r>
            <w:proofErr w:type="spellStart"/>
            <w:r w:rsidR="008E3E80" w:rsidRPr="006C0B16">
              <w:rPr>
                <w:color w:val="000000"/>
                <w:sz w:val="24"/>
                <w:szCs w:val="24"/>
                <w:lang w:eastAsia="vi-VN"/>
              </w:rPr>
              <w:t>dịch</w:t>
            </w:r>
            <w:proofErr w:type="spellEnd"/>
            <w:r w:rsidR="008E3E80" w:rsidRPr="006C0B16">
              <w:rPr>
                <w:color w:val="000000"/>
                <w:sz w:val="24"/>
                <w:szCs w:val="24"/>
                <w:lang w:eastAsia="vi-VN"/>
              </w:rPr>
              <w:t xml:space="preserve"> vụ</w:t>
            </w:r>
          </w:p>
          <w:p w14:paraId="0533ED22"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 xml:space="preserve">)  </w:t>
            </w:r>
          </w:p>
          <w:p w14:paraId="341CE3EE" w14:textId="77777777" w:rsidR="0016339B" w:rsidRPr="006C0B16" w:rsidRDefault="0016339B" w:rsidP="0016339B">
            <w:pPr>
              <w:rPr>
                <w:color w:val="000000"/>
                <w:sz w:val="24"/>
                <w:szCs w:val="24"/>
                <w:lang w:eastAsia="vi-VN"/>
              </w:rPr>
            </w:pPr>
            <w:r w:rsidRPr="006C0B16">
              <w:rPr>
                <w:color w:val="000000"/>
                <w:sz w:val="24"/>
                <w:szCs w:val="24"/>
                <w:lang w:eastAsia="vi-VN"/>
              </w:rPr>
              <w:t xml:space="preserve">- Thư </w:t>
            </w:r>
            <w:proofErr w:type="spellStart"/>
            <w:r w:rsidRPr="006C0B16">
              <w:rPr>
                <w:color w:val="000000"/>
                <w:sz w:val="24"/>
                <w:szCs w:val="24"/>
                <w:lang w:eastAsia="vi-VN"/>
              </w:rPr>
              <w:t>mời</w:t>
            </w:r>
            <w:proofErr w:type="spellEnd"/>
            <w:r w:rsidRPr="006C0B16">
              <w:rPr>
                <w:color w:val="000000"/>
                <w:sz w:val="24"/>
                <w:szCs w:val="24"/>
                <w:lang w:eastAsia="vi-VN"/>
              </w:rPr>
              <w:t>/</w:t>
            </w:r>
            <w:proofErr w:type="spellStart"/>
            <w:r w:rsidRPr="006C0B16">
              <w:rPr>
                <w:color w:val="000000"/>
                <w:sz w:val="24"/>
                <w:szCs w:val="24"/>
                <w:lang w:eastAsia="vi-VN"/>
              </w:rPr>
              <w:t>kế</w:t>
            </w:r>
            <w:proofErr w:type="spellEnd"/>
            <w:r w:rsidRPr="006C0B16">
              <w:rPr>
                <w:color w:val="000000"/>
                <w:sz w:val="24"/>
                <w:szCs w:val="24"/>
                <w:lang w:eastAsia="vi-VN"/>
              </w:rPr>
              <w:t xml:space="preserve"> </w:t>
            </w:r>
            <w:proofErr w:type="spellStart"/>
            <w:r w:rsidRPr="006C0B16">
              <w:rPr>
                <w:color w:val="000000"/>
                <w:sz w:val="24"/>
                <w:szCs w:val="24"/>
                <w:lang w:eastAsia="vi-VN"/>
              </w:rPr>
              <w:t>hoạch</w:t>
            </w:r>
            <w:proofErr w:type="spellEnd"/>
            <w:r w:rsidRPr="006C0B16">
              <w:rPr>
                <w:color w:val="000000"/>
                <w:sz w:val="24"/>
                <w:szCs w:val="24"/>
                <w:lang w:eastAsia="vi-VN"/>
              </w:rPr>
              <w:t>/</w:t>
            </w:r>
            <w:proofErr w:type="spellStart"/>
            <w:r w:rsidRPr="006C0B16">
              <w:rPr>
                <w:color w:val="000000"/>
                <w:sz w:val="24"/>
                <w:szCs w:val="24"/>
                <w:lang w:eastAsia="vi-VN"/>
              </w:rPr>
              <w:t>thông</w:t>
            </w:r>
            <w:proofErr w:type="spellEnd"/>
            <w:r w:rsidRPr="006C0B16">
              <w:rPr>
                <w:color w:val="000000"/>
                <w:sz w:val="24"/>
                <w:szCs w:val="24"/>
                <w:lang w:eastAsia="vi-VN"/>
              </w:rPr>
              <w:t xml:space="preserve"> </w:t>
            </w:r>
            <w:proofErr w:type="spellStart"/>
            <w:r w:rsidRPr="006C0B16">
              <w:rPr>
                <w:color w:val="000000"/>
                <w:sz w:val="24"/>
                <w:szCs w:val="24"/>
                <w:lang w:eastAsia="vi-VN"/>
              </w:rPr>
              <w:t>báo</w:t>
            </w:r>
            <w:proofErr w:type="spellEnd"/>
            <w:r w:rsidRPr="006C0B16">
              <w:rPr>
                <w:color w:val="000000"/>
                <w:sz w:val="24"/>
                <w:szCs w:val="24"/>
                <w:lang w:eastAsia="vi-VN"/>
              </w:rPr>
              <w:t>/</w:t>
            </w:r>
            <w:proofErr w:type="spellStart"/>
            <w:r w:rsidRPr="006C0B16">
              <w:rPr>
                <w:color w:val="000000"/>
                <w:sz w:val="24"/>
                <w:szCs w:val="24"/>
                <w:lang w:eastAsia="vi-VN"/>
              </w:rPr>
              <w:t>triệu</w:t>
            </w:r>
            <w:proofErr w:type="spellEnd"/>
            <w:r w:rsidRPr="006C0B16">
              <w:rPr>
                <w:color w:val="000000"/>
                <w:sz w:val="24"/>
                <w:szCs w:val="24"/>
                <w:lang w:eastAsia="vi-VN"/>
              </w:rPr>
              <w:t xml:space="preserve"> </w:t>
            </w:r>
            <w:proofErr w:type="spellStart"/>
            <w:r w:rsidRPr="006C0B16">
              <w:rPr>
                <w:color w:val="000000"/>
                <w:sz w:val="24"/>
                <w:szCs w:val="24"/>
                <w:lang w:eastAsia="vi-VN"/>
              </w:rPr>
              <w:t>tập</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bpt</w:t>
            </w:r>
            <w:proofErr w:type="spellEnd"/>
            <w:r w:rsidRPr="006C0B16">
              <w:rPr>
                <w:i/>
                <w:color w:val="000000"/>
                <w:sz w:val="24"/>
                <w:szCs w:val="24"/>
                <w:lang w:eastAsia="vi-VN"/>
              </w:rPr>
              <w:t>)</w:t>
            </w:r>
          </w:p>
          <w:p w14:paraId="5360EC3D" w14:textId="77777777" w:rsidR="0016339B" w:rsidRPr="006C0B16" w:rsidRDefault="0016339B" w:rsidP="0016339B">
            <w:pPr>
              <w:rPr>
                <w:color w:val="000000"/>
                <w:spacing w:val="-6"/>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pacing w:val="-6"/>
                <w:sz w:val="24"/>
                <w:szCs w:val="24"/>
                <w:lang w:eastAsia="vi-VN"/>
              </w:rPr>
              <w:t>công</w:t>
            </w:r>
            <w:proofErr w:type="spellEnd"/>
            <w:r w:rsidRPr="006C0B16">
              <w:rPr>
                <w:color w:val="000000"/>
                <w:spacing w:val="-6"/>
                <w:sz w:val="24"/>
                <w:szCs w:val="24"/>
                <w:lang w:eastAsia="vi-VN"/>
              </w:rPr>
              <w:t xml:space="preserve"> </w:t>
            </w:r>
            <w:proofErr w:type="spellStart"/>
            <w:r w:rsidRPr="006C0B16">
              <w:rPr>
                <w:color w:val="000000"/>
                <w:spacing w:val="-6"/>
                <w:sz w:val="24"/>
                <w:szCs w:val="24"/>
                <w:lang w:eastAsia="vi-VN"/>
              </w:rPr>
              <w:t>tác</w:t>
            </w:r>
            <w:proofErr w:type="spellEnd"/>
            <w:r w:rsidRPr="006C0B16">
              <w:rPr>
                <w:color w:val="000000"/>
                <w:spacing w:val="-6"/>
                <w:sz w:val="24"/>
                <w:szCs w:val="24"/>
                <w:lang w:eastAsia="vi-VN"/>
              </w:rPr>
              <w:t xml:space="preserve"> </w:t>
            </w:r>
            <w:r w:rsidRPr="006C0B16">
              <w:rPr>
                <w:i/>
                <w:color w:val="000000"/>
                <w:spacing w:val="-6"/>
                <w:sz w:val="24"/>
                <w:szCs w:val="24"/>
                <w:lang w:eastAsia="vi-VN"/>
              </w:rPr>
              <w:t>(</w:t>
            </w:r>
            <w:proofErr w:type="spellStart"/>
            <w:r w:rsidRPr="006C0B16">
              <w:rPr>
                <w:i/>
                <w:color w:val="000000"/>
                <w:spacing w:val="-6"/>
                <w:sz w:val="24"/>
                <w:szCs w:val="24"/>
                <w:lang w:eastAsia="vi-VN"/>
              </w:rPr>
              <w:t>bpt</w:t>
            </w:r>
            <w:proofErr w:type="spellEnd"/>
            <w:r w:rsidRPr="006C0B16">
              <w:rPr>
                <w:i/>
                <w:color w:val="000000"/>
                <w:spacing w:val="-6"/>
                <w:sz w:val="24"/>
                <w:szCs w:val="24"/>
                <w:lang w:eastAsia="vi-VN"/>
              </w:rPr>
              <w:t>)</w:t>
            </w:r>
          </w:p>
          <w:p w14:paraId="4853C4A4" w14:textId="77777777" w:rsidR="00A369B3" w:rsidRPr="006C0B16" w:rsidRDefault="008E3E80" w:rsidP="004B73AE">
            <w:pPr>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Tờ</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Pr="006C0B16">
              <w:rPr>
                <w:color w:val="000000"/>
                <w:sz w:val="24"/>
                <w:szCs w:val="24"/>
                <w:lang w:eastAsia="vi-VN"/>
              </w:rPr>
              <w:t>xin</w:t>
            </w:r>
            <w:proofErr w:type="spellEnd"/>
            <w:r w:rsidR="0016339B" w:rsidRPr="006C0B16">
              <w:rPr>
                <w:color w:val="000000"/>
                <w:sz w:val="24"/>
                <w:szCs w:val="24"/>
                <w:lang w:eastAsia="vi-VN"/>
              </w:rPr>
              <w:t xml:space="preserve">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tác</w:t>
            </w:r>
            <w:proofErr w:type="spellEnd"/>
            <w:r w:rsidRPr="006C0B16">
              <w:rPr>
                <w:color w:val="000000"/>
                <w:sz w:val="24"/>
                <w:szCs w:val="24"/>
                <w:lang w:eastAsia="vi-VN"/>
              </w:rPr>
              <w:t xml:space="preserve"> </w:t>
            </w:r>
            <w:proofErr w:type="spellStart"/>
            <w:r w:rsidRPr="006C0B16">
              <w:rPr>
                <w:color w:val="000000"/>
                <w:sz w:val="24"/>
                <w:szCs w:val="24"/>
                <w:lang w:eastAsia="vi-VN"/>
              </w:rPr>
              <w:t>bằng</w:t>
            </w:r>
            <w:proofErr w:type="spellEnd"/>
            <w:r w:rsidRPr="006C0B16">
              <w:rPr>
                <w:color w:val="000000"/>
                <w:sz w:val="24"/>
                <w:szCs w:val="24"/>
                <w:lang w:eastAsia="vi-VN"/>
              </w:rPr>
              <w:t xml:space="preserve"> </w:t>
            </w:r>
            <w:proofErr w:type="spellStart"/>
            <w:r w:rsidRPr="006C0B16">
              <w:rPr>
                <w:color w:val="000000"/>
                <w:sz w:val="24"/>
                <w:szCs w:val="24"/>
                <w:lang w:eastAsia="vi-VN"/>
              </w:rPr>
              <w:t>phương</w:t>
            </w:r>
            <w:proofErr w:type="spellEnd"/>
            <w:r w:rsidRPr="006C0B16">
              <w:rPr>
                <w:color w:val="000000"/>
                <w:sz w:val="24"/>
                <w:szCs w:val="24"/>
                <w:lang w:eastAsia="vi-VN"/>
              </w:rPr>
              <w:t xml:space="preserve"> </w:t>
            </w:r>
            <w:proofErr w:type="spellStart"/>
            <w:r w:rsidRPr="006C0B16">
              <w:rPr>
                <w:color w:val="000000"/>
                <w:sz w:val="24"/>
                <w:szCs w:val="24"/>
                <w:lang w:eastAsia="vi-VN"/>
              </w:rPr>
              <w:t>tiện</w:t>
            </w:r>
            <w:proofErr w:type="spellEnd"/>
            <w:r w:rsidRPr="006C0B16">
              <w:rPr>
                <w:color w:val="000000"/>
                <w:sz w:val="24"/>
                <w:szCs w:val="24"/>
                <w:lang w:eastAsia="vi-VN"/>
              </w:rPr>
              <w:t xml:space="preserve"> </w:t>
            </w:r>
            <w:proofErr w:type="spellStart"/>
            <w:r w:rsidR="0016339B" w:rsidRPr="006C0B16">
              <w:rPr>
                <w:color w:val="000000"/>
                <w:sz w:val="24"/>
                <w:szCs w:val="24"/>
                <w:lang w:eastAsia="vi-VN"/>
              </w:rPr>
              <w:t>máy</w:t>
            </w:r>
            <w:proofErr w:type="spellEnd"/>
            <w:r w:rsidR="0016339B" w:rsidRPr="006C0B16">
              <w:rPr>
                <w:color w:val="000000"/>
                <w:sz w:val="24"/>
                <w:szCs w:val="24"/>
                <w:lang w:eastAsia="vi-VN"/>
              </w:rPr>
              <w:t xml:space="preserve"> bay </w:t>
            </w:r>
            <w:r w:rsidR="0016339B" w:rsidRPr="006C0B16">
              <w:rPr>
                <w:i/>
                <w:color w:val="000000"/>
                <w:sz w:val="24"/>
                <w:szCs w:val="24"/>
                <w:lang w:eastAsia="vi-VN"/>
              </w:rPr>
              <w:t>(</w:t>
            </w:r>
            <w:proofErr w:type="spellStart"/>
            <w:r w:rsidR="0016339B" w:rsidRPr="006C0B16">
              <w:rPr>
                <w:i/>
                <w:color w:val="000000"/>
                <w:sz w:val="24"/>
                <w:szCs w:val="24"/>
                <w:lang w:eastAsia="vi-VN"/>
              </w:rPr>
              <w:t>nếu</w:t>
            </w:r>
            <w:proofErr w:type="spellEnd"/>
            <w:r w:rsidR="0016339B" w:rsidRPr="006C0B16">
              <w:rPr>
                <w:i/>
                <w:color w:val="000000"/>
                <w:sz w:val="24"/>
                <w:szCs w:val="24"/>
                <w:lang w:eastAsia="vi-VN"/>
              </w:rPr>
              <w:t xml:space="preserve"> </w:t>
            </w:r>
            <w:proofErr w:type="spellStart"/>
            <w:r w:rsidR="0016339B" w:rsidRPr="006C0B16">
              <w:rPr>
                <w:i/>
                <w:color w:val="000000"/>
                <w:sz w:val="24"/>
                <w:szCs w:val="24"/>
                <w:lang w:eastAsia="vi-VN"/>
              </w:rPr>
              <w:t>có</w:t>
            </w:r>
            <w:proofErr w:type="spellEnd"/>
            <w:r w:rsidR="0016339B" w:rsidRPr="006C0B16">
              <w:rPr>
                <w:i/>
                <w:color w:val="000000"/>
                <w:sz w:val="24"/>
                <w:szCs w:val="24"/>
                <w:lang w:eastAsia="vi-V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50AB914F" w14:textId="77777777" w:rsidR="0016339B" w:rsidRPr="006C0B16" w:rsidRDefault="00496CD3" w:rsidP="00682248">
            <w:pPr>
              <w:widowControl w:val="0"/>
              <w:jc w:val="center"/>
              <w:rPr>
                <w:iCs/>
                <w:color w:val="000000"/>
                <w:sz w:val="24"/>
                <w:szCs w:val="24"/>
                <w:lang w:val="en"/>
              </w:rPr>
            </w:pPr>
            <w:proofErr w:type="spellStart"/>
            <w:r w:rsidRPr="006C0B16">
              <w:rPr>
                <w:i/>
                <w:color w:val="000000"/>
                <w:kern w:val="28"/>
                <w:sz w:val="24"/>
                <w:szCs w:val="24"/>
                <w:lang w:val="en"/>
              </w:rPr>
              <w:t>Khoản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mua</w:t>
            </w:r>
            <w:proofErr w:type="spellEnd"/>
            <w:r w:rsidRPr="006C0B16">
              <w:rPr>
                <w:i/>
                <w:color w:val="000000"/>
                <w:kern w:val="28"/>
                <w:sz w:val="24"/>
                <w:szCs w:val="24"/>
                <w:lang w:val="en"/>
              </w:rPr>
              <w:t xml:space="preserve"> có </w:t>
            </w:r>
            <w:proofErr w:type="spellStart"/>
            <w:r w:rsidRPr="006C0B16">
              <w:rPr>
                <w:i/>
                <w:color w:val="000000"/>
                <w:kern w:val="28"/>
                <w:sz w:val="24"/>
                <w:szCs w:val="24"/>
                <w:lang w:val="en"/>
              </w:rPr>
              <w:t>gia</w:t>
            </w:r>
            <w:proofErr w:type="spellEnd"/>
            <w:r w:rsidRPr="006C0B16">
              <w:rPr>
                <w:i/>
                <w:color w:val="000000"/>
                <w:kern w:val="28"/>
                <w:sz w:val="24"/>
                <w:szCs w:val="24"/>
                <w:lang w:val="en"/>
              </w:rPr>
              <w:t xml:space="preserve">́ trị </w:t>
            </w:r>
            <w:proofErr w:type="spellStart"/>
            <w:r w:rsidRPr="006C0B16">
              <w:rPr>
                <w:i/>
                <w:color w:val="000000"/>
                <w:kern w:val="28"/>
                <w:sz w:val="24"/>
                <w:szCs w:val="24"/>
                <w:lang w:val="en"/>
              </w:rPr>
              <w:t>dưới</w:t>
            </w:r>
            <w:proofErr w:type="spellEnd"/>
            <w:r w:rsidRPr="006C0B16">
              <w:rPr>
                <w:i/>
                <w:color w:val="000000"/>
                <w:kern w:val="28"/>
                <w:sz w:val="24"/>
                <w:szCs w:val="24"/>
                <w:lang w:val="en"/>
              </w:rPr>
              <w:t xml:space="preserve"> 5 </w:t>
            </w:r>
            <w:proofErr w:type="spellStart"/>
            <w:r w:rsidRPr="006C0B16">
              <w:rPr>
                <w:i/>
                <w:color w:val="000000"/>
                <w:kern w:val="28"/>
                <w:sz w:val="24"/>
                <w:szCs w:val="24"/>
                <w:lang w:val="en"/>
              </w:rPr>
              <w:t>triệu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được</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ứng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bằng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mặt</w:t>
            </w:r>
            <w:proofErr w:type="spellEnd"/>
          </w:p>
        </w:tc>
      </w:tr>
      <w:tr w:rsidR="00496CD3" w:rsidRPr="006C0B16" w14:paraId="643043B8"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745A65" w14:textId="77777777" w:rsidR="00496CD3" w:rsidRPr="006C0B16" w:rsidRDefault="00496CD3"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9BC9F18" w14:textId="77777777" w:rsidR="00496CD3" w:rsidRPr="006C0B16" w:rsidRDefault="00496CD3" w:rsidP="00496CD3">
            <w:pPr>
              <w:widowControl w:val="0"/>
              <w:rPr>
                <w:iCs/>
                <w:color w:val="000000"/>
                <w:sz w:val="24"/>
                <w:szCs w:val="24"/>
                <w:lang w:val="en"/>
              </w:rPr>
            </w:pPr>
            <w:r w:rsidRPr="006C0B16">
              <w:rPr>
                <w:color w:val="000000"/>
                <w:sz w:val="24"/>
                <w:szCs w:val="24"/>
                <w:lang w:eastAsia="vi-VN"/>
              </w:rPr>
              <w:t xml:space="preserve">Thanh </w:t>
            </w:r>
            <w:proofErr w:type="spellStart"/>
            <w:r w:rsidRPr="006C0B16">
              <w:rPr>
                <w:color w:val="000000"/>
                <w:sz w:val="24"/>
                <w:szCs w:val="24"/>
                <w:lang w:eastAsia="vi-VN"/>
              </w:rPr>
              <w:t>toán</w:t>
            </w:r>
            <w:proofErr w:type="spellEnd"/>
            <w:r w:rsidRPr="006C0B16">
              <w:rPr>
                <w:color w:val="000000"/>
                <w:sz w:val="24"/>
                <w:szCs w:val="24"/>
                <w:lang w:eastAsia="vi-VN"/>
              </w:rPr>
              <w:t xml:space="preserve">/Thanh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r>
      <w:tr w:rsidR="00496CD3" w:rsidRPr="006C0B16" w14:paraId="3BD707CB"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AA2C82E" w14:textId="77777777" w:rsidR="00496CD3" w:rsidRPr="006C0B16" w:rsidRDefault="00496CD3" w:rsidP="004B73AE">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E65A7D" w14:textId="77777777" w:rsidR="00496CD3" w:rsidRPr="006C0B16" w:rsidRDefault="00496CD3" w:rsidP="004B73AE">
            <w:pPr>
              <w:rPr>
                <w:color w:val="000000"/>
                <w:sz w:val="24"/>
                <w:szCs w:val="24"/>
              </w:rPr>
            </w:pPr>
            <w:r w:rsidRPr="006C0B16">
              <w:rPr>
                <w:color w:val="000000"/>
                <w:sz w:val="24"/>
                <w:szCs w:val="24"/>
                <w:lang w:eastAsia="vi-VN"/>
              </w:rPr>
              <w:t xml:space="preserve">Phụ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lưu</w:t>
            </w:r>
            <w:proofErr w:type="spellEnd"/>
            <w:r w:rsidRPr="006C0B16">
              <w:rPr>
                <w:color w:val="000000"/>
                <w:sz w:val="24"/>
                <w:szCs w:val="24"/>
                <w:lang w:eastAsia="vi-VN"/>
              </w:rPr>
              <w:t xml:space="preserve"> </w:t>
            </w:r>
            <w:proofErr w:type="spellStart"/>
            <w:r w:rsidRPr="006C0B16">
              <w:rPr>
                <w:color w:val="000000"/>
                <w:sz w:val="24"/>
                <w:szCs w:val="24"/>
                <w:lang w:eastAsia="vi-VN"/>
              </w:rPr>
              <w:t>tru</w:t>
            </w:r>
            <w:proofErr w:type="spellEnd"/>
            <w:r w:rsidRPr="006C0B16">
              <w:rPr>
                <w:color w:val="000000"/>
                <w:sz w:val="24"/>
                <w:szCs w:val="24"/>
                <w:lang w:eastAsia="vi-VN"/>
              </w:rPr>
              <w:t xml:space="preserve">́, </w:t>
            </w:r>
            <w:proofErr w:type="spellStart"/>
            <w:r w:rsidRPr="006C0B16">
              <w:rPr>
                <w:color w:val="000000"/>
                <w:sz w:val="24"/>
                <w:szCs w:val="24"/>
                <w:lang w:eastAsia="vi-VN"/>
              </w:rPr>
              <w:t>cước</w:t>
            </w:r>
            <w:proofErr w:type="spellEnd"/>
            <w:r w:rsidRPr="006C0B16">
              <w:rPr>
                <w:color w:val="000000"/>
                <w:sz w:val="24"/>
                <w:szCs w:val="24"/>
                <w:lang w:eastAsia="vi-VN"/>
              </w:rPr>
              <w:t xml:space="preserve"> phí taxi,</w:t>
            </w:r>
            <w:r w:rsidR="003469AE" w:rsidRPr="006C0B16">
              <w:rPr>
                <w:color w:val="000000"/>
                <w:sz w:val="24"/>
                <w:szCs w:val="24"/>
                <w:lang w:eastAsia="vi-VN"/>
              </w:rPr>
              <w:t xml:space="preserve"> </w:t>
            </w:r>
            <w:proofErr w:type="spellStart"/>
            <w:r w:rsidR="003469AE" w:rsidRPr="006C0B16">
              <w:rPr>
                <w:color w:val="000000"/>
                <w:sz w:val="24"/>
                <w:szCs w:val="24"/>
                <w:lang w:eastAsia="vi-VN"/>
              </w:rPr>
              <w:t>dịch</w:t>
            </w:r>
            <w:proofErr w:type="spellEnd"/>
            <w:r w:rsidR="003469AE" w:rsidRPr="006C0B16">
              <w:rPr>
                <w:color w:val="000000"/>
                <w:sz w:val="24"/>
                <w:szCs w:val="24"/>
                <w:lang w:eastAsia="vi-VN"/>
              </w:rPr>
              <w:t xml:space="preserve"> vụ </w:t>
            </w:r>
            <w:proofErr w:type="spellStart"/>
            <w:r w:rsidR="003469AE" w:rsidRPr="006C0B16">
              <w:rPr>
                <w:color w:val="000000"/>
                <w:sz w:val="24"/>
                <w:szCs w:val="24"/>
                <w:lang w:eastAsia="vi-VN"/>
              </w:rPr>
              <w:t>đi</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lại</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công</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cộng</w:t>
            </w:r>
            <w:proofErr w:type="spellEnd"/>
            <w:r w:rsidR="003469AE" w:rsidRPr="006C0B16">
              <w:rPr>
                <w:color w:val="000000"/>
                <w:sz w:val="24"/>
                <w:szCs w:val="24"/>
                <w:lang w:eastAsia="vi-VN"/>
              </w:rPr>
              <w:t>,</w:t>
            </w:r>
            <w:r w:rsidRPr="006C0B16">
              <w:rPr>
                <w:color w:val="000000"/>
                <w:sz w:val="24"/>
                <w:szCs w:val="24"/>
                <w:lang w:eastAsia="vi-VN"/>
              </w:rPr>
              <w:t xml:space="preserve"> </w:t>
            </w:r>
            <w:proofErr w:type="spellStart"/>
            <w:r w:rsidRPr="006C0B16">
              <w:rPr>
                <w:color w:val="000000"/>
                <w:sz w:val="24"/>
                <w:szCs w:val="24"/>
                <w:lang w:eastAsia="vi-VN"/>
              </w:rPr>
              <w:t>tiền</w:t>
            </w:r>
            <w:proofErr w:type="spellEnd"/>
            <w:r w:rsidRPr="006C0B16">
              <w:rPr>
                <w:color w:val="000000"/>
                <w:sz w:val="24"/>
                <w:szCs w:val="24"/>
                <w:lang w:eastAsia="vi-VN"/>
              </w:rPr>
              <w:t xml:space="preserve"> </w:t>
            </w:r>
            <w:proofErr w:type="spellStart"/>
            <w:r w:rsidRPr="006C0B16">
              <w:rPr>
                <w:color w:val="000000"/>
                <w:sz w:val="24"/>
                <w:szCs w:val="24"/>
                <w:lang w:eastAsia="vi-VN"/>
              </w:rPr>
              <w:t>thuê</w:t>
            </w:r>
            <w:proofErr w:type="spellEnd"/>
            <w:r w:rsidRPr="006C0B16">
              <w:rPr>
                <w:color w:val="000000"/>
                <w:sz w:val="24"/>
                <w:szCs w:val="24"/>
                <w:lang w:eastAsia="vi-VN"/>
              </w:rPr>
              <w:t xml:space="preserve"> </w:t>
            </w:r>
            <w:proofErr w:type="spellStart"/>
            <w:r w:rsidRPr="006C0B16">
              <w:rPr>
                <w:color w:val="000000"/>
                <w:sz w:val="24"/>
                <w:szCs w:val="24"/>
                <w:lang w:eastAsia="vi-VN"/>
              </w:rPr>
              <w:t>phòng</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w:t>
            </w:r>
            <w:proofErr w:type="spellStart"/>
            <w:r w:rsidRPr="006C0B16">
              <w:rPr>
                <w:color w:val="000000"/>
                <w:sz w:val="24"/>
                <w:szCs w:val="24"/>
                <w:lang w:eastAsia="vi-VN"/>
              </w:rPr>
              <w:t>hình</w:t>
            </w:r>
            <w:proofErr w:type="spellEnd"/>
            <w:r w:rsidRPr="006C0B16">
              <w:rPr>
                <w:color w:val="000000"/>
                <w:sz w:val="24"/>
                <w:szCs w:val="24"/>
                <w:lang w:eastAsia="vi-VN"/>
              </w:rPr>
              <w:t xml:space="preserve"> </w:t>
            </w:r>
            <w:proofErr w:type="spellStart"/>
            <w:r w:rsidRPr="006C0B16">
              <w:rPr>
                <w:color w:val="000000"/>
                <w:sz w:val="24"/>
                <w:szCs w:val="24"/>
                <w:lang w:eastAsia="vi-VN"/>
              </w:rPr>
              <w:t>thức</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các</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chi </w:t>
            </w:r>
            <w:proofErr w:type="spellStart"/>
            <w:r w:rsidRPr="006C0B16">
              <w:rPr>
                <w:color w:val="000000"/>
                <w:sz w:val="24"/>
                <w:szCs w:val="24"/>
                <w:lang w:eastAsia="vi-VN"/>
              </w:rPr>
              <w:t>khác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D2A35B7" w14:textId="77777777" w:rsidR="00496CD3" w:rsidRPr="006C0B16" w:rsidRDefault="00496CD3" w:rsidP="004B73AE">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Giấy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đề</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nghị</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175B9230" w14:textId="77777777" w:rsidR="00496CD3" w:rsidRPr="006C0B16" w:rsidRDefault="00496CD3" w:rsidP="004B73AE">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Dự</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trù</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phí</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được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duyệt</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bpt</w:t>
            </w:r>
            <w:proofErr w:type="spellEnd"/>
            <w:r w:rsidRPr="006C0B16">
              <w:rPr>
                <w:i/>
                <w:color w:val="000000"/>
                <w:kern w:val="28"/>
                <w:sz w:val="24"/>
                <w:szCs w:val="24"/>
                <w:lang w:val="en"/>
              </w:rPr>
              <w:t>)</w:t>
            </w:r>
          </w:p>
          <w:p w14:paraId="2F03F3B6" w14:textId="77777777" w:rsidR="00496CD3" w:rsidRPr="006C0B16" w:rsidRDefault="00496CD3" w:rsidP="004B73AE">
            <w:pPr>
              <w:widowControl w:val="0"/>
              <w:rPr>
                <w:color w:val="000000"/>
                <w:kern w:val="28"/>
                <w:sz w:val="24"/>
                <w:szCs w:val="24"/>
                <w:lang w:val="en"/>
              </w:rPr>
            </w:pPr>
            <w:r w:rsidRPr="006C0B16">
              <w:rPr>
                <w:color w:val="000000"/>
                <w:kern w:val="28"/>
                <w:sz w:val="24"/>
                <w:szCs w:val="24"/>
                <w:lang w:val="en"/>
              </w:rPr>
              <w:t xml:space="preserve">- Thư </w:t>
            </w:r>
            <w:proofErr w:type="spellStart"/>
            <w:r w:rsidRPr="006C0B16">
              <w:rPr>
                <w:color w:val="000000"/>
                <w:kern w:val="28"/>
                <w:sz w:val="24"/>
                <w:szCs w:val="24"/>
                <w:lang w:val="en"/>
              </w:rPr>
              <w:t>mời</w:t>
            </w:r>
            <w:proofErr w:type="spellEnd"/>
            <w:r w:rsidRPr="006C0B16">
              <w:rPr>
                <w:color w:val="000000"/>
                <w:kern w:val="28"/>
                <w:sz w:val="24"/>
                <w:szCs w:val="24"/>
                <w:lang w:val="en"/>
              </w:rPr>
              <w:t>/</w:t>
            </w:r>
            <w:proofErr w:type="spellStart"/>
            <w:r w:rsidRPr="006C0B16">
              <w:rPr>
                <w:color w:val="000000"/>
                <w:kern w:val="28"/>
                <w:sz w:val="24"/>
                <w:szCs w:val="24"/>
                <w:lang w:val="en"/>
              </w:rPr>
              <w:t>kế</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hoạch</w:t>
            </w:r>
            <w:proofErr w:type="spellEnd"/>
            <w:r w:rsidRPr="006C0B16">
              <w:rPr>
                <w:color w:val="000000"/>
                <w:kern w:val="28"/>
                <w:sz w:val="24"/>
                <w:szCs w:val="24"/>
                <w:lang w:val="en"/>
              </w:rPr>
              <w:t>/</w:t>
            </w:r>
            <w:proofErr w:type="spellStart"/>
            <w:r w:rsidRPr="006C0B16">
              <w:rPr>
                <w:color w:val="000000"/>
                <w:kern w:val="28"/>
                <w:sz w:val="24"/>
                <w:szCs w:val="24"/>
                <w:lang w:val="en"/>
              </w:rPr>
              <w:t>thông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báo</w:t>
            </w:r>
            <w:proofErr w:type="spellEnd"/>
            <w:r w:rsidRPr="006C0B16">
              <w:rPr>
                <w:color w:val="000000"/>
                <w:kern w:val="28"/>
                <w:sz w:val="24"/>
                <w:szCs w:val="24"/>
                <w:lang w:val="en"/>
              </w:rPr>
              <w:t>/</w:t>
            </w:r>
            <w:proofErr w:type="spellStart"/>
            <w:r w:rsidRPr="006C0B16">
              <w:rPr>
                <w:color w:val="000000"/>
                <w:kern w:val="28"/>
                <w:sz w:val="24"/>
                <w:szCs w:val="24"/>
                <w:lang w:val="en"/>
              </w:rPr>
              <w:t>triệu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tập</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bg</w:t>
            </w:r>
            <w:proofErr w:type="spellEnd"/>
            <w:r w:rsidRPr="006C0B16">
              <w:rPr>
                <w:i/>
                <w:color w:val="000000"/>
                <w:kern w:val="28"/>
                <w:sz w:val="24"/>
                <w:szCs w:val="24"/>
                <w:lang w:val="en"/>
              </w:rPr>
              <w:t>)</w:t>
            </w:r>
          </w:p>
          <w:p w14:paraId="45A95067" w14:textId="77777777" w:rsidR="00496CD3" w:rsidRPr="006C0B16" w:rsidRDefault="00496CD3" w:rsidP="004B73AE">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Quyết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định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cử</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bộ</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tác</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bg</w:t>
            </w:r>
            <w:proofErr w:type="spellEnd"/>
            <w:r w:rsidRPr="006C0B16">
              <w:rPr>
                <w:i/>
                <w:color w:val="000000"/>
                <w:kern w:val="28"/>
                <w:sz w:val="24"/>
                <w:szCs w:val="24"/>
                <w:lang w:val="en"/>
              </w:rPr>
              <w:t>)</w:t>
            </w:r>
          </w:p>
          <w:p w14:paraId="0B7E5D9B" w14:textId="77777777" w:rsidR="00496CD3" w:rsidRPr="006C0B16" w:rsidRDefault="00496CD3" w:rsidP="00496CD3">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phụ</w:t>
            </w:r>
            <w:proofErr w:type="spellEnd"/>
            <w:r w:rsidRPr="006C0B16">
              <w:rPr>
                <w:color w:val="000000"/>
                <w:sz w:val="24"/>
                <w:szCs w:val="24"/>
                <w:lang w:eastAsia="vi-VN"/>
              </w:rPr>
              <w:t xml:space="preserve"> </w:t>
            </w:r>
            <w:proofErr w:type="spellStart"/>
            <w:r w:rsidRPr="006C0B16">
              <w:rPr>
                <w:color w:val="000000"/>
                <w:sz w:val="24"/>
                <w:szCs w:val="24"/>
                <w:lang w:eastAsia="vi-VN"/>
              </w:rPr>
              <w:t>cấp</w:t>
            </w:r>
            <w:proofErr w:type="spellEnd"/>
            <w:r w:rsidRPr="006C0B16">
              <w:rPr>
                <w:color w:val="000000"/>
                <w:sz w:val="24"/>
                <w:szCs w:val="24"/>
                <w:lang w:eastAsia="vi-VN"/>
              </w:rPr>
              <w:t xml:space="preserve"> </w:t>
            </w:r>
            <w:proofErr w:type="spellStart"/>
            <w:r w:rsidRPr="006C0B16">
              <w:rPr>
                <w:color w:val="000000"/>
                <w:sz w:val="24"/>
                <w:szCs w:val="24"/>
                <w:lang w:eastAsia="vi-VN"/>
              </w:rPr>
              <w:t>lưu</w:t>
            </w:r>
            <w:proofErr w:type="spellEnd"/>
            <w:r w:rsidRPr="006C0B16">
              <w:rPr>
                <w:color w:val="000000"/>
                <w:sz w:val="24"/>
                <w:szCs w:val="24"/>
                <w:lang w:eastAsia="vi-VN"/>
              </w:rPr>
              <w:t xml:space="preserve"> </w:t>
            </w:r>
            <w:proofErr w:type="spellStart"/>
            <w:r w:rsidRPr="006C0B16">
              <w:rPr>
                <w:color w:val="000000"/>
                <w:sz w:val="24"/>
                <w:szCs w:val="24"/>
                <w:lang w:eastAsia="vi-VN"/>
              </w:rPr>
              <w:t>trú</w:t>
            </w:r>
            <w:proofErr w:type="spellEnd"/>
          </w:p>
          <w:p w14:paraId="09D9C327" w14:textId="77777777" w:rsidR="00496CD3" w:rsidRPr="006C0B16" w:rsidRDefault="00496CD3" w:rsidP="00496CD3">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z w:val="24"/>
                <w:szCs w:val="24"/>
                <w:lang w:eastAsia="vi-VN"/>
              </w:rPr>
              <w:t>đường</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 xml:space="preserve"> </w:t>
            </w:r>
            <w:proofErr w:type="spellStart"/>
            <w:r w:rsidRPr="006C0B16">
              <w:rPr>
                <w:color w:val="000000"/>
                <w:sz w:val="24"/>
                <w:szCs w:val="24"/>
                <w:lang w:eastAsia="vi-VN"/>
              </w:rPr>
              <w:t>xác</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của</w:t>
            </w:r>
            <w:proofErr w:type="spellEnd"/>
            <w:r w:rsidRPr="006C0B16">
              <w:rPr>
                <w:color w:val="000000"/>
                <w:sz w:val="24"/>
                <w:szCs w:val="24"/>
                <w:lang w:eastAsia="vi-VN"/>
              </w:rPr>
              <w:t xml:space="preserve"> </w:t>
            </w:r>
            <w:proofErr w:type="spellStart"/>
            <w:r w:rsidRPr="006C0B16">
              <w:rPr>
                <w:color w:val="000000"/>
                <w:sz w:val="24"/>
                <w:szCs w:val="24"/>
                <w:lang w:eastAsia="vi-VN"/>
              </w:rPr>
              <w:t>nơi</w:t>
            </w:r>
            <w:proofErr w:type="spellEnd"/>
            <w:r w:rsidRPr="006C0B16">
              <w:rPr>
                <w:color w:val="000000"/>
                <w:sz w:val="24"/>
                <w:szCs w:val="24"/>
                <w:lang w:eastAsia="vi-VN"/>
              </w:rPr>
              <w:t xml:space="preserve"> </w:t>
            </w:r>
            <w:proofErr w:type="spellStart"/>
            <w:r w:rsidRPr="006C0B16">
              <w:rPr>
                <w:color w:val="000000"/>
                <w:sz w:val="24"/>
                <w:szCs w:val="24"/>
                <w:lang w:eastAsia="vi-VN"/>
              </w:rPr>
              <w:t>đến</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tác</w:t>
            </w:r>
            <w:proofErr w:type="spellEnd"/>
          </w:p>
          <w:p w14:paraId="0220595B" w14:textId="77777777" w:rsidR="00496CD3" w:rsidRPr="006C0B16" w:rsidRDefault="00496CD3" w:rsidP="00496CD3">
            <w:pPr>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thuê</w:t>
            </w:r>
            <w:proofErr w:type="spellEnd"/>
            <w:r w:rsidRPr="006C0B16">
              <w:rPr>
                <w:color w:val="000000"/>
                <w:sz w:val="24"/>
                <w:szCs w:val="24"/>
                <w:lang w:eastAsia="vi-VN"/>
              </w:rPr>
              <w:t xml:space="preserve"> </w:t>
            </w:r>
            <w:proofErr w:type="spellStart"/>
            <w:r w:rsidRPr="006C0B16">
              <w:rPr>
                <w:color w:val="000000"/>
                <w:sz w:val="24"/>
                <w:szCs w:val="24"/>
                <w:lang w:eastAsia="vi-VN"/>
              </w:rPr>
              <w:t>phòng</w:t>
            </w:r>
            <w:proofErr w:type="spellEnd"/>
            <w:r w:rsidRPr="006C0B16">
              <w:rPr>
                <w:color w:val="000000"/>
                <w:sz w:val="24"/>
                <w:szCs w:val="24"/>
                <w:lang w:eastAsia="vi-VN"/>
              </w:rPr>
              <w:t xml:space="preserve"> </w:t>
            </w:r>
            <w:proofErr w:type="spellStart"/>
            <w:r w:rsidRPr="006C0B16">
              <w:rPr>
                <w:color w:val="000000"/>
                <w:sz w:val="24"/>
                <w:szCs w:val="24"/>
                <w:lang w:eastAsia="vi-VN"/>
              </w:rPr>
              <w:t>nghỉ</w:t>
            </w:r>
            <w:proofErr w:type="spellEnd"/>
          </w:p>
          <w:p w14:paraId="2E10B5A7" w14:textId="77777777" w:rsidR="003469AE" w:rsidRPr="006C0B16" w:rsidRDefault="003469AE" w:rsidP="00496CD3">
            <w:pPr>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lai taxi, </w:t>
            </w:r>
            <w:proofErr w:type="spellStart"/>
            <w:r w:rsidRPr="006C0B16">
              <w:rPr>
                <w:color w:val="000000"/>
                <w:sz w:val="24"/>
                <w:szCs w:val="24"/>
                <w:lang w:eastAsia="vi-VN"/>
              </w:rPr>
              <w:t>cuống</w:t>
            </w:r>
            <w:proofErr w:type="spellEnd"/>
            <w:r w:rsidRPr="006C0B16">
              <w:rPr>
                <w:color w:val="000000"/>
                <w:sz w:val="24"/>
                <w:szCs w:val="24"/>
                <w:lang w:eastAsia="vi-VN"/>
              </w:rPr>
              <w:t xml:space="preserve"> </w:t>
            </w:r>
            <w:proofErr w:type="spellStart"/>
            <w:r w:rsidRPr="006C0B16">
              <w:rPr>
                <w:color w:val="000000"/>
                <w:sz w:val="24"/>
                <w:szCs w:val="24"/>
                <w:lang w:eastAsia="vi-VN"/>
              </w:rPr>
              <w:t>ve</w:t>
            </w:r>
            <w:proofErr w:type="spellEnd"/>
            <w:r w:rsidRPr="006C0B16">
              <w:rPr>
                <w:color w:val="000000"/>
                <w:sz w:val="24"/>
                <w:szCs w:val="24"/>
                <w:lang w:eastAsia="vi-VN"/>
              </w:rPr>
              <w:t xml:space="preserve">́ </w:t>
            </w:r>
            <w:proofErr w:type="spellStart"/>
            <w:r w:rsidRPr="006C0B16">
              <w:rPr>
                <w:color w:val="000000"/>
                <w:sz w:val="24"/>
                <w:szCs w:val="24"/>
                <w:lang w:eastAsia="vi-VN"/>
              </w:rPr>
              <w:t>tàu</w:t>
            </w:r>
            <w:proofErr w:type="spellEnd"/>
            <w:r w:rsidRPr="006C0B16">
              <w:rPr>
                <w:color w:val="000000"/>
                <w:sz w:val="24"/>
                <w:szCs w:val="24"/>
                <w:lang w:eastAsia="vi-VN"/>
              </w:rPr>
              <w:t xml:space="preserve">, </w:t>
            </w:r>
            <w:proofErr w:type="spellStart"/>
            <w:r w:rsidRPr="006C0B16">
              <w:rPr>
                <w:color w:val="000000"/>
                <w:sz w:val="24"/>
                <w:szCs w:val="24"/>
                <w:lang w:eastAsia="vi-VN"/>
              </w:rPr>
              <w:t>ve</w:t>
            </w:r>
            <w:proofErr w:type="spellEnd"/>
            <w:r w:rsidRPr="006C0B16">
              <w:rPr>
                <w:color w:val="000000"/>
                <w:sz w:val="24"/>
                <w:szCs w:val="24"/>
                <w:lang w:eastAsia="vi-VN"/>
              </w:rPr>
              <w:t xml:space="preserve">́ </w:t>
            </w:r>
            <w:proofErr w:type="spellStart"/>
            <w:r w:rsidRPr="006C0B16">
              <w:rPr>
                <w:color w:val="000000"/>
                <w:sz w:val="24"/>
                <w:szCs w:val="24"/>
                <w:lang w:eastAsia="vi-VN"/>
              </w:rPr>
              <w:t>xe</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p w14:paraId="521586FC" w14:textId="77777777" w:rsidR="00496CD3" w:rsidRPr="006C0B16" w:rsidRDefault="00496CD3" w:rsidP="00496CD3">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Phiếu</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w:t>
            </w:r>
            <w:proofErr w:type="spellStart"/>
            <w:r w:rsidRPr="006C0B16">
              <w:rPr>
                <w:color w:val="000000"/>
                <w:sz w:val="24"/>
                <w:szCs w:val="24"/>
                <w:lang w:eastAsia="vi-VN"/>
              </w:rPr>
              <w:t>hóa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các</w:t>
            </w:r>
            <w:proofErr w:type="spellEnd"/>
            <w:r w:rsidRPr="006C0B16">
              <w:rPr>
                <w:color w:val="000000"/>
                <w:sz w:val="24"/>
                <w:szCs w:val="24"/>
                <w:lang w:eastAsia="vi-VN"/>
              </w:rPr>
              <w:t xml:space="preserve"> </w:t>
            </w:r>
            <w:proofErr w:type="spellStart"/>
            <w:r w:rsidRPr="006C0B16">
              <w:rPr>
                <w:color w:val="000000"/>
                <w:sz w:val="24"/>
                <w:szCs w:val="24"/>
                <w:lang w:eastAsia="vi-VN"/>
              </w:rPr>
              <w:t>loại</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dư</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phải</w:t>
            </w:r>
            <w:proofErr w:type="spellEnd"/>
            <w:r w:rsidRPr="006C0B16">
              <w:rPr>
                <w:color w:val="000000"/>
                <w:sz w:val="24"/>
                <w:szCs w:val="24"/>
                <w:lang w:eastAsia="vi-VN"/>
              </w:rPr>
              <w:t xml:space="preserve"> </w:t>
            </w:r>
            <w:proofErr w:type="spellStart"/>
            <w:r w:rsidRPr="006C0B16">
              <w:rPr>
                <w:color w:val="000000"/>
                <w:sz w:val="24"/>
                <w:szCs w:val="24"/>
                <w:lang w:eastAsia="vi-VN"/>
              </w:rPr>
              <w:t>nộp</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w:t>
            </w:r>
            <w:proofErr w:type="spellStart"/>
            <w:r w:rsidRPr="006C0B16">
              <w:rPr>
                <w:color w:val="000000"/>
                <w:sz w:val="24"/>
                <w:szCs w:val="24"/>
                <w:lang w:eastAsia="vi-VN"/>
              </w:rPr>
              <w:t>yêu</w:t>
            </w:r>
            <w:proofErr w:type="spellEnd"/>
            <w:r w:rsidRPr="006C0B16">
              <w:rPr>
                <w:color w:val="000000"/>
                <w:sz w:val="24"/>
                <w:szCs w:val="24"/>
                <w:lang w:eastAsia="vi-VN"/>
              </w:rPr>
              <w:t xml:space="preserve"> </w:t>
            </w:r>
            <w:proofErr w:type="spellStart"/>
            <w:r w:rsidRPr="006C0B16">
              <w:rPr>
                <w:color w:val="000000"/>
                <w:sz w:val="24"/>
                <w:szCs w:val="24"/>
                <w:lang w:eastAsia="vi-VN"/>
              </w:rPr>
              <w:t>cầu</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p w14:paraId="1EE84EAF" w14:textId="77777777" w:rsidR="00496CD3" w:rsidRPr="006C0B16" w:rsidRDefault="00496CD3" w:rsidP="00496CD3">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thù</w:t>
            </w:r>
            <w:proofErr w:type="spellEnd"/>
            <w:r w:rsidRPr="006C0B16">
              <w:rPr>
                <w:color w:val="000000"/>
                <w:sz w:val="24"/>
                <w:szCs w:val="24"/>
                <w:lang w:eastAsia="vi-VN"/>
              </w:rPr>
              <w:t xml:space="preserve"> </w:t>
            </w:r>
            <w:proofErr w:type="spellStart"/>
            <w:r w:rsidRPr="006C0B16">
              <w:rPr>
                <w:color w:val="000000"/>
                <w:sz w:val="24"/>
                <w:szCs w:val="24"/>
                <w:lang w:eastAsia="vi-VN"/>
              </w:rPr>
              <w:t>lao</w:t>
            </w:r>
            <w:proofErr w:type="spellEnd"/>
            <w:r w:rsidRPr="006C0B16">
              <w:rPr>
                <w:color w:val="000000"/>
                <w:sz w:val="24"/>
                <w:szCs w:val="24"/>
                <w:lang w:eastAsia="vi-VN"/>
              </w:rPr>
              <w:t xml:space="preserve"> </w:t>
            </w:r>
            <w:proofErr w:type="spellStart"/>
            <w:r w:rsidRPr="006C0B16">
              <w:rPr>
                <w:color w:val="000000"/>
                <w:sz w:val="24"/>
                <w:szCs w:val="24"/>
                <w:lang w:eastAsia="vi-VN"/>
              </w:rPr>
              <w:t>làm</w:t>
            </w:r>
            <w:proofErr w:type="spellEnd"/>
            <w:r w:rsidRPr="006C0B16">
              <w:rPr>
                <w:color w:val="000000"/>
                <w:sz w:val="24"/>
                <w:szCs w:val="24"/>
                <w:lang w:eastAsia="vi-VN"/>
              </w:rPr>
              <w:t xml:space="preserve"> </w:t>
            </w:r>
            <w:proofErr w:type="spellStart"/>
            <w:r w:rsidRPr="006C0B16">
              <w:rPr>
                <w:color w:val="000000"/>
                <w:sz w:val="24"/>
                <w:szCs w:val="24"/>
                <w:lang w:eastAsia="vi-VN"/>
              </w:rPr>
              <w:t>việc</w:t>
            </w:r>
            <w:proofErr w:type="spellEnd"/>
            <w:r w:rsidRPr="006C0B16">
              <w:rPr>
                <w:color w:val="000000"/>
                <w:sz w:val="24"/>
                <w:szCs w:val="24"/>
                <w:lang w:eastAsia="vi-VN"/>
              </w:rPr>
              <w:t xml:space="preserve"> </w:t>
            </w:r>
            <w:proofErr w:type="spellStart"/>
            <w:r w:rsidRPr="006C0B16">
              <w:rPr>
                <w:color w:val="000000"/>
                <w:sz w:val="24"/>
                <w:szCs w:val="24"/>
                <w:lang w:eastAsia="vi-VN"/>
              </w:rPr>
              <w:t>ngoài</w:t>
            </w:r>
            <w:proofErr w:type="spellEnd"/>
            <w:r w:rsidRPr="006C0B16">
              <w:rPr>
                <w:color w:val="000000"/>
                <w:sz w:val="24"/>
                <w:szCs w:val="24"/>
                <w:lang w:eastAsia="vi-VN"/>
              </w:rPr>
              <w:t xml:space="preserve"> </w:t>
            </w:r>
            <w:proofErr w:type="spellStart"/>
            <w:r w:rsidRPr="006C0B16">
              <w:rPr>
                <w:color w:val="000000"/>
                <w:sz w:val="24"/>
                <w:szCs w:val="24"/>
                <w:lang w:eastAsia="vi-VN"/>
              </w:rPr>
              <w:t>giờ</w:t>
            </w:r>
            <w:proofErr w:type="spellEnd"/>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chấm</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hoặc</w:t>
            </w:r>
            <w:proofErr w:type="spellEnd"/>
            <w:r w:rsidRPr="006C0B16">
              <w:rPr>
                <w:color w:val="000000"/>
                <w:sz w:val="24"/>
                <w:szCs w:val="24"/>
                <w:lang w:eastAsia="vi-VN"/>
              </w:rPr>
              <w:t xml:space="preserve"> </w:t>
            </w:r>
            <w:proofErr w:type="spellStart"/>
            <w:r w:rsidRPr="006C0B16">
              <w:rPr>
                <w:color w:val="000000"/>
                <w:sz w:val="24"/>
                <w:szCs w:val="24"/>
                <w:lang w:eastAsia="vi-VN"/>
              </w:rPr>
              <w:t>Phân</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việc</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 xml:space="preserve"> </w:t>
            </w:r>
            <w:proofErr w:type="spellStart"/>
            <w:r w:rsidRPr="006C0B16">
              <w:rPr>
                <w:color w:val="000000"/>
                <w:sz w:val="24"/>
                <w:szCs w:val="24"/>
                <w:lang w:eastAsia="vi-VN"/>
              </w:rPr>
              <w:t>xác</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của</w:t>
            </w:r>
            <w:proofErr w:type="spellEnd"/>
            <w:r w:rsidRPr="006C0B16">
              <w:rPr>
                <w:color w:val="000000"/>
                <w:sz w:val="24"/>
                <w:szCs w:val="24"/>
                <w:lang w:eastAsia="vi-VN"/>
              </w:rPr>
              <w:t xml:space="preserve"> </w:t>
            </w:r>
            <w:proofErr w:type="spellStart"/>
            <w:r w:rsidRPr="006C0B16">
              <w:rPr>
                <w:color w:val="000000"/>
                <w:sz w:val="24"/>
                <w:szCs w:val="24"/>
                <w:lang w:eastAsia="vi-VN"/>
              </w:rPr>
              <w:t>lãnh</w:t>
            </w:r>
            <w:proofErr w:type="spellEnd"/>
            <w:r w:rsidRPr="006C0B16">
              <w:rPr>
                <w:color w:val="000000"/>
                <w:sz w:val="24"/>
                <w:szCs w:val="24"/>
                <w:lang w:eastAsia="vi-VN"/>
              </w:rPr>
              <w:t xml:space="preserve"> </w:t>
            </w:r>
            <w:proofErr w:type="spellStart"/>
            <w:r w:rsidRPr="006C0B16">
              <w:rPr>
                <w:color w:val="000000"/>
                <w:sz w:val="24"/>
                <w:szCs w:val="24"/>
                <w:lang w:eastAsia="vi-VN"/>
              </w:rPr>
              <w:t>đạo</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vị</w:t>
            </w:r>
            <w:proofErr w:type="spellEnd"/>
            <w:r w:rsidRPr="006C0B16">
              <w:rPr>
                <w:color w:val="000000"/>
                <w:sz w:val="24"/>
                <w:szCs w:val="24"/>
                <w:lang w:eastAsia="vi-VN"/>
              </w:rPr>
              <w:t xml:space="preserve"> </w:t>
            </w:r>
            <w:proofErr w:type="spellStart"/>
            <w:r w:rsidRPr="006C0B16">
              <w:rPr>
                <w:color w:val="000000"/>
                <w:sz w:val="24"/>
                <w:szCs w:val="24"/>
                <w:lang w:eastAsia="vi-VN"/>
              </w:rPr>
              <w:t>yêu</w:t>
            </w:r>
            <w:proofErr w:type="spellEnd"/>
            <w:r w:rsidRPr="006C0B16">
              <w:rPr>
                <w:color w:val="000000"/>
                <w:sz w:val="24"/>
                <w:szCs w:val="24"/>
                <w:lang w:eastAsia="vi-VN"/>
              </w:rPr>
              <w:t xml:space="preserve"> </w:t>
            </w:r>
            <w:proofErr w:type="spellStart"/>
            <w:r w:rsidRPr="006C0B16">
              <w:rPr>
                <w:color w:val="000000"/>
                <w:sz w:val="24"/>
                <w:szCs w:val="24"/>
                <w:lang w:eastAsia="vi-VN"/>
              </w:rPr>
              <w:t>cầu</w:t>
            </w:r>
            <w:proofErr w:type="spellEnd"/>
            <w:r w:rsidRPr="006C0B16">
              <w:rPr>
                <w:color w:val="000000"/>
                <w:sz w:val="24"/>
                <w:szCs w:val="24"/>
                <w:lang w:eastAsia="vi-VN"/>
              </w:rPr>
              <w:t xml:space="preserve"> </w:t>
            </w:r>
            <w:proofErr w:type="spellStart"/>
            <w:r w:rsidRPr="006C0B16">
              <w:rPr>
                <w:color w:val="000000"/>
                <w:sz w:val="24"/>
                <w:szCs w:val="24"/>
                <w:lang w:eastAsia="vi-VN"/>
              </w:rPr>
              <w:t>làm</w:t>
            </w:r>
            <w:proofErr w:type="spellEnd"/>
            <w:r w:rsidRPr="006C0B16">
              <w:rPr>
                <w:color w:val="000000"/>
                <w:sz w:val="24"/>
                <w:szCs w:val="24"/>
                <w:lang w:eastAsia="vi-VN"/>
              </w:rPr>
              <w:t xml:space="preserve"> </w:t>
            </w:r>
            <w:proofErr w:type="spellStart"/>
            <w:r w:rsidRPr="006C0B16">
              <w:rPr>
                <w:color w:val="000000"/>
                <w:sz w:val="24"/>
                <w:szCs w:val="24"/>
                <w:lang w:eastAsia="vi-VN"/>
              </w:rPr>
              <w:t>ngoài</w:t>
            </w:r>
            <w:proofErr w:type="spellEnd"/>
            <w:r w:rsidRPr="006C0B16">
              <w:rPr>
                <w:color w:val="000000"/>
                <w:sz w:val="24"/>
                <w:szCs w:val="24"/>
                <w:lang w:eastAsia="vi-VN"/>
              </w:rPr>
              <w:t xml:space="preserve"> </w:t>
            </w:r>
            <w:proofErr w:type="spellStart"/>
            <w:r w:rsidRPr="006C0B16">
              <w:rPr>
                <w:color w:val="000000"/>
                <w:sz w:val="24"/>
                <w:szCs w:val="24"/>
                <w:lang w:eastAsia="vi-VN"/>
              </w:rPr>
              <w:t>giờ</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511F60F2" w14:textId="77777777" w:rsidR="00496CD3" w:rsidRPr="006C0B16" w:rsidRDefault="00496CD3" w:rsidP="004B73AE">
            <w:pPr>
              <w:widowControl w:val="0"/>
              <w:jc w:val="center"/>
              <w:rPr>
                <w:iCs/>
                <w:color w:val="000000"/>
                <w:sz w:val="24"/>
                <w:szCs w:val="24"/>
                <w:lang w:val="en"/>
              </w:rPr>
            </w:pPr>
          </w:p>
        </w:tc>
      </w:tr>
      <w:tr w:rsidR="00496CD3" w:rsidRPr="006C0B16" w14:paraId="1B62A17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52D575" w14:textId="77777777" w:rsidR="00496CD3" w:rsidRPr="006C0B16" w:rsidRDefault="00496CD3" w:rsidP="004B73AE">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BD3B3C2" w14:textId="4584339A" w:rsidR="00496CD3" w:rsidRPr="006C0B16" w:rsidRDefault="00496CD3" w:rsidP="004B73AE">
            <w:pPr>
              <w:rPr>
                <w:color w:val="000000"/>
                <w:sz w:val="24"/>
                <w:szCs w:val="24"/>
                <w:lang w:eastAsia="vi-VN"/>
              </w:rPr>
            </w:pPr>
            <w:r w:rsidRPr="006C0B16">
              <w:rPr>
                <w:color w:val="000000"/>
                <w:sz w:val="24"/>
                <w:szCs w:val="24"/>
                <w:lang w:eastAsia="vi-VN"/>
              </w:rPr>
              <w:t xml:space="preserve">Chi phí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z w:val="24"/>
                <w:szCs w:val="24"/>
                <w:lang w:eastAsia="vi-VN"/>
              </w:rPr>
              <w:t>lại</w:t>
            </w:r>
            <w:proofErr w:type="spellEnd"/>
            <w:del w:id="106" w:author="Phạm Văn Đức" w:date="2025-08-15T22:54:00Z">
              <w:r w:rsidRPr="006C0B16" w:rsidDel="00A26C64">
                <w:rPr>
                  <w:color w:val="000000"/>
                  <w:sz w:val="24"/>
                  <w:szCs w:val="24"/>
                  <w:lang w:eastAsia="vi-VN"/>
                </w:rPr>
                <w:delText xml:space="preserve"> </w:delText>
              </w:r>
            </w:del>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tiền</w:t>
            </w:r>
            <w:proofErr w:type="spellEnd"/>
            <w:r w:rsidRPr="006C0B16">
              <w:rPr>
                <w:color w:val="000000"/>
                <w:sz w:val="24"/>
                <w:szCs w:val="24"/>
                <w:lang w:eastAsia="vi-VN"/>
              </w:rPr>
              <w:t xml:space="preserve"> </w:t>
            </w:r>
            <w:proofErr w:type="spellStart"/>
            <w:r w:rsidRPr="006C0B16">
              <w:rPr>
                <w:color w:val="000000"/>
                <w:sz w:val="24"/>
                <w:szCs w:val="24"/>
                <w:lang w:eastAsia="vi-VN"/>
              </w:rPr>
              <w:t>thuê</w:t>
            </w:r>
            <w:proofErr w:type="spellEnd"/>
            <w:r w:rsidRPr="006C0B16">
              <w:rPr>
                <w:color w:val="000000"/>
                <w:sz w:val="24"/>
                <w:szCs w:val="24"/>
                <w:lang w:eastAsia="vi-VN"/>
              </w:rPr>
              <w:t xml:space="preserve"> </w:t>
            </w:r>
            <w:proofErr w:type="spellStart"/>
            <w:r w:rsidRPr="006C0B16">
              <w:rPr>
                <w:color w:val="000000"/>
                <w:sz w:val="24"/>
                <w:szCs w:val="24"/>
                <w:lang w:eastAsia="vi-VN"/>
              </w:rPr>
              <w:t>phòng</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w:t>
            </w:r>
            <w:proofErr w:type="spellStart"/>
            <w:r w:rsidRPr="006C0B16">
              <w:rPr>
                <w:color w:val="000000"/>
                <w:sz w:val="24"/>
                <w:szCs w:val="24"/>
                <w:lang w:eastAsia="vi-VN"/>
              </w:rPr>
              <w:t>thực</w:t>
            </w:r>
            <w:proofErr w:type="spellEnd"/>
            <w:r w:rsidRPr="006C0B16">
              <w:rPr>
                <w:color w:val="000000"/>
                <w:sz w:val="24"/>
                <w:szCs w:val="24"/>
                <w:lang w:eastAsia="vi-VN"/>
              </w:rPr>
              <w:t xml:space="preserve"> </w:t>
            </w:r>
            <w:proofErr w:type="spellStart"/>
            <w:r w:rsidRPr="006C0B16">
              <w:rPr>
                <w:color w:val="000000"/>
                <w:sz w:val="24"/>
                <w:szCs w:val="24"/>
                <w:lang w:eastAsia="vi-VN"/>
              </w:rPr>
              <w:t>tê</w:t>
            </w:r>
            <w:proofErr w:type="spellEnd"/>
            <w:r w:rsidRPr="006C0B16">
              <w:rPr>
                <w:color w:val="000000"/>
                <w:sz w:val="24"/>
                <w:szCs w:val="24"/>
                <w:lang w:eastAsia="vi-VN"/>
              </w:rPr>
              <w:t>́</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3A3F38A"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p>
          <w:p w14:paraId="23C2DBB6"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bpt</w:t>
            </w:r>
            <w:proofErr w:type="spellEnd"/>
            <w:r w:rsidRPr="006C0B16">
              <w:rPr>
                <w:i/>
                <w:color w:val="000000"/>
                <w:sz w:val="24"/>
                <w:szCs w:val="24"/>
                <w:lang w:eastAsia="vi-VN"/>
              </w:rPr>
              <w:t>)</w:t>
            </w:r>
          </w:p>
          <w:p w14:paraId="0573A226"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402034CA" w14:textId="77777777" w:rsidR="00496CD3" w:rsidRPr="006C0B16" w:rsidRDefault="00496CD3" w:rsidP="004B73AE">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2E9610EF" w14:textId="77777777" w:rsidR="00496CD3" w:rsidRPr="006C0B16" w:rsidRDefault="00496CD3" w:rsidP="004B73AE">
            <w:pPr>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Biên</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bản</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thanh</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ly</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Hợp</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 xml:space="preserve">)  </w:t>
            </w:r>
          </w:p>
          <w:p w14:paraId="4E147BB6" w14:textId="77777777" w:rsidR="00496CD3" w:rsidRPr="006C0B16" w:rsidRDefault="00496CD3" w:rsidP="004B73AE">
            <w:pPr>
              <w:rPr>
                <w:color w:val="000000"/>
                <w:sz w:val="24"/>
                <w:szCs w:val="24"/>
                <w:lang w:eastAsia="vi-VN"/>
              </w:rPr>
            </w:pPr>
            <w:r w:rsidRPr="006C0B16">
              <w:rPr>
                <w:color w:val="000000"/>
                <w:sz w:val="24"/>
                <w:szCs w:val="24"/>
                <w:lang w:eastAsia="vi-VN"/>
              </w:rPr>
              <w:lastRenderedPageBreak/>
              <w:t xml:space="preserve">- Thư </w:t>
            </w:r>
            <w:proofErr w:type="spellStart"/>
            <w:r w:rsidRPr="006C0B16">
              <w:rPr>
                <w:color w:val="000000"/>
                <w:sz w:val="24"/>
                <w:szCs w:val="24"/>
                <w:lang w:eastAsia="vi-VN"/>
              </w:rPr>
              <w:t>mời</w:t>
            </w:r>
            <w:proofErr w:type="spellEnd"/>
            <w:r w:rsidRPr="006C0B16">
              <w:rPr>
                <w:color w:val="000000"/>
                <w:sz w:val="24"/>
                <w:szCs w:val="24"/>
                <w:lang w:eastAsia="vi-VN"/>
              </w:rPr>
              <w:t>/</w:t>
            </w:r>
            <w:proofErr w:type="spellStart"/>
            <w:r w:rsidRPr="006C0B16">
              <w:rPr>
                <w:color w:val="000000"/>
                <w:sz w:val="24"/>
                <w:szCs w:val="24"/>
                <w:lang w:eastAsia="vi-VN"/>
              </w:rPr>
              <w:t>kế</w:t>
            </w:r>
            <w:proofErr w:type="spellEnd"/>
            <w:r w:rsidRPr="006C0B16">
              <w:rPr>
                <w:color w:val="000000"/>
                <w:sz w:val="24"/>
                <w:szCs w:val="24"/>
                <w:lang w:eastAsia="vi-VN"/>
              </w:rPr>
              <w:t xml:space="preserve"> </w:t>
            </w:r>
            <w:proofErr w:type="spellStart"/>
            <w:r w:rsidRPr="006C0B16">
              <w:rPr>
                <w:color w:val="000000"/>
                <w:sz w:val="24"/>
                <w:szCs w:val="24"/>
                <w:lang w:eastAsia="vi-VN"/>
              </w:rPr>
              <w:t>hoạch</w:t>
            </w:r>
            <w:proofErr w:type="spellEnd"/>
            <w:r w:rsidRPr="006C0B16">
              <w:rPr>
                <w:color w:val="000000"/>
                <w:sz w:val="24"/>
                <w:szCs w:val="24"/>
                <w:lang w:eastAsia="vi-VN"/>
              </w:rPr>
              <w:t>/</w:t>
            </w:r>
            <w:proofErr w:type="spellStart"/>
            <w:r w:rsidRPr="006C0B16">
              <w:rPr>
                <w:color w:val="000000"/>
                <w:sz w:val="24"/>
                <w:szCs w:val="24"/>
                <w:lang w:eastAsia="vi-VN"/>
              </w:rPr>
              <w:t>thông</w:t>
            </w:r>
            <w:proofErr w:type="spellEnd"/>
            <w:r w:rsidRPr="006C0B16">
              <w:rPr>
                <w:color w:val="000000"/>
                <w:sz w:val="24"/>
                <w:szCs w:val="24"/>
                <w:lang w:eastAsia="vi-VN"/>
              </w:rPr>
              <w:t xml:space="preserve"> </w:t>
            </w:r>
            <w:proofErr w:type="spellStart"/>
            <w:r w:rsidRPr="006C0B16">
              <w:rPr>
                <w:color w:val="000000"/>
                <w:sz w:val="24"/>
                <w:szCs w:val="24"/>
                <w:lang w:eastAsia="vi-VN"/>
              </w:rPr>
              <w:t>báo</w:t>
            </w:r>
            <w:proofErr w:type="spellEnd"/>
            <w:r w:rsidRPr="006C0B16">
              <w:rPr>
                <w:color w:val="000000"/>
                <w:sz w:val="24"/>
                <w:szCs w:val="24"/>
                <w:lang w:eastAsia="vi-VN"/>
              </w:rPr>
              <w:t>/</w:t>
            </w:r>
            <w:proofErr w:type="spellStart"/>
            <w:r w:rsidRPr="006C0B16">
              <w:rPr>
                <w:color w:val="000000"/>
                <w:sz w:val="24"/>
                <w:szCs w:val="24"/>
                <w:lang w:eastAsia="vi-VN"/>
              </w:rPr>
              <w:t>triệu</w:t>
            </w:r>
            <w:proofErr w:type="spellEnd"/>
            <w:r w:rsidRPr="006C0B16">
              <w:rPr>
                <w:color w:val="000000"/>
                <w:sz w:val="24"/>
                <w:szCs w:val="24"/>
                <w:lang w:eastAsia="vi-VN"/>
              </w:rPr>
              <w:t xml:space="preserve"> </w:t>
            </w:r>
            <w:proofErr w:type="spellStart"/>
            <w:r w:rsidRPr="006C0B16">
              <w:rPr>
                <w:color w:val="000000"/>
                <w:sz w:val="24"/>
                <w:szCs w:val="24"/>
                <w:lang w:eastAsia="vi-VN"/>
              </w:rPr>
              <w:t>tập</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bpt</w:t>
            </w:r>
            <w:proofErr w:type="spellEnd"/>
            <w:r w:rsidRPr="006C0B16">
              <w:rPr>
                <w:i/>
                <w:color w:val="000000"/>
                <w:sz w:val="24"/>
                <w:szCs w:val="24"/>
                <w:lang w:eastAsia="vi-VN"/>
              </w:rPr>
              <w:t>)</w:t>
            </w:r>
          </w:p>
          <w:p w14:paraId="02DADBA0" w14:textId="77777777" w:rsidR="00496CD3" w:rsidRPr="006C0B16" w:rsidRDefault="00496CD3" w:rsidP="004B73AE">
            <w:pPr>
              <w:rPr>
                <w:color w:val="000000"/>
                <w:spacing w:val="-6"/>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pacing w:val="-6"/>
                <w:sz w:val="24"/>
                <w:szCs w:val="24"/>
                <w:lang w:eastAsia="vi-VN"/>
              </w:rPr>
              <w:t>công</w:t>
            </w:r>
            <w:proofErr w:type="spellEnd"/>
            <w:r w:rsidRPr="006C0B16">
              <w:rPr>
                <w:color w:val="000000"/>
                <w:spacing w:val="-6"/>
                <w:sz w:val="24"/>
                <w:szCs w:val="24"/>
                <w:lang w:eastAsia="vi-VN"/>
              </w:rPr>
              <w:t xml:space="preserve"> </w:t>
            </w:r>
            <w:proofErr w:type="spellStart"/>
            <w:r w:rsidRPr="006C0B16">
              <w:rPr>
                <w:color w:val="000000"/>
                <w:spacing w:val="-6"/>
                <w:sz w:val="24"/>
                <w:szCs w:val="24"/>
                <w:lang w:eastAsia="vi-VN"/>
              </w:rPr>
              <w:t>tác</w:t>
            </w:r>
            <w:proofErr w:type="spellEnd"/>
            <w:r w:rsidRPr="006C0B16">
              <w:rPr>
                <w:color w:val="000000"/>
                <w:spacing w:val="-6"/>
                <w:sz w:val="24"/>
                <w:szCs w:val="24"/>
                <w:lang w:eastAsia="vi-VN"/>
              </w:rPr>
              <w:t xml:space="preserve"> </w:t>
            </w:r>
            <w:r w:rsidRPr="006C0B16">
              <w:rPr>
                <w:i/>
                <w:color w:val="000000"/>
                <w:spacing w:val="-6"/>
                <w:sz w:val="24"/>
                <w:szCs w:val="24"/>
                <w:lang w:eastAsia="vi-VN"/>
              </w:rPr>
              <w:t>(</w:t>
            </w:r>
            <w:proofErr w:type="spellStart"/>
            <w:r w:rsidRPr="006C0B16">
              <w:rPr>
                <w:i/>
                <w:color w:val="000000"/>
                <w:spacing w:val="-6"/>
                <w:sz w:val="24"/>
                <w:szCs w:val="24"/>
                <w:lang w:eastAsia="vi-VN"/>
              </w:rPr>
              <w:t>bpt</w:t>
            </w:r>
            <w:proofErr w:type="spellEnd"/>
            <w:r w:rsidRPr="006C0B16">
              <w:rPr>
                <w:i/>
                <w:color w:val="000000"/>
                <w:spacing w:val="-6"/>
                <w:sz w:val="24"/>
                <w:szCs w:val="24"/>
                <w:lang w:eastAsia="vi-VN"/>
              </w:rPr>
              <w:t>)</w:t>
            </w:r>
          </w:p>
          <w:p w14:paraId="212828D2" w14:textId="77777777" w:rsidR="00496CD3" w:rsidRPr="006C0B16" w:rsidRDefault="00496CD3" w:rsidP="004B73AE">
            <w:pPr>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Tờ</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Pr="006C0B16">
              <w:rPr>
                <w:color w:val="000000"/>
                <w:sz w:val="24"/>
                <w:szCs w:val="24"/>
                <w:lang w:eastAsia="vi-VN"/>
              </w:rPr>
              <w:t>xin</w:t>
            </w:r>
            <w:proofErr w:type="spellEnd"/>
            <w:r w:rsidRPr="006C0B16">
              <w:rPr>
                <w:color w:val="000000"/>
                <w:sz w:val="24"/>
                <w:szCs w:val="24"/>
                <w:lang w:eastAsia="vi-VN"/>
              </w:rPr>
              <w:t xml:space="preserve">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tác</w:t>
            </w:r>
            <w:proofErr w:type="spellEnd"/>
            <w:r w:rsidRPr="006C0B16">
              <w:rPr>
                <w:color w:val="000000"/>
                <w:sz w:val="24"/>
                <w:szCs w:val="24"/>
                <w:lang w:eastAsia="vi-VN"/>
              </w:rPr>
              <w:t xml:space="preserve"> </w:t>
            </w:r>
            <w:proofErr w:type="spellStart"/>
            <w:r w:rsidRPr="006C0B16">
              <w:rPr>
                <w:color w:val="000000"/>
                <w:sz w:val="24"/>
                <w:szCs w:val="24"/>
                <w:lang w:eastAsia="vi-VN"/>
              </w:rPr>
              <w:t>bằng</w:t>
            </w:r>
            <w:proofErr w:type="spellEnd"/>
            <w:r w:rsidRPr="006C0B16">
              <w:rPr>
                <w:color w:val="000000"/>
                <w:sz w:val="24"/>
                <w:szCs w:val="24"/>
                <w:lang w:eastAsia="vi-VN"/>
              </w:rPr>
              <w:t xml:space="preserve"> </w:t>
            </w:r>
            <w:proofErr w:type="spellStart"/>
            <w:r w:rsidRPr="006C0B16">
              <w:rPr>
                <w:color w:val="000000"/>
                <w:sz w:val="24"/>
                <w:szCs w:val="24"/>
                <w:lang w:eastAsia="vi-VN"/>
              </w:rPr>
              <w:t>phương</w:t>
            </w:r>
            <w:proofErr w:type="spellEnd"/>
            <w:r w:rsidRPr="006C0B16">
              <w:rPr>
                <w:color w:val="000000"/>
                <w:sz w:val="24"/>
                <w:szCs w:val="24"/>
                <w:lang w:eastAsia="vi-VN"/>
              </w:rPr>
              <w:t xml:space="preserve"> </w:t>
            </w:r>
            <w:proofErr w:type="spellStart"/>
            <w:r w:rsidRPr="006C0B16">
              <w:rPr>
                <w:color w:val="000000"/>
                <w:sz w:val="24"/>
                <w:szCs w:val="24"/>
                <w:lang w:eastAsia="vi-VN"/>
              </w:rPr>
              <w:t>tiện</w:t>
            </w:r>
            <w:proofErr w:type="spellEnd"/>
            <w:r w:rsidRPr="006C0B16">
              <w:rPr>
                <w:color w:val="000000"/>
                <w:sz w:val="24"/>
                <w:szCs w:val="24"/>
                <w:lang w:eastAsia="vi-VN"/>
              </w:rPr>
              <w:t xml:space="preserve"> </w:t>
            </w:r>
            <w:proofErr w:type="spellStart"/>
            <w:r w:rsidRPr="006C0B16">
              <w:rPr>
                <w:color w:val="000000"/>
                <w:sz w:val="24"/>
                <w:szCs w:val="24"/>
                <w:lang w:eastAsia="vi-VN"/>
              </w:rPr>
              <w:t>máy</w:t>
            </w:r>
            <w:proofErr w:type="spellEnd"/>
            <w:r w:rsidRPr="006C0B16">
              <w:rPr>
                <w:color w:val="000000"/>
                <w:sz w:val="24"/>
                <w:szCs w:val="24"/>
                <w:lang w:eastAsia="vi-VN"/>
              </w:rPr>
              <w:t xml:space="preserve"> bay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p>
          <w:p w14:paraId="1CB2D3C4" w14:textId="77777777" w:rsidR="00DA57FD" w:rsidRPr="006C0B16" w:rsidRDefault="003C7AA1" w:rsidP="004B73A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Thẻ</w:t>
            </w:r>
            <w:proofErr w:type="spellEnd"/>
            <w:r w:rsidRPr="006C0B16">
              <w:rPr>
                <w:color w:val="000000"/>
                <w:sz w:val="24"/>
                <w:szCs w:val="24"/>
                <w:lang w:eastAsia="vi-VN"/>
              </w:rPr>
              <w:t xml:space="preserve"> </w:t>
            </w:r>
            <w:proofErr w:type="spellStart"/>
            <w:r w:rsidRPr="006C0B16">
              <w:rPr>
                <w:color w:val="000000"/>
                <w:sz w:val="24"/>
                <w:szCs w:val="24"/>
                <w:lang w:eastAsia="vi-VN"/>
              </w:rPr>
              <w:t>lên</w:t>
            </w:r>
            <w:proofErr w:type="spellEnd"/>
            <w:r w:rsidRPr="006C0B16">
              <w:rPr>
                <w:color w:val="000000"/>
                <w:sz w:val="24"/>
                <w:szCs w:val="24"/>
                <w:lang w:eastAsia="vi-VN"/>
              </w:rPr>
              <w:t xml:space="preserve"> </w:t>
            </w:r>
            <w:proofErr w:type="spellStart"/>
            <w:r w:rsidRPr="006C0B16">
              <w:rPr>
                <w:color w:val="000000"/>
                <w:sz w:val="24"/>
                <w:szCs w:val="24"/>
                <w:lang w:eastAsia="vi-VN"/>
              </w:rPr>
              <w:t>máy</w:t>
            </w:r>
            <w:proofErr w:type="spellEnd"/>
            <w:r w:rsidRPr="006C0B16">
              <w:rPr>
                <w:color w:val="000000"/>
                <w:sz w:val="24"/>
                <w:szCs w:val="24"/>
                <w:lang w:eastAsia="vi-VN"/>
              </w:rPr>
              <w:t xml:space="preserve"> bay </w:t>
            </w:r>
            <w:proofErr w:type="spellStart"/>
            <w:r w:rsidRPr="006C0B16">
              <w:rPr>
                <w:color w:val="000000"/>
                <w:sz w:val="24"/>
                <w:szCs w:val="24"/>
                <w:lang w:eastAsia="vi-VN"/>
              </w:rPr>
              <w:t>và</w:t>
            </w:r>
            <w:proofErr w:type="spellEnd"/>
            <w:r w:rsidRPr="006C0B16">
              <w:rPr>
                <w:color w:val="000000"/>
                <w:sz w:val="24"/>
                <w:szCs w:val="24"/>
                <w:lang w:eastAsia="vi-VN"/>
              </w:rPr>
              <w:t xml:space="preserve"> </w:t>
            </w:r>
            <w:proofErr w:type="spellStart"/>
            <w:r w:rsidR="00DA57FD" w:rsidRPr="006C0B16">
              <w:rPr>
                <w:color w:val="000000"/>
                <w:sz w:val="24"/>
                <w:szCs w:val="24"/>
                <w:lang w:eastAsia="vi-VN"/>
              </w:rPr>
              <w:t>ve</w:t>
            </w:r>
            <w:proofErr w:type="spellEnd"/>
            <w:r w:rsidR="00DA57FD" w:rsidRPr="006C0B16">
              <w:rPr>
                <w:color w:val="000000"/>
                <w:sz w:val="24"/>
                <w:szCs w:val="24"/>
                <w:lang w:eastAsia="vi-VN"/>
              </w:rPr>
              <w:t xml:space="preserve">́ </w:t>
            </w:r>
            <w:proofErr w:type="spellStart"/>
            <w:r w:rsidR="00DA57FD" w:rsidRPr="006C0B16">
              <w:rPr>
                <w:color w:val="000000"/>
                <w:sz w:val="24"/>
                <w:szCs w:val="24"/>
                <w:lang w:eastAsia="vi-VN"/>
              </w:rPr>
              <w:t>điện</w:t>
            </w:r>
            <w:proofErr w:type="spellEnd"/>
            <w:r w:rsidR="00DA57FD" w:rsidRPr="006C0B16">
              <w:rPr>
                <w:color w:val="000000"/>
                <w:sz w:val="24"/>
                <w:szCs w:val="24"/>
                <w:lang w:eastAsia="vi-VN"/>
              </w:rPr>
              <w:t xml:space="preserve"> </w:t>
            </w:r>
            <w:proofErr w:type="spellStart"/>
            <w:r w:rsidR="00DA57FD" w:rsidRPr="006C0B16">
              <w:rPr>
                <w:color w:val="000000"/>
                <w:sz w:val="24"/>
                <w:szCs w:val="24"/>
                <w:lang w:eastAsia="vi-VN"/>
              </w:rPr>
              <w:t>tư</w:t>
            </w:r>
            <w:proofErr w:type="spellEnd"/>
            <w:r w:rsidR="00DA57FD" w:rsidRPr="006C0B16">
              <w:rPr>
                <w:color w:val="000000"/>
                <w:sz w:val="24"/>
                <w:szCs w:val="24"/>
                <w:lang w:eastAsia="vi-VN"/>
              </w:rPr>
              <w:t xml:space="preserve">̉ </w:t>
            </w:r>
          </w:p>
          <w:p w14:paraId="1372B7A9" w14:textId="77777777" w:rsidR="00DA57FD" w:rsidRPr="006C0B16" w:rsidRDefault="00DA57FD" w:rsidP="003469A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Hóa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003469AE" w:rsidRPr="006C0B16">
              <w:rPr>
                <w:color w:val="000000"/>
                <w:sz w:val="24"/>
                <w:szCs w:val="24"/>
                <w:lang w:eastAsia="vi-VN"/>
              </w:rPr>
              <w:t>tài</w:t>
            </w:r>
            <w:proofErr w:type="spellEnd"/>
            <w:r w:rsidR="003469AE" w:rsidRPr="006C0B16">
              <w:rPr>
                <w:color w:val="000000"/>
                <w:sz w:val="24"/>
                <w:szCs w:val="24"/>
                <w:lang w:eastAsia="vi-VN"/>
              </w:rPr>
              <w:t xml:space="preserve"> </w:t>
            </w:r>
            <w:proofErr w:type="spellStart"/>
            <w:r w:rsidR="003469AE" w:rsidRPr="006C0B16">
              <w:rPr>
                <w:color w:val="000000"/>
                <w:sz w:val="24"/>
                <w:szCs w:val="24"/>
                <w:lang w:eastAsia="vi-VN"/>
              </w:rPr>
              <w:t>chính</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32FC7D60" w14:textId="77777777" w:rsidR="00496CD3" w:rsidRPr="006C0B16" w:rsidRDefault="00496CD3" w:rsidP="004B73AE">
            <w:pPr>
              <w:widowControl w:val="0"/>
              <w:jc w:val="center"/>
              <w:rPr>
                <w:iCs/>
                <w:color w:val="000000"/>
                <w:sz w:val="24"/>
                <w:szCs w:val="24"/>
                <w:lang w:val="en"/>
              </w:rPr>
            </w:pPr>
          </w:p>
        </w:tc>
      </w:tr>
      <w:tr w:rsidR="00E64649" w:rsidRPr="006C0B16" w14:paraId="5E68949D"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1D85686" w14:textId="77777777" w:rsidR="00E64649" w:rsidRPr="006C0B16" w:rsidRDefault="00E64649" w:rsidP="004B73AE">
            <w:pPr>
              <w:widowControl w:val="0"/>
              <w:jc w:val="center"/>
              <w:rPr>
                <w:b/>
                <w:bCs/>
                <w:color w:val="000000"/>
                <w:kern w:val="28"/>
                <w:sz w:val="24"/>
                <w:szCs w:val="24"/>
                <w:lang w:val="en"/>
              </w:rPr>
            </w:pPr>
            <w:r w:rsidRPr="006C0B16">
              <w:rPr>
                <w:b/>
                <w:bCs/>
                <w:color w:val="000000"/>
                <w:kern w:val="28"/>
                <w:sz w:val="24"/>
                <w:szCs w:val="24"/>
                <w:lang w:val="en"/>
              </w:rPr>
              <w:t>I</w:t>
            </w:r>
            <w:r w:rsidR="005D7FAF" w:rsidRPr="006C0B16">
              <w:rPr>
                <w:b/>
                <w:bCs/>
                <w:color w:val="000000"/>
                <w:kern w:val="28"/>
                <w:sz w:val="24"/>
                <w:szCs w:val="24"/>
                <w:lang w:val="en"/>
              </w:rPr>
              <w:t>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37C30CA" w14:textId="77777777" w:rsidR="00E64649" w:rsidRPr="006C0B16" w:rsidRDefault="00E64649" w:rsidP="004B73AE">
            <w:pPr>
              <w:widowControl w:val="0"/>
              <w:rPr>
                <w:b/>
                <w:iCs/>
                <w:color w:val="000000"/>
                <w:sz w:val="24"/>
                <w:szCs w:val="24"/>
                <w:lang w:val="en"/>
              </w:rPr>
            </w:pPr>
            <w:r w:rsidRPr="006C0B16">
              <w:rPr>
                <w:b/>
                <w:color w:val="000000"/>
                <w:spacing w:val="-6"/>
                <w:kern w:val="28"/>
                <w:sz w:val="24"/>
                <w:szCs w:val="24"/>
                <w:lang w:val="en"/>
              </w:rPr>
              <w:t xml:space="preserve">Công </w:t>
            </w:r>
            <w:proofErr w:type="spellStart"/>
            <w:r w:rsidRPr="006C0B16">
              <w:rPr>
                <w:b/>
                <w:color w:val="000000"/>
                <w:spacing w:val="-6"/>
                <w:kern w:val="28"/>
                <w:sz w:val="24"/>
                <w:szCs w:val="24"/>
                <w:lang w:val="en"/>
              </w:rPr>
              <w:t>tác</w:t>
            </w:r>
            <w:proofErr w:type="spellEnd"/>
            <w:r w:rsidRPr="006C0B16">
              <w:rPr>
                <w:b/>
                <w:color w:val="000000"/>
                <w:spacing w:val="-6"/>
                <w:kern w:val="28"/>
                <w:sz w:val="24"/>
                <w:szCs w:val="24"/>
                <w:lang w:val="en"/>
              </w:rPr>
              <w:t xml:space="preserve"> phí </w:t>
            </w:r>
            <w:proofErr w:type="spellStart"/>
            <w:r w:rsidRPr="006C0B16">
              <w:rPr>
                <w:b/>
                <w:color w:val="000000"/>
                <w:spacing w:val="-6"/>
                <w:kern w:val="28"/>
                <w:sz w:val="24"/>
                <w:szCs w:val="24"/>
                <w:lang w:val="en"/>
              </w:rPr>
              <w:t>nước</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ngoài</w:t>
            </w:r>
            <w:proofErr w:type="spellEnd"/>
          </w:p>
        </w:tc>
      </w:tr>
      <w:tr w:rsidR="00E64649" w:rsidRPr="006C0B16" w14:paraId="038E1E64"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D1A4611" w14:textId="77777777" w:rsidR="00E64649" w:rsidRPr="006C0B16" w:rsidRDefault="00E64649" w:rsidP="004B73AE">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3FEDDC2" w14:textId="77777777" w:rsidR="00E64649" w:rsidRPr="006C0B16" w:rsidRDefault="00E64649" w:rsidP="004B73AE">
            <w:pPr>
              <w:widowControl w:val="0"/>
              <w:rPr>
                <w:iCs/>
                <w:color w:val="000000"/>
                <w:sz w:val="24"/>
                <w:szCs w:val="24"/>
                <w:lang w:val="en"/>
              </w:rPr>
            </w:pP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r>
      <w:tr w:rsidR="004D25D9" w:rsidRPr="006C0B16" w14:paraId="5EDD5997"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309DAB" w14:textId="77777777" w:rsidR="004D25D9" w:rsidRPr="006C0B16" w:rsidRDefault="00395079"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A1DA3EE" w14:textId="77777777" w:rsidR="004D25D9" w:rsidRPr="006C0B16" w:rsidRDefault="00395079" w:rsidP="004B73AE">
            <w:pPr>
              <w:rPr>
                <w:color w:val="000000"/>
                <w:sz w:val="24"/>
                <w:szCs w:val="24"/>
              </w:rPr>
            </w:pPr>
            <w:r w:rsidRPr="006C0B16">
              <w:rPr>
                <w:color w:val="000000"/>
                <w:sz w:val="24"/>
                <w:szCs w:val="24"/>
              </w:rPr>
              <w:t xml:space="preserve">Các </w:t>
            </w:r>
            <w:proofErr w:type="spellStart"/>
            <w:r w:rsidRPr="006C0B16">
              <w:rPr>
                <w:color w:val="000000"/>
                <w:sz w:val="24"/>
                <w:szCs w:val="24"/>
              </w:rPr>
              <w:t>khoản</w:t>
            </w:r>
            <w:proofErr w:type="spellEnd"/>
            <w:r w:rsidRPr="006C0B16">
              <w:rPr>
                <w:color w:val="000000"/>
                <w:sz w:val="24"/>
                <w:szCs w:val="24"/>
              </w:rPr>
              <w:t xml:space="preserve"> </w:t>
            </w:r>
            <w:proofErr w:type="spellStart"/>
            <w:r w:rsidRPr="006C0B16">
              <w:rPr>
                <w:color w:val="000000"/>
                <w:sz w:val="24"/>
                <w:szCs w:val="24"/>
              </w:rPr>
              <w:t>được</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theo</w:t>
            </w:r>
            <w:proofErr w:type="spellEnd"/>
            <w:r w:rsidRPr="006C0B16">
              <w:rPr>
                <w:color w:val="000000"/>
                <w:sz w:val="24"/>
                <w:szCs w:val="24"/>
              </w:rPr>
              <w:t xml:space="preserve"> </w:t>
            </w:r>
            <w:proofErr w:type="spellStart"/>
            <w:r w:rsidRPr="006C0B16">
              <w:rPr>
                <w:color w:val="000000"/>
                <w:sz w:val="24"/>
                <w:szCs w:val="24"/>
              </w:rPr>
              <w:t>mức</w:t>
            </w:r>
            <w:proofErr w:type="spellEnd"/>
            <w:r w:rsidRPr="006C0B16">
              <w:rPr>
                <w:color w:val="000000"/>
                <w:sz w:val="24"/>
                <w:szCs w:val="24"/>
              </w:rPr>
              <w:t xml:space="preserve"> </w:t>
            </w:r>
            <w:proofErr w:type="spellStart"/>
            <w:r w:rsidRPr="006C0B16">
              <w:rPr>
                <w:color w:val="000000"/>
                <w:sz w:val="24"/>
                <w:szCs w:val="24"/>
              </w:rPr>
              <w:t>khoán</w:t>
            </w:r>
            <w:proofErr w:type="spellEnd"/>
            <w:r w:rsidRPr="006C0B16">
              <w:rPr>
                <w:color w:val="000000"/>
                <w:sz w:val="24"/>
                <w:szCs w:val="24"/>
              </w:rPr>
              <w:t>:</w:t>
            </w:r>
          </w:p>
          <w:p w14:paraId="4E26B036" w14:textId="77777777" w:rsidR="00395079" w:rsidRPr="006C0B16" w:rsidRDefault="00D359A8" w:rsidP="004B73AE">
            <w:pPr>
              <w:rPr>
                <w:i/>
                <w:color w:val="000000"/>
                <w:sz w:val="24"/>
                <w:szCs w:val="24"/>
              </w:rPr>
            </w:pPr>
            <w:r w:rsidRPr="006C0B16">
              <w:rPr>
                <w:i/>
                <w:color w:val="000000"/>
                <w:sz w:val="24"/>
                <w:szCs w:val="24"/>
              </w:rPr>
              <w:t xml:space="preserve">- </w:t>
            </w:r>
            <w:proofErr w:type="spellStart"/>
            <w:r w:rsidR="00395079" w:rsidRPr="006C0B16">
              <w:rPr>
                <w:i/>
                <w:color w:val="000000"/>
                <w:sz w:val="24"/>
                <w:szCs w:val="24"/>
              </w:rPr>
              <w:t>Tiền</w:t>
            </w:r>
            <w:proofErr w:type="spellEnd"/>
            <w:r w:rsidR="00395079" w:rsidRPr="006C0B16">
              <w:rPr>
                <w:i/>
                <w:color w:val="000000"/>
                <w:sz w:val="24"/>
                <w:szCs w:val="24"/>
              </w:rPr>
              <w:t xml:space="preserve"> </w:t>
            </w:r>
            <w:proofErr w:type="spellStart"/>
            <w:r w:rsidR="00395079" w:rsidRPr="006C0B16">
              <w:rPr>
                <w:i/>
                <w:color w:val="000000"/>
                <w:sz w:val="24"/>
                <w:szCs w:val="24"/>
              </w:rPr>
              <w:t>thuê</w:t>
            </w:r>
            <w:proofErr w:type="spellEnd"/>
            <w:r w:rsidR="00395079" w:rsidRPr="006C0B16">
              <w:rPr>
                <w:i/>
                <w:color w:val="000000"/>
                <w:sz w:val="24"/>
                <w:szCs w:val="24"/>
              </w:rPr>
              <w:t xml:space="preserve"> </w:t>
            </w:r>
            <w:proofErr w:type="spellStart"/>
            <w:r w:rsidR="00395079" w:rsidRPr="006C0B16">
              <w:rPr>
                <w:i/>
                <w:color w:val="000000"/>
                <w:sz w:val="24"/>
                <w:szCs w:val="24"/>
              </w:rPr>
              <w:t>phòng</w:t>
            </w:r>
            <w:proofErr w:type="spellEnd"/>
            <w:r w:rsidR="00395079" w:rsidRPr="006C0B16">
              <w:rPr>
                <w:i/>
                <w:color w:val="000000"/>
                <w:sz w:val="24"/>
                <w:szCs w:val="24"/>
              </w:rPr>
              <w:t xml:space="preserve"> </w:t>
            </w:r>
            <w:proofErr w:type="spellStart"/>
            <w:r w:rsidR="00395079" w:rsidRPr="006C0B16">
              <w:rPr>
                <w:i/>
                <w:color w:val="000000"/>
                <w:sz w:val="24"/>
                <w:szCs w:val="24"/>
              </w:rPr>
              <w:t>nghỉ</w:t>
            </w:r>
            <w:proofErr w:type="spellEnd"/>
            <w:r w:rsidR="00395079" w:rsidRPr="006C0B16">
              <w:rPr>
                <w:i/>
                <w:color w:val="000000"/>
                <w:sz w:val="24"/>
                <w:szCs w:val="24"/>
              </w:rPr>
              <w:t xml:space="preserve">, </w:t>
            </w:r>
            <w:proofErr w:type="spellStart"/>
            <w:r w:rsidR="00395079" w:rsidRPr="006C0B16">
              <w:rPr>
                <w:i/>
                <w:color w:val="000000"/>
                <w:sz w:val="24"/>
                <w:szCs w:val="24"/>
              </w:rPr>
              <w:t>tiền</w:t>
            </w:r>
            <w:proofErr w:type="spellEnd"/>
            <w:r w:rsidR="00395079" w:rsidRPr="006C0B16">
              <w:rPr>
                <w:i/>
                <w:color w:val="000000"/>
                <w:sz w:val="24"/>
                <w:szCs w:val="24"/>
              </w:rPr>
              <w:t xml:space="preserve"> </w:t>
            </w:r>
            <w:proofErr w:type="spellStart"/>
            <w:r w:rsidR="00395079" w:rsidRPr="006C0B16">
              <w:rPr>
                <w:i/>
                <w:color w:val="000000"/>
                <w:sz w:val="24"/>
                <w:szCs w:val="24"/>
              </w:rPr>
              <w:t>ăn</w:t>
            </w:r>
            <w:proofErr w:type="spellEnd"/>
            <w:r w:rsidR="00395079" w:rsidRPr="006C0B16">
              <w:rPr>
                <w:i/>
                <w:color w:val="000000"/>
                <w:sz w:val="24"/>
                <w:szCs w:val="24"/>
              </w:rPr>
              <w:t xml:space="preserve"> </w:t>
            </w:r>
            <w:proofErr w:type="spellStart"/>
            <w:r w:rsidR="00395079" w:rsidRPr="006C0B16">
              <w:rPr>
                <w:i/>
                <w:color w:val="000000"/>
                <w:sz w:val="24"/>
                <w:szCs w:val="24"/>
              </w:rPr>
              <w:t>và</w:t>
            </w:r>
            <w:proofErr w:type="spellEnd"/>
            <w:r w:rsidR="00395079" w:rsidRPr="006C0B16">
              <w:rPr>
                <w:i/>
                <w:color w:val="000000"/>
                <w:sz w:val="24"/>
                <w:szCs w:val="24"/>
              </w:rPr>
              <w:t xml:space="preserve"> </w:t>
            </w:r>
            <w:proofErr w:type="spellStart"/>
            <w:r w:rsidR="00395079" w:rsidRPr="006C0B16">
              <w:rPr>
                <w:i/>
                <w:color w:val="000000"/>
                <w:sz w:val="24"/>
                <w:szCs w:val="24"/>
              </w:rPr>
              <w:t>tiêu</w:t>
            </w:r>
            <w:proofErr w:type="spellEnd"/>
            <w:r w:rsidR="00395079" w:rsidRPr="006C0B16">
              <w:rPr>
                <w:i/>
                <w:color w:val="000000"/>
                <w:sz w:val="24"/>
                <w:szCs w:val="24"/>
              </w:rPr>
              <w:t xml:space="preserve"> </w:t>
            </w:r>
            <w:proofErr w:type="spellStart"/>
            <w:r w:rsidR="00395079" w:rsidRPr="006C0B16">
              <w:rPr>
                <w:i/>
                <w:color w:val="000000"/>
                <w:sz w:val="24"/>
                <w:szCs w:val="24"/>
              </w:rPr>
              <w:t>vặt</w:t>
            </w:r>
            <w:proofErr w:type="spellEnd"/>
          </w:p>
          <w:p w14:paraId="3D42DDC9" w14:textId="77777777" w:rsidR="001B6962" w:rsidRPr="006C0B16" w:rsidRDefault="00D359A8" w:rsidP="004B73AE">
            <w:pPr>
              <w:rPr>
                <w:i/>
                <w:color w:val="000000"/>
                <w:sz w:val="24"/>
                <w:szCs w:val="24"/>
              </w:rPr>
            </w:pPr>
            <w:r w:rsidRPr="006C0B16">
              <w:rPr>
                <w:i/>
                <w:color w:val="000000"/>
                <w:sz w:val="24"/>
                <w:szCs w:val="24"/>
              </w:rPr>
              <w:t xml:space="preserve">- </w:t>
            </w:r>
            <w:proofErr w:type="spellStart"/>
            <w:r w:rsidR="001B6962" w:rsidRPr="006C0B16">
              <w:rPr>
                <w:i/>
                <w:color w:val="000000"/>
                <w:sz w:val="24"/>
                <w:szCs w:val="24"/>
              </w:rPr>
              <w:t>Tiền</w:t>
            </w:r>
            <w:proofErr w:type="spellEnd"/>
            <w:r w:rsidR="001B6962" w:rsidRPr="006C0B16">
              <w:rPr>
                <w:i/>
                <w:color w:val="000000"/>
                <w:sz w:val="24"/>
                <w:szCs w:val="24"/>
              </w:rPr>
              <w:t xml:space="preserve"> </w:t>
            </w:r>
            <w:proofErr w:type="spellStart"/>
            <w:r w:rsidR="001B6962" w:rsidRPr="006C0B16">
              <w:rPr>
                <w:i/>
                <w:color w:val="000000"/>
                <w:sz w:val="24"/>
                <w:szCs w:val="24"/>
              </w:rPr>
              <w:t>thuê</w:t>
            </w:r>
            <w:proofErr w:type="spellEnd"/>
            <w:r w:rsidR="001B6962" w:rsidRPr="006C0B16">
              <w:rPr>
                <w:i/>
                <w:color w:val="000000"/>
                <w:sz w:val="24"/>
                <w:szCs w:val="24"/>
              </w:rPr>
              <w:t xml:space="preserve"> </w:t>
            </w:r>
            <w:proofErr w:type="spellStart"/>
            <w:r w:rsidR="001B6962" w:rsidRPr="006C0B16">
              <w:rPr>
                <w:i/>
                <w:color w:val="000000"/>
                <w:sz w:val="24"/>
                <w:szCs w:val="24"/>
              </w:rPr>
              <w:t>phương</w:t>
            </w:r>
            <w:proofErr w:type="spellEnd"/>
            <w:r w:rsidR="001B6962" w:rsidRPr="006C0B16">
              <w:rPr>
                <w:i/>
                <w:color w:val="000000"/>
                <w:sz w:val="24"/>
                <w:szCs w:val="24"/>
              </w:rPr>
              <w:t xml:space="preserve"> </w:t>
            </w:r>
            <w:proofErr w:type="spellStart"/>
            <w:r w:rsidR="001B6962" w:rsidRPr="006C0B16">
              <w:rPr>
                <w:i/>
                <w:color w:val="000000"/>
                <w:sz w:val="24"/>
                <w:szCs w:val="24"/>
              </w:rPr>
              <w:t>tiện</w:t>
            </w:r>
            <w:proofErr w:type="spellEnd"/>
            <w:r w:rsidR="001B6962" w:rsidRPr="006C0B16">
              <w:rPr>
                <w:i/>
                <w:color w:val="000000"/>
                <w:sz w:val="24"/>
                <w:szCs w:val="24"/>
              </w:rPr>
              <w:t xml:space="preserve"> </w:t>
            </w:r>
            <w:proofErr w:type="spellStart"/>
            <w:r w:rsidR="001B6962" w:rsidRPr="006C0B16">
              <w:rPr>
                <w:i/>
                <w:color w:val="000000"/>
                <w:sz w:val="24"/>
                <w:szCs w:val="24"/>
              </w:rPr>
              <w:t>từ</w:t>
            </w:r>
            <w:proofErr w:type="spellEnd"/>
            <w:r w:rsidR="001B6962" w:rsidRPr="006C0B16">
              <w:rPr>
                <w:i/>
                <w:color w:val="000000"/>
                <w:sz w:val="24"/>
                <w:szCs w:val="24"/>
              </w:rPr>
              <w:t xml:space="preserve"> </w:t>
            </w:r>
            <w:proofErr w:type="spellStart"/>
            <w:r w:rsidR="001B6962" w:rsidRPr="006C0B16">
              <w:rPr>
                <w:i/>
                <w:color w:val="000000"/>
                <w:sz w:val="24"/>
                <w:szCs w:val="24"/>
              </w:rPr>
              <w:t>sân</w:t>
            </w:r>
            <w:proofErr w:type="spellEnd"/>
            <w:r w:rsidR="001B6962" w:rsidRPr="006C0B16">
              <w:rPr>
                <w:i/>
                <w:color w:val="000000"/>
                <w:sz w:val="24"/>
                <w:szCs w:val="24"/>
              </w:rPr>
              <w:t xml:space="preserve"> bay, ga </w:t>
            </w:r>
            <w:proofErr w:type="spellStart"/>
            <w:r w:rsidR="001B6962" w:rsidRPr="006C0B16">
              <w:rPr>
                <w:i/>
                <w:color w:val="000000"/>
                <w:sz w:val="24"/>
                <w:szCs w:val="24"/>
              </w:rPr>
              <w:t>tàu</w:t>
            </w:r>
            <w:proofErr w:type="spellEnd"/>
            <w:r w:rsidR="001B6962" w:rsidRPr="006C0B16">
              <w:rPr>
                <w:i/>
                <w:color w:val="000000"/>
                <w:sz w:val="24"/>
                <w:szCs w:val="24"/>
              </w:rPr>
              <w:t xml:space="preserve">, </w:t>
            </w:r>
            <w:proofErr w:type="spellStart"/>
            <w:r w:rsidR="001B6962" w:rsidRPr="006C0B16">
              <w:rPr>
                <w:i/>
                <w:color w:val="000000"/>
                <w:sz w:val="24"/>
                <w:szCs w:val="24"/>
              </w:rPr>
              <w:t>bến</w:t>
            </w:r>
            <w:proofErr w:type="spellEnd"/>
            <w:r w:rsidR="001B6962" w:rsidRPr="006C0B16">
              <w:rPr>
                <w:i/>
                <w:color w:val="000000"/>
                <w:sz w:val="24"/>
                <w:szCs w:val="24"/>
              </w:rPr>
              <w:t xml:space="preserve"> </w:t>
            </w:r>
            <w:proofErr w:type="spellStart"/>
            <w:r w:rsidR="001B6962" w:rsidRPr="006C0B16">
              <w:rPr>
                <w:i/>
                <w:color w:val="000000"/>
                <w:sz w:val="24"/>
                <w:szCs w:val="24"/>
              </w:rPr>
              <w:t>xe</w:t>
            </w:r>
            <w:proofErr w:type="spellEnd"/>
            <w:r w:rsidR="001B6962" w:rsidRPr="006C0B16">
              <w:rPr>
                <w:i/>
                <w:color w:val="000000"/>
                <w:sz w:val="24"/>
                <w:szCs w:val="24"/>
              </w:rPr>
              <w:t xml:space="preserve">, </w:t>
            </w:r>
            <w:proofErr w:type="spellStart"/>
            <w:r w:rsidR="001B6962" w:rsidRPr="006C0B16">
              <w:rPr>
                <w:i/>
                <w:color w:val="000000"/>
                <w:sz w:val="24"/>
                <w:szCs w:val="24"/>
              </w:rPr>
              <w:t>cửa</w:t>
            </w:r>
            <w:proofErr w:type="spellEnd"/>
            <w:r w:rsidR="001B6962" w:rsidRPr="006C0B16">
              <w:rPr>
                <w:i/>
                <w:color w:val="000000"/>
                <w:sz w:val="24"/>
                <w:szCs w:val="24"/>
              </w:rPr>
              <w:t xml:space="preserve"> </w:t>
            </w:r>
            <w:proofErr w:type="spellStart"/>
            <w:r w:rsidR="001B6962" w:rsidRPr="006C0B16">
              <w:rPr>
                <w:i/>
                <w:color w:val="000000"/>
                <w:sz w:val="24"/>
                <w:szCs w:val="24"/>
              </w:rPr>
              <w:t>khẩu</w:t>
            </w:r>
            <w:proofErr w:type="spellEnd"/>
            <w:r w:rsidR="001B6962" w:rsidRPr="006C0B16">
              <w:rPr>
                <w:i/>
                <w:color w:val="000000"/>
                <w:sz w:val="24"/>
                <w:szCs w:val="24"/>
              </w:rPr>
              <w:t xml:space="preserve"> </w:t>
            </w:r>
            <w:proofErr w:type="spellStart"/>
            <w:r w:rsidR="001B6962" w:rsidRPr="006C0B16">
              <w:rPr>
                <w:i/>
                <w:color w:val="000000"/>
                <w:sz w:val="24"/>
                <w:szCs w:val="24"/>
              </w:rPr>
              <w:t>khi</w:t>
            </w:r>
            <w:proofErr w:type="spellEnd"/>
            <w:r w:rsidR="001B6962" w:rsidRPr="006C0B16">
              <w:rPr>
                <w:i/>
                <w:color w:val="000000"/>
                <w:sz w:val="24"/>
                <w:szCs w:val="24"/>
              </w:rPr>
              <w:t xml:space="preserve"> </w:t>
            </w:r>
            <w:proofErr w:type="spellStart"/>
            <w:r w:rsidR="001B6962" w:rsidRPr="006C0B16">
              <w:rPr>
                <w:i/>
                <w:color w:val="000000"/>
                <w:sz w:val="24"/>
                <w:szCs w:val="24"/>
              </w:rPr>
              <w:t>nhập</w:t>
            </w:r>
            <w:proofErr w:type="spellEnd"/>
            <w:r w:rsidR="001B6962" w:rsidRPr="006C0B16">
              <w:rPr>
                <w:i/>
                <w:color w:val="000000"/>
                <w:sz w:val="24"/>
                <w:szCs w:val="24"/>
              </w:rPr>
              <w:t xml:space="preserve"> </w:t>
            </w:r>
            <w:proofErr w:type="spellStart"/>
            <w:r w:rsidR="001B6962" w:rsidRPr="006C0B16">
              <w:rPr>
                <w:i/>
                <w:color w:val="000000"/>
                <w:sz w:val="24"/>
                <w:szCs w:val="24"/>
              </w:rPr>
              <w:t>cảnh</w:t>
            </w:r>
            <w:proofErr w:type="spellEnd"/>
            <w:r w:rsidR="001B6962" w:rsidRPr="006C0B16">
              <w:rPr>
                <w:i/>
                <w:color w:val="000000"/>
                <w:sz w:val="24"/>
                <w:szCs w:val="24"/>
              </w:rPr>
              <w:t xml:space="preserve"> </w:t>
            </w:r>
            <w:proofErr w:type="spellStart"/>
            <w:r w:rsidR="001B6962" w:rsidRPr="006C0B16">
              <w:rPr>
                <w:i/>
                <w:color w:val="000000"/>
                <w:sz w:val="24"/>
                <w:szCs w:val="24"/>
              </w:rPr>
              <w:t>đến</w:t>
            </w:r>
            <w:proofErr w:type="spellEnd"/>
            <w:r w:rsidR="001B6962" w:rsidRPr="006C0B16">
              <w:rPr>
                <w:i/>
                <w:color w:val="000000"/>
                <w:sz w:val="24"/>
                <w:szCs w:val="24"/>
              </w:rPr>
              <w:t xml:space="preserve"> </w:t>
            </w:r>
            <w:proofErr w:type="spellStart"/>
            <w:r w:rsidR="001B6962" w:rsidRPr="006C0B16">
              <w:rPr>
                <w:i/>
                <w:color w:val="000000"/>
                <w:sz w:val="24"/>
                <w:szCs w:val="24"/>
              </w:rPr>
              <w:t>nơi</w:t>
            </w:r>
            <w:proofErr w:type="spellEnd"/>
            <w:r w:rsidR="001B6962" w:rsidRPr="006C0B16">
              <w:rPr>
                <w:i/>
                <w:color w:val="000000"/>
                <w:sz w:val="24"/>
                <w:szCs w:val="24"/>
              </w:rPr>
              <w:t xml:space="preserve"> ở </w:t>
            </w:r>
            <w:proofErr w:type="spellStart"/>
            <w:r w:rsidR="001B6962" w:rsidRPr="006C0B16">
              <w:rPr>
                <w:i/>
                <w:color w:val="000000"/>
                <w:sz w:val="24"/>
                <w:szCs w:val="24"/>
              </w:rPr>
              <w:t>nước</w:t>
            </w:r>
            <w:proofErr w:type="spellEnd"/>
            <w:r w:rsidR="001B6962" w:rsidRPr="006C0B16">
              <w:rPr>
                <w:i/>
                <w:color w:val="000000"/>
                <w:sz w:val="24"/>
                <w:szCs w:val="24"/>
              </w:rPr>
              <w:t xml:space="preserve"> </w:t>
            </w:r>
            <w:proofErr w:type="spellStart"/>
            <w:r w:rsidR="001B6962" w:rsidRPr="006C0B16">
              <w:rPr>
                <w:i/>
                <w:color w:val="000000"/>
                <w:sz w:val="24"/>
                <w:szCs w:val="24"/>
              </w:rPr>
              <w:t>đến</w:t>
            </w:r>
            <w:proofErr w:type="spellEnd"/>
            <w:r w:rsidR="001B6962" w:rsidRPr="006C0B16">
              <w:rPr>
                <w:i/>
                <w:color w:val="000000"/>
                <w:sz w:val="24"/>
                <w:szCs w:val="24"/>
              </w:rPr>
              <w:t xml:space="preserve"> </w:t>
            </w:r>
            <w:proofErr w:type="spellStart"/>
            <w:r w:rsidR="001B6962" w:rsidRPr="006C0B16">
              <w:rPr>
                <w:i/>
                <w:color w:val="000000"/>
                <w:sz w:val="24"/>
                <w:szCs w:val="24"/>
              </w:rPr>
              <w:t>công</w:t>
            </w:r>
            <w:proofErr w:type="spellEnd"/>
            <w:r w:rsidR="001B6962" w:rsidRPr="006C0B16">
              <w:rPr>
                <w:i/>
                <w:color w:val="000000"/>
                <w:sz w:val="24"/>
                <w:szCs w:val="24"/>
              </w:rPr>
              <w:t xml:space="preserve"> </w:t>
            </w:r>
            <w:proofErr w:type="spellStart"/>
            <w:r w:rsidR="001B6962" w:rsidRPr="006C0B16">
              <w:rPr>
                <w:i/>
                <w:color w:val="000000"/>
                <w:sz w:val="24"/>
                <w:szCs w:val="24"/>
              </w:rPr>
              <w:t>tác</w:t>
            </w:r>
            <w:proofErr w:type="spellEnd"/>
            <w:r w:rsidR="001B6962" w:rsidRPr="006C0B16">
              <w:rPr>
                <w:i/>
                <w:color w:val="000000"/>
                <w:sz w:val="24"/>
                <w:szCs w:val="24"/>
              </w:rPr>
              <w:t xml:space="preserve"> </w:t>
            </w:r>
            <w:proofErr w:type="spellStart"/>
            <w:r w:rsidR="001B6962" w:rsidRPr="006C0B16">
              <w:rPr>
                <w:i/>
                <w:color w:val="000000"/>
                <w:sz w:val="24"/>
                <w:szCs w:val="24"/>
              </w:rPr>
              <w:t>và</w:t>
            </w:r>
            <w:proofErr w:type="spellEnd"/>
            <w:r w:rsidR="001B6962" w:rsidRPr="006C0B16">
              <w:rPr>
                <w:i/>
                <w:color w:val="000000"/>
                <w:sz w:val="24"/>
                <w:szCs w:val="24"/>
              </w:rPr>
              <w:t xml:space="preserve"> </w:t>
            </w:r>
            <w:proofErr w:type="spellStart"/>
            <w:r w:rsidR="001B6962" w:rsidRPr="006C0B16">
              <w:rPr>
                <w:i/>
                <w:color w:val="000000"/>
                <w:sz w:val="24"/>
                <w:szCs w:val="24"/>
              </w:rPr>
              <w:t>ngược</w:t>
            </w:r>
            <w:proofErr w:type="spellEnd"/>
            <w:r w:rsidR="001B6962" w:rsidRPr="006C0B16">
              <w:rPr>
                <w:i/>
                <w:color w:val="000000"/>
                <w:sz w:val="24"/>
                <w:szCs w:val="24"/>
              </w:rPr>
              <w:t xml:space="preserve"> </w:t>
            </w:r>
            <w:proofErr w:type="spellStart"/>
            <w:r w:rsidR="001B6962" w:rsidRPr="006C0B16">
              <w:rPr>
                <w:i/>
                <w:color w:val="000000"/>
                <w:sz w:val="24"/>
                <w:szCs w:val="24"/>
              </w:rPr>
              <w:t>lại</w:t>
            </w:r>
            <w:proofErr w:type="spellEnd"/>
            <w:r w:rsidR="001B6962" w:rsidRPr="006C0B16">
              <w:rPr>
                <w:i/>
                <w:color w:val="000000"/>
                <w:sz w:val="24"/>
                <w:szCs w:val="24"/>
              </w:rPr>
              <w:t xml:space="preserve"> </w:t>
            </w:r>
            <w:proofErr w:type="spellStart"/>
            <w:r w:rsidR="001B6962" w:rsidRPr="006C0B16">
              <w:rPr>
                <w:i/>
                <w:color w:val="000000"/>
                <w:sz w:val="24"/>
                <w:szCs w:val="24"/>
              </w:rPr>
              <w:t>khi</w:t>
            </w:r>
            <w:proofErr w:type="spellEnd"/>
            <w:r w:rsidR="001B6962" w:rsidRPr="006C0B16">
              <w:rPr>
                <w:i/>
                <w:color w:val="000000"/>
                <w:sz w:val="24"/>
                <w:szCs w:val="24"/>
              </w:rPr>
              <w:t xml:space="preserve"> </w:t>
            </w:r>
            <w:proofErr w:type="spellStart"/>
            <w:r w:rsidR="001B6962" w:rsidRPr="006C0B16">
              <w:rPr>
                <w:i/>
                <w:color w:val="000000"/>
                <w:sz w:val="24"/>
                <w:szCs w:val="24"/>
              </w:rPr>
              <w:t>xuất</w:t>
            </w:r>
            <w:proofErr w:type="spellEnd"/>
            <w:r w:rsidR="001B6962" w:rsidRPr="006C0B16">
              <w:rPr>
                <w:i/>
                <w:color w:val="000000"/>
                <w:sz w:val="24"/>
                <w:szCs w:val="24"/>
              </w:rPr>
              <w:t xml:space="preserve"> </w:t>
            </w:r>
            <w:proofErr w:type="spellStart"/>
            <w:r w:rsidR="001B6962" w:rsidRPr="006C0B16">
              <w:rPr>
                <w:i/>
                <w:color w:val="000000"/>
                <w:sz w:val="24"/>
                <w:szCs w:val="24"/>
              </w:rPr>
              <w:t>cảnh</w:t>
            </w:r>
            <w:proofErr w:type="spellEnd"/>
          </w:p>
          <w:p w14:paraId="49433D83" w14:textId="0D2524D6" w:rsidR="00D359A8" w:rsidRPr="006C0B16" w:rsidRDefault="00D359A8" w:rsidP="004B73AE">
            <w:pPr>
              <w:rPr>
                <w:i/>
                <w:color w:val="000000"/>
                <w:sz w:val="24"/>
                <w:szCs w:val="24"/>
              </w:rPr>
            </w:pPr>
            <w:r w:rsidRPr="006C0B16">
              <w:rPr>
                <w:i/>
                <w:color w:val="000000"/>
                <w:sz w:val="24"/>
                <w:szCs w:val="24"/>
              </w:rPr>
              <w:t xml:space="preserve">- </w:t>
            </w:r>
            <w:proofErr w:type="spellStart"/>
            <w:r w:rsidR="001B6962" w:rsidRPr="006C0B16">
              <w:rPr>
                <w:i/>
                <w:color w:val="000000"/>
                <w:sz w:val="24"/>
                <w:szCs w:val="24"/>
              </w:rPr>
              <w:t>Tiền</w:t>
            </w:r>
            <w:proofErr w:type="spellEnd"/>
            <w:r w:rsidR="001B6962" w:rsidRPr="006C0B16">
              <w:rPr>
                <w:i/>
                <w:color w:val="000000"/>
                <w:sz w:val="24"/>
                <w:szCs w:val="24"/>
              </w:rPr>
              <w:t xml:space="preserve"> </w:t>
            </w:r>
            <w:proofErr w:type="spellStart"/>
            <w:r w:rsidR="001B6962" w:rsidRPr="006C0B16">
              <w:rPr>
                <w:i/>
                <w:color w:val="000000"/>
                <w:sz w:val="24"/>
                <w:szCs w:val="24"/>
              </w:rPr>
              <w:t>điện</w:t>
            </w:r>
            <w:proofErr w:type="spellEnd"/>
            <w:r w:rsidR="001B6962" w:rsidRPr="006C0B16">
              <w:rPr>
                <w:i/>
                <w:color w:val="000000"/>
                <w:sz w:val="24"/>
                <w:szCs w:val="24"/>
              </w:rPr>
              <w:t xml:space="preserve"> </w:t>
            </w:r>
            <w:proofErr w:type="spellStart"/>
            <w:r w:rsidR="001B6962" w:rsidRPr="006C0B16">
              <w:rPr>
                <w:i/>
                <w:color w:val="000000"/>
                <w:sz w:val="24"/>
                <w:szCs w:val="24"/>
              </w:rPr>
              <w:t>thoại</w:t>
            </w:r>
            <w:proofErr w:type="spellEnd"/>
            <w:r w:rsidR="001B6962" w:rsidRPr="006C0B16">
              <w:rPr>
                <w:i/>
                <w:color w:val="000000"/>
                <w:sz w:val="24"/>
                <w:szCs w:val="24"/>
              </w:rPr>
              <w:t>, fax, internet</w:t>
            </w:r>
            <w:r w:rsidRPr="006C0B16">
              <w:rPr>
                <w:i/>
                <w:color w:val="000000"/>
                <w:sz w:val="24"/>
                <w:szCs w:val="24"/>
              </w:rPr>
              <w:t xml:space="preserve"> </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39BAE18" w14:textId="77777777" w:rsidR="00AE0295" w:rsidRPr="006C0B16" w:rsidRDefault="00AE0295"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7672B0F2" w14:textId="77777777" w:rsidR="004D25D9" w:rsidRPr="006C0B16" w:rsidRDefault="004D25D9" w:rsidP="004B73AE">
            <w:pPr>
              <w:rPr>
                <w:color w:val="000000"/>
                <w:sz w:val="24"/>
                <w:szCs w:val="24"/>
              </w:rPr>
            </w:pPr>
            <w:r w:rsidRPr="006C0B16">
              <w:rPr>
                <w:color w:val="000000"/>
                <w:sz w:val="24"/>
                <w:szCs w:val="24"/>
              </w:rPr>
              <w:t>-</w:t>
            </w:r>
            <w:r w:rsidR="00F27802" w:rsidRPr="006C0B16">
              <w:rPr>
                <w:color w:val="000000"/>
                <w:sz w:val="24"/>
                <w:szCs w:val="24"/>
              </w:rPr>
              <w:t xml:space="preserve"> </w:t>
            </w:r>
            <w:proofErr w:type="spellStart"/>
            <w:r w:rsidRPr="006C0B16">
              <w:rPr>
                <w:color w:val="000000"/>
                <w:sz w:val="24"/>
                <w:szCs w:val="24"/>
              </w:rPr>
              <w:t>Quyết</w:t>
            </w:r>
            <w:proofErr w:type="spellEnd"/>
            <w:r w:rsidRPr="006C0B16">
              <w:rPr>
                <w:color w:val="000000"/>
                <w:sz w:val="24"/>
                <w:szCs w:val="24"/>
              </w:rPr>
              <w:t xml:space="preserve"> </w:t>
            </w:r>
            <w:proofErr w:type="spellStart"/>
            <w:r w:rsidRPr="006C0B16">
              <w:rPr>
                <w:color w:val="000000"/>
                <w:sz w:val="24"/>
                <w:szCs w:val="24"/>
              </w:rPr>
              <w:t>định</w:t>
            </w:r>
            <w:proofErr w:type="spellEnd"/>
            <w:r w:rsidRPr="006C0B16">
              <w:rPr>
                <w:color w:val="000000"/>
                <w:sz w:val="24"/>
                <w:szCs w:val="24"/>
              </w:rPr>
              <w:t xml:space="preserve"> </w:t>
            </w:r>
            <w:proofErr w:type="spellStart"/>
            <w:r w:rsidRPr="006C0B16">
              <w:rPr>
                <w:color w:val="000000"/>
                <w:sz w:val="24"/>
                <w:szCs w:val="24"/>
              </w:rPr>
              <w:t>cử</w:t>
            </w:r>
            <w:proofErr w:type="spellEnd"/>
            <w:r w:rsidRPr="006C0B16">
              <w:rPr>
                <w:color w:val="000000"/>
                <w:sz w:val="24"/>
                <w:szCs w:val="24"/>
              </w:rPr>
              <w:t xml:space="preserve"> </w:t>
            </w:r>
            <w:proofErr w:type="spellStart"/>
            <w:r w:rsidRPr="006C0B16">
              <w:rPr>
                <w:color w:val="000000"/>
                <w:sz w:val="24"/>
                <w:szCs w:val="24"/>
              </w:rPr>
              <w:t>đi</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p>
          <w:p w14:paraId="28FB3923" w14:textId="77777777" w:rsidR="004D25D9" w:rsidRPr="006C0B16" w:rsidRDefault="004D25D9" w:rsidP="004B73AE">
            <w:pPr>
              <w:rPr>
                <w:color w:val="000000"/>
                <w:sz w:val="24"/>
                <w:szCs w:val="24"/>
              </w:rPr>
            </w:pPr>
            <w:r w:rsidRPr="006C0B16">
              <w:rPr>
                <w:color w:val="000000"/>
                <w:sz w:val="24"/>
                <w:szCs w:val="24"/>
              </w:rPr>
              <w:t>-</w:t>
            </w:r>
            <w:r w:rsidR="00F27802" w:rsidRPr="006C0B16">
              <w:rPr>
                <w:color w:val="000000"/>
                <w:sz w:val="24"/>
                <w:szCs w:val="24"/>
              </w:rPr>
              <w:t xml:space="preserve"> </w:t>
            </w:r>
            <w:proofErr w:type="spellStart"/>
            <w:r w:rsidR="00AE0295" w:rsidRPr="006C0B16">
              <w:rPr>
                <w:color w:val="000000"/>
                <w:sz w:val="24"/>
                <w:szCs w:val="24"/>
              </w:rPr>
              <w:t>Dự</w:t>
            </w:r>
            <w:proofErr w:type="spellEnd"/>
            <w:r w:rsidR="00AE0295" w:rsidRPr="006C0B16">
              <w:rPr>
                <w:color w:val="000000"/>
                <w:sz w:val="24"/>
                <w:szCs w:val="24"/>
              </w:rPr>
              <w:t xml:space="preserve"> </w:t>
            </w:r>
            <w:proofErr w:type="spellStart"/>
            <w:r w:rsidR="00AE0295" w:rsidRPr="006C0B16">
              <w:rPr>
                <w:color w:val="000000"/>
                <w:sz w:val="24"/>
                <w:szCs w:val="24"/>
              </w:rPr>
              <w:t>toán</w:t>
            </w:r>
            <w:proofErr w:type="spellEnd"/>
            <w:r w:rsidR="00AE0295" w:rsidRPr="006C0B16">
              <w:rPr>
                <w:color w:val="000000"/>
                <w:sz w:val="24"/>
                <w:szCs w:val="24"/>
              </w:rPr>
              <w:t xml:space="preserve"> </w:t>
            </w:r>
            <w:proofErr w:type="spellStart"/>
            <w:r w:rsidR="00AE0295" w:rsidRPr="006C0B16">
              <w:rPr>
                <w:color w:val="000000"/>
                <w:sz w:val="24"/>
                <w:szCs w:val="24"/>
              </w:rPr>
              <w:t>kinh</w:t>
            </w:r>
            <w:proofErr w:type="spellEnd"/>
            <w:r w:rsidR="00AE0295" w:rsidRPr="006C0B16">
              <w:rPr>
                <w:color w:val="000000"/>
                <w:sz w:val="24"/>
                <w:szCs w:val="24"/>
              </w:rPr>
              <w:t xml:space="preserve"> </w:t>
            </w:r>
            <w:proofErr w:type="spellStart"/>
            <w:r w:rsidR="00AE0295" w:rsidRPr="006C0B16">
              <w:rPr>
                <w:color w:val="000000"/>
                <w:sz w:val="24"/>
                <w:szCs w:val="24"/>
              </w:rPr>
              <w:t>phí</w:t>
            </w:r>
            <w:proofErr w:type="spellEnd"/>
            <w:r w:rsidRPr="006C0B16">
              <w:rPr>
                <w:color w:val="000000"/>
                <w:sz w:val="24"/>
                <w:szCs w:val="24"/>
              </w:rPr>
              <w:t xml:space="preserve"> </w:t>
            </w:r>
            <w:proofErr w:type="spellStart"/>
            <w:r w:rsidRPr="006C0B16">
              <w:rPr>
                <w:color w:val="000000"/>
                <w:sz w:val="24"/>
                <w:szCs w:val="24"/>
              </w:rPr>
              <w:t>đoàn</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p>
          <w:p w14:paraId="48CBCC0E" w14:textId="77777777" w:rsidR="004D25D9" w:rsidRPr="006C0B16" w:rsidRDefault="004D25D9" w:rsidP="004B73AE">
            <w:pPr>
              <w:rPr>
                <w:color w:val="000000"/>
                <w:sz w:val="24"/>
                <w:szCs w:val="24"/>
              </w:rPr>
            </w:pPr>
            <w:r w:rsidRPr="006C0B16">
              <w:rPr>
                <w:color w:val="000000"/>
                <w:sz w:val="24"/>
                <w:szCs w:val="24"/>
              </w:rPr>
              <w:t>-</w:t>
            </w:r>
            <w:r w:rsidR="00F27802" w:rsidRPr="006C0B16">
              <w:rPr>
                <w:color w:val="000000"/>
                <w:sz w:val="24"/>
                <w:szCs w:val="24"/>
              </w:rPr>
              <w:t xml:space="preserve"> </w:t>
            </w:r>
            <w:proofErr w:type="spellStart"/>
            <w:r w:rsidRPr="006C0B16">
              <w:rPr>
                <w:color w:val="000000"/>
                <w:sz w:val="24"/>
                <w:szCs w:val="24"/>
              </w:rPr>
              <w:t>Lịch</w:t>
            </w:r>
            <w:proofErr w:type="spellEnd"/>
            <w:r w:rsidRPr="006C0B16">
              <w:rPr>
                <w:color w:val="000000"/>
                <w:sz w:val="24"/>
                <w:szCs w:val="24"/>
              </w:rPr>
              <w:t xml:space="preserve"> </w:t>
            </w:r>
            <w:proofErr w:type="spellStart"/>
            <w:r w:rsidRPr="006C0B16">
              <w:rPr>
                <w:color w:val="000000"/>
                <w:sz w:val="24"/>
                <w:szCs w:val="24"/>
              </w:rPr>
              <w:t>trình</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tác</w:t>
            </w:r>
            <w:proofErr w:type="spellEnd"/>
          </w:p>
          <w:p w14:paraId="4D6014D8" w14:textId="77777777" w:rsidR="004D25D9" w:rsidRPr="006C0B16" w:rsidDel="007F1E7D" w:rsidRDefault="004D25D9" w:rsidP="004B73AE">
            <w:pPr>
              <w:rPr>
                <w:del w:id="107" w:author="Pham Thi Thu Lan" w:date="2021-01-03T16:06:00Z"/>
                <w:color w:val="000000"/>
                <w:sz w:val="24"/>
                <w:szCs w:val="24"/>
              </w:rPr>
            </w:pPr>
            <w:r w:rsidRPr="006C0B16">
              <w:rPr>
                <w:color w:val="000000"/>
                <w:sz w:val="24"/>
                <w:szCs w:val="24"/>
              </w:rPr>
              <w:t>-</w:t>
            </w:r>
            <w:r w:rsidR="00F27802" w:rsidRPr="006C0B16">
              <w:rPr>
                <w:color w:val="000000"/>
                <w:sz w:val="24"/>
                <w:szCs w:val="24"/>
              </w:rPr>
              <w:t xml:space="preserve"> </w:t>
            </w:r>
            <w:r w:rsidRPr="006C0B16">
              <w:rPr>
                <w:color w:val="000000"/>
                <w:sz w:val="24"/>
                <w:szCs w:val="24"/>
              </w:rPr>
              <w:t xml:space="preserve">Thư </w:t>
            </w:r>
            <w:proofErr w:type="spellStart"/>
            <w:r w:rsidRPr="006C0B16">
              <w:rPr>
                <w:color w:val="000000"/>
                <w:sz w:val="24"/>
                <w:szCs w:val="24"/>
              </w:rPr>
              <w:t>mời</w:t>
            </w:r>
            <w:proofErr w:type="spellEnd"/>
            <w:r w:rsidRPr="006C0B16">
              <w:rPr>
                <w:color w:val="000000"/>
                <w:sz w:val="24"/>
                <w:szCs w:val="24"/>
              </w:rPr>
              <w:t xml:space="preserve"> </w:t>
            </w:r>
            <w:proofErr w:type="spellStart"/>
            <w:r w:rsidRPr="006C0B16">
              <w:rPr>
                <w:color w:val="000000"/>
                <w:sz w:val="24"/>
                <w:szCs w:val="24"/>
              </w:rPr>
              <w:t>có</w:t>
            </w:r>
            <w:proofErr w:type="spellEnd"/>
            <w:r w:rsidRPr="006C0B16">
              <w:rPr>
                <w:color w:val="000000"/>
                <w:sz w:val="24"/>
                <w:szCs w:val="24"/>
              </w:rPr>
              <w:t xml:space="preserve"> </w:t>
            </w:r>
            <w:proofErr w:type="spellStart"/>
            <w:r w:rsidRPr="006C0B16">
              <w:rPr>
                <w:color w:val="000000"/>
                <w:sz w:val="24"/>
                <w:szCs w:val="24"/>
              </w:rPr>
              <w:t>liên</w:t>
            </w:r>
            <w:proofErr w:type="spellEnd"/>
            <w:r w:rsidRPr="006C0B16">
              <w:rPr>
                <w:color w:val="000000"/>
                <w:sz w:val="24"/>
                <w:szCs w:val="24"/>
              </w:rPr>
              <w:t xml:space="preserve"> </w:t>
            </w:r>
            <w:proofErr w:type="spellStart"/>
            <w:r w:rsidRPr="006C0B16">
              <w:rPr>
                <w:color w:val="000000"/>
                <w:sz w:val="24"/>
                <w:szCs w:val="24"/>
              </w:rPr>
              <w:t>quan</w:t>
            </w:r>
            <w:proofErr w:type="spellEnd"/>
            <w:r w:rsidRPr="006C0B16">
              <w:rPr>
                <w:color w:val="000000"/>
                <w:sz w:val="24"/>
                <w:szCs w:val="24"/>
              </w:rPr>
              <w:t xml:space="preserve"> </w:t>
            </w:r>
            <w:proofErr w:type="spellStart"/>
            <w:r w:rsidRPr="006C0B16">
              <w:rPr>
                <w:color w:val="000000"/>
                <w:sz w:val="24"/>
                <w:szCs w:val="24"/>
              </w:rPr>
              <w:t>đến</w:t>
            </w:r>
            <w:proofErr w:type="spellEnd"/>
            <w:r w:rsidRPr="006C0B16">
              <w:rPr>
                <w:color w:val="000000"/>
                <w:sz w:val="24"/>
                <w:szCs w:val="24"/>
              </w:rPr>
              <w:t xml:space="preserve"> chi </w:t>
            </w:r>
            <w:proofErr w:type="spellStart"/>
            <w:r w:rsidRPr="006C0B16">
              <w:rPr>
                <w:color w:val="000000"/>
                <w:sz w:val="24"/>
                <w:szCs w:val="24"/>
              </w:rPr>
              <w:t>phí</w:t>
            </w:r>
            <w:proofErr w:type="spellEnd"/>
            <w:r w:rsidRPr="006C0B16">
              <w:rPr>
                <w:color w:val="000000"/>
                <w:sz w:val="24"/>
                <w:szCs w:val="24"/>
              </w:rPr>
              <w:t xml:space="preserve"> </w:t>
            </w:r>
            <w:proofErr w:type="spellStart"/>
            <w:r w:rsidRPr="006C0B16">
              <w:rPr>
                <w:color w:val="000000"/>
                <w:sz w:val="24"/>
                <w:szCs w:val="24"/>
              </w:rPr>
              <w:t>tài</w:t>
            </w:r>
            <w:proofErr w:type="spellEnd"/>
            <w:r w:rsidRPr="006C0B16">
              <w:rPr>
                <w:color w:val="000000"/>
                <w:sz w:val="24"/>
                <w:szCs w:val="24"/>
              </w:rPr>
              <w:t xml:space="preserve"> </w:t>
            </w:r>
            <w:proofErr w:type="spellStart"/>
            <w:r w:rsidRPr="006C0B16">
              <w:rPr>
                <w:color w:val="000000"/>
                <w:sz w:val="24"/>
                <w:szCs w:val="24"/>
              </w:rPr>
              <w:t>chính</w:t>
            </w:r>
            <w:proofErr w:type="spellEnd"/>
          </w:p>
          <w:p w14:paraId="7A0C818D" w14:textId="77777777" w:rsidR="004D25D9" w:rsidRPr="006C0B16" w:rsidRDefault="004D25D9" w:rsidP="00577F7C">
            <w:pPr>
              <w:rPr>
                <w:color w:val="000000"/>
                <w:sz w:val="24"/>
                <w:szCs w:val="24"/>
              </w:rPr>
            </w:pPr>
            <w:del w:id="108" w:author="Pham Thi Thu Lan" w:date="2021-01-03T16:06:00Z">
              <w:r w:rsidRPr="006C0B16" w:rsidDel="007F1E7D">
                <w:rPr>
                  <w:color w:val="000000"/>
                  <w:sz w:val="24"/>
                  <w:szCs w:val="24"/>
                </w:rPr>
                <w:delText>-</w:delText>
              </w:r>
              <w:r w:rsidR="00F27802" w:rsidRPr="006C0B16" w:rsidDel="007F1E7D">
                <w:rPr>
                  <w:color w:val="000000"/>
                  <w:sz w:val="24"/>
                  <w:szCs w:val="24"/>
                </w:rPr>
                <w:delText xml:space="preserve"> </w:delText>
              </w:r>
            </w:del>
            <w:del w:id="109" w:author="Pham Thi Thu Lan" w:date="2021-01-03T16:05:00Z">
              <w:r w:rsidR="00577F7C" w:rsidRPr="006C0B16" w:rsidDel="007F1E7D">
                <w:rPr>
                  <w:color w:val="000000"/>
                  <w:sz w:val="24"/>
                  <w:szCs w:val="24"/>
                </w:rPr>
                <w:delText>Visa, hộ chiếu (bản gốc)</w:delText>
              </w:r>
            </w:del>
          </w:p>
          <w:p w14:paraId="4CD2EB51" w14:textId="77777777" w:rsidR="00577F7C" w:rsidRPr="006C0B16" w:rsidRDefault="00577F7C" w:rsidP="00577F7C">
            <w:pPr>
              <w:rPr>
                <w:color w:val="000000"/>
                <w:sz w:val="24"/>
                <w:szCs w:val="24"/>
              </w:rPr>
            </w:pPr>
            <w:r w:rsidRPr="006C0B16">
              <w:rPr>
                <w:color w:val="000000"/>
                <w:sz w:val="24"/>
                <w:szCs w:val="24"/>
              </w:rPr>
              <w:t xml:space="preserve">- </w:t>
            </w:r>
            <w:proofErr w:type="spellStart"/>
            <w:r w:rsidRPr="006C0B16">
              <w:rPr>
                <w:color w:val="000000"/>
                <w:sz w:val="24"/>
                <w:szCs w:val="24"/>
              </w:rPr>
              <w:t>Lịch</w:t>
            </w:r>
            <w:proofErr w:type="spellEnd"/>
            <w:r w:rsidRPr="006C0B16">
              <w:rPr>
                <w:color w:val="000000"/>
                <w:sz w:val="24"/>
                <w:szCs w:val="24"/>
              </w:rPr>
              <w:t xml:space="preserve"> </w:t>
            </w:r>
            <w:proofErr w:type="spellStart"/>
            <w:r w:rsidRPr="006C0B16">
              <w:rPr>
                <w:color w:val="000000"/>
                <w:sz w:val="24"/>
                <w:szCs w:val="24"/>
              </w:rPr>
              <w:t>trình</w:t>
            </w:r>
            <w:proofErr w:type="spellEnd"/>
            <w:r w:rsidRPr="006C0B16">
              <w:rPr>
                <w:color w:val="000000"/>
                <w:sz w:val="24"/>
                <w:szCs w:val="24"/>
              </w:rPr>
              <w:t xml:space="preserve"> bay/</w:t>
            </w:r>
            <w:proofErr w:type="spellStart"/>
            <w:r w:rsidRPr="006C0B16">
              <w:rPr>
                <w:color w:val="000000"/>
                <w:sz w:val="24"/>
                <w:szCs w:val="24"/>
              </w:rPr>
              <w:t>phiếu</w:t>
            </w:r>
            <w:proofErr w:type="spellEnd"/>
            <w:r w:rsidRPr="006C0B16">
              <w:rPr>
                <w:color w:val="000000"/>
                <w:sz w:val="24"/>
                <w:szCs w:val="24"/>
              </w:rPr>
              <w:t xml:space="preserve"> </w:t>
            </w:r>
            <w:proofErr w:type="spellStart"/>
            <w:r w:rsidRPr="006C0B16">
              <w:rPr>
                <w:color w:val="000000"/>
                <w:sz w:val="24"/>
                <w:szCs w:val="24"/>
              </w:rPr>
              <w:t>đặt</w:t>
            </w:r>
            <w:proofErr w:type="spellEnd"/>
            <w:r w:rsidRPr="006C0B16">
              <w:rPr>
                <w:color w:val="000000"/>
                <w:sz w:val="24"/>
                <w:szCs w:val="24"/>
              </w:rPr>
              <w:t xml:space="preserve"> </w:t>
            </w:r>
            <w:proofErr w:type="spellStart"/>
            <w:r w:rsidRPr="006C0B16">
              <w:rPr>
                <w:color w:val="000000"/>
                <w:sz w:val="24"/>
                <w:szCs w:val="24"/>
              </w:rPr>
              <w:t>chô</w:t>
            </w:r>
            <w:proofErr w:type="spellEnd"/>
            <w:r w:rsidRPr="006C0B16">
              <w:rPr>
                <w:color w:val="000000"/>
                <w:sz w:val="24"/>
                <w:szCs w:val="24"/>
              </w:rPr>
              <w:t>̃/</w:t>
            </w:r>
            <w:proofErr w:type="spellStart"/>
            <w:r w:rsidRPr="006C0B16">
              <w:rPr>
                <w:color w:val="000000"/>
                <w:sz w:val="24"/>
                <w:szCs w:val="24"/>
              </w:rPr>
              <w:t>ve</w:t>
            </w:r>
            <w:proofErr w:type="spellEnd"/>
            <w:r w:rsidRPr="006C0B16">
              <w:rPr>
                <w:color w:val="000000"/>
                <w:sz w:val="24"/>
                <w:szCs w:val="24"/>
              </w:rPr>
              <w:t xml:space="preserve">́ </w:t>
            </w:r>
            <w:proofErr w:type="spellStart"/>
            <w:r w:rsidRPr="006C0B16">
              <w:rPr>
                <w:color w:val="000000"/>
                <w:sz w:val="24"/>
                <w:szCs w:val="24"/>
              </w:rPr>
              <w:t>máy</w:t>
            </w:r>
            <w:proofErr w:type="spellEnd"/>
            <w:r w:rsidRPr="006C0B16">
              <w:rPr>
                <w:color w:val="000000"/>
                <w:sz w:val="24"/>
                <w:szCs w:val="24"/>
              </w:rPr>
              <w:t xml:space="preserve"> bay (</w:t>
            </w:r>
            <w:proofErr w:type="spellStart"/>
            <w:r w:rsidRPr="006C0B16">
              <w:rPr>
                <w:color w:val="000000"/>
                <w:sz w:val="24"/>
                <w:szCs w:val="24"/>
              </w:rPr>
              <w:t>bản</w:t>
            </w:r>
            <w:proofErr w:type="spellEnd"/>
            <w:r w:rsidRPr="006C0B16">
              <w:rPr>
                <w:color w:val="000000"/>
                <w:sz w:val="24"/>
                <w:szCs w:val="24"/>
              </w:rPr>
              <w:t xml:space="preserve"> </w:t>
            </w:r>
            <w:proofErr w:type="spellStart"/>
            <w:r w:rsidRPr="006C0B16">
              <w:rPr>
                <w:color w:val="000000"/>
                <w:sz w:val="24"/>
                <w:szCs w:val="24"/>
              </w:rPr>
              <w:t>gốc</w:t>
            </w:r>
            <w:proofErr w:type="spellEnd"/>
            <w:r w:rsidRPr="006C0B16">
              <w:rPr>
                <w:color w:val="000000"/>
                <w:sz w:val="24"/>
                <w:szCs w:val="24"/>
              </w:rPr>
              <w:t>)</w:t>
            </w:r>
          </w:p>
          <w:p w14:paraId="529A6E3F" w14:textId="77777777" w:rsidR="00266E92" w:rsidRPr="006C0B16" w:rsidRDefault="00266E92" w:rsidP="00577F7C">
            <w:pPr>
              <w:rPr>
                <w:color w:val="000000"/>
                <w:sz w:val="24"/>
                <w:szCs w:val="24"/>
              </w:rPr>
            </w:pPr>
            <w:r w:rsidRPr="006C0B16">
              <w:rPr>
                <w:color w:val="000000"/>
                <w:sz w:val="24"/>
                <w:szCs w:val="24"/>
              </w:rPr>
              <w:t xml:space="preserve">- </w:t>
            </w:r>
            <w:proofErr w:type="spellStart"/>
            <w:r w:rsidRPr="006C0B16">
              <w:rPr>
                <w:color w:val="000000"/>
                <w:sz w:val="24"/>
                <w:szCs w:val="24"/>
              </w:rPr>
              <w:t>Đơn</w:t>
            </w:r>
            <w:proofErr w:type="spellEnd"/>
            <w:r w:rsidRPr="006C0B16">
              <w:rPr>
                <w:color w:val="000000"/>
                <w:sz w:val="24"/>
                <w:szCs w:val="24"/>
              </w:rPr>
              <w:t xml:space="preserve"> </w:t>
            </w:r>
            <w:proofErr w:type="spellStart"/>
            <w:r w:rsidRPr="006C0B16">
              <w:rPr>
                <w:color w:val="000000"/>
                <w:sz w:val="24"/>
                <w:szCs w:val="24"/>
              </w:rPr>
              <w:t>xin</w:t>
            </w:r>
            <w:proofErr w:type="spellEnd"/>
            <w:r w:rsidRPr="006C0B16">
              <w:rPr>
                <w:color w:val="000000"/>
                <w:sz w:val="24"/>
                <w:szCs w:val="24"/>
              </w:rPr>
              <w:t xml:space="preserve"> </w:t>
            </w:r>
            <w:proofErr w:type="spellStart"/>
            <w:r w:rsidRPr="006C0B16">
              <w:rPr>
                <w:color w:val="000000"/>
                <w:sz w:val="24"/>
                <w:szCs w:val="24"/>
              </w:rPr>
              <w:t>mua</w:t>
            </w:r>
            <w:proofErr w:type="spellEnd"/>
            <w:r w:rsidRPr="006C0B16">
              <w:rPr>
                <w:color w:val="000000"/>
                <w:sz w:val="24"/>
                <w:szCs w:val="24"/>
              </w:rPr>
              <w:t xml:space="preserve"> </w:t>
            </w:r>
            <w:proofErr w:type="spellStart"/>
            <w:r w:rsidRPr="006C0B16">
              <w:rPr>
                <w:color w:val="000000"/>
                <w:sz w:val="24"/>
                <w:szCs w:val="24"/>
              </w:rPr>
              <w:t>và</w:t>
            </w:r>
            <w:proofErr w:type="spellEnd"/>
            <w:r w:rsidRPr="006C0B16">
              <w:rPr>
                <w:color w:val="000000"/>
                <w:sz w:val="24"/>
                <w:szCs w:val="24"/>
              </w:rPr>
              <w:t xml:space="preserve"> </w:t>
            </w:r>
            <w:proofErr w:type="spellStart"/>
            <w:r w:rsidRPr="006C0B16">
              <w:rPr>
                <w:color w:val="000000"/>
                <w:sz w:val="24"/>
                <w:szCs w:val="24"/>
              </w:rPr>
              <w:t>mang</w:t>
            </w:r>
            <w:proofErr w:type="spellEnd"/>
            <w:r w:rsidRPr="006C0B16">
              <w:rPr>
                <w:color w:val="000000"/>
                <w:sz w:val="24"/>
                <w:szCs w:val="24"/>
              </w:rPr>
              <w:t xml:space="preserve"> </w:t>
            </w:r>
            <w:proofErr w:type="spellStart"/>
            <w:r w:rsidRPr="006C0B16">
              <w:rPr>
                <w:color w:val="000000"/>
                <w:sz w:val="24"/>
                <w:szCs w:val="24"/>
              </w:rPr>
              <w:t>ngoại</w:t>
            </w:r>
            <w:proofErr w:type="spellEnd"/>
            <w:r w:rsidRPr="006C0B16">
              <w:rPr>
                <w:color w:val="000000"/>
                <w:sz w:val="24"/>
                <w:szCs w:val="24"/>
              </w:rPr>
              <w:t xml:space="preserve"> </w:t>
            </w:r>
            <w:proofErr w:type="spellStart"/>
            <w:r w:rsidRPr="006C0B16">
              <w:rPr>
                <w:color w:val="000000"/>
                <w:sz w:val="24"/>
                <w:szCs w:val="24"/>
              </w:rPr>
              <w:t>tệ</w:t>
            </w:r>
            <w:proofErr w:type="spellEnd"/>
            <w:r w:rsidRPr="006C0B16">
              <w:rPr>
                <w:color w:val="000000"/>
                <w:sz w:val="24"/>
                <w:szCs w:val="24"/>
              </w:rPr>
              <w:t xml:space="preserve"> </w:t>
            </w:r>
            <w:proofErr w:type="spellStart"/>
            <w:r w:rsidRPr="006C0B16">
              <w:rPr>
                <w:color w:val="000000"/>
                <w:sz w:val="24"/>
                <w:szCs w:val="24"/>
              </w:rPr>
              <w:t>ra</w:t>
            </w:r>
            <w:proofErr w:type="spellEnd"/>
            <w:r w:rsidRPr="006C0B16">
              <w:rPr>
                <w:color w:val="000000"/>
                <w:sz w:val="24"/>
                <w:szCs w:val="24"/>
              </w:rPr>
              <w:t xml:space="preserve"> </w:t>
            </w:r>
            <w:proofErr w:type="spellStart"/>
            <w:r w:rsidRPr="006C0B16">
              <w:rPr>
                <w:color w:val="000000"/>
                <w:sz w:val="24"/>
                <w:szCs w:val="24"/>
              </w:rPr>
              <w:t>nước</w:t>
            </w:r>
            <w:proofErr w:type="spellEnd"/>
            <w:r w:rsidRPr="006C0B16">
              <w:rPr>
                <w:color w:val="000000"/>
                <w:sz w:val="24"/>
                <w:szCs w:val="24"/>
              </w:rPr>
              <w:t xml:space="preserve"> </w:t>
            </w:r>
            <w:proofErr w:type="spellStart"/>
            <w:r w:rsidRPr="006C0B16">
              <w:rPr>
                <w:color w:val="000000"/>
                <w:sz w:val="24"/>
                <w:szCs w:val="24"/>
              </w:rPr>
              <w:t>ngoài</w:t>
            </w:r>
            <w:proofErr w:type="spellEnd"/>
            <w:r w:rsidRPr="006C0B16">
              <w:rPr>
                <w:color w:val="000000"/>
                <w:sz w:val="24"/>
                <w:szCs w:val="24"/>
              </w:rPr>
              <w:t xml:space="preserve"> (</w:t>
            </w:r>
            <w:proofErr w:type="gramStart"/>
            <w:r w:rsidRPr="006C0B16">
              <w:rPr>
                <w:color w:val="000000"/>
                <w:sz w:val="24"/>
                <w:szCs w:val="24"/>
              </w:rPr>
              <w:t>P.KHTC</w:t>
            </w:r>
            <w:proofErr w:type="gramEnd"/>
            <w:r w:rsidRPr="006C0B16">
              <w:rPr>
                <w:color w:val="000000"/>
                <w:sz w:val="24"/>
                <w:szCs w:val="24"/>
              </w:rPr>
              <w:t xml:space="preserve"> </w:t>
            </w:r>
            <w:proofErr w:type="spellStart"/>
            <w:r w:rsidRPr="006C0B16">
              <w:rPr>
                <w:color w:val="000000"/>
                <w:sz w:val="24"/>
                <w:szCs w:val="24"/>
              </w:rPr>
              <w:t>thực</w:t>
            </w:r>
            <w:proofErr w:type="spellEnd"/>
            <w:r w:rsidRPr="006C0B16">
              <w:rPr>
                <w:color w:val="000000"/>
                <w:sz w:val="24"/>
                <w:szCs w:val="24"/>
              </w:rPr>
              <w:t xml:space="preserve"> </w:t>
            </w:r>
            <w:proofErr w:type="spellStart"/>
            <w:r w:rsidRPr="006C0B16">
              <w:rPr>
                <w:color w:val="000000"/>
                <w:sz w:val="24"/>
                <w:szCs w:val="24"/>
              </w:rPr>
              <w:t>hiện</w:t>
            </w:r>
            <w:proofErr w:type="spellEnd"/>
            <w:r w:rsidRPr="006C0B16">
              <w:rPr>
                <w:color w:val="000000"/>
                <w:sz w:val="24"/>
                <w:szCs w:val="24"/>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09844F57" w14:textId="77777777" w:rsidR="004D25D9" w:rsidRPr="006C0B16" w:rsidRDefault="00577F7C" w:rsidP="00076417">
            <w:pPr>
              <w:jc w:val="center"/>
              <w:rPr>
                <w:i/>
                <w:iCs/>
                <w:color w:val="000000"/>
                <w:sz w:val="24"/>
                <w:szCs w:val="24"/>
                <w:lang w:val="en"/>
              </w:rPr>
            </w:pPr>
            <w:r w:rsidRPr="006C0B16">
              <w:rPr>
                <w:i/>
                <w:iCs/>
                <w:color w:val="000000"/>
                <w:sz w:val="24"/>
                <w:szCs w:val="24"/>
                <w:lang w:val="en"/>
              </w:rPr>
              <w:t xml:space="preserve">- </w:t>
            </w:r>
            <w:proofErr w:type="spellStart"/>
            <w:r w:rsidRPr="006C0B16">
              <w:rPr>
                <w:i/>
                <w:iCs/>
                <w:color w:val="000000"/>
                <w:sz w:val="24"/>
                <w:szCs w:val="24"/>
                <w:lang w:val="en"/>
              </w:rPr>
              <w:t>Tạm</w:t>
            </w:r>
            <w:proofErr w:type="spellEnd"/>
            <w:r w:rsidRPr="006C0B16">
              <w:rPr>
                <w:i/>
                <w:iCs/>
                <w:color w:val="000000"/>
                <w:sz w:val="24"/>
                <w:szCs w:val="24"/>
                <w:lang w:val="en"/>
              </w:rPr>
              <w:t xml:space="preserve"> </w:t>
            </w:r>
            <w:proofErr w:type="spellStart"/>
            <w:r w:rsidRPr="006C0B16">
              <w:rPr>
                <w:i/>
                <w:iCs/>
                <w:color w:val="000000"/>
                <w:sz w:val="24"/>
                <w:szCs w:val="24"/>
                <w:lang w:val="en"/>
              </w:rPr>
              <w:t>ứng</w:t>
            </w:r>
            <w:proofErr w:type="spellEnd"/>
            <w:r w:rsidRPr="006C0B16">
              <w:rPr>
                <w:i/>
                <w:iCs/>
                <w:color w:val="000000"/>
                <w:sz w:val="24"/>
                <w:szCs w:val="24"/>
                <w:lang w:val="en"/>
              </w:rPr>
              <w:t xml:space="preserve"> </w:t>
            </w:r>
            <w:proofErr w:type="spellStart"/>
            <w:r w:rsidRPr="006C0B16">
              <w:rPr>
                <w:i/>
                <w:iCs/>
                <w:color w:val="000000"/>
                <w:sz w:val="24"/>
                <w:szCs w:val="24"/>
                <w:lang w:val="en"/>
              </w:rPr>
              <w:t>bằng</w:t>
            </w:r>
            <w:proofErr w:type="spellEnd"/>
            <w:r w:rsidRPr="006C0B16">
              <w:rPr>
                <w:i/>
                <w:iCs/>
                <w:color w:val="000000"/>
                <w:sz w:val="24"/>
                <w:szCs w:val="24"/>
                <w:lang w:val="en"/>
              </w:rPr>
              <w:t xml:space="preserve"> </w:t>
            </w:r>
            <w:proofErr w:type="spellStart"/>
            <w:r w:rsidRPr="006C0B16">
              <w:rPr>
                <w:i/>
                <w:iCs/>
                <w:color w:val="000000"/>
                <w:sz w:val="24"/>
                <w:szCs w:val="24"/>
                <w:lang w:val="en"/>
              </w:rPr>
              <w:t>ngoại</w:t>
            </w:r>
            <w:proofErr w:type="spellEnd"/>
            <w:r w:rsidRPr="006C0B16">
              <w:rPr>
                <w:i/>
                <w:iCs/>
                <w:color w:val="000000"/>
                <w:sz w:val="24"/>
                <w:szCs w:val="24"/>
                <w:lang w:val="en"/>
              </w:rPr>
              <w:t xml:space="preserve"> </w:t>
            </w:r>
            <w:proofErr w:type="spellStart"/>
            <w:r w:rsidRPr="006C0B16">
              <w:rPr>
                <w:i/>
                <w:iCs/>
                <w:color w:val="000000"/>
                <w:sz w:val="24"/>
                <w:szCs w:val="24"/>
                <w:lang w:val="en"/>
              </w:rPr>
              <w:t>tê</w:t>
            </w:r>
            <w:proofErr w:type="spellEnd"/>
            <w:r w:rsidRPr="006C0B16">
              <w:rPr>
                <w:i/>
                <w:iCs/>
                <w:color w:val="000000"/>
                <w:sz w:val="24"/>
                <w:szCs w:val="24"/>
                <w:lang w:val="en"/>
              </w:rPr>
              <w:t xml:space="preserve">̣ </w:t>
            </w:r>
            <w:proofErr w:type="spellStart"/>
            <w:r w:rsidRPr="006C0B16">
              <w:rPr>
                <w:i/>
                <w:iCs/>
                <w:color w:val="000000"/>
                <w:sz w:val="24"/>
                <w:szCs w:val="24"/>
                <w:lang w:val="en"/>
              </w:rPr>
              <w:t>đối</w:t>
            </w:r>
            <w:proofErr w:type="spellEnd"/>
            <w:r w:rsidRPr="006C0B16">
              <w:rPr>
                <w:i/>
                <w:iCs/>
                <w:color w:val="000000"/>
                <w:sz w:val="24"/>
                <w:szCs w:val="24"/>
                <w:lang w:val="en"/>
              </w:rPr>
              <w:t xml:space="preserve"> </w:t>
            </w:r>
            <w:proofErr w:type="spellStart"/>
            <w:r w:rsidRPr="006C0B16">
              <w:rPr>
                <w:i/>
                <w:iCs/>
                <w:color w:val="000000"/>
                <w:sz w:val="24"/>
                <w:szCs w:val="24"/>
                <w:lang w:val="en"/>
              </w:rPr>
              <w:t>với</w:t>
            </w:r>
            <w:proofErr w:type="spellEnd"/>
            <w:r w:rsidRPr="006C0B16">
              <w:rPr>
                <w:i/>
                <w:iCs/>
                <w:color w:val="000000"/>
                <w:sz w:val="24"/>
                <w:szCs w:val="24"/>
                <w:lang w:val="en"/>
              </w:rPr>
              <w:t xml:space="preserve"> </w:t>
            </w:r>
            <w:proofErr w:type="spellStart"/>
            <w:r w:rsidRPr="006C0B16">
              <w:rPr>
                <w:i/>
                <w:iCs/>
                <w:color w:val="000000"/>
                <w:sz w:val="24"/>
                <w:szCs w:val="24"/>
                <w:lang w:val="en"/>
              </w:rPr>
              <w:t>các</w:t>
            </w:r>
            <w:proofErr w:type="spellEnd"/>
            <w:r w:rsidRPr="006C0B16">
              <w:rPr>
                <w:i/>
                <w:iCs/>
                <w:color w:val="000000"/>
                <w:sz w:val="24"/>
                <w:szCs w:val="24"/>
                <w:lang w:val="en"/>
              </w:rPr>
              <w:t xml:space="preserve"> </w:t>
            </w:r>
            <w:proofErr w:type="spellStart"/>
            <w:r w:rsidRPr="006C0B16">
              <w:rPr>
                <w:i/>
                <w:iCs/>
                <w:color w:val="000000"/>
                <w:sz w:val="24"/>
                <w:szCs w:val="24"/>
                <w:lang w:val="en"/>
              </w:rPr>
              <w:t>khoản</w:t>
            </w:r>
            <w:proofErr w:type="spellEnd"/>
            <w:r w:rsidRPr="006C0B16">
              <w:rPr>
                <w:i/>
                <w:iCs/>
                <w:color w:val="000000"/>
                <w:sz w:val="24"/>
                <w:szCs w:val="24"/>
                <w:lang w:val="en"/>
              </w:rPr>
              <w:t xml:space="preserve"> chi </w:t>
            </w:r>
            <w:proofErr w:type="spellStart"/>
            <w:r w:rsidRPr="006C0B16">
              <w:rPr>
                <w:i/>
                <w:iCs/>
                <w:color w:val="000000"/>
                <w:sz w:val="24"/>
                <w:szCs w:val="24"/>
                <w:lang w:val="en"/>
              </w:rPr>
              <w:t>tiêu</w:t>
            </w:r>
            <w:proofErr w:type="spellEnd"/>
            <w:r w:rsidRPr="006C0B16">
              <w:rPr>
                <w:i/>
                <w:iCs/>
                <w:color w:val="000000"/>
                <w:sz w:val="24"/>
                <w:szCs w:val="24"/>
                <w:lang w:val="en"/>
              </w:rPr>
              <w:t xml:space="preserve"> ở </w:t>
            </w:r>
            <w:proofErr w:type="spellStart"/>
            <w:r w:rsidRPr="006C0B16">
              <w:rPr>
                <w:i/>
                <w:iCs/>
                <w:color w:val="000000"/>
                <w:sz w:val="24"/>
                <w:szCs w:val="24"/>
                <w:lang w:val="en"/>
              </w:rPr>
              <w:t>nước</w:t>
            </w:r>
            <w:proofErr w:type="spellEnd"/>
            <w:r w:rsidRPr="006C0B16">
              <w:rPr>
                <w:i/>
                <w:iCs/>
                <w:color w:val="000000"/>
                <w:sz w:val="24"/>
                <w:szCs w:val="24"/>
                <w:lang w:val="en"/>
              </w:rPr>
              <w:t xml:space="preserve"> </w:t>
            </w:r>
            <w:proofErr w:type="spellStart"/>
            <w:r w:rsidRPr="006C0B16">
              <w:rPr>
                <w:i/>
                <w:iCs/>
                <w:color w:val="000000"/>
                <w:sz w:val="24"/>
                <w:szCs w:val="24"/>
                <w:lang w:val="en"/>
              </w:rPr>
              <w:t>đến</w:t>
            </w:r>
            <w:proofErr w:type="spellEnd"/>
            <w:r w:rsidRPr="006C0B16">
              <w:rPr>
                <w:i/>
                <w:iCs/>
                <w:color w:val="000000"/>
                <w:sz w:val="24"/>
                <w:szCs w:val="24"/>
                <w:lang w:val="en"/>
              </w:rPr>
              <w:t xml:space="preserve"> </w:t>
            </w:r>
            <w:proofErr w:type="spellStart"/>
            <w:r w:rsidRPr="006C0B16">
              <w:rPr>
                <w:i/>
                <w:iCs/>
                <w:color w:val="000000"/>
                <w:sz w:val="24"/>
                <w:szCs w:val="24"/>
                <w:lang w:val="en"/>
              </w:rPr>
              <w:t>công</w:t>
            </w:r>
            <w:proofErr w:type="spellEnd"/>
            <w:r w:rsidRPr="006C0B16">
              <w:rPr>
                <w:i/>
                <w:iCs/>
                <w:color w:val="000000"/>
                <w:sz w:val="24"/>
                <w:szCs w:val="24"/>
                <w:lang w:val="en"/>
              </w:rPr>
              <w:t xml:space="preserve"> </w:t>
            </w:r>
            <w:proofErr w:type="spellStart"/>
            <w:r w:rsidRPr="006C0B16">
              <w:rPr>
                <w:i/>
                <w:iCs/>
                <w:color w:val="000000"/>
                <w:sz w:val="24"/>
                <w:szCs w:val="24"/>
                <w:lang w:val="en"/>
              </w:rPr>
              <w:t>tác</w:t>
            </w:r>
            <w:proofErr w:type="spellEnd"/>
          </w:p>
          <w:p w14:paraId="33E47806" w14:textId="77777777" w:rsidR="00577F7C" w:rsidRPr="006C0B16" w:rsidRDefault="00577F7C" w:rsidP="00076417">
            <w:pPr>
              <w:jc w:val="center"/>
              <w:rPr>
                <w:iCs/>
                <w:color w:val="000000"/>
                <w:sz w:val="24"/>
                <w:szCs w:val="24"/>
                <w:lang w:val="en"/>
              </w:rPr>
            </w:pPr>
            <w:r w:rsidRPr="006C0B16">
              <w:rPr>
                <w:i/>
                <w:iCs/>
                <w:color w:val="000000"/>
                <w:sz w:val="24"/>
                <w:szCs w:val="24"/>
                <w:lang w:val="en"/>
              </w:rPr>
              <w:t xml:space="preserve">- </w:t>
            </w:r>
            <w:proofErr w:type="spellStart"/>
            <w:r w:rsidRPr="006C0B16">
              <w:rPr>
                <w:i/>
                <w:iCs/>
                <w:color w:val="000000"/>
                <w:sz w:val="24"/>
                <w:szCs w:val="24"/>
                <w:lang w:val="en"/>
              </w:rPr>
              <w:t>Tạm</w:t>
            </w:r>
            <w:proofErr w:type="spellEnd"/>
            <w:r w:rsidRPr="006C0B16">
              <w:rPr>
                <w:i/>
                <w:iCs/>
                <w:color w:val="000000"/>
                <w:sz w:val="24"/>
                <w:szCs w:val="24"/>
                <w:lang w:val="en"/>
              </w:rPr>
              <w:t xml:space="preserve"> </w:t>
            </w:r>
            <w:proofErr w:type="spellStart"/>
            <w:r w:rsidRPr="006C0B16">
              <w:rPr>
                <w:i/>
                <w:iCs/>
                <w:color w:val="000000"/>
                <w:sz w:val="24"/>
                <w:szCs w:val="24"/>
                <w:lang w:val="en"/>
              </w:rPr>
              <w:t>ứng</w:t>
            </w:r>
            <w:proofErr w:type="spellEnd"/>
            <w:r w:rsidRPr="006C0B16">
              <w:rPr>
                <w:i/>
                <w:iCs/>
                <w:color w:val="000000"/>
                <w:sz w:val="24"/>
                <w:szCs w:val="24"/>
                <w:lang w:val="en"/>
              </w:rPr>
              <w:t xml:space="preserve"> </w:t>
            </w:r>
            <w:proofErr w:type="spellStart"/>
            <w:r w:rsidRPr="006C0B16">
              <w:rPr>
                <w:i/>
                <w:iCs/>
                <w:color w:val="000000"/>
                <w:sz w:val="24"/>
                <w:szCs w:val="24"/>
                <w:lang w:val="en"/>
              </w:rPr>
              <w:t>bằng</w:t>
            </w:r>
            <w:proofErr w:type="spellEnd"/>
            <w:r w:rsidRPr="006C0B16">
              <w:rPr>
                <w:i/>
                <w:iCs/>
                <w:color w:val="000000"/>
                <w:sz w:val="24"/>
                <w:szCs w:val="24"/>
                <w:lang w:val="en"/>
              </w:rPr>
              <w:t xml:space="preserve"> VNĐ </w:t>
            </w:r>
            <w:proofErr w:type="spellStart"/>
            <w:r w:rsidRPr="006C0B16">
              <w:rPr>
                <w:i/>
                <w:iCs/>
                <w:color w:val="000000"/>
                <w:sz w:val="24"/>
                <w:szCs w:val="24"/>
                <w:lang w:val="en"/>
              </w:rPr>
              <w:t>đối</w:t>
            </w:r>
            <w:proofErr w:type="spellEnd"/>
            <w:r w:rsidRPr="006C0B16">
              <w:rPr>
                <w:i/>
                <w:iCs/>
                <w:color w:val="000000"/>
                <w:sz w:val="24"/>
                <w:szCs w:val="24"/>
                <w:lang w:val="en"/>
              </w:rPr>
              <w:t xml:space="preserve"> </w:t>
            </w:r>
            <w:proofErr w:type="spellStart"/>
            <w:r w:rsidRPr="006C0B16">
              <w:rPr>
                <w:i/>
                <w:iCs/>
                <w:color w:val="000000"/>
                <w:sz w:val="24"/>
                <w:szCs w:val="24"/>
                <w:lang w:val="en"/>
              </w:rPr>
              <w:t>với</w:t>
            </w:r>
            <w:proofErr w:type="spellEnd"/>
            <w:r w:rsidRPr="006C0B16">
              <w:rPr>
                <w:i/>
                <w:iCs/>
                <w:color w:val="000000"/>
                <w:sz w:val="24"/>
                <w:szCs w:val="24"/>
                <w:lang w:val="en"/>
              </w:rPr>
              <w:t xml:space="preserve"> </w:t>
            </w:r>
            <w:proofErr w:type="spellStart"/>
            <w:r w:rsidRPr="006C0B16">
              <w:rPr>
                <w:i/>
                <w:iCs/>
                <w:color w:val="000000"/>
                <w:sz w:val="24"/>
                <w:szCs w:val="24"/>
                <w:lang w:val="en"/>
              </w:rPr>
              <w:t>các</w:t>
            </w:r>
            <w:proofErr w:type="spellEnd"/>
            <w:r w:rsidRPr="006C0B16">
              <w:rPr>
                <w:i/>
                <w:iCs/>
                <w:color w:val="000000"/>
                <w:sz w:val="24"/>
                <w:szCs w:val="24"/>
                <w:lang w:val="en"/>
              </w:rPr>
              <w:t xml:space="preserve"> </w:t>
            </w:r>
            <w:proofErr w:type="spellStart"/>
            <w:r w:rsidRPr="006C0B16">
              <w:rPr>
                <w:i/>
                <w:iCs/>
                <w:color w:val="000000"/>
                <w:sz w:val="24"/>
                <w:szCs w:val="24"/>
                <w:lang w:val="en"/>
              </w:rPr>
              <w:t>khoản</w:t>
            </w:r>
            <w:proofErr w:type="spellEnd"/>
            <w:r w:rsidRPr="006C0B16">
              <w:rPr>
                <w:i/>
                <w:iCs/>
                <w:color w:val="000000"/>
                <w:sz w:val="24"/>
                <w:szCs w:val="24"/>
                <w:lang w:val="en"/>
              </w:rPr>
              <w:t xml:space="preserve"> chi ở </w:t>
            </w:r>
            <w:proofErr w:type="spellStart"/>
            <w:r w:rsidRPr="006C0B16">
              <w:rPr>
                <w:i/>
                <w:iCs/>
                <w:color w:val="000000"/>
                <w:sz w:val="24"/>
                <w:szCs w:val="24"/>
                <w:lang w:val="en"/>
              </w:rPr>
              <w:t>Việt</w:t>
            </w:r>
            <w:proofErr w:type="spellEnd"/>
            <w:r w:rsidRPr="006C0B16">
              <w:rPr>
                <w:i/>
                <w:iCs/>
                <w:color w:val="000000"/>
                <w:sz w:val="24"/>
                <w:szCs w:val="24"/>
                <w:lang w:val="en"/>
              </w:rPr>
              <w:t xml:space="preserve"> Nam (</w:t>
            </w:r>
            <w:proofErr w:type="spellStart"/>
            <w:r w:rsidRPr="006C0B16">
              <w:rPr>
                <w:i/>
                <w:iCs/>
                <w:color w:val="000000"/>
                <w:sz w:val="24"/>
                <w:szCs w:val="24"/>
                <w:lang w:val="en"/>
              </w:rPr>
              <w:t>nếu</w:t>
            </w:r>
            <w:proofErr w:type="spellEnd"/>
            <w:r w:rsidRPr="006C0B16">
              <w:rPr>
                <w:i/>
                <w:iCs/>
                <w:color w:val="000000"/>
                <w:sz w:val="24"/>
                <w:szCs w:val="24"/>
                <w:lang w:val="en"/>
              </w:rPr>
              <w:t xml:space="preserve"> </w:t>
            </w:r>
            <w:proofErr w:type="spellStart"/>
            <w:r w:rsidRPr="006C0B16">
              <w:rPr>
                <w:i/>
                <w:iCs/>
                <w:color w:val="000000"/>
                <w:sz w:val="24"/>
                <w:szCs w:val="24"/>
                <w:lang w:val="en"/>
              </w:rPr>
              <w:t>cần</w:t>
            </w:r>
            <w:proofErr w:type="spellEnd"/>
            <w:r w:rsidRPr="006C0B16">
              <w:rPr>
                <w:i/>
                <w:iCs/>
                <w:color w:val="000000"/>
                <w:sz w:val="24"/>
                <w:szCs w:val="24"/>
                <w:lang w:val="en"/>
              </w:rPr>
              <w:t>)</w:t>
            </w:r>
          </w:p>
        </w:tc>
      </w:tr>
      <w:tr w:rsidR="00FE10D1" w:rsidRPr="006C0B16" w14:paraId="2AA5701B"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CC2E6C5" w14:textId="77777777" w:rsidR="00FE10D1" w:rsidRPr="006C0B16" w:rsidRDefault="00FE10D1"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1C0982" w14:textId="77777777" w:rsidR="00FE10D1" w:rsidRPr="006C0B16" w:rsidRDefault="00FE10D1" w:rsidP="00D359A8">
            <w:pPr>
              <w:rPr>
                <w:iCs/>
                <w:color w:val="000000"/>
                <w:sz w:val="24"/>
                <w:szCs w:val="24"/>
                <w:lang w:val="en"/>
              </w:rPr>
            </w:pPr>
            <w:r w:rsidRPr="006C0B16">
              <w:rPr>
                <w:color w:val="000000"/>
                <w:sz w:val="24"/>
                <w:szCs w:val="24"/>
              </w:rPr>
              <w:t xml:space="preserve">Các </w:t>
            </w:r>
            <w:proofErr w:type="spellStart"/>
            <w:r w:rsidRPr="006C0B16">
              <w:rPr>
                <w:color w:val="000000"/>
                <w:sz w:val="24"/>
                <w:szCs w:val="24"/>
              </w:rPr>
              <w:t>khoản</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theo</w:t>
            </w:r>
            <w:proofErr w:type="spellEnd"/>
            <w:r w:rsidRPr="006C0B16">
              <w:rPr>
                <w:color w:val="000000"/>
                <w:sz w:val="24"/>
                <w:szCs w:val="24"/>
              </w:rPr>
              <w:t xml:space="preserve"> </w:t>
            </w:r>
            <w:proofErr w:type="spellStart"/>
            <w:r w:rsidRPr="006C0B16">
              <w:rPr>
                <w:color w:val="000000"/>
                <w:sz w:val="24"/>
                <w:szCs w:val="24"/>
              </w:rPr>
              <w:t>thực</w:t>
            </w:r>
            <w:proofErr w:type="spellEnd"/>
            <w:r w:rsidRPr="006C0B16">
              <w:rPr>
                <w:color w:val="000000"/>
                <w:sz w:val="24"/>
                <w:szCs w:val="24"/>
              </w:rPr>
              <w:t xml:space="preserve"> </w:t>
            </w:r>
            <w:proofErr w:type="spellStart"/>
            <w:r w:rsidRPr="006C0B16">
              <w:rPr>
                <w:color w:val="000000"/>
                <w:sz w:val="24"/>
                <w:szCs w:val="24"/>
              </w:rPr>
              <w:t>tế</w:t>
            </w:r>
            <w:proofErr w:type="spellEnd"/>
          </w:p>
        </w:tc>
      </w:tr>
      <w:tr w:rsidR="00FE10D1" w:rsidRPr="006C0B16" w14:paraId="79D4B11C"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7CA9846" w14:textId="77777777" w:rsidR="00FE10D1" w:rsidRPr="006C0B16" w:rsidRDefault="00FE10D1"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2406E74" w14:textId="77777777" w:rsidR="00FE10D1" w:rsidRPr="006C0B16" w:rsidRDefault="00FE10D1" w:rsidP="0062457F">
            <w:pPr>
              <w:rPr>
                <w:color w:val="000000"/>
                <w:sz w:val="24"/>
                <w:szCs w:val="24"/>
              </w:rPr>
            </w:pPr>
            <w:r w:rsidRPr="006C0B16">
              <w:rPr>
                <w:i/>
                <w:color w:val="000000"/>
                <w:sz w:val="24"/>
                <w:szCs w:val="24"/>
              </w:rPr>
              <w:t xml:space="preserve">Vé </w:t>
            </w:r>
            <w:proofErr w:type="spellStart"/>
            <w:r w:rsidRPr="006C0B16">
              <w:rPr>
                <w:i/>
                <w:color w:val="000000"/>
                <w:sz w:val="24"/>
                <w:szCs w:val="24"/>
              </w:rPr>
              <w:t>máy</w:t>
            </w:r>
            <w:proofErr w:type="spellEnd"/>
            <w:r w:rsidRPr="006C0B16">
              <w:rPr>
                <w:i/>
                <w:color w:val="000000"/>
                <w:sz w:val="24"/>
                <w:szCs w:val="24"/>
              </w:rPr>
              <w:t xml:space="preserve"> bay</w:t>
            </w:r>
            <w:r w:rsidR="004138EE" w:rsidRPr="006C0B16">
              <w:rPr>
                <w:i/>
                <w:color w:val="000000"/>
                <w:sz w:val="24"/>
                <w:szCs w:val="24"/>
              </w:rPr>
              <w:t xml:space="preserve">; </w:t>
            </w:r>
            <w:proofErr w:type="spellStart"/>
            <w:r w:rsidR="004138EE" w:rsidRPr="006C0B16">
              <w:rPr>
                <w:i/>
                <w:color w:val="000000"/>
                <w:sz w:val="24"/>
                <w:szCs w:val="24"/>
              </w:rPr>
              <w:t>thuê</w:t>
            </w:r>
            <w:proofErr w:type="spellEnd"/>
            <w:r w:rsidR="004138EE" w:rsidRPr="006C0B16">
              <w:rPr>
                <w:i/>
                <w:color w:val="000000"/>
                <w:sz w:val="24"/>
                <w:szCs w:val="24"/>
              </w:rPr>
              <w:t xml:space="preserve"> </w:t>
            </w:r>
            <w:proofErr w:type="spellStart"/>
            <w:r w:rsidR="004138EE" w:rsidRPr="006C0B16">
              <w:rPr>
                <w:i/>
                <w:color w:val="000000"/>
                <w:sz w:val="24"/>
                <w:szCs w:val="24"/>
              </w:rPr>
              <w:t>p</w:t>
            </w:r>
            <w:r w:rsidR="0062457F" w:rsidRPr="006C0B16">
              <w:rPr>
                <w:i/>
                <w:color w:val="000000"/>
                <w:sz w:val="24"/>
                <w:szCs w:val="24"/>
              </w:rPr>
              <w:t>hương</w:t>
            </w:r>
            <w:proofErr w:type="spellEnd"/>
            <w:r w:rsidR="0062457F" w:rsidRPr="006C0B16">
              <w:rPr>
                <w:i/>
                <w:color w:val="000000"/>
                <w:sz w:val="24"/>
                <w:szCs w:val="24"/>
              </w:rPr>
              <w:t xml:space="preserve"> </w:t>
            </w:r>
            <w:proofErr w:type="spellStart"/>
            <w:r w:rsidR="0062457F" w:rsidRPr="006C0B16">
              <w:rPr>
                <w:i/>
                <w:color w:val="000000"/>
                <w:sz w:val="24"/>
                <w:szCs w:val="24"/>
              </w:rPr>
              <w:t>tiện</w:t>
            </w:r>
            <w:proofErr w:type="spellEnd"/>
            <w:r w:rsidR="0062457F" w:rsidRPr="006C0B16">
              <w:rPr>
                <w:i/>
                <w:color w:val="000000"/>
                <w:sz w:val="24"/>
                <w:szCs w:val="24"/>
              </w:rPr>
              <w:t xml:space="preserve"> </w:t>
            </w:r>
            <w:proofErr w:type="spellStart"/>
            <w:r w:rsidR="0062457F" w:rsidRPr="006C0B16">
              <w:rPr>
                <w:i/>
                <w:color w:val="000000"/>
                <w:sz w:val="24"/>
                <w:szCs w:val="24"/>
              </w:rPr>
              <w:t>đi</w:t>
            </w:r>
            <w:proofErr w:type="spellEnd"/>
            <w:r w:rsidR="0062457F" w:rsidRPr="006C0B16">
              <w:rPr>
                <w:i/>
                <w:color w:val="000000"/>
                <w:sz w:val="24"/>
                <w:szCs w:val="24"/>
              </w:rPr>
              <w:t xml:space="preserve"> </w:t>
            </w:r>
            <w:proofErr w:type="spellStart"/>
            <w:r w:rsidR="0062457F" w:rsidRPr="006C0B16">
              <w:rPr>
                <w:i/>
                <w:color w:val="000000"/>
                <w:sz w:val="24"/>
                <w:szCs w:val="24"/>
              </w:rPr>
              <w:t>lại</w:t>
            </w:r>
            <w:proofErr w:type="spellEnd"/>
            <w:r w:rsidR="0062457F" w:rsidRPr="006C0B16">
              <w:rPr>
                <w:i/>
                <w:color w:val="000000"/>
                <w:sz w:val="24"/>
                <w:szCs w:val="24"/>
              </w:rPr>
              <w:t xml:space="preserve"> </w:t>
            </w:r>
            <w:proofErr w:type="spellStart"/>
            <w:r w:rsidR="0062457F" w:rsidRPr="006C0B16">
              <w:rPr>
                <w:i/>
                <w:color w:val="000000"/>
                <w:sz w:val="24"/>
                <w:szCs w:val="24"/>
              </w:rPr>
              <w:t>trong</w:t>
            </w:r>
            <w:proofErr w:type="spellEnd"/>
            <w:r w:rsidR="0062457F" w:rsidRPr="006C0B16">
              <w:rPr>
                <w:i/>
                <w:color w:val="000000"/>
                <w:sz w:val="24"/>
                <w:szCs w:val="24"/>
              </w:rPr>
              <w:t xml:space="preserve"> </w:t>
            </w:r>
            <w:proofErr w:type="spellStart"/>
            <w:r w:rsidR="0062457F" w:rsidRPr="006C0B16">
              <w:rPr>
                <w:i/>
                <w:color w:val="000000"/>
                <w:sz w:val="24"/>
                <w:szCs w:val="24"/>
              </w:rPr>
              <w:t>nước</w:t>
            </w:r>
            <w:proofErr w:type="spellEnd"/>
            <w:r w:rsidR="004138EE" w:rsidRPr="006C0B16">
              <w:rPr>
                <w:i/>
                <w:color w:val="000000"/>
                <w:sz w:val="24"/>
                <w:szCs w:val="24"/>
              </w:rPr>
              <w:t xml:space="preserve">; </w:t>
            </w:r>
            <w:proofErr w:type="spellStart"/>
            <w:r w:rsidR="004138EE" w:rsidRPr="006C0B16">
              <w:rPr>
                <w:i/>
                <w:color w:val="000000"/>
                <w:sz w:val="24"/>
                <w:szCs w:val="24"/>
              </w:rPr>
              <w:t>thuê</w:t>
            </w:r>
            <w:proofErr w:type="spellEnd"/>
            <w:r w:rsidR="004138EE" w:rsidRPr="006C0B16">
              <w:rPr>
                <w:i/>
                <w:color w:val="000000"/>
                <w:sz w:val="24"/>
                <w:szCs w:val="24"/>
              </w:rPr>
              <w:t xml:space="preserve"> </w:t>
            </w:r>
            <w:proofErr w:type="spellStart"/>
            <w:r w:rsidR="004138EE" w:rsidRPr="006C0B16">
              <w:rPr>
                <w:i/>
                <w:color w:val="000000"/>
                <w:sz w:val="24"/>
                <w:szCs w:val="24"/>
              </w:rPr>
              <w:t>dịch</w:t>
            </w:r>
            <w:proofErr w:type="spellEnd"/>
            <w:r w:rsidR="004138EE" w:rsidRPr="006C0B16">
              <w:rPr>
                <w:i/>
                <w:color w:val="000000"/>
                <w:sz w:val="24"/>
                <w:szCs w:val="24"/>
              </w:rPr>
              <w:t xml:space="preserve"> </w:t>
            </w:r>
            <w:proofErr w:type="spellStart"/>
            <w:r w:rsidR="004138EE" w:rsidRPr="006C0B16">
              <w:rPr>
                <w:i/>
                <w:color w:val="000000"/>
                <w:sz w:val="24"/>
                <w:szCs w:val="24"/>
              </w:rPr>
              <w:t>vụ</w:t>
            </w:r>
            <w:proofErr w:type="spellEnd"/>
            <w:r w:rsidR="004138EE" w:rsidRPr="006C0B16">
              <w:rPr>
                <w:i/>
                <w:color w:val="000000"/>
                <w:sz w:val="24"/>
                <w:szCs w:val="24"/>
              </w:rPr>
              <w:t xml:space="preserve"> </w:t>
            </w:r>
            <w:proofErr w:type="spellStart"/>
            <w:r w:rsidR="004138EE" w:rsidRPr="006C0B16">
              <w:rPr>
                <w:i/>
                <w:color w:val="000000"/>
                <w:sz w:val="24"/>
                <w:szCs w:val="24"/>
              </w:rPr>
              <w:t>tổ</w:t>
            </w:r>
            <w:proofErr w:type="spellEnd"/>
            <w:r w:rsidR="004138EE" w:rsidRPr="006C0B16">
              <w:rPr>
                <w:i/>
                <w:color w:val="000000"/>
                <w:sz w:val="24"/>
                <w:szCs w:val="24"/>
              </w:rPr>
              <w:t xml:space="preserve"> </w:t>
            </w:r>
            <w:proofErr w:type="spellStart"/>
            <w:r w:rsidR="004138EE" w:rsidRPr="006C0B16">
              <w:rPr>
                <w:i/>
                <w:color w:val="000000"/>
                <w:sz w:val="24"/>
                <w:szCs w:val="24"/>
              </w:rPr>
              <w:t>chức</w:t>
            </w:r>
            <w:proofErr w:type="spellEnd"/>
            <w:r w:rsidR="004138EE" w:rsidRPr="006C0B16">
              <w:rPr>
                <w:i/>
                <w:color w:val="000000"/>
                <w:sz w:val="24"/>
                <w:szCs w:val="24"/>
              </w:rPr>
              <w:t xml:space="preserve"> </w:t>
            </w:r>
            <w:proofErr w:type="spellStart"/>
            <w:r w:rsidR="004138EE" w:rsidRPr="006C0B16">
              <w:rPr>
                <w:i/>
                <w:color w:val="000000"/>
                <w:sz w:val="24"/>
                <w:szCs w:val="24"/>
              </w:rPr>
              <w:t>sự</w:t>
            </w:r>
            <w:proofErr w:type="spellEnd"/>
            <w:r w:rsidR="004138EE" w:rsidRPr="006C0B16">
              <w:rPr>
                <w:i/>
                <w:color w:val="000000"/>
                <w:sz w:val="24"/>
                <w:szCs w:val="24"/>
              </w:rPr>
              <w:t xml:space="preserve"> </w:t>
            </w:r>
            <w:proofErr w:type="spellStart"/>
            <w:r w:rsidR="004138EE" w:rsidRPr="006C0B16">
              <w:rPr>
                <w:i/>
                <w:color w:val="000000"/>
                <w:sz w:val="24"/>
                <w:szCs w:val="24"/>
              </w:rPr>
              <w:t>kiện</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CDA1463" w14:textId="77777777" w:rsidR="004850C5" w:rsidRPr="006C0B16" w:rsidRDefault="004850C5" w:rsidP="004850C5">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754CCEF0" w14:textId="77777777" w:rsidR="004850C5" w:rsidRPr="006C0B16" w:rsidRDefault="004850C5" w:rsidP="004850C5">
            <w:pPr>
              <w:rPr>
                <w:color w:val="000000"/>
                <w:sz w:val="24"/>
                <w:szCs w:val="24"/>
              </w:rPr>
            </w:pPr>
            <w:r w:rsidRPr="006C0B16">
              <w:rPr>
                <w:color w:val="000000"/>
                <w:sz w:val="24"/>
                <w:szCs w:val="24"/>
              </w:rPr>
              <w:t xml:space="preserve">- </w:t>
            </w:r>
            <w:proofErr w:type="spellStart"/>
            <w:r w:rsidRPr="006C0B16">
              <w:rPr>
                <w:color w:val="000000"/>
                <w:sz w:val="24"/>
                <w:szCs w:val="24"/>
              </w:rPr>
              <w:t>Dư</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kinh</w:t>
            </w:r>
            <w:proofErr w:type="spellEnd"/>
            <w:r w:rsidRPr="006C0B16">
              <w:rPr>
                <w:color w:val="000000"/>
                <w:sz w:val="24"/>
                <w:szCs w:val="24"/>
              </w:rPr>
              <w:t xml:space="preserve"> phí </w:t>
            </w:r>
            <w:proofErr w:type="spellStart"/>
            <w:r w:rsidRPr="006C0B16">
              <w:rPr>
                <w:color w:val="000000"/>
                <w:sz w:val="24"/>
                <w:szCs w:val="24"/>
              </w:rPr>
              <w:t>đoàn</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tác</w:t>
            </w:r>
            <w:proofErr w:type="spellEnd"/>
          </w:p>
          <w:p w14:paraId="1EABB723" w14:textId="77777777" w:rsidR="004850C5" w:rsidRPr="006C0B16" w:rsidRDefault="004850C5" w:rsidP="004850C5">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3C9D8D8F" w14:textId="77777777" w:rsidR="004850C5" w:rsidRPr="006C0B16" w:rsidRDefault="004850C5" w:rsidP="004850C5">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034C8A9C" w14:textId="77777777" w:rsidR="004850C5" w:rsidRPr="006C0B16" w:rsidRDefault="004850C5" w:rsidP="004850C5">
            <w:pPr>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 xml:space="preserve">) </w:t>
            </w:r>
          </w:p>
          <w:p w14:paraId="2A6E261D" w14:textId="77777777" w:rsidR="00561D74" w:rsidRPr="006C0B16" w:rsidRDefault="004850C5" w:rsidP="003B3DD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Hô</w:t>
            </w:r>
            <w:proofErr w:type="spellEnd"/>
            <w:r w:rsidRPr="006C0B16">
              <w:rPr>
                <w:color w:val="000000"/>
                <w:sz w:val="24"/>
                <w:szCs w:val="24"/>
                <w:lang w:eastAsia="vi-VN"/>
              </w:rPr>
              <w:t xml:space="preserve">̀ </w:t>
            </w:r>
            <w:proofErr w:type="spellStart"/>
            <w:r w:rsidRPr="006C0B16">
              <w:rPr>
                <w:color w:val="000000"/>
                <w:sz w:val="24"/>
                <w:szCs w:val="24"/>
                <w:lang w:eastAsia="vi-VN"/>
              </w:rPr>
              <w:t>sơ</w:t>
            </w:r>
            <w:proofErr w:type="spellEnd"/>
            <w:r w:rsidRPr="006C0B16">
              <w:rPr>
                <w:color w:val="000000"/>
                <w:sz w:val="24"/>
                <w:szCs w:val="24"/>
                <w:lang w:eastAsia="vi-VN"/>
              </w:rPr>
              <w:t xml:space="preserve"> </w:t>
            </w:r>
            <w:proofErr w:type="spellStart"/>
            <w:r w:rsidRPr="006C0B16">
              <w:rPr>
                <w:color w:val="000000"/>
                <w:sz w:val="24"/>
                <w:szCs w:val="24"/>
                <w:lang w:eastAsia="vi-VN"/>
              </w:rPr>
              <w:t>đặt</w:t>
            </w:r>
            <w:proofErr w:type="spellEnd"/>
            <w:r w:rsidRPr="006C0B16">
              <w:rPr>
                <w:color w:val="000000"/>
                <w:sz w:val="24"/>
                <w:szCs w:val="24"/>
                <w:lang w:eastAsia="vi-VN"/>
              </w:rPr>
              <w:t xml:space="preserve"> </w:t>
            </w:r>
            <w:proofErr w:type="spellStart"/>
            <w:r w:rsidRPr="006C0B16">
              <w:rPr>
                <w:color w:val="000000"/>
                <w:sz w:val="24"/>
                <w:szCs w:val="24"/>
                <w:lang w:eastAsia="vi-VN"/>
              </w:rPr>
              <w:t>chô</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hãng</w:t>
            </w:r>
            <w:proofErr w:type="spellEnd"/>
            <w:r w:rsidRPr="006C0B16">
              <w:rPr>
                <w:color w:val="000000"/>
                <w:sz w:val="24"/>
                <w:szCs w:val="24"/>
                <w:lang w:eastAsia="vi-VN"/>
              </w:rPr>
              <w:t xml:space="preserve"> </w:t>
            </w:r>
            <w:proofErr w:type="spellStart"/>
            <w:r w:rsidRPr="006C0B16">
              <w:rPr>
                <w:color w:val="000000"/>
                <w:sz w:val="24"/>
                <w:szCs w:val="24"/>
                <w:lang w:eastAsia="vi-VN"/>
              </w:rPr>
              <w:t>hàng</w:t>
            </w:r>
            <w:proofErr w:type="spellEnd"/>
            <w:r w:rsidRPr="006C0B16">
              <w:rPr>
                <w:color w:val="000000"/>
                <w:sz w:val="24"/>
                <w:szCs w:val="24"/>
                <w:lang w:eastAsia="vi-VN"/>
              </w:rPr>
              <w:t xml:space="preserve"> </w:t>
            </w:r>
            <w:proofErr w:type="spellStart"/>
            <w:r w:rsidRPr="006C0B16">
              <w:rPr>
                <w:color w:val="000000"/>
                <w:sz w:val="24"/>
                <w:szCs w:val="24"/>
                <w:lang w:eastAsia="vi-VN"/>
              </w:rPr>
              <w:t>không</w:t>
            </w:r>
            <w:proofErr w:type="spellEnd"/>
            <w:r w:rsidR="00E05379" w:rsidRPr="006C0B16">
              <w:rPr>
                <w:color w:val="000000"/>
                <w:sz w:val="24"/>
                <w:szCs w:val="24"/>
                <w:lang w:eastAsia="vi-VN"/>
              </w:rPr>
              <w:t xml:space="preserve"> </w:t>
            </w:r>
          </w:p>
        </w:tc>
        <w:tc>
          <w:tcPr>
            <w:tcW w:w="1389" w:type="dxa"/>
            <w:tcBorders>
              <w:top w:val="single" w:sz="6" w:space="0" w:color="000000"/>
              <w:left w:val="single" w:sz="6" w:space="0" w:color="000000"/>
              <w:bottom w:val="single" w:sz="6" w:space="0" w:color="000000"/>
              <w:right w:val="single" w:sz="6" w:space="0" w:color="000000"/>
            </w:tcBorders>
            <w:vAlign w:val="center"/>
          </w:tcPr>
          <w:p w14:paraId="5EB8FD27" w14:textId="77777777" w:rsidR="00FE10D1" w:rsidRPr="006C0B16" w:rsidRDefault="00633E2D" w:rsidP="007318F6">
            <w:pPr>
              <w:jc w:val="center"/>
              <w:rPr>
                <w:i/>
                <w:iCs/>
                <w:color w:val="000000"/>
                <w:sz w:val="24"/>
                <w:szCs w:val="24"/>
                <w:lang w:val="en"/>
              </w:rPr>
            </w:pPr>
            <w:proofErr w:type="spellStart"/>
            <w:r w:rsidRPr="006C0B16">
              <w:rPr>
                <w:i/>
                <w:color w:val="000000"/>
                <w:sz w:val="24"/>
                <w:szCs w:val="24"/>
              </w:rPr>
              <w:t>Riêng</w:t>
            </w:r>
            <w:proofErr w:type="spellEnd"/>
            <w:r w:rsidRPr="006C0B16">
              <w:rPr>
                <w:i/>
                <w:color w:val="000000"/>
                <w:sz w:val="24"/>
                <w:szCs w:val="24"/>
              </w:rPr>
              <w:t xml:space="preserve"> </w:t>
            </w:r>
            <w:proofErr w:type="spellStart"/>
            <w:r w:rsidRPr="006C0B16">
              <w:rPr>
                <w:i/>
                <w:color w:val="000000"/>
                <w:sz w:val="24"/>
                <w:szCs w:val="24"/>
              </w:rPr>
              <w:t>với</w:t>
            </w:r>
            <w:proofErr w:type="spellEnd"/>
            <w:r w:rsidRPr="006C0B16">
              <w:rPr>
                <w:i/>
                <w:color w:val="000000"/>
                <w:sz w:val="24"/>
                <w:szCs w:val="24"/>
              </w:rPr>
              <w:t xml:space="preserve"> </w:t>
            </w:r>
            <w:proofErr w:type="spellStart"/>
            <w:r w:rsidRPr="006C0B16">
              <w:rPr>
                <w:i/>
                <w:color w:val="000000"/>
                <w:sz w:val="24"/>
                <w:szCs w:val="24"/>
              </w:rPr>
              <w:t>ve</w:t>
            </w:r>
            <w:proofErr w:type="spellEnd"/>
            <w:r w:rsidRPr="006C0B16">
              <w:rPr>
                <w:i/>
                <w:color w:val="000000"/>
                <w:sz w:val="24"/>
                <w:szCs w:val="24"/>
              </w:rPr>
              <w:t xml:space="preserve">́ </w:t>
            </w:r>
            <w:proofErr w:type="spellStart"/>
            <w:r w:rsidRPr="006C0B16">
              <w:rPr>
                <w:i/>
                <w:color w:val="000000"/>
                <w:sz w:val="24"/>
                <w:szCs w:val="24"/>
              </w:rPr>
              <w:t>máy</w:t>
            </w:r>
            <w:proofErr w:type="spellEnd"/>
            <w:r w:rsidRPr="006C0B16">
              <w:rPr>
                <w:i/>
                <w:color w:val="000000"/>
                <w:sz w:val="24"/>
                <w:szCs w:val="24"/>
              </w:rPr>
              <w:t xml:space="preserve"> bay:</w:t>
            </w:r>
            <w:r w:rsidR="004850C5" w:rsidRPr="006C0B16">
              <w:rPr>
                <w:i/>
                <w:color w:val="000000"/>
                <w:sz w:val="24"/>
                <w:szCs w:val="24"/>
              </w:rPr>
              <w:t xml:space="preserve"> </w:t>
            </w:r>
            <w:proofErr w:type="spellStart"/>
            <w:r w:rsidR="004850C5" w:rsidRPr="006C0B16">
              <w:rPr>
                <w:i/>
                <w:color w:val="000000"/>
                <w:sz w:val="24"/>
                <w:szCs w:val="24"/>
              </w:rPr>
              <w:t>báo</w:t>
            </w:r>
            <w:proofErr w:type="spellEnd"/>
            <w:r w:rsidR="004850C5" w:rsidRPr="006C0B16">
              <w:rPr>
                <w:i/>
                <w:color w:val="000000"/>
                <w:sz w:val="24"/>
                <w:szCs w:val="24"/>
              </w:rPr>
              <w:t xml:space="preserve"> </w:t>
            </w:r>
            <w:proofErr w:type="spellStart"/>
            <w:r w:rsidR="004850C5" w:rsidRPr="006C0B16">
              <w:rPr>
                <w:i/>
                <w:color w:val="000000"/>
                <w:sz w:val="24"/>
                <w:szCs w:val="24"/>
              </w:rPr>
              <w:t>gia</w:t>
            </w:r>
            <w:proofErr w:type="spellEnd"/>
            <w:r w:rsidR="004850C5" w:rsidRPr="006C0B16">
              <w:rPr>
                <w:i/>
                <w:color w:val="000000"/>
                <w:sz w:val="24"/>
                <w:szCs w:val="24"/>
              </w:rPr>
              <w:t>́</w:t>
            </w:r>
            <w:r w:rsidRPr="006C0B16">
              <w:rPr>
                <w:i/>
                <w:color w:val="000000"/>
                <w:sz w:val="24"/>
                <w:szCs w:val="24"/>
              </w:rPr>
              <w:t xml:space="preserve"> </w:t>
            </w:r>
            <w:proofErr w:type="spellStart"/>
            <w:r w:rsidRPr="006C0B16">
              <w:rPr>
                <w:i/>
                <w:color w:val="000000"/>
                <w:sz w:val="24"/>
                <w:szCs w:val="24"/>
              </w:rPr>
              <w:t>h</w:t>
            </w:r>
            <w:r w:rsidRPr="006C0B16">
              <w:rPr>
                <w:i/>
                <w:color w:val="000000"/>
              </w:rPr>
              <w:t>ợp</w:t>
            </w:r>
            <w:proofErr w:type="spellEnd"/>
            <w:r w:rsidRPr="006C0B16">
              <w:rPr>
                <w:i/>
                <w:color w:val="000000"/>
              </w:rPr>
              <w:t xml:space="preserve"> </w:t>
            </w:r>
            <w:proofErr w:type="spellStart"/>
            <w:r w:rsidRPr="006C0B16">
              <w:rPr>
                <w:i/>
                <w:color w:val="000000"/>
              </w:rPr>
              <w:t>lệ</w:t>
            </w:r>
            <w:proofErr w:type="spellEnd"/>
            <w:r w:rsidR="007318F6" w:rsidRPr="006C0B16">
              <w:rPr>
                <w:i/>
                <w:color w:val="000000"/>
                <w:sz w:val="24"/>
                <w:szCs w:val="24"/>
              </w:rPr>
              <w:t xml:space="preserve"> </w:t>
            </w:r>
            <w:proofErr w:type="spellStart"/>
            <w:proofErr w:type="gramStart"/>
            <w:r w:rsidR="007318F6" w:rsidRPr="006C0B16">
              <w:rPr>
                <w:i/>
                <w:color w:val="000000"/>
                <w:sz w:val="24"/>
                <w:szCs w:val="24"/>
              </w:rPr>
              <w:t>là</w:t>
            </w:r>
            <w:proofErr w:type="spellEnd"/>
            <w:r w:rsidR="007318F6" w:rsidRPr="006C0B16">
              <w:rPr>
                <w:i/>
                <w:color w:val="000000"/>
                <w:sz w:val="24"/>
                <w:szCs w:val="24"/>
              </w:rPr>
              <w:t xml:space="preserve">  </w:t>
            </w:r>
            <w:proofErr w:type="spellStart"/>
            <w:r w:rsidR="007318F6" w:rsidRPr="006C0B16">
              <w:rPr>
                <w:i/>
                <w:color w:val="000000"/>
                <w:sz w:val="24"/>
                <w:szCs w:val="24"/>
              </w:rPr>
              <w:t>của</w:t>
            </w:r>
            <w:proofErr w:type="spellEnd"/>
            <w:proofErr w:type="gramEnd"/>
            <w:r w:rsidR="007318F6" w:rsidRPr="006C0B16">
              <w:rPr>
                <w:i/>
                <w:color w:val="000000"/>
                <w:sz w:val="24"/>
                <w:szCs w:val="24"/>
              </w:rPr>
              <w:t xml:space="preserve"> </w:t>
            </w:r>
            <w:proofErr w:type="spellStart"/>
            <w:r w:rsidR="007318F6" w:rsidRPr="006C0B16">
              <w:rPr>
                <w:i/>
                <w:color w:val="000000"/>
                <w:sz w:val="24"/>
                <w:szCs w:val="24"/>
              </w:rPr>
              <w:t>các</w:t>
            </w:r>
            <w:proofErr w:type="spellEnd"/>
            <w:r w:rsidR="007318F6" w:rsidRPr="006C0B16">
              <w:rPr>
                <w:i/>
                <w:color w:val="000000"/>
                <w:sz w:val="24"/>
                <w:szCs w:val="24"/>
              </w:rPr>
              <w:t xml:space="preserve"> </w:t>
            </w:r>
            <w:proofErr w:type="spellStart"/>
            <w:r w:rsidR="007318F6" w:rsidRPr="006C0B16">
              <w:rPr>
                <w:i/>
                <w:color w:val="000000"/>
                <w:sz w:val="24"/>
                <w:szCs w:val="24"/>
              </w:rPr>
              <w:t>công</w:t>
            </w:r>
            <w:proofErr w:type="spellEnd"/>
            <w:r w:rsidR="007318F6" w:rsidRPr="006C0B16">
              <w:rPr>
                <w:i/>
                <w:color w:val="000000"/>
                <w:sz w:val="24"/>
                <w:szCs w:val="24"/>
              </w:rPr>
              <w:t xml:space="preserve"> ty, </w:t>
            </w:r>
            <w:proofErr w:type="spellStart"/>
            <w:r w:rsidR="007318F6" w:rsidRPr="006C0B16">
              <w:rPr>
                <w:i/>
                <w:color w:val="000000"/>
                <w:sz w:val="24"/>
                <w:szCs w:val="24"/>
              </w:rPr>
              <w:t>đại</w:t>
            </w:r>
            <w:proofErr w:type="spellEnd"/>
            <w:r w:rsidR="007318F6" w:rsidRPr="006C0B16">
              <w:rPr>
                <w:i/>
                <w:color w:val="000000"/>
                <w:sz w:val="24"/>
                <w:szCs w:val="24"/>
              </w:rPr>
              <w:t xml:space="preserve"> </w:t>
            </w:r>
            <w:proofErr w:type="spellStart"/>
            <w:r w:rsidR="007318F6" w:rsidRPr="006C0B16">
              <w:rPr>
                <w:i/>
                <w:color w:val="000000"/>
                <w:sz w:val="24"/>
                <w:szCs w:val="24"/>
              </w:rPr>
              <w:t>lý</w:t>
            </w:r>
            <w:proofErr w:type="spellEnd"/>
            <w:r w:rsidR="007318F6" w:rsidRPr="006C0B16">
              <w:rPr>
                <w:i/>
                <w:color w:val="000000"/>
                <w:sz w:val="24"/>
                <w:szCs w:val="24"/>
              </w:rPr>
              <w:t xml:space="preserve"> </w:t>
            </w:r>
            <w:proofErr w:type="spellStart"/>
            <w:r w:rsidR="007318F6" w:rsidRPr="006C0B16">
              <w:rPr>
                <w:i/>
                <w:color w:val="000000"/>
                <w:sz w:val="24"/>
                <w:szCs w:val="24"/>
              </w:rPr>
              <w:t>cung</w:t>
            </w:r>
            <w:proofErr w:type="spellEnd"/>
            <w:r w:rsidR="007318F6" w:rsidRPr="006C0B16">
              <w:rPr>
                <w:i/>
                <w:color w:val="000000"/>
                <w:sz w:val="24"/>
                <w:szCs w:val="24"/>
              </w:rPr>
              <w:t xml:space="preserve"> </w:t>
            </w:r>
            <w:proofErr w:type="spellStart"/>
            <w:r w:rsidR="007318F6" w:rsidRPr="006C0B16">
              <w:rPr>
                <w:i/>
                <w:color w:val="000000"/>
                <w:sz w:val="24"/>
                <w:szCs w:val="24"/>
              </w:rPr>
              <w:t>cấp</w:t>
            </w:r>
            <w:proofErr w:type="spellEnd"/>
            <w:r w:rsidR="007318F6" w:rsidRPr="006C0B16">
              <w:rPr>
                <w:i/>
                <w:color w:val="000000"/>
                <w:sz w:val="24"/>
                <w:szCs w:val="24"/>
              </w:rPr>
              <w:t xml:space="preserve"> </w:t>
            </w:r>
            <w:proofErr w:type="spellStart"/>
            <w:r w:rsidR="007318F6" w:rsidRPr="006C0B16">
              <w:rPr>
                <w:i/>
                <w:color w:val="000000"/>
                <w:sz w:val="24"/>
                <w:szCs w:val="24"/>
              </w:rPr>
              <w:t>bảo</w:t>
            </w:r>
            <w:proofErr w:type="spellEnd"/>
            <w:r w:rsidR="007318F6" w:rsidRPr="006C0B16">
              <w:rPr>
                <w:i/>
                <w:color w:val="000000"/>
                <w:sz w:val="24"/>
                <w:szCs w:val="24"/>
              </w:rPr>
              <w:t xml:space="preserve"> </w:t>
            </w:r>
            <w:proofErr w:type="spellStart"/>
            <w:r w:rsidR="007318F6" w:rsidRPr="006C0B16">
              <w:rPr>
                <w:i/>
                <w:color w:val="000000"/>
                <w:sz w:val="24"/>
                <w:szCs w:val="24"/>
              </w:rPr>
              <w:t>đảm</w:t>
            </w:r>
            <w:proofErr w:type="spellEnd"/>
            <w:r w:rsidR="007318F6" w:rsidRPr="006C0B16">
              <w:rPr>
                <w:i/>
                <w:color w:val="000000"/>
                <w:sz w:val="24"/>
                <w:szCs w:val="24"/>
              </w:rPr>
              <w:t xml:space="preserve"> </w:t>
            </w:r>
            <w:proofErr w:type="spellStart"/>
            <w:r w:rsidR="007318F6" w:rsidRPr="006C0B16">
              <w:rPr>
                <w:i/>
                <w:color w:val="000000"/>
                <w:sz w:val="24"/>
                <w:szCs w:val="24"/>
              </w:rPr>
              <w:t>là</w:t>
            </w:r>
            <w:proofErr w:type="spellEnd"/>
            <w:r w:rsidR="007318F6" w:rsidRPr="006C0B16">
              <w:rPr>
                <w:i/>
                <w:color w:val="000000"/>
                <w:sz w:val="24"/>
                <w:szCs w:val="24"/>
              </w:rPr>
              <w:t xml:space="preserve"> </w:t>
            </w:r>
            <w:proofErr w:type="spellStart"/>
            <w:r w:rsidR="007318F6" w:rsidRPr="006C0B16">
              <w:rPr>
                <w:i/>
                <w:color w:val="000000"/>
                <w:sz w:val="24"/>
                <w:szCs w:val="24"/>
              </w:rPr>
              <w:t>báo</w:t>
            </w:r>
            <w:proofErr w:type="spellEnd"/>
            <w:r w:rsidR="007318F6" w:rsidRPr="006C0B16">
              <w:rPr>
                <w:i/>
                <w:color w:val="000000"/>
                <w:sz w:val="24"/>
                <w:szCs w:val="24"/>
              </w:rPr>
              <w:t xml:space="preserve"> </w:t>
            </w:r>
            <w:proofErr w:type="spellStart"/>
            <w:r w:rsidR="007318F6" w:rsidRPr="006C0B16">
              <w:rPr>
                <w:i/>
                <w:color w:val="000000"/>
                <w:sz w:val="24"/>
                <w:szCs w:val="24"/>
              </w:rPr>
              <w:t>giá</w:t>
            </w:r>
            <w:proofErr w:type="spellEnd"/>
            <w:r w:rsidR="007318F6" w:rsidRPr="006C0B16">
              <w:rPr>
                <w:i/>
                <w:color w:val="000000"/>
                <w:sz w:val="24"/>
                <w:szCs w:val="24"/>
              </w:rPr>
              <w:t xml:space="preserve"> </w:t>
            </w:r>
            <w:proofErr w:type="spellStart"/>
            <w:r w:rsidR="007318F6" w:rsidRPr="006C0B16">
              <w:rPr>
                <w:i/>
                <w:color w:val="000000"/>
                <w:sz w:val="24"/>
                <w:szCs w:val="24"/>
              </w:rPr>
              <w:t>của</w:t>
            </w:r>
            <w:proofErr w:type="spellEnd"/>
            <w:r w:rsidR="007318F6" w:rsidRPr="006C0B16">
              <w:rPr>
                <w:i/>
                <w:color w:val="000000"/>
                <w:sz w:val="24"/>
                <w:szCs w:val="24"/>
              </w:rPr>
              <w:t xml:space="preserve"> </w:t>
            </w:r>
            <w:proofErr w:type="spellStart"/>
            <w:r w:rsidR="007318F6" w:rsidRPr="006C0B16">
              <w:rPr>
                <w:i/>
                <w:color w:val="000000"/>
                <w:sz w:val="24"/>
                <w:szCs w:val="24"/>
              </w:rPr>
              <w:t>các</w:t>
            </w:r>
            <w:proofErr w:type="spellEnd"/>
            <w:r w:rsidR="004850C5" w:rsidRPr="006C0B16">
              <w:rPr>
                <w:i/>
                <w:color w:val="000000"/>
                <w:sz w:val="24"/>
                <w:szCs w:val="24"/>
              </w:rPr>
              <w:t xml:space="preserve"> </w:t>
            </w:r>
            <w:proofErr w:type="spellStart"/>
            <w:r w:rsidR="004850C5" w:rsidRPr="006C0B16">
              <w:rPr>
                <w:i/>
                <w:color w:val="000000"/>
                <w:sz w:val="24"/>
                <w:szCs w:val="24"/>
              </w:rPr>
              <w:t>hãng</w:t>
            </w:r>
            <w:proofErr w:type="spellEnd"/>
            <w:r w:rsidR="007318F6" w:rsidRPr="006C0B16">
              <w:rPr>
                <w:i/>
                <w:color w:val="000000"/>
                <w:sz w:val="24"/>
                <w:szCs w:val="24"/>
              </w:rPr>
              <w:t xml:space="preserve"> </w:t>
            </w:r>
            <w:proofErr w:type="spellStart"/>
            <w:r w:rsidR="007318F6" w:rsidRPr="006C0B16">
              <w:rPr>
                <w:i/>
                <w:color w:val="000000"/>
                <w:sz w:val="24"/>
                <w:szCs w:val="24"/>
              </w:rPr>
              <w:t>hàng</w:t>
            </w:r>
            <w:proofErr w:type="spellEnd"/>
            <w:r w:rsidR="007318F6" w:rsidRPr="006C0B16">
              <w:rPr>
                <w:i/>
                <w:color w:val="000000"/>
                <w:sz w:val="24"/>
                <w:szCs w:val="24"/>
              </w:rPr>
              <w:t xml:space="preserve"> </w:t>
            </w:r>
            <w:proofErr w:type="spellStart"/>
            <w:r w:rsidR="007318F6" w:rsidRPr="006C0B16">
              <w:rPr>
                <w:i/>
                <w:color w:val="000000"/>
                <w:sz w:val="24"/>
                <w:szCs w:val="24"/>
              </w:rPr>
              <w:t>không</w:t>
            </w:r>
            <w:proofErr w:type="spellEnd"/>
            <w:r w:rsidR="007318F6" w:rsidRPr="006C0B16">
              <w:rPr>
                <w:i/>
                <w:color w:val="000000"/>
                <w:sz w:val="24"/>
                <w:szCs w:val="24"/>
              </w:rPr>
              <w:t xml:space="preserve"> </w:t>
            </w:r>
            <w:proofErr w:type="spellStart"/>
            <w:r w:rsidR="007318F6" w:rsidRPr="006C0B16">
              <w:rPr>
                <w:i/>
                <w:color w:val="000000"/>
                <w:sz w:val="24"/>
                <w:szCs w:val="24"/>
              </w:rPr>
              <w:t>hoạt</w:t>
            </w:r>
            <w:proofErr w:type="spellEnd"/>
            <w:r w:rsidR="007318F6" w:rsidRPr="006C0B16">
              <w:rPr>
                <w:i/>
                <w:color w:val="000000"/>
                <w:sz w:val="24"/>
                <w:szCs w:val="24"/>
              </w:rPr>
              <w:t xml:space="preserve"> </w:t>
            </w:r>
            <w:del w:id="110" w:author="Pham Thi Thu Lan" w:date="2021-01-03T16:15:00Z">
              <w:r w:rsidR="007318F6" w:rsidRPr="006C0B16" w:rsidDel="004E0C3B">
                <w:rPr>
                  <w:i/>
                  <w:color w:val="000000"/>
                  <w:sz w:val="24"/>
                  <w:szCs w:val="24"/>
                </w:rPr>
                <w:delText xml:space="preserve"> </w:delText>
              </w:r>
            </w:del>
            <w:proofErr w:type="spellStart"/>
            <w:r w:rsidR="007318F6" w:rsidRPr="006C0B16">
              <w:rPr>
                <w:i/>
                <w:color w:val="000000"/>
                <w:sz w:val="24"/>
                <w:szCs w:val="24"/>
              </w:rPr>
              <w:t>độ</w:t>
            </w:r>
            <w:r w:rsidR="007318F6" w:rsidRPr="006C0B16">
              <w:rPr>
                <w:i/>
                <w:color w:val="000000"/>
              </w:rPr>
              <w:t>ng</w:t>
            </w:r>
            <w:proofErr w:type="spellEnd"/>
            <w:r w:rsidR="007318F6" w:rsidRPr="006C0B16">
              <w:rPr>
                <w:i/>
                <w:color w:val="000000"/>
              </w:rPr>
              <w:t xml:space="preserve"> </w:t>
            </w:r>
            <w:proofErr w:type="spellStart"/>
            <w:r w:rsidR="007318F6" w:rsidRPr="006C0B16">
              <w:rPr>
                <w:i/>
                <w:color w:val="000000"/>
              </w:rPr>
              <w:t>hợp</w:t>
            </w:r>
            <w:proofErr w:type="spellEnd"/>
            <w:r w:rsidR="007318F6" w:rsidRPr="006C0B16">
              <w:rPr>
                <w:i/>
                <w:color w:val="000000"/>
              </w:rPr>
              <w:t xml:space="preserve"> </w:t>
            </w:r>
            <w:proofErr w:type="spellStart"/>
            <w:r w:rsidR="007318F6" w:rsidRPr="006C0B16">
              <w:rPr>
                <w:i/>
                <w:color w:val="000000"/>
              </w:rPr>
              <w:t>pháp</w:t>
            </w:r>
            <w:proofErr w:type="spellEnd"/>
            <w:r w:rsidR="007318F6" w:rsidRPr="006C0B16">
              <w:rPr>
                <w:i/>
                <w:color w:val="000000"/>
              </w:rPr>
              <w:t xml:space="preserve"> </w:t>
            </w:r>
            <w:proofErr w:type="spellStart"/>
            <w:r w:rsidR="007318F6" w:rsidRPr="006C0B16">
              <w:rPr>
                <w:i/>
                <w:color w:val="000000"/>
              </w:rPr>
              <w:t>tại</w:t>
            </w:r>
            <w:proofErr w:type="spellEnd"/>
            <w:r w:rsidR="004850C5" w:rsidRPr="006C0B16">
              <w:rPr>
                <w:i/>
                <w:color w:val="000000"/>
                <w:sz w:val="24"/>
                <w:szCs w:val="24"/>
              </w:rPr>
              <w:t xml:space="preserve"> Việt Nam</w:t>
            </w:r>
          </w:p>
        </w:tc>
      </w:tr>
      <w:tr w:rsidR="006E7C2F" w:rsidRPr="006C0B16" w14:paraId="6BF5678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F9B673F"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7D4C144" w14:textId="77777777" w:rsidR="006E7C2F" w:rsidRPr="006C0B16" w:rsidRDefault="006E7C2F" w:rsidP="004B73AE">
            <w:pPr>
              <w:rPr>
                <w:color w:val="000000"/>
                <w:sz w:val="24"/>
                <w:szCs w:val="24"/>
              </w:rPr>
            </w:pPr>
            <w:proofErr w:type="spellStart"/>
            <w:r w:rsidRPr="006C0B16">
              <w:rPr>
                <w:i/>
                <w:color w:val="000000"/>
                <w:sz w:val="24"/>
                <w:szCs w:val="24"/>
              </w:rPr>
              <w:t>Lệ</w:t>
            </w:r>
            <w:proofErr w:type="spellEnd"/>
            <w:r w:rsidRPr="006C0B16">
              <w:rPr>
                <w:i/>
                <w:color w:val="000000"/>
                <w:sz w:val="24"/>
                <w:szCs w:val="24"/>
              </w:rPr>
              <w:t xml:space="preserve"> </w:t>
            </w:r>
            <w:proofErr w:type="spellStart"/>
            <w:r w:rsidRPr="006C0B16">
              <w:rPr>
                <w:i/>
                <w:color w:val="000000"/>
                <w:sz w:val="24"/>
                <w:szCs w:val="24"/>
              </w:rPr>
              <w:t>phí</w:t>
            </w:r>
            <w:proofErr w:type="spellEnd"/>
            <w:r w:rsidRPr="006C0B16">
              <w:rPr>
                <w:i/>
                <w:color w:val="000000"/>
                <w:sz w:val="24"/>
                <w:szCs w:val="24"/>
              </w:rPr>
              <w:t xml:space="preserve"> </w:t>
            </w:r>
            <w:proofErr w:type="spellStart"/>
            <w:r w:rsidRPr="006C0B16">
              <w:rPr>
                <w:i/>
                <w:color w:val="000000"/>
                <w:sz w:val="24"/>
                <w:szCs w:val="24"/>
              </w:rPr>
              <w:t>sân</w:t>
            </w:r>
            <w:proofErr w:type="spellEnd"/>
            <w:r w:rsidRPr="006C0B16">
              <w:rPr>
                <w:i/>
                <w:color w:val="000000"/>
                <w:sz w:val="24"/>
                <w:szCs w:val="24"/>
              </w:rPr>
              <w:t xml:space="preserve"> bay </w:t>
            </w:r>
            <w:proofErr w:type="spellStart"/>
            <w:r w:rsidRPr="006C0B16">
              <w:rPr>
                <w:i/>
                <w:color w:val="000000"/>
                <w:sz w:val="24"/>
                <w:szCs w:val="24"/>
              </w:rPr>
              <w:t>trong</w:t>
            </w:r>
            <w:proofErr w:type="spellEnd"/>
            <w:r w:rsidRPr="006C0B16">
              <w:rPr>
                <w:i/>
                <w:color w:val="000000"/>
                <w:sz w:val="24"/>
                <w:szCs w:val="24"/>
              </w:rPr>
              <w:t xml:space="preserve"> </w:t>
            </w:r>
            <w:proofErr w:type="spellStart"/>
            <w:r w:rsidRPr="006C0B16">
              <w:rPr>
                <w:i/>
                <w:color w:val="000000"/>
                <w:sz w:val="24"/>
                <w:szCs w:val="24"/>
              </w:rPr>
              <w:t>và</w:t>
            </w:r>
            <w:proofErr w:type="spellEnd"/>
            <w:r w:rsidRPr="006C0B16">
              <w:rPr>
                <w:i/>
                <w:color w:val="000000"/>
                <w:sz w:val="24"/>
                <w:szCs w:val="24"/>
              </w:rPr>
              <w:t xml:space="preserve"> </w:t>
            </w:r>
            <w:proofErr w:type="spellStart"/>
            <w:r w:rsidRPr="006C0B16">
              <w:rPr>
                <w:i/>
                <w:color w:val="000000"/>
                <w:sz w:val="24"/>
                <w:szCs w:val="24"/>
              </w:rPr>
              <w:t>ngoài</w:t>
            </w:r>
            <w:proofErr w:type="spellEnd"/>
            <w:r w:rsidRPr="006C0B16">
              <w:rPr>
                <w:i/>
                <w:color w:val="000000"/>
                <w:sz w:val="24"/>
                <w:szCs w:val="24"/>
              </w:rPr>
              <w:t xml:space="preserve"> </w:t>
            </w:r>
            <w:proofErr w:type="spellStart"/>
            <w:r w:rsidRPr="006C0B16">
              <w:rPr>
                <w:i/>
                <w:color w:val="000000"/>
                <w:sz w:val="24"/>
                <w:szCs w:val="24"/>
              </w:rPr>
              <w:t>nước</w:t>
            </w:r>
            <w:proofErr w:type="spellEnd"/>
            <w:r w:rsidRPr="006C0B16">
              <w:rPr>
                <w:i/>
                <w:color w:val="000000"/>
                <w:sz w:val="24"/>
                <w:szCs w:val="24"/>
              </w:rPr>
              <w:t xml:space="preserve">, </w:t>
            </w:r>
            <w:proofErr w:type="spellStart"/>
            <w:r w:rsidRPr="006C0B16">
              <w:rPr>
                <w:i/>
                <w:color w:val="000000"/>
                <w:sz w:val="24"/>
                <w:szCs w:val="24"/>
              </w:rPr>
              <w:t>tiền</w:t>
            </w:r>
            <w:proofErr w:type="spellEnd"/>
            <w:r w:rsidRPr="006C0B16">
              <w:rPr>
                <w:i/>
                <w:color w:val="000000"/>
                <w:sz w:val="24"/>
                <w:szCs w:val="24"/>
              </w:rPr>
              <w:t xml:space="preserve"> </w:t>
            </w:r>
            <w:proofErr w:type="spellStart"/>
            <w:r w:rsidRPr="006C0B16">
              <w:rPr>
                <w:i/>
                <w:color w:val="000000"/>
                <w:sz w:val="24"/>
                <w:szCs w:val="24"/>
              </w:rPr>
              <w:t>chờ</w:t>
            </w:r>
            <w:proofErr w:type="spellEnd"/>
            <w:r w:rsidRPr="006C0B16">
              <w:rPr>
                <w:i/>
                <w:color w:val="000000"/>
                <w:sz w:val="24"/>
                <w:szCs w:val="24"/>
              </w:rPr>
              <w:t xml:space="preserve"> </w:t>
            </w:r>
            <w:proofErr w:type="spellStart"/>
            <w:r w:rsidRPr="006C0B16">
              <w:rPr>
                <w:i/>
                <w:color w:val="000000"/>
                <w:sz w:val="24"/>
                <w:szCs w:val="24"/>
              </w:rPr>
              <w:t>đợi</w:t>
            </w:r>
            <w:proofErr w:type="spellEnd"/>
            <w:r w:rsidRPr="006C0B16">
              <w:rPr>
                <w:i/>
                <w:color w:val="000000"/>
                <w:sz w:val="24"/>
                <w:szCs w:val="24"/>
              </w:rPr>
              <w:t xml:space="preserve"> </w:t>
            </w:r>
            <w:proofErr w:type="spellStart"/>
            <w:r w:rsidRPr="006C0B16">
              <w:rPr>
                <w:i/>
                <w:color w:val="000000"/>
                <w:sz w:val="24"/>
                <w:szCs w:val="24"/>
              </w:rPr>
              <w:t>tại</w:t>
            </w:r>
            <w:proofErr w:type="spellEnd"/>
            <w:r w:rsidRPr="006C0B16">
              <w:rPr>
                <w:i/>
                <w:color w:val="000000"/>
                <w:sz w:val="24"/>
                <w:szCs w:val="24"/>
              </w:rPr>
              <w:t xml:space="preserve"> </w:t>
            </w:r>
            <w:proofErr w:type="spellStart"/>
            <w:r w:rsidRPr="006C0B16">
              <w:rPr>
                <w:i/>
                <w:color w:val="000000"/>
                <w:sz w:val="24"/>
                <w:szCs w:val="24"/>
              </w:rPr>
              <w:t>sân</w:t>
            </w:r>
            <w:proofErr w:type="spellEnd"/>
            <w:r w:rsidRPr="006C0B16">
              <w:rPr>
                <w:i/>
                <w:color w:val="000000"/>
                <w:sz w:val="24"/>
                <w:szCs w:val="24"/>
              </w:rPr>
              <w:t xml:space="preserve"> bay, </w:t>
            </w:r>
            <w:proofErr w:type="spellStart"/>
            <w:r w:rsidRPr="006C0B16">
              <w:rPr>
                <w:i/>
                <w:color w:val="000000"/>
                <w:sz w:val="24"/>
                <w:szCs w:val="24"/>
              </w:rPr>
              <w:t>cước</w:t>
            </w:r>
            <w:proofErr w:type="spellEnd"/>
            <w:r w:rsidRPr="006C0B16">
              <w:rPr>
                <w:i/>
                <w:color w:val="000000"/>
                <w:sz w:val="24"/>
                <w:szCs w:val="24"/>
              </w:rPr>
              <w:t xml:space="preserve"> </w:t>
            </w:r>
            <w:proofErr w:type="spellStart"/>
            <w:r w:rsidRPr="006C0B16">
              <w:rPr>
                <w:i/>
                <w:color w:val="000000"/>
                <w:sz w:val="24"/>
                <w:szCs w:val="24"/>
              </w:rPr>
              <w:t>hành</w:t>
            </w:r>
            <w:proofErr w:type="spellEnd"/>
            <w:r w:rsidRPr="006C0B16">
              <w:rPr>
                <w:i/>
                <w:color w:val="000000"/>
                <w:sz w:val="24"/>
                <w:szCs w:val="24"/>
              </w:rPr>
              <w:t xml:space="preserve"> </w:t>
            </w:r>
            <w:proofErr w:type="spellStart"/>
            <w:r w:rsidRPr="006C0B16">
              <w:rPr>
                <w:i/>
                <w:color w:val="000000"/>
                <w:sz w:val="24"/>
                <w:szCs w:val="24"/>
              </w:rPr>
              <w:t>lý</w:t>
            </w:r>
            <w:proofErr w:type="spellEnd"/>
            <w:r w:rsidRPr="006C0B16">
              <w:rPr>
                <w:i/>
                <w:color w:val="000000"/>
                <w:sz w:val="24"/>
                <w:szCs w:val="24"/>
              </w:rPr>
              <w:t xml:space="preserve">, </w:t>
            </w:r>
            <w:proofErr w:type="spellStart"/>
            <w:r w:rsidRPr="006C0B16">
              <w:rPr>
                <w:i/>
                <w:color w:val="000000"/>
                <w:sz w:val="24"/>
                <w:szCs w:val="24"/>
              </w:rPr>
              <w:t>tài</w:t>
            </w:r>
            <w:proofErr w:type="spellEnd"/>
            <w:r w:rsidRPr="006C0B16">
              <w:rPr>
                <w:i/>
                <w:color w:val="000000"/>
                <w:sz w:val="24"/>
                <w:szCs w:val="24"/>
              </w:rPr>
              <w:t xml:space="preserve"> </w:t>
            </w:r>
            <w:proofErr w:type="spellStart"/>
            <w:r w:rsidRPr="006C0B16">
              <w:rPr>
                <w:i/>
                <w:color w:val="000000"/>
                <w:sz w:val="24"/>
                <w:szCs w:val="24"/>
              </w:rPr>
              <w:t>liệu</w:t>
            </w:r>
            <w:proofErr w:type="spellEnd"/>
            <w:r w:rsidRPr="006C0B16">
              <w:rPr>
                <w:i/>
                <w:color w:val="000000"/>
                <w:sz w:val="24"/>
                <w:szCs w:val="24"/>
              </w:rPr>
              <w:t xml:space="preserve"> </w:t>
            </w:r>
            <w:proofErr w:type="spellStart"/>
            <w:r w:rsidRPr="006C0B16">
              <w:rPr>
                <w:i/>
                <w:color w:val="000000"/>
                <w:sz w:val="24"/>
                <w:szCs w:val="24"/>
              </w:rPr>
              <w:t>mang</w:t>
            </w:r>
            <w:proofErr w:type="spellEnd"/>
            <w:r w:rsidRPr="006C0B16">
              <w:rPr>
                <w:i/>
                <w:color w:val="000000"/>
                <w:sz w:val="24"/>
                <w:szCs w:val="24"/>
              </w:rPr>
              <w:t xml:space="preserve"> </w:t>
            </w:r>
            <w:proofErr w:type="spellStart"/>
            <w:r w:rsidRPr="006C0B16">
              <w:rPr>
                <w:i/>
                <w:color w:val="000000"/>
                <w:sz w:val="24"/>
                <w:szCs w:val="24"/>
              </w:rPr>
              <w:t>theo</w:t>
            </w:r>
            <w:proofErr w:type="spellEnd"/>
          </w:p>
        </w:tc>
        <w:tc>
          <w:tcPr>
            <w:tcW w:w="5138" w:type="dxa"/>
            <w:vMerge w:val="restart"/>
            <w:tcBorders>
              <w:top w:val="single" w:sz="6" w:space="0" w:color="000000"/>
              <w:left w:val="single" w:sz="6" w:space="0" w:color="000000"/>
              <w:right w:val="single" w:sz="6" w:space="0" w:color="000000"/>
            </w:tcBorders>
            <w:tcMar>
              <w:top w:w="58" w:type="dxa"/>
              <w:left w:w="58" w:type="dxa"/>
              <w:bottom w:w="58" w:type="dxa"/>
              <w:right w:w="58" w:type="dxa"/>
            </w:tcMar>
            <w:vAlign w:val="center"/>
          </w:tcPr>
          <w:p w14:paraId="78071E66" w14:textId="77777777" w:rsidR="006E7C2F" w:rsidRPr="006C0B16" w:rsidRDefault="006E7C2F" w:rsidP="00E05379">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442620F2" w14:textId="77777777" w:rsidR="006E7C2F" w:rsidRPr="006C0B16" w:rsidRDefault="006E7C2F" w:rsidP="00E05379">
            <w:pPr>
              <w:rPr>
                <w:color w:val="000000"/>
                <w:sz w:val="24"/>
                <w:szCs w:val="24"/>
              </w:rPr>
            </w:pPr>
            <w:r w:rsidRPr="006C0B16">
              <w:rPr>
                <w:color w:val="000000"/>
                <w:sz w:val="24"/>
                <w:szCs w:val="24"/>
              </w:rPr>
              <w:t xml:space="preserve">- </w:t>
            </w:r>
            <w:proofErr w:type="spellStart"/>
            <w:r w:rsidRPr="006C0B16">
              <w:rPr>
                <w:color w:val="000000"/>
                <w:sz w:val="24"/>
                <w:szCs w:val="24"/>
              </w:rPr>
              <w:t>Quyết</w:t>
            </w:r>
            <w:proofErr w:type="spellEnd"/>
            <w:r w:rsidRPr="006C0B16">
              <w:rPr>
                <w:color w:val="000000"/>
                <w:sz w:val="24"/>
                <w:szCs w:val="24"/>
              </w:rPr>
              <w:t xml:space="preserve"> </w:t>
            </w:r>
            <w:proofErr w:type="spellStart"/>
            <w:r w:rsidRPr="006C0B16">
              <w:rPr>
                <w:color w:val="000000"/>
                <w:sz w:val="24"/>
                <w:szCs w:val="24"/>
              </w:rPr>
              <w:t>định</w:t>
            </w:r>
            <w:proofErr w:type="spellEnd"/>
            <w:r w:rsidRPr="006C0B16">
              <w:rPr>
                <w:color w:val="000000"/>
                <w:sz w:val="24"/>
                <w:szCs w:val="24"/>
              </w:rPr>
              <w:t xml:space="preserve"> </w:t>
            </w:r>
            <w:proofErr w:type="spellStart"/>
            <w:r w:rsidRPr="006C0B16">
              <w:rPr>
                <w:color w:val="000000"/>
                <w:sz w:val="24"/>
                <w:szCs w:val="24"/>
              </w:rPr>
              <w:t>cử</w:t>
            </w:r>
            <w:proofErr w:type="spellEnd"/>
            <w:r w:rsidRPr="006C0B16">
              <w:rPr>
                <w:color w:val="000000"/>
                <w:sz w:val="24"/>
                <w:szCs w:val="24"/>
              </w:rPr>
              <w:t xml:space="preserve"> </w:t>
            </w:r>
            <w:proofErr w:type="spellStart"/>
            <w:r w:rsidRPr="006C0B16">
              <w:rPr>
                <w:color w:val="000000"/>
                <w:sz w:val="24"/>
                <w:szCs w:val="24"/>
              </w:rPr>
              <w:t>đi</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p>
          <w:p w14:paraId="05CAC15B" w14:textId="77777777" w:rsidR="006E7C2F" w:rsidRPr="006C0B16" w:rsidRDefault="006E7C2F" w:rsidP="00E05379">
            <w:pPr>
              <w:rPr>
                <w:color w:val="000000"/>
                <w:sz w:val="24"/>
                <w:szCs w:val="24"/>
              </w:rPr>
            </w:pPr>
            <w:r w:rsidRPr="006C0B16">
              <w:rPr>
                <w:color w:val="000000"/>
                <w:sz w:val="24"/>
                <w:szCs w:val="24"/>
              </w:rPr>
              <w:t xml:space="preserve">- </w:t>
            </w:r>
            <w:proofErr w:type="spellStart"/>
            <w:r w:rsidRPr="006C0B16">
              <w:rPr>
                <w:color w:val="000000"/>
                <w:sz w:val="24"/>
                <w:szCs w:val="24"/>
              </w:rPr>
              <w:t>Dự</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kinh</w:t>
            </w:r>
            <w:proofErr w:type="spellEnd"/>
            <w:r w:rsidRPr="006C0B16">
              <w:rPr>
                <w:color w:val="000000"/>
                <w:sz w:val="24"/>
                <w:szCs w:val="24"/>
              </w:rPr>
              <w:t xml:space="preserve"> </w:t>
            </w:r>
            <w:proofErr w:type="spellStart"/>
            <w:r w:rsidRPr="006C0B16">
              <w:rPr>
                <w:color w:val="000000"/>
                <w:sz w:val="24"/>
                <w:szCs w:val="24"/>
              </w:rPr>
              <w:t>phí</w:t>
            </w:r>
            <w:proofErr w:type="spellEnd"/>
            <w:r w:rsidRPr="006C0B16">
              <w:rPr>
                <w:color w:val="000000"/>
                <w:sz w:val="24"/>
                <w:szCs w:val="24"/>
              </w:rPr>
              <w:t xml:space="preserve"> </w:t>
            </w:r>
            <w:proofErr w:type="spellStart"/>
            <w:r w:rsidRPr="006C0B16">
              <w:rPr>
                <w:color w:val="000000"/>
                <w:sz w:val="24"/>
                <w:szCs w:val="24"/>
              </w:rPr>
              <w:t>đoàn</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p>
          <w:p w14:paraId="4E686094" w14:textId="77777777" w:rsidR="006E7C2F" w:rsidRPr="006C0B16" w:rsidRDefault="006E7C2F" w:rsidP="00E05379">
            <w:pPr>
              <w:rPr>
                <w:color w:val="000000"/>
                <w:sz w:val="24"/>
                <w:szCs w:val="24"/>
              </w:rPr>
            </w:pPr>
            <w:r w:rsidRPr="006C0B16">
              <w:rPr>
                <w:color w:val="000000"/>
                <w:sz w:val="24"/>
                <w:szCs w:val="24"/>
              </w:rPr>
              <w:t xml:space="preserve">- </w:t>
            </w:r>
            <w:proofErr w:type="spellStart"/>
            <w:r w:rsidRPr="006C0B16">
              <w:rPr>
                <w:color w:val="000000"/>
                <w:sz w:val="24"/>
                <w:szCs w:val="24"/>
              </w:rPr>
              <w:t>Lịch</w:t>
            </w:r>
            <w:proofErr w:type="spellEnd"/>
            <w:r w:rsidRPr="006C0B16">
              <w:rPr>
                <w:color w:val="000000"/>
                <w:sz w:val="24"/>
                <w:szCs w:val="24"/>
              </w:rPr>
              <w:t xml:space="preserve"> </w:t>
            </w:r>
            <w:proofErr w:type="spellStart"/>
            <w:r w:rsidRPr="006C0B16">
              <w:rPr>
                <w:color w:val="000000"/>
                <w:sz w:val="24"/>
                <w:szCs w:val="24"/>
              </w:rPr>
              <w:t>trình</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tác</w:t>
            </w:r>
            <w:proofErr w:type="spellEnd"/>
          </w:p>
          <w:p w14:paraId="154DE12A" w14:textId="77777777" w:rsidR="006E7C2F" w:rsidRPr="006C0B16" w:rsidRDefault="006E7C2F" w:rsidP="00E05379">
            <w:pPr>
              <w:rPr>
                <w:color w:val="000000"/>
                <w:sz w:val="24"/>
                <w:szCs w:val="24"/>
              </w:rPr>
            </w:pPr>
            <w:r w:rsidRPr="006C0B16">
              <w:rPr>
                <w:color w:val="000000"/>
                <w:sz w:val="24"/>
                <w:szCs w:val="24"/>
              </w:rPr>
              <w:t xml:space="preserve">- Thư </w:t>
            </w:r>
            <w:proofErr w:type="spellStart"/>
            <w:r w:rsidRPr="006C0B16">
              <w:rPr>
                <w:color w:val="000000"/>
                <w:sz w:val="24"/>
                <w:szCs w:val="24"/>
              </w:rPr>
              <w:t>mời</w:t>
            </w:r>
            <w:proofErr w:type="spellEnd"/>
            <w:r w:rsidRPr="006C0B16">
              <w:rPr>
                <w:color w:val="000000"/>
                <w:sz w:val="24"/>
                <w:szCs w:val="24"/>
              </w:rPr>
              <w:t xml:space="preserve"> </w:t>
            </w:r>
            <w:proofErr w:type="spellStart"/>
            <w:r w:rsidRPr="006C0B16">
              <w:rPr>
                <w:color w:val="000000"/>
                <w:sz w:val="24"/>
                <w:szCs w:val="24"/>
              </w:rPr>
              <w:t>có</w:t>
            </w:r>
            <w:proofErr w:type="spellEnd"/>
            <w:r w:rsidRPr="006C0B16">
              <w:rPr>
                <w:color w:val="000000"/>
                <w:sz w:val="24"/>
                <w:szCs w:val="24"/>
              </w:rPr>
              <w:t xml:space="preserve"> </w:t>
            </w:r>
            <w:proofErr w:type="spellStart"/>
            <w:r w:rsidRPr="006C0B16">
              <w:rPr>
                <w:color w:val="000000"/>
                <w:sz w:val="24"/>
                <w:szCs w:val="24"/>
              </w:rPr>
              <w:t>liên</w:t>
            </w:r>
            <w:proofErr w:type="spellEnd"/>
            <w:r w:rsidRPr="006C0B16">
              <w:rPr>
                <w:color w:val="000000"/>
                <w:sz w:val="24"/>
                <w:szCs w:val="24"/>
              </w:rPr>
              <w:t xml:space="preserve"> </w:t>
            </w:r>
            <w:proofErr w:type="spellStart"/>
            <w:r w:rsidRPr="006C0B16">
              <w:rPr>
                <w:color w:val="000000"/>
                <w:sz w:val="24"/>
                <w:szCs w:val="24"/>
              </w:rPr>
              <w:t>quan</w:t>
            </w:r>
            <w:proofErr w:type="spellEnd"/>
            <w:r w:rsidRPr="006C0B16">
              <w:rPr>
                <w:color w:val="000000"/>
                <w:sz w:val="24"/>
                <w:szCs w:val="24"/>
              </w:rPr>
              <w:t xml:space="preserve"> </w:t>
            </w:r>
            <w:proofErr w:type="spellStart"/>
            <w:r w:rsidRPr="006C0B16">
              <w:rPr>
                <w:color w:val="000000"/>
                <w:sz w:val="24"/>
                <w:szCs w:val="24"/>
              </w:rPr>
              <w:t>đến</w:t>
            </w:r>
            <w:proofErr w:type="spellEnd"/>
            <w:r w:rsidRPr="006C0B16">
              <w:rPr>
                <w:color w:val="000000"/>
                <w:sz w:val="24"/>
                <w:szCs w:val="24"/>
              </w:rPr>
              <w:t xml:space="preserve"> chi </w:t>
            </w:r>
            <w:proofErr w:type="spellStart"/>
            <w:r w:rsidRPr="006C0B16">
              <w:rPr>
                <w:color w:val="000000"/>
                <w:sz w:val="24"/>
                <w:szCs w:val="24"/>
              </w:rPr>
              <w:t>phí</w:t>
            </w:r>
            <w:proofErr w:type="spellEnd"/>
            <w:r w:rsidRPr="006C0B16">
              <w:rPr>
                <w:color w:val="000000"/>
                <w:sz w:val="24"/>
                <w:szCs w:val="24"/>
              </w:rPr>
              <w:t xml:space="preserve"> </w:t>
            </w:r>
            <w:proofErr w:type="spellStart"/>
            <w:r w:rsidRPr="006C0B16">
              <w:rPr>
                <w:color w:val="000000"/>
                <w:sz w:val="24"/>
                <w:szCs w:val="24"/>
              </w:rPr>
              <w:t>tài</w:t>
            </w:r>
            <w:proofErr w:type="spellEnd"/>
            <w:r w:rsidRPr="006C0B16">
              <w:rPr>
                <w:color w:val="000000"/>
                <w:sz w:val="24"/>
                <w:szCs w:val="24"/>
              </w:rPr>
              <w:t xml:space="preserve"> </w:t>
            </w:r>
            <w:proofErr w:type="spellStart"/>
            <w:r w:rsidRPr="006C0B16">
              <w:rPr>
                <w:color w:val="000000"/>
                <w:sz w:val="24"/>
                <w:szCs w:val="24"/>
              </w:rPr>
              <w:t>chính</w:t>
            </w:r>
            <w:proofErr w:type="spellEnd"/>
          </w:p>
          <w:p w14:paraId="67C3C21A" w14:textId="77777777" w:rsidR="006E7C2F" w:rsidRPr="006C0B16" w:rsidRDefault="006E7C2F" w:rsidP="00E05379">
            <w:pPr>
              <w:rPr>
                <w:color w:val="000000"/>
                <w:sz w:val="24"/>
                <w:szCs w:val="24"/>
              </w:rPr>
            </w:pPr>
            <w:r w:rsidRPr="006C0B16">
              <w:rPr>
                <w:color w:val="000000"/>
                <w:sz w:val="24"/>
                <w:szCs w:val="24"/>
              </w:rPr>
              <w:t xml:space="preserve">- </w:t>
            </w:r>
            <w:proofErr w:type="spellStart"/>
            <w:r w:rsidRPr="006C0B16">
              <w:rPr>
                <w:color w:val="000000"/>
                <w:sz w:val="24"/>
                <w:szCs w:val="24"/>
              </w:rPr>
              <w:t>Hợp</w:t>
            </w:r>
            <w:proofErr w:type="spellEnd"/>
            <w:r w:rsidRPr="006C0B16">
              <w:rPr>
                <w:color w:val="000000"/>
                <w:sz w:val="24"/>
                <w:szCs w:val="24"/>
              </w:rPr>
              <w:t xml:space="preserve"> </w:t>
            </w:r>
            <w:proofErr w:type="spellStart"/>
            <w:r w:rsidRPr="006C0B16">
              <w:rPr>
                <w:color w:val="000000"/>
                <w:sz w:val="24"/>
                <w:szCs w:val="24"/>
              </w:rPr>
              <w:t>đồng</w:t>
            </w:r>
            <w:proofErr w:type="spellEnd"/>
            <w:r w:rsidRPr="006C0B16">
              <w:rPr>
                <w:color w:val="000000"/>
                <w:sz w:val="24"/>
                <w:szCs w:val="24"/>
              </w:rPr>
              <w:t xml:space="preserve"> </w:t>
            </w:r>
            <w:proofErr w:type="spellStart"/>
            <w:r w:rsidRPr="006C0B16">
              <w:rPr>
                <w:color w:val="000000"/>
                <w:sz w:val="24"/>
                <w:szCs w:val="24"/>
              </w:rPr>
              <w:t>mua</w:t>
            </w:r>
            <w:proofErr w:type="spellEnd"/>
            <w:r w:rsidRPr="006C0B16">
              <w:rPr>
                <w:color w:val="000000"/>
                <w:sz w:val="24"/>
                <w:szCs w:val="24"/>
              </w:rPr>
              <w:t xml:space="preserve"> </w:t>
            </w:r>
            <w:proofErr w:type="spellStart"/>
            <w:r w:rsidRPr="006C0B16">
              <w:rPr>
                <w:color w:val="000000"/>
                <w:sz w:val="24"/>
                <w:szCs w:val="24"/>
              </w:rPr>
              <w:t>bảo</w:t>
            </w:r>
            <w:proofErr w:type="spellEnd"/>
            <w:r w:rsidRPr="006C0B16">
              <w:rPr>
                <w:color w:val="000000"/>
                <w:sz w:val="24"/>
                <w:szCs w:val="24"/>
              </w:rPr>
              <w:t xml:space="preserve"> </w:t>
            </w:r>
            <w:proofErr w:type="spellStart"/>
            <w:r w:rsidRPr="006C0B16">
              <w:rPr>
                <w:color w:val="000000"/>
                <w:sz w:val="24"/>
                <w:szCs w:val="24"/>
              </w:rPr>
              <w:t>hiểm</w:t>
            </w:r>
            <w:proofErr w:type="spellEnd"/>
            <w:r w:rsidRPr="006C0B16">
              <w:rPr>
                <w:color w:val="000000"/>
                <w:sz w:val="24"/>
                <w:szCs w:val="24"/>
              </w:rPr>
              <w:t xml:space="preserve">, </w:t>
            </w:r>
            <w:proofErr w:type="spellStart"/>
            <w:r w:rsidRPr="006C0B16">
              <w:rPr>
                <w:color w:val="000000"/>
                <w:sz w:val="24"/>
                <w:szCs w:val="24"/>
              </w:rPr>
              <w:t>thuê</w:t>
            </w:r>
            <w:proofErr w:type="spellEnd"/>
            <w:r w:rsidRPr="006C0B16">
              <w:rPr>
                <w:color w:val="000000"/>
                <w:sz w:val="24"/>
                <w:szCs w:val="24"/>
              </w:rPr>
              <w:t xml:space="preserve"> </w:t>
            </w:r>
            <w:proofErr w:type="spellStart"/>
            <w:r w:rsidRPr="006C0B16">
              <w:rPr>
                <w:color w:val="000000"/>
                <w:sz w:val="24"/>
                <w:szCs w:val="24"/>
              </w:rPr>
              <w:t>dịch</w:t>
            </w:r>
            <w:proofErr w:type="spellEnd"/>
            <w:r w:rsidRPr="006C0B16">
              <w:rPr>
                <w:color w:val="000000"/>
                <w:sz w:val="24"/>
                <w:szCs w:val="24"/>
              </w:rPr>
              <w:t xml:space="preserve"> </w:t>
            </w:r>
            <w:proofErr w:type="spellStart"/>
            <w:r w:rsidRPr="006C0B16">
              <w:rPr>
                <w:color w:val="000000"/>
                <w:sz w:val="24"/>
                <w:szCs w:val="24"/>
              </w:rPr>
              <w:t>thuật</w:t>
            </w:r>
            <w:proofErr w:type="spellEnd"/>
            <w:r w:rsidRPr="006C0B16">
              <w:rPr>
                <w:color w:val="000000"/>
                <w:sz w:val="24"/>
                <w:szCs w:val="24"/>
              </w:rPr>
              <w:t xml:space="preserve"> </w:t>
            </w:r>
            <w:r w:rsidRPr="006C0B16">
              <w:rPr>
                <w:i/>
                <w:color w:val="000000"/>
                <w:sz w:val="24"/>
                <w:szCs w:val="24"/>
              </w:rPr>
              <w:t>(</w:t>
            </w:r>
            <w:proofErr w:type="spellStart"/>
            <w:r w:rsidRPr="006C0B16">
              <w:rPr>
                <w:i/>
                <w:color w:val="000000"/>
                <w:sz w:val="24"/>
                <w:szCs w:val="24"/>
              </w:rPr>
              <w:t>nếu</w:t>
            </w:r>
            <w:proofErr w:type="spellEnd"/>
            <w:r w:rsidRPr="006C0B16">
              <w:rPr>
                <w:i/>
                <w:color w:val="000000"/>
                <w:sz w:val="24"/>
                <w:szCs w:val="24"/>
              </w:rPr>
              <w:t xml:space="preserve"> có)</w:t>
            </w:r>
          </w:p>
          <w:p w14:paraId="5BFA41FA" w14:textId="77777777" w:rsidR="006E7C2F" w:rsidRPr="006C0B16" w:rsidRDefault="006E7C2F" w:rsidP="00E05379">
            <w:pPr>
              <w:rPr>
                <w:color w:val="000000"/>
                <w:sz w:val="24"/>
                <w:szCs w:val="24"/>
              </w:rPr>
            </w:pPr>
            <w:r w:rsidRPr="006C0B16">
              <w:rPr>
                <w:color w:val="000000"/>
                <w:sz w:val="24"/>
                <w:szCs w:val="24"/>
              </w:rPr>
              <w:t xml:space="preserve">- </w:t>
            </w:r>
            <w:proofErr w:type="spellStart"/>
            <w:r w:rsidRPr="006C0B16">
              <w:rPr>
                <w:color w:val="000000"/>
                <w:sz w:val="24"/>
                <w:szCs w:val="24"/>
              </w:rPr>
              <w:t>Đơn</w:t>
            </w:r>
            <w:proofErr w:type="spellEnd"/>
            <w:r w:rsidRPr="006C0B16">
              <w:rPr>
                <w:color w:val="000000"/>
                <w:sz w:val="24"/>
                <w:szCs w:val="24"/>
              </w:rPr>
              <w:t xml:space="preserve"> </w:t>
            </w:r>
            <w:proofErr w:type="spellStart"/>
            <w:r w:rsidRPr="006C0B16">
              <w:rPr>
                <w:color w:val="000000"/>
                <w:sz w:val="24"/>
                <w:szCs w:val="24"/>
              </w:rPr>
              <w:t>xin</w:t>
            </w:r>
            <w:proofErr w:type="spellEnd"/>
            <w:r w:rsidRPr="006C0B16">
              <w:rPr>
                <w:color w:val="000000"/>
                <w:sz w:val="24"/>
                <w:szCs w:val="24"/>
              </w:rPr>
              <w:t xml:space="preserve"> </w:t>
            </w:r>
            <w:proofErr w:type="spellStart"/>
            <w:r w:rsidRPr="006C0B16">
              <w:rPr>
                <w:color w:val="000000"/>
                <w:sz w:val="24"/>
                <w:szCs w:val="24"/>
              </w:rPr>
              <w:t>mua</w:t>
            </w:r>
            <w:proofErr w:type="spellEnd"/>
            <w:r w:rsidRPr="006C0B16">
              <w:rPr>
                <w:color w:val="000000"/>
                <w:sz w:val="24"/>
                <w:szCs w:val="24"/>
              </w:rPr>
              <w:t xml:space="preserve"> </w:t>
            </w:r>
            <w:proofErr w:type="spellStart"/>
            <w:r w:rsidRPr="006C0B16">
              <w:rPr>
                <w:color w:val="000000"/>
                <w:sz w:val="24"/>
                <w:szCs w:val="24"/>
              </w:rPr>
              <w:t>và</w:t>
            </w:r>
            <w:proofErr w:type="spellEnd"/>
            <w:r w:rsidRPr="006C0B16">
              <w:rPr>
                <w:color w:val="000000"/>
                <w:sz w:val="24"/>
                <w:szCs w:val="24"/>
              </w:rPr>
              <w:t xml:space="preserve"> </w:t>
            </w:r>
            <w:proofErr w:type="spellStart"/>
            <w:r w:rsidRPr="006C0B16">
              <w:rPr>
                <w:color w:val="000000"/>
                <w:sz w:val="24"/>
                <w:szCs w:val="24"/>
              </w:rPr>
              <w:t>mang</w:t>
            </w:r>
            <w:proofErr w:type="spellEnd"/>
            <w:r w:rsidRPr="006C0B16">
              <w:rPr>
                <w:color w:val="000000"/>
                <w:sz w:val="24"/>
                <w:szCs w:val="24"/>
              </w:rPr>
              <w:t xml:space="preserve"> </w:t>
            </w:r>
            <w:proofErr w:type="spellStart"/>
            <w:r w:rsidRPr="006C0B16">
              <w:rPr>
                <w:color w:val="000000"/>
                <w:sz w:val="24"/>
                <w:szCs w:val="24"/>
              </w:rPr>
              <w:t>ngoại</w:t>
            </w:r>
            <w:proofErr w:type="spellEnd"/>
            <w:r w:rsidRPr="006C0B16">
              <w:rPr>
                <w:color w:val="000000"/>
                <w:sz w:val="24"/>
                <w:szCs w:val="24"/>
              </w:rPr>
              <w:t xml:space="preserve"> </w:t>
            </w:r>
            <w:proofErr w:type="spellStart"/>
            <w:r w:rsidRPr="006C0B16">
              <w:rPr>
                <w:color w:val="000000"/>
                <w:sz w:val="24"/>
                <w:szCs w:val="24"/>
              </w:rPr>
              <w:t>tệ</w:t>
            </w:r>
            <w:proofErr w:type="spellEnd"/>
            <w:r w:rsidRPr="006C0B16">
              <w:rPr>
                <w:color w:val="000000"/>
                <w:sz w:val="24"/>
                <w:szCs w:val="24"/>
              </w:rPr>
              <w:t xml:space="preserve"> </w:t>
            </w:r>
            <w:proofErr w:type="spellStart"/>
            <w:r w:rsidRPr="006C0B16">
              <w:rPr>
                <w:color w:val="000000"/>
                <w:sz w:val="24"/>
                <w:szCs w:val="24"/>
              </w:rPr>
              <w:t>ra</w:t>
            </w:r>
            <w:proofErr w:type="spellEnd"/>
            <w:r w:rsidRPr="006C0B16">
              <w:rPr>
                <w:color w:val="000000"/>
                <w:sz w:val="24"/>
                <w:szCs w:val="24"/>
              </w:rPr>
              <w:t xml:space="preserve"> </w:t>
            </w:r>
            <w:proofErr w:type="spellStart"/>
            <w:r w:rsidRPr="006C0B16">
              <w:rPr>
                <w:color w:val="000000"/>
                <w:sz w:val="24"/>
                <w:szCs w:val="24"/>
              </w:rPr>
              <w:t>nước</w:t>
            </w:r>
            <w:proofErr w:type="spellEnd"/>
            <w:r w:rsidRPr="006C0B16">
              <w:rPr>
                <w:color w:val="000000"/>
                <w:sz w:val="24"/>
                <w:szCs w:val="24"/>
              </w:rPr>
              <w:t xml:space="preserve"> </w:t>
            </w:r>
            <w:proofErr w:type="spellStart"/>
            <w:r w:rsidRPr="006C0B16">
              <w:rPr>
                <w:color w:val="000000"/>
                <w:sz w:val="24"/>
                <w:szCs w:val="24"/>
              </w:rPr>
              <w:t>ngoài</w:t>
            </w:r>
            <w:proofErr w:type="spellEnd"/>
            <w:r w:rsidR="00266E92" w:rsidRPr="006C0B16">
              <w:rPr>
                <w:color w:val="000000"/>
                <w:sz w:val="24"/>
                <w:szCs w:val="24"/>
              </w:rPr>
              <w:t xml:space="preserve"> (</w:t>
            </w:r>
            <w:proofErr w:type="gramStart"/>
            <w:r w:rsidR="00266E92" w:rsidRPr="006C0B16">
              <w:rPr>
                <w:color w:val="000000"/>
                <w:sz w:val="24"/>
                <w:szCs w:val="24"/>
              </w:rPr>
              <w:t>P.KHTC</w:t>
            </w:r>
            <w:proofErr w:type="gramEnd"/>
            <w:r w:rsidR="00266E92" w:rsidRPr="006C0B16">
              <w:rPr>
                <w:color w:val="000000"/>
                <w:sz w:val="24"/>
                <w:szCs w:val="24"/>
              </w:rPr>
              <w:t xml:space="preserve"> </w:t>
            </w:r>
            <w:proofErr w:type="spellStart"/>
            <w:r w:rsidR="00266E92" w:rsidRPr="006C0B16">
              <w:rPr>
                <w:color w:val="000000"/>
                <w:sz w:val="24"/>
                <w:szCs w:val="24"/>
              </w:rPr>
              <w:t>thực</w:t>
            </w:r>
            <w:proofErr w:type="spellEnd"/>
            <w:r w:rsidR="00266E92" w:rsidRPr="006C0B16">
              <w:rPr>
                <w:color w:val="000000"/>
                <w:sz w:val="24"/>
                <w:szCs w:val="24"/>
              </w:rPr>
              <w:t xml:space="preserve"> </w:t>
            </w:r>
            <w:proofErr w:type="spellStart"/>
            <w:r w:rsidR="00266E92" w:rsidRPr="006C0B16">
              <w:rPr>
                <w:color w:val="000000"/>
                <w:sz w:val="24"/>
                <w:szCs w:val="24"/>
              </w:rPr>
              <w:t>hiện</w:t>
            </w:r>
            <w:proofErr w:type="spellEnd"/>
            <w:r w:rsidR="00266E92" w:rsidRPr="006C0B16">
              <w:rPr>
                <w:color w:val="000000"/>
                <w:sz w:val="24"/>
                <w:szCs w:val="24"/>
              </w:rPr>
              <w:t>)</w:t>
            </w:r>
          </w:p>
        </w:tc>
        <w:tc>
          <w:tcPr>
            <w:tcW w:w="1389" w:type="dxa"/>
            <w:vMerge w:val="restart"/>
            <w:tcBorders>
              <w:top w:val="single" w:sz="6" w:space="0" w:color="000000"/>
              <w:left w:val="single" w:sz="6" w:space="0" w:color="000000"/>
              <w:right w:val="single" w:sz="6" w:space="0" w:color="000000"/>
            </w:tcBorders>
            <w:vAlign w:val="center"/>
          </w:tcPr>
          <w:p w14:paraId="2AC1E831" w14:textId="77777777" w:rsidR="006E7C2F" w:rsidRPr="006C0B16" w:rsidRDefault="006E7C2F" w:rsidP="00D359A8">
            <w:pPr>
              <w:rPr>
                <w:iCs/>
                <w:color w:val="000000"/>
                <w:sz w:val="24"/>
                <w:szCs w:val="24"/>
                <w:lang w:val="en"/>
              </w:rPr>
            </w:pPr>
          </w:p>
        </w:tc>
      </w:tr>
      <w:tr w:rsidR="006E7C2F" w:rsidRPr="006C0B16" w14:paraId="75BEC27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090B98C"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B2B091A" w14:textId="77777777" w:rsidR="006E7C2F" w:rsidRPr="006C0B16" w:rsidRDefault="006E7C2F" w:rsidP="004B73AE">
            <w:pPr>
              <w:rPr>
                <w:i/>
                <w:color w:val="000000"/>
                <w:sz w:val="24"/>
                <w:szCs w:val="24"/>
              </w:rPr>
            </w:pPr>
            <w:proofErr w:type="spellStart"/>
            <w:r w:rsidRPr="006C0B16">
              <w:rPr>
                <w:i/>
                <w:color w:val="000000"/>
                <w:sz w:val="24"/>
                <w:szCs w:val="24"/>
              </w:rPr>
              <w:t>Tiền</w:t>
            </w:r>
            <w:proofErr w:type="spellEnd"/>
            <w:r w:rsidRPr="006C0B16">
              <w:rPr>
                <w:i/>
                <w:color w:val="000000"/>
                <w:sz w:val="24"/>
                <w:szCs w:val="24"/>
              </w:rPr>
              <w:t xml:space="preserve"> </w:t>
            </w:r>
            <w:proofErr w:type="spellStart"/>
            <w:r w:rsidRPr="006C0B16">
              <w:rPr>
                <w:i/>
                <w:color w:val="000000"/>
                <w:sz w:val="24"/>
                <w:szCs w:val="24"/>
              </w:rPr>
              <w:t>mua</w:t>
            </w:r>
            <w:proofErr w:type="spellEnd"/>
            <w:r w:rsidRPr="006C0B16">
              <w:rPr>
                <w:i/>
                <w:color w:val="000000"/>
                <w:sz w:val="24"/>
                <w:szCs w:val="24"/>
              </w:rPr>
              <w:t xml:space="preserve"> </w:t>
            </w:r>
            <w:proofErr w:type="spellStart"/>
            <w:r w:rsidRPr="006C0B16">
              <w:rPr>
                <w:i/>
                <w:color w:val="000000"/>
                <w:sz w:val="24"/>
                <w:szCs w:val="24"/>
              </w:rPr>
              <w:t>bảo</w:t>
            </w:r>
            <w:proofErr w:type="spellEnd"/>
            <w:r w:rsidRPr="006C0B16">
              <w:rPr>
                <w:i/>
                <w:color w:val="000000"/>
                <w:sz w:val="24"/>
                <w:szCs w:val="24"/>
              </w:rPr>
              <w:t xml:space="preserve"> </w:t>
            </w:r>
            <w:proofErr w:type="spellStart"/>
            <w:r w:rsidRPr="006C0B16">
              <w:rPr>
                <w:i/>
                <w:color w:val="000000"/>
                <w:sz w:val="24"/>
                <w:szCs w:val="24"/>
              </w:rPr>
              <w:t>hiểm</w:t>
            </w:r>
            <w:proofErr w:type="spellEnd"/>
          </w:p>
        </w:tc>
        <w:tc>
          <w:tcPr>
            <w:tcW w:w="5138" w:type="dxa"/>
            <w:vMerge/>
            <w:tcBorders>
              <w:left w:val="single" w:sz="6" w:space="0" w:color="000000"/>
              <w:right w:val="single" w:sz="6" w:space="0" w:color="000000"/>
            </w:tcBorders>
            <w:tcMar>
              <w:top w:w="58" w:type="dxa"/>
              <w:left w:w="58" w:type="dxa"/>
              <w:bottom w:w="58" w:type="dxa"/>
              <w:right w:w="58" w:type="dxa"/>
            </w:tcMar>
            <w:vAlign w:val="center"/>
          </w:tcPr>
          <w:p w14:paraId="0D08EABD" w14:textId="77777777" w:rsidR="006E7C2F" w:rsidRPr="006C0B16" w:rsidRDefault="006E7C2F" w:rsidP="004B73AE">
            <w:pPr>
              <w:rPr>
                <w:color w:val="000000"/>
                <w:sz w:val="24"/>
                <w:szCs w:val="24"/>
              </w:rPr>
            </w:pPr>
          </w:p>
        </w:tc>
        <w:tc>
          <w:tcPr>
            <w:tcW w:w="1389" w:type="dxa"/>
            <w:vMerge/>
            <w:tcBorders>
              <w:left w:val="single" w:sz="6" w:space="0" w:color="000000"/>
              <w:right w:val="single" w:sz="6" w:space="0" w:color="000000"/>
            </w:tcBorders>
            <w:vAlign w:val="center"/>
          </w:tcPr>
          <w:p w14:paraId="2A22024B" w14:textId="77777777" w:rsidR="006E7C2F" w:rsidRPr="006C0B16" w:rsidRDefault="006E7C2F" w:rsidP="00D359A8">
            <w:pPr>
              <w:rPr>
                <w:iCs/>
                <w:color w:val="000000"/>
                <w:sz w:val="24"/>
                <w:szCs w:val="24"/>
                <w:lang w:val="en"/>
              </w:rPr>
            </w:pPr>
          </w:p>
        </w:tc>
      </w:tr>
      <w:tr w:rsidR="006E7C2F" w:rsidRPr="006C0B16" w14:paraId="10EB07D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23783E2"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6CB4C8C" w14:textId="77777777" w:rsidR="006E7C2F" w:rsidRPr="006C0B16" w:rsidRDefault="006E7C2F" w:rsidP="00561D74">
            <w:pPr>
              <w:rPr>
                <w:i/>
                <w:color w:val="000000"/>
                <w:sz w:val="24"/>
                <w:szCs w:val="24"/>
              </w:rPr>
            </w:pPr>
            <w:r w:rsidRPr="006C0B16">
              <w:rPr>
                <w:i/>
                <w:color w:val="000000"/>
                <w:sz w:val="24"/>
                <w:szCs w:val="24"/>
              </w:rPr>
              <w:t xml:space="preserve">Lệ phí visa, </w:t>
            </w:r>
            <w:proofErr w:type="spellStart"/>
            <w:r w:rsidRPr="006C0B16">
              <w:rPr>
                <w:i/>
                <w:color w:val="000000"/>
                <w:sz w:val="24"/>
                <w:szCs w:val="24"/>
              </w:rPr>
              <w:t>cấp</w:t>
            </w:r>
            <w:proofErr w:type="spellEnd"/>
            <w:r w:rsidRPr="006C0B16">
              <w:rPr>
                <w:i/>
                <w:color w:val="000000"/>
                <w:sz w:val="24"/>
                <w:szCs w:val="24"/>
              </w:rPr>
              <w:t xml:space="preserve"> </w:t>
            </w:r>
            <w:proofErr w:type="spellStart"/>
            <w:r w:rsidRPr="006C0B16">
              <w:rPr>
                <w:i/>
                <w:color w:val="000000"/>
                <w:sz w:val="24"/>
                <w:szCs w:val="24"/>
              </w:rPr>
              <w:t>hô</w:t>
            </w:r>
            <w:proofErr w:type="spellEnd"/>
            <w:r w:rsidRPr="006C0B16">
              <w:rPr>
                <w:i/>
                <w:color w:val="000000"/>
                <w:sz w:val="24"/>
                <w:szCs w:val="24"/>
              </w:rPr>
              <w:t xml:space="preserve">̣ </w:t>
            </w:r>
            <w:proofErr w:type="spellStart"/>
            <w:r w:rsidRPr="006C0B16">
              <w:rPr>
                <w:i/>
                <w:color w:val="000000"/>
                <w:sz w:val="24"/>
                <w:szCs w:val="24"/>
              </w:rPr>
              <w:t>chiếu</w:t>
            </w:r>
            <w:proofErr w:type="spellEnd"/>
          </w:p>
        </w:tc>
        <w:tc>
          <w:tcPr>
            <w:tcW w:w="5138" w:type="dxa"/>
            <w:vMerge/>
            <w:tcBorders>
              <w:left w:val="single" w:sz="6" w:space="0" w:color="000000"/>
              <w:right w:val="single" w:sz="6" w:space="0" w:color="000000"/>
            </w:tcBorders>
            <w:tcMar>
              <w:top w:w="58" w:type="dxa"/>
              <w:left w:w="58" w:type="dxa"/>
              <w:bottom w:w="58" w:type="dxa"/>
              <w:right w:w="58" w:type="dxa"/>
            </w:tcMar>
            <w:vAlign w:val="center"/>
          </w:tcPr>
          <w:p w14:paraId="1044495D" w14:textId="77777777" w:rsidR="006E7C2F" w:rsidRPr="006C0B16" w:rsidRDefault="006E7C2F" w:rsidP="004B73AE">
            <w:pPr>
              <w:rPr>
                <w:color w:val="000000"/>
                <w:sz w:val="24"/>
                <w:szCs w:val="24"/>
              </w:rPr>
            </w:pPr>
          </w:p>
        </w:tc>
        <w:tc>
          <w:tcPr>
            <w:tcW w:w="1389" w:type="dxa"/>
            <w:vMerge/>
            <w:tcBorders>
              <w:left w:val="single" w:sz="6" w:space="0" w:color="000000"/>
              <w:right w:val="single" w:sz="6" w:space="0" w:color="000000"/>
            </w:tcBorders>
            <w:vAlign w:val="center"/>
          </w:tcPr>
          <w:p w14:paraId="26BF3899" w14:textId="77777777" w:rsidR="006E7C2F" w:rsidRPr="006C0B16" w:rsidRDefault="006E7C2F" w:rsidP="00D359A8">
            <w:pPr>
              <w:rPr>
                <w:iCs/>
                <w:color w:val="000000"/>
                <w:sz w:val="24"/>
                <w:szCs w:val="24"/>
                <w:lang w:val="en"/>
              </w:rPr>
            </w:pPr>
          </w:p>
        </w:tc>
      </w:tr>
      <w:tr w:rsidR="006E7C2F" w:rsidRPr="006C0B16" w14:paraId="63AF0875" w14:textId="77777777" w:rsidTr="00EA3589">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397CCA5"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92A91D" w14:textId="77777777" w:rsidR="006E7C2F" w:rsidRPr="006C0B16" w:rsidRDefault="006E7C2F" w:rsidP="00561D74">
            <w:pPr>
              <w:rPr>
                <w:color w:val="000000"/>
                <w:sz w:val="24"/>
                <w:szCs w:val="24"/>
              </w:rPr>
            </w:pP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dịch</w:t>
            </w:r>
            <w:proofErr w:type="spellEnd"/>
            <w:r w:rsidRPr="006C0B16">
              <w:rPr>
                <w:i/>
                <w:color w:val="000000"/>
                <w:sz w:val="24"/>
                <w:szCs w:val="24"/>
              </w:rPr>
              <w:t xml:space="preserve"> </w:t>
            </w:r>
            <w:proofErr w:type="spellStart"/>
            <w:r w:rsidRPr="006C0B16">
              <w:rPr>
                <w:i/>
                <w:color w:val="000000"/>
                <w:sz w:val="24"/>
                <w:szCs w:val="24"/>
              </w:rPr>
              <w:t>thuật</w:t>
            </w:r>
            <w:proofErr w:type="spellEnd"/>
            <w:r w:rsidRPr="006C0B16">
              <w:rPr>
                <w:i/>
                <w:color w:val="000000"/>
                <w:sz w:val="24"/>
                <w:szCs w:val="24"/>
              </w:rPr>
              <w:t xml:space="preserve"> </w:t>
            </w:r>
            <w:proofErr w:type="spellStart"/>
            <w:r w:rsidRPr="006C0B16">
              <w:rPr>
                <w:i/>
                <w:color w:val="000000"/>
                <w:sz w:val="24"/>
                <w:szCs w:val="24"/>
              </w:rPr>
              <w:t>tại</w:t>
            </w:r>
            <w:proofErr w:type="spellEnd"/>
            <w:r w:rsidRPr="006C0B16">
              <w:rPr>
                <w:i/>
                <w:color w:val="000000"/>
                <w:sz w:val="24"/>
                <w:szCs w:val="24"/>
              </w:rPr>
              <w:t xml:space="preserve"> </w:t>
            </w:r>
            <w:proofErr w:type="spellStart"/>
            <w:r w:rsidRPr="006C0B16">
              <w:rPr>
                <w:i/>
                <w:color w:val="000000"/>
                <w:sz w:val="24"/>
                <w:szCs w:val="24"/>
              </w:rPr>
              <w:t>nước</w:t>
            </w:r>
            <w:proofErr w:type="spellEnd"/>
            <w:r w:rsidRPr="006C0B16">
              <w:rPr>
                <w:i/>
                <w:color w:val="000000"/>
                <w:sz w:val="24"/>
                <w:szCs w:val="24"/>
              </w:rPr>
              <w:t xml:space="preserve"> </w:t>
            </w:r>
            <w:proofErr w:type="spellStart"/>
            <w:r w:rsidRPr="006C0B16">
              <w:rPr>
                <w:i/>
                <w:color w:val="000000"/>
                <w:sz w:val="24"/>
                <w:szCs w:val="24"/>
              </w:rPr>
              <w:t>ngoài</w:t>
            </w:r>
            <w:proofErr w:type="spellEnd"/>
          </w:p>
        </w:tc>
        <w:tc>
          <w:tcPr>
            <w:tcW w:w="5138" w:type="dxa"/>
            <w:vMerge/>
            <w:tcBorders>
              <w:left w:val="single" w:sz="6" w:space="0" w:color="000000"/>
              <w:right w:val="single" w:sz="6" w:space="0" w:color="000000"/>
            </w:tcBorders>
            <w:tcMar>
              <w:top w:w="58" w:type="dxa"/>
              <w:left w:w="58" w:type="dxa"/>
              <w:bottom w:w="58" w:type="dxa"/>
              <w:right w:w="58" w:type="dxa"/>
            </w:tcMar>
            <w:vAlign w:val="center"/>
          </w:tcPr>
          <w:p w14:paraId="426E88D7" w14:textId="77777777" w:rsidR="006E7C2F" w:rsidRPr="006C0B16" w:rsidRDefault="006E7C2F" w:rsidP="004B73AE">
            <w:pPr>
              <w:rPr>
                <w:color w:val="000000"/>
                <w:sz w:val="24"/>
                <w:szCs w:val="24"/>
              </w:rPr>
            </w:pPr>
          </w:p>
        </w:tc>
        <w:tc>
          <w:tcPr>
            <w:tcW w:w="1389" w:type="dxa"/>
            <w:vMerge/>
            <w:tcBorders>
              <w:left w:val="single" w:sz="6" w:space="0" w:color="000000"/>
              <w:right w:val="single" w:sz="6" w:space="0" w:color="000000"/>
            </w:tcBorders>
            <w:vAlign w:val="center"/>
          </w:tcPr>
          <w:p w14:paraId="258468A3" w14:textId="77777777" w:rsidR="006E7C2F" w:rsidRPr="006C0B16" w:rsidRDefault="006E7C2F" w:rsidP="00D359A8">
            <w:pPr>
              <w:rPr>
                <w:iCs/>
                <w:color w:val="000000"/>
                <w:sz w:val="24"/>
                <w:szCs w:val="24"/>
                <w:lang w:val="en"/>
              </w:rPr>
            </w:pPr>
          </w:p>
        </w:tc>
      </w:tr>
      <w:tr w:rsidR="006E7C2F" w:rsidRPr="006C0B16" w14:paraId="1BD82D47" w14:textId="77777777" w:rsidTr="00EA3589">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CE46923" w14:textId="77777777" w:rsidR="006E7C2F" w:rsidRPr="006C0B16" w:rsidRDefault="006E7C2F"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1A24E7C" w14:textId="77777777" w:rsidR="006E7C2F" w:rsidRPr="006C0B16" w:rsidRDefault="006E7C2F" w:rsidP="00561D74">
            <w:pPr>
              <w:rPr>
                <w:color w:val="000000"/>
                <w:w w:val="94"/>
                <w:sz w:val="24"/>
                <w:szCs w:val="24"/>
              </w:rPr>
            </w:pPr>
            <w:proofErr w:type="spellStart"/>
            <w:r w:rsidRPr="006C0B16">
              <w:rPr>
                <w:i/>
                <w:color w:val="000000"/>
                <w:w w:val="94"/>
                <w:sz w:val="24"/>
                <w:szCs w:val="24"/>
              </w:rPr>
              <w:t>Thuê</w:t>
            </w:r>
            <w:proofErr w:type="spellEnd"/>
            <w:r w:rsidRPr="006C0B16">
              <w:rPr>
                <w:i/>
                <w:color w:val="000000"/>
                <w:w w:val="94"/>
                <w:sz w:val="24"/>
                <w:szCs w:val="24"/>
              </w:rPr>
              <w:t xml:space="preserve"> </w:t>
            </w:r>
            <w:proofErr w:type="spellStart"/>
            <w:r w:rsidRPr="006C0B16">
              <w:rPr>
                <w:i/>
                <w:color w:val="000000"/>
                <w:w w:val="94"/>
                <w:sz w:val="24"/>
                <w:szCs w:val="24"/>
              </w:rPr>
              <w:t>địa</w:t>
            </w:r>
            <w:proofErr w:type="spellEnd"/>
            <w:r w:rsidRPr="006C0B16">
              <w:rPr>
                <w:i/>
                <w:color w:val="000000"/>
                <w:w w:val="94"/>
                <w:sz w:val="24"/>
                <w:szCs w:val="24"/>
              </w:rPr>
              <w:t xml:space="preserve"> </w:t>
            </w:r>
            <w:proofErr w:type="spellStart"/>
            <w:r w:rsidRPr="006C0B16">
              <w:rPr>
                <w:i/>
                <w:color w:val="000000"/>
                <w:w w:val="94"/>
                <w:sz w:val="24"/>
                <w:szCs w:val="24"/>
              </w:rPr>
              <w:t>điểm</w:t>
            </w:r>
            <w:proofErr w:type="spellEnd"/>
            <w:r w:rsidRPr="006C0B16">
              <w:rPr>
                <w:i/>
                <w:color w:val="000000"/>
                <w:w w:val="94"/>
                <w:sz w:val="24"/>
                <w:szCs w:val="24"/>
              </w:rPr>
              <w:t xml:space="preserve">; </w:t>
            </w:r>
            <w:proofErr w:type="spellStart"/>
            <w:r w:rsidR="0062457F" w:rsidRPr="006C0B16">
              <w:rPr>
                <w:i/>
                <w:color w:val="000000"/>
                <w:sz w:val="24"/>
                <w:szCs w:val="24"/>
              </w:rPr>
              <w:t>thuê</w:t>
            </w:r>
            <w:proofErr w:type="spellEnd"/>
            <w:r w:rsidR="0062457F" w:rsidRPr="006C0B16">
              <w:rPr>
                <w:i/>
                <w:color w:val="000000"/>
                <w:sz w:val="24"/>
                <w:szCs w:val="24"/>
              </w:rPr>
              <w:t xml:space="preserve"> </w:t>
            </w:r>
            <w:proofErr w:type="spellStart"/>
            <w:r w:rsidR="0062457F" w:rsidRPr="006C0B16">
              <w:rPr>
                <w:i/>
                <w:color w:val="000000"/>
                <w:sz w:val="24"/>
                <w:szCs w:val="24"/>
              </w:rPr>
              <w:t>phương</w:t>
            </w:r>
            <w:proofErr w:type="spellEnd"/>
            <w:r w:rsidR="0062457F" w:rsidRPr="006C0B16">
              <w:rPr>
                <w:i/>
                <w:color w:val="000000"/>
                <w:sz w:val="24"/>
                <w:szCs w:val="24"/>
              </w:rPr>
              <w:t xml:space="preserve"> </w:t>
            </w:r>
            <w:proofErr w:type="spellStart"/>
            <w:r w:rsidR="0062457F" w:rsidRPr="006C0B16">
              <w:rPr>
                <w:i/>
                <w:color w:val="000000"/>
                <w:sz w:val="24"/>
                <w:szCs w:val="24"/>
              </w:rPr>
              <w:t>tiện</w:t>
            </w:r>
            <w:proofErr w:type="spellEnd"/>
            <w:r w:rsidR="0062457F" w:rsidRPr="006C0B16">
              <w:rPr>
                <w:i/>
                <w:color w:val="000000"/>
                <w:sz w:val="24"/>
                <w:szCs w:val="24"/>
              </w:rPr>
              <w:t xml:space="preserve"> </w:t>
            </w:r>
            <w:proofErr w:type="spellStart"/>
            <w:r w:rsidR="0062457F" w:rsidRPr="006C0B16">
              <w:rPr>
                <w:i/>
                <w:color w:val="000000"/>
                <w:sz w:val="24"/>
                <w:szCs w:val="24"/>
              </w:rPr>
              <w:t>đi</w:t>
            </w:r>
            <w:proofErr w:type="spellEnd"/>
            <w:r w:rsidR="0062457F" w:rsidRPr="006C0B16">
              <w:rPr>
                <w:i/>
                <w:color w:val="000000"/>
                <w:sz w:val="24"/>
                <w:szCs w:val="24"/>
              </w:rPr>
              <w:t xml:space="preserve"> </w:t>
            </w:r>
            <w:proofErr w:type="spellStart"/>
            <w:r w:rsidR="0062457F" w:rsidRPr="006C0B16">
              <w:rPr>
                <w:i/>
                <w:color w:val="000000"/>
                <w:sz w:val="24"/>
                <w:szCs w:val="24"/>
              </w:rPr>
              <w:t>làm</w:t>
            </w:r>
            <w:proofErr w:type="spellEnd"/>
            <w:r w:rsidR="0062457F" w:rsidRPr="006C0B16">
              <w:rPr>
                <w:i/>
                <w:color w:val="000000"/>
                <w:sz w:val="24"/>
                <w:szCs w:val="24"/>
              </w:rPr>
              <w:t xml:space="preserve"> </w:t>
            </w:r>
            <w:proofErr w:type="spellStart"/>
            <w:r w:rsidR="0062457F" w:rsidRPr="006C0B16">
              <w:rPr>
                <w:i/>
                <w:color w:val="000000"/>
                <w:sz w:val="24"/>
                <w:szCs w:val="24"/>
              </w:rPr>
              <w:t>việc</w:t>
            </w:r>
            <w:proofErr w:type="spellEnd"/>
            <w:r w:rsidR="0062457F" w:rsidRPr="006C0B16">
              <w:rPr>
                <w:i/>
                <w:color w:val="000000"/>
                <w:sz w:val="24"/>
                <w:szCs w:val="24"/>
              </w:rPr>
              <w:t xml:space="preserve"> </w:t>
            </w:r>
            <w:proofErr w:type="spellStart"/>
            <w:r w:rsidR="0062457F" w:rsidRPr="006C0B16">
              <w:rPr>
                <w:i/>
                <w:color w:val="000000"/>
                <w:sz w:val="24"/>
                <w:szCs w:val="24"/>
              </w:rPr>
              <w:t>hàng</w:t>
            </w:r>
            <w:proofErr w:type="spellEnd"/>
            <w:r w:rsidR="0062457F" w:rsidRPr="006C0B16">
              <w:rPr>
                <w:i/>
                <w:color w:val="000000"/>
                <w:sz w:val="24"/>
                <w:szCs w:val="24"/>
              </w:rPr>
              <w:t xml:space="preserve"> </w:t>
            </w:r>
            <w:proofErr w:type="spellStart"/>
            <w:r w:rsidR="0062457F" w:rsidRPr="006C0B16">
              <w:rPr>
                <w:i/>
                <w:color w:val="000000"/>
                <w:sz w:val="24"/>
                <w:szCs w:val="24"/>
              </w:rPr>
              <w:t>ngày</w:t>
            </w:r>
            <w:proofErr w:type="spellEnd"/>
            <w:r w:rsidR="0062457F" w:rsidRPr="006C0B16">
              <w:rPr>
                <w:i/>
                <w:color w:val="000000"/>
                <w:sz w:val="24"/>
                <w:szCs w:val="24"/>
              </w:rPr>
              <w:t xml:space="preserve"> </w:t>
            </w:r>
            <w:proofErr w:type="spellStart"/>
            <w:r w:rsidR="0062457F" w:rsidRPr="006C0B16">
              <w:rPr>
                <w:i/>
                <w:color w:val="000000"/>
                <w:sz w:val="24"/>
                <w:szCs w:val="24"/>
              </w:rPr>
              <w:t>tại</w:t>
            </w:r>
            <w:proofErr w:type="spellEnd"/>
            <w:r w:rsidR="0062457F" w:rsidRPr="006C0B16">
              <w:rPr>
                <w:i/>
                <w:color w:val="000000"/>
                <w:sz w:val="24"/>
                <w:szCs w:val="24"/>
              </w:rPr>
              <w:t xml:space="preserve"> </w:t>
            </w:r>
            <w:proofErr w:type="spellStart"/>
            <w:r w:rsidR="0062457F" w:rsidRPr="006C0B16">
              <w:rPr>
                <w:i/>
                <w:color w:val="000000"/>
                <w:sz w:val="24"/>
                <w:szCs w:val="24"/>
              </w:rPr>
              <w:t>nơi</w:t>
            </w:r>
            <w:proofErr w:type="spellEnd"/>
            <w:r w:rsidR="0062457F" w:rsidRPr="006C0B16">
              <w:rPr>
                <w:i/>
                <w:color w:val="000000"/>
                <w:sz w:val="24"/>
                <w:szCs w:val="24"/>
              </w:rPr>
              <w:t xml:space="preserve"> </w:t>
            </w:r>
            <w:proofErr w:type="spellStart"/>
            <w:r w:rsidR="0062457F" w:rsidRPr="006C0B16">
              <w:rPr>
                <w:i/>
                <w:color w:val="000000"/>
                <w:sz w:val="24"/>
                <w:szCs w:val="24"/>
              </w:rPr>
              <w:t>đến</w:t>
            </w:r>
            <w:proofErr w:type="spellEnd"/>
            <w:r w:rsidR="0062457F" w:rsidRPr="006C0B16">
              <w:rPr>
                <w:i/>
                <w:color w:val="000000"/>
                <w:sz w:val="24"/>
                <w:szCs w:val="24"/>
              </w:rPr>
              <w:t xml:space="preserve"> </w:t>
            </w:r>
            <w:proofErr w:type="spellStart"/>
            <w:r w:rsidR="0062457F" w:rsidRPr="006C0B16">
              <w:rPr>
                <w:i/>
                <w:color w:val="000000"/>
                <w:sz w:val="24"/>
                <w:szCs w:val="24"/>
              </w:rPr>
              <w:lastRenderedPageBreak/>
              <w:t>công</w:t>
            </w:r>
            <w:proofErr w:type="spellEnd"/>
            <w:r w:rsidR="0062457F" w:rsidRPr="006C0B16">
              <w:rPr>
                <w:i/>
                <w:color w:val="000000"/>
                <w:sz w:val="24"/>
                <w:szCs w:val="24"/>
              </w:rPr>
              <w:t xml:space="preserve"> </w:t>
            </w:r>
            <w:proofErr w:type="spellStart"/>
            <w:r w:rsidR="0062457F" w:rsidRPr="006C0B16">
              <w:rPr>
                <w:i/>
                <w:color w:val="000000"/>
                <w:sz w:val="24"/>
                <w:szCs w:val="24"/>
              </w:rPr>
              <w:t>tác</w:t>
            </w:r>
            <w:proofErr w:type="spellEnd"/>
            <w:r w:rsidR="0062457F" w:rsidRPr="006C0B16">
              <w:rPr>
                <w:i/>
                <w:color w:val="000000"/>
                <w:w w:val="94"/>
                <w:sz w:val="24"/>
                <w:szCs w:val="24"/>
              </w:rPr>
              <w:t xml:space="preserve">, </w:t>
            </w:r>
            <w:proofErr w:type="spellStart"/>
            <w:r w:rsidRPr="006C0B16">
              <w:rPr>
                <w:i/>
                <w:color w:val="000000"/>
                <w:w w:val="94"/>
                <w:sz w:val="24"/>
                <w:szCs w:val="24"/>
              </w:rPr>
              <w:t>thuê</w:t>
            </w:r>
            <w:proofErr w:type="spellEnd"/>
            <w:r w:rsidR="0062457F" w:rsidRPr="006C0B16">
              <w:rPr>
                <w:i/>
                <w:color w:val="000000"/>
                <w:w w:val="94"/>
                <w:sz w:val="24"/>
                <w:szCs w:val="24"/>
              </w:rPr>
              <w:t xml:space="preserve"> </w:t>
            </w:r>
            <w:proofErr w:type="spellStart"/>
            <w:r w:rsidR="0062457F" w:rsidRPr="006C0B16">
              <w:rPr>
                <w:i/>
                <w:color w:val="000000"/>
                <w:w w:val="94"/>
                <w:sz w:val="24"/>
                <w:szCs w:val="24"/>
              </w:rPr>
              <w:t>các</w:t>
            </w:r>
            <w:proofErr w:type="spellEnd"/>
            <w:r w:rsidR="0062457F" w:rsidRPr="006C0B16">
              <w:rPr>
                <w:i/>
                <w:color w:val="000000"/>
                <w:w w:val="94"/>
                <w:sz w:val="24"/>
                <w:szCs w:val="24"/>
              </w:rPr>
              <w:t xml:space="preserve"> </w:t>
            </w:r>
            <w:proofErr w:type="spellStart"/>
            <w:r w:rsidR="0062457F" w:rsidRPr="006C0B16">
              <w:rPr>
                <w:i/>
                <w:color w:val="000000"/>
                <w:w w:val="94"/>
                <w:sz w:val="24"/>
                <w:szCs w:val="24"/>
              </w:rPr>
              <w:t>phương</w:t>
            </w:r>
            <w:proofErr w:type="spellEnd"/>
            <w:r w:rsidR="0062457F" w:rsidRPr="006C0B16">
              <w:rPr>
                <w:i/>
                <w:color w:val="000000"/>
                <w:w w:val="94"/>
                <w:sz w:val="24"/>
                <w:szCs w:val="24"/>
              </w:rPr>
              <w:t xml:space="preserve"> </w:t>
            </w:r>
            <w:proofErr w:type="spellStart"/>
            <w:r w:rsidR="0062457F" w:rsidRPr="006C0B16">
              <w:rPr>
                <w:i/>
                <w:color w:val="000000"/>
                <w:w w:val="94"/>
                <w:sz w:val="24"/>
                <w:szCs w:val="24"/>
              </w:rPr>
              <w:t>ti</w:t>
            </w:r>
            <w:r w:rsidR="0062457F" w:rsidRPr="006C0B16">
              <w:rPr>
                <w:i/>
                <w:color w:val="000000"/>
              </w:rPr>
              <w:t>ện</w:t>
            </w:r>
            <w:proofErr w:type="spellEnd"/>
            <w:r w:rsidRPr="006C0B16">
              <w:rPr>
                <w:i/>
                <w:color w:val="000000"/>
                <w:w w:val="94"/>
                <w:sz w:val="24"/>
                <w:szCs w:val="24"/>
              </w:rPr>
              <w:t xml:space="preserve"> </w:t>
            </w:r>
            <w:proofErr w:type="spellStart"/>
            <w:r w:rsidRPr="006C0B16">
              <w:rPr>
                <w:i/>
                <w:color w:val="000000"/>
                <w:w w:val="94"/>
                <w:sz w:val="24"/>
                <w:szCs w:val="24"/>
              </w:rPr>
              <w:t>vận</w:t>
            </w:r>
            <w:proofErr w:type="spellEnd"/>
            <w:r w:rsidRPr="006C0B16">
              <w:rPr>
                <w:i/>
                <w:color w:val="000000"/>
                <w:w w:val="94"/>
                <w:sz w:val="24"/>
                <w:szCs w:val="24"/>
              </w:rPr>
              <w:t xml:space="preserve"> </w:t>
            </w:r>
            <w:proofErr w:type="spellStart"/>
            <w:r w:rsidRPr="006C0B16">
              <w:rPr>
                <w:i/>
                <w:color w:val="000000"/>
                <w:w w:val="94"/>
                <w:sz w:val="24"/>
                <w:szCs w:val="24"/>
              </w:rPr>
              <w:t>chuyển</w:t>
            </w:r>
            <w:proofErr w:type="spellEnd"/>
            <w:r w:rsidR="0062457F" w:rsidRPr="006C0B16">
              <w:rPr>
                <w:i/>
                <w:color w:val="000000"/>
                <w:w w:val="94"/>
                <w:sz w:val="24"/>
                <w:szCs w:val="24"/>
              </w:rPr>
              <w:t xml:space="preserve"> </w:t>
            </w:r>
            <w:proofErr w:type="spellStart"/>
            <w:r w:rsidR="0062457F" w:rsidRPr="006C0B16">
              <w:rPr>
                <w:i/>
                <w:color w:val="000000"/>
                <w:w w:val="94"/>
                <w:sz w:val="24"/>
                <w:szCs w:val="24"/>
              </w:rPr>
              <w:t>khác</w:t>
            </w:r>
            <w:proofErr w:type="spellEnd"/>
            <w:r w:rsidRPr="006C0B16">
              <w:rPr>
                <w:i/>
                <w:color w:val="000000"/>
                <w:w w:val="94"/>
                <w:sz w:val="24"/>
                <w:szCs w:val="24"/>
              </w:rPr>
              <w:t xml:space="preserve"> </w:t>
            </w:r>
            <w:proofErr w:type="spellStart"/>
            <w:r w:rsidRPr="006C0B16">
              <w:rPr>
                <w:i/>
                <w:color w:val="000000"/>
                <w:w w:val="94"/>
                <w:sz w:val="24"/>
                <w:szCs w:val="24"/>
              </w:rPr>
              <w:t>tại</w:t>
            </w:r>
            <w:proofErr w:type="spellEnd"/>
            <w:r w:rsidRPr="006C0B16">
              <w:rPr>
                <w:i/>
                <w:color w:val="000000"/>
                <w:w w:val="94"/>
                <w:sz w:val="24"/>
                <w:szCs w:val="24"/>
              </w:rPr>
              <w:t xml:space="preserve"> </w:t>
            </w:r>
            <w:proofErr w:type="spellStart"/>
            <w:r w:rsidRPr="006C0B16">
              <w:rPr>
                <w:i/>
                <w:color w:val="000000"/>
                <w:w w:val="94"/>
                <w:sz w:val="24"/>
                <w:szCs w:val="24"/>
              </w:rPr>
              <w:t>nước</w:t>
            </w:r>
            <w:proofErr w:type="spellEnd"/>
            <w:r w:rsidRPr="006C0B16">
              <w:rPr>
                <w:i/>
                <w:color w:val="000000"/>
                <w:w w:val="94"/>
                <w:sz w:val="24"/>
                <w:szCs w:val="24"/>
              </w:rPr>
              <w:t xml:space="preserve"> </w:t>
            </w:r>
            <w:proofErr w:type="spellStart"/>
            <w:r w:rsidRPr="006C0B16">
              <w:rPr>
                <w:i/>
                <w:color w:val="000000"/>
                <w:w w:val="94"/>
                <w:sz w:val="24"/>
                <w:szCs w:val="24"/>
              </w:rPr>
              <w:t>ngoài</w:t>
            </w:r>
            <w:proofErr w:type="spellEnd"/>
          </w:p>
        </w:tc>
        <w:tc>
          <w:tcPr>
            <w:tcW w:w="5138" w:type="dxa"/>
            <w:vMerge/>
            <w:tcBorders>
              <w:left w:val="single" w:sz="6" w:space="0" w:color="000000"/>
              <w:bottom w:val="single" w:sz="6" w:space="0" w:color="000000"/>
              <w:right w:val="single" w:sz="6" w:space="0" w:color="000000"/>
            </w:tcBorders>
            <w:tcMar>
              <w:top w:w="58" w:type="dxa"/>
              <w:left w:w="58" w:type="dxa"/>
              <w:bottom w:w="58" w:type="dxa"/>
              <w:right w:w="58" w:type="dxa"/>
            </w:tcMar>
            <w:vAlign w:val="center"/>
          </w:tcPr>
          <w:p w14:paraId="7AA9E507" w14:textId="77777777" w:rsidR="006E7C2F" w:rsidRPr="006C0B16" w:rsidRDefault="006E7C2F" w:rsidP="004B73AE">
            <w:pPr>
              <w:rPr>
                <w:color w:val="000000"/>
                <w:sz w:val="24"/>
                <w:szCs w:val="24"/>
              </w:rPr>
            </w:pPr>
          </w:p>
        </w:tc>
        <w:tc>
          <w:tcPr>
            <w:tcW w:w="1389" w:type="dxa"/>
            <w:vMerge/>
            <w:tcBorders>
              <w:left w:val="single" w:sz="6" w:space="0" w:color="000000"/>
              <w:bottom w:val="single" w:sz="6" w:space="0" w:color="000000"/>
              <w:right w:val="single" w:sz="6" w:space="0" w:color="000000"/>
            </w:tcBorders>
            <w:vAlign w:val="center"/>
          </w:tcPr>
          <w:p w14:paraId="62C432A7" w14:textId="77777777" w:rsidR="006E7C2F" w:rsidRPr="006C0B16" w:rsidRDefault="006E7C2F" w:rsidP="00D359A8">
            <w:pPr>
              <w:rPr>
                <w:iCs/>
                <w:color w:val="000000"/>
                <w:sz w:val="24"/>
                <w:szCs w:val="24"/>
                <w:lang w:val="en"/>
              </w:rPr>
            </w:pPr>
          </w:p>
        </w:tc>
      </w:tr>
      <w:tr w:rsidR="00A8766F" w:rsidRPr="006C0B16" w14:paraId="65125E39" w14:textId="77777777" w:rsidTr="00B12A92">
        <w:trPr>
          <w:trHeight w:val="480"/>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F4DB2E4"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2D4B436" w14:textId="77777777" w:rsidR="00A8766F" w:rsidRPr="006C0B16" w:rsidRDefault="00A8766F" w:rsidP="00A8766F">
            <w:pPr>
              <w:widowControl w:val="0"/>
              <w:rPr>
                <w:iCs/>
                <w:color w:val="000000"/>
                <w:sz w:val="24"/>
                <w:szCs w:val="24"/>
                <w:lang w:val="en"/>
              </w:rPr>
            </w:pPr>
            <w:r w:rsidRPr="006C0B16">
              <w:rPr>
                <w:color w:val="000000"/>
                <w:sz w:val="24"/>
                <w:szCs w:val="24"/>
                <w:lang w:eastAsia="vi-VN"/>
              </w:rPr>
              <w:t xml:space="preserve">Thanh </w:t>
            </w:r>
            <w:proofErr w:type="spellStart"/>
            <w:r w:rsidRPr="006C0B16">
              <w:rPr>
                <w:color w:val="000000"/>
                <w:sz w:val="24"/>
                <w:szCs w:val="24"/>
                <w:lang w:eastAsia="vi-VN"/>
              </w:rPr>
              <w:t>toán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r>
      <w:tr w:rsidR="00A8766F" w:rsidRPr="006C0B16" w14:paraId="114AAC4E"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B58C0C"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BCA6BF2" w14:textId="77777777" w:rsidR="00A8766F" w:rsidRPr="006C0B16" w:rsidRDefault="00A8766F" w:rsidP="004B73AE">
            <w:pPr>
              <w:rPr>
                <w:color w:val="000000"/>
                <w:sz w:val="24"/>
                <w:szCs w:val="24"/>
              </w:rPr>
            </w:pPr>
            <w:r w:rsidRPr="006C0B16">
              <w:rPr>
                <w:color w:val="000000"/>
                <w:sz w:val="24"/>
                <w:szCs w:val="24"/>
              </w:rPr>
              <w:t xml:space="preserve">Các </w:t>
            </w:r>
            <w:proofErr w:type="spellStart"/>
            <w:r w:rsidRPr="006C0B16">
              <w:rPr>
                <w:color w:val="000000"/>
                <w:sz w:val="24"/>
                <w:szCs w:val="24"/>
              </w:rPr>
              <w:t>khoản</w:t>
            </w:r>
            <w:proofErr w:type="spellEnd"/>
            <w:r w:rsidRPr="006C0B16">
              <w:rPr>
                <w:color w:val="000000"/>
                <w:sz w:val="24"/>
                <w:szCs w:val="24"/>
              </w:rPr>
              <w:t xml:space="preserve"> </w:t>
            </w:r>
            <w:proofErr w:type="spellStart"/>
            <w:r w:rsidRPr="006C0B16">
              <w:rPr>
                <w:color w:val="000000"/>
                <w:sz w:val="24"/>
                <w:szCs w:val="24"/>
              </w:rPr>
              <w:t>được</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theo</w:t>
            </w:r>
            <w:proofErr w:type="spellEnd"/>
            <w:r w:rsidRPr="006C0B16">
              <w:rPr>
                <w:color w:val="000000"/>
                <w:sz w:val="24"/>
                <w:szCs w:val="24"/>
              </w:rPr>
              <w:t xml:space="preserve"> </w:t>
            </w:r>
            <w:proofErr w:type="spellStart"/>
            <w:r w:rsidRPr="006C0B16">
              <w:rPr>
                <w:color w:val="000000"/>
                <w:sz w:val="24"/>
                <w:szCs w:val="24"/>
              </w:rPr>
              <w:t>mức</w:t>
            </w:r>
            <w:proofErr w:type="spellEnd"/>
            <w:r w:rsidRPr="006C0B16">
              <w:rPr>
                <w:color w:val="000000"/>
                <w:sz w:val="24"/>
                <w:szCs w:val="24"/>
              </w:rPr>
              <w:t xml:space="preserve"> </w:t>
            </w:r>
            <w:proofErr w:type="spellStart"/>
            <w:r w:rsidRPr="006C0B16">
              <w:rPr>
                <w:color w:val="000000"/>
                <w:sz w:val="24"/>
                <w:szCs w:val="24"/>
              </w:rPr>
              <w:t>khoán</w:t>
            </w:r>
            <w:proofErr w:type="spellEnd"/>
            <w:r w:rsidRPr="006C0B16">
              <w:rPr>
                <w:color w:val="000000"/>
                <w:sz w:val="24"/>
                <w:szCs w:val="24"/>
              </w:rPr>
              <w:t>:</w:t>
            </w:r>
          </w:p>
          <w:p w14:paraId="0F9BF69D" w14:textId="77777777" w:rsidR="00A8766F" w:rsidRPr="006C0B16" w:rsidRDefault="00A8766F" w:rsidP="004B73AE">
            <w:pPr>
              <w:rPr>
                <w:i/>
                <w:color w:val="000000"/>
                <w:sz w:val="24"/>
                <w:szCs w:val="24"/>
              </w:rPr>
            </w:pPr>
            <w:r w:rsidRPr="006C0B16">
              <w:rPr>
                <w:i/>
                <w:color w:val="000000"/>
                <w:sz w:val="24"/>
                <w:szCs w:val="24"/>
              </w:rPr>
              <w:t xml:space="preserve">- </w:t>
            </w:r>
            <w:proofErr w:type="spellStart"/>
            <w:r w:rsidRPr="006C0B16">
              <w:rPr>
                <w:i/>
                <w:color w:val="000000"/>
                <w:sz w:val="24"/>
                <w:szCs w:val="24"/>
              </w:rPr>
              <w:t>Tiền</w:t>
            </w:r>
            <w:proofErr w:type="spellEnd"/>
            <w:r w:rsidRPr="006C0B16">
              <w:rPr>
                <w:i/>
                <w:color w:val="000000"/>
                <w:sz w:val="24"/>
                <w:szCs w:val="24"/>
              </w:rPr>
              <w:t xml:space="preserve"> </w:t>
            </w: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phòng</w:t>
            </w:r>
            <w:proofErr w:type="spellEnd"/>
            <w:r w:rsidRPr="006C0B16">
              <w:rPr>
                <w:i/>
                <w:color w:val="000000"/>
                <w:sz w:val="24"/>
                <w:szCs w:val="24"/>
              </w:rPr>
              <w:t xml:space="preserve"> </w:t>
            </w:r>
            <w:proofErr w:type="spellStart"/>
            <w:r w:rsidRPr="006C0B16">
              <w:rPr>
                <w:i/>
                <w:color w:val="000000"/>
                <w:sz w:val="24"/>
                <w:szCs w:val="24"/>
              </w:rPr>
              <w:t>nghỉ</w:t>
            </w:r>
            <w:proofErr w:type="spellEnd"/>
            <w:r w:rsidRPr="006C0B16">
              <w:rPr>
                <w:i/>
                <w:color w:val="000000"/>
                <w:sz w:val="24"/>
                <w:szCs w:val="24"/>
              </w:rPr>
              <w:t xml:space="preserve">, </w:t>
            </w:r>
            <w:proofErr w:type="spellStart"/>
            <w:r w:rsidRPr="006C0B16">
              <w:rPr>
                <w:i/>
                <w:color w:val="000000"/>
                <w:sz w:val="24"/>
                <w:szCs w:val="24"/>
              </w:rPr>
              <w:t>tiền</w:t>
            </w:r>
            <w:proofErr w:type="spellEnd"/>
            <w:r w:rsidRPr="006C0B16">
              <w:rPr>
                <w:i/>
                <w:color w:val="000000"/>
                <w:sz w:val="24"/>
                <w:szCs w:val="24"/>
              </w:rPr>
              <w:t xml:space="preserve"> </w:t>
            </w:r>
            <w:proofErr w:type="spellStart"/>
            <w:r w:rsidRPr="006C0B16">
              <w:rPr>
                <w:i/>
                <w:color w:val="000000"/>
                <w:sz w:val="24"/>
                <w:szCs w:val="24"/>
              </w:rPr>
              <w:t>ăn</w:t>
            </w:r>
            <w:proofErr w:type="spellEnd"/>
            <w:r w:rsidRPr="006C0B16">
              <w:rPr>
                <w:i/>
                <w:color w:val="000000"/>
                <w:sz w:val="24"/>
                <w:szCs w:val="24"/>
              </w:rPr>
              <w:t xml:space="preserve"> </w:t>
            </w:r>
            <w:proofErr w:type="spellStart"/>
            <w:r w:rsidRPr="006C0B16">
              <w:rPr>
                <w:i/>
                <w:color w:val="000000"/>
                <w:sz w:val="24"/>
                <w:szCs w:val="24"/>
              </w:rPr>
              <w:t>và</w:t>
            </w:r>
            <w:proofErr w:type="spellEnd"/>
            <w:r w:rsidRPr="006C0B16">
              <w:rPr>
                <w:i/>
                <w:color w:val="000000"/>
                <w:sz w:val="24"/>
                <w:szCs w:val="24"/>
              </w:rPr>
              <w:t xml:space="preserve"> </w:t>
            </w:r>
            <w:proofErr w:type="spellStart"/>
            <w:r w:rsidRPr="006C0B16">
              <w:rPr>
                <w:i/>
                <w:color w:val="000000"/>
                <w:sz w:val="24"/>
                <w:szCs w:val="24"/>
              </w:rPr>
              <w:t>tiêu</w:t>
            </w:r>
            <w:proofErr w:type="spellEnd"/>
            <w:r w:rsidRPr="006C0B16">
              <w:rPr>
                <w:i/>
                <w:color w:val="000000"/>
                <w:sz w:val="24"/>
                <w:szCs w:val="24"/>
              </w:rPr>
              <w:t xml:space="preserve"> </w:t>
            </w:r>
            <w:proofErr w:type="spellStart"/>
            <w:r w:rsidRPr="006C0B16">
              <w:rPr>
                <w:i/>
                <w:color w:val="000000"/>
                <w:sz w:val="24"/>
                <w:szCs w:val="24"/>
              </w:rPr>
              <w:t>vặt</w:t>
            </w:r>
            <w:proofErr w:type="spellEnd"/>
          </w:p>
          <w:p w14:paraId="6D509463" w14:textId="77777777" w:rsidR="00A8766F" w:rsidRPr="006C0B16" w:rsidRDefault="00A8766F" w:rsidP="004B73AE">
            <w:pPr>
              <w:rPr>
                <w:i/>
                <w:color w:val="000000"/>
                <w:sz w:val="24"/>
                <w:szCs w:val="24"/>
              </w:rPr>
            </w:pPr>
            <w:r w:rsidRPr="006C0B16">
              <w:rPr>
                <w:i/>
                <w:color w:val="000000"/>
                <w:sz w:val="24"/>
                <w:szCs w:val="24"/>
              </w:rPr>
              <w:t xml:space="preserve">- </w:t>
            </w:r>
            <w:proofErr w:type="spellStart"/>
            <w:r w:rsidRPr="006C0B16">
              <w:rPr>
                <w:i/>
                <w:color w:val="000000"/>
                <w:sz w:val="24"/>
                <w:szCs w:val="24"/>
              </w:rPr>
              <w:t>Tiền</w:t>
            </w:r>
            <w:proofErr w:type="spellEnd"/>
            <w:r w:rsidRPr="006C0B16">
              <w:rPr>
                <w:i/>
                <w:color w:val="000000"/>
                <w:sz w:val="24"/>
                <w:szCs w:val="24"/>
              </w:rPr>
              <w:t xml:space="preserve"> </w:t>
            </w: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phương</w:t>
            </w:r>
            <w:proofErr w:type="spellEnd"/>
            <w:r w:rsidRPr="006C0B16">
              <w:rPr>
                <w:i/>
                <w:color w:val="000000"/>
                <w:sz w:val="24"/>
                <w:szCs w:val="24"/>
              </w:rPr>
              <w:t xml:space="preserve"> </w:t>
            </w:r>
            <w:proofErr w:type="spellStart"/>
            <w:r w:rsidRPr="006C0B16">
              <w:rPr>
                <w:i/>
                <w:color w:val="000000"/>
                <w:sz w:val="24"/>
                <w:szCs w:val="24"/>
              </w:rPr>
              <w:t>tiện</w:t>
            </w:r>
            <w:proofErr w:type="spellEnd"/>
            <w:r w:rsidRPr="006C0B16">
              <w:rPr>
                <w:i/>
                <w:color w:val="000000"/>
                <w:sz w:val="24"/>
                <w:szCs w:val="24"/>
              </w:rPr>
              <w:t xml:space="preserve"> </w:t>
            </w:r>
            <w:proofErr w:type="spellStart"/>
            <w:r w:rsidRPr="006C0B16">
              <w:rPr>
                <w:i/>
                <w:color w:val="000000"/>
                <w:sz w:val="24"/>
                <w:szCs w:val="24"/>
              </w:rPr>
              <w:t>từ</w:t>
            </w:r>
            <w:proofErr w:type="spellEnd"/>
            <w:r w:rsidRPr="006C0B16">
              <w:rPr>
                <w:i/>
                <w:color w:val="000000"/>
                <w:sz w:val="24"/>
                <w:szCs w:val="24"/>
              </w:rPr>
              <w:t xml:space="preserve"> </w:t>
            </w:r>
            <w:proofErr w:type="spellStart"/>
            <w:r w:rsidRPr="006C0B16">
              <w:rPr>
                <w:i/>
                <w:color w:val="000000"/>
                <w:sz w:val="24"/>
                <w:szCs w:val="24"/>
              </w:rPr>
              <w:t>sân</w:t>
            </w:r>
            <w:proofErr w:type="spellEnd"/>
            <w:r w:rsidRPr="006C0B16">
              <w:rPr>
                <w:i/>
                <w:color w:val="000000"/>
                <w:sz w:val="24"/>
                <w:szCs w:val="24"/>
              </w:rPr>
              <w:t xml:space="preserve"> bay, ga </w:t>
            </w:r>
            <w:proofErr w:type="spellStart"/>
            <w:r w:rsidRPr="006C0B16">
              <w:rPr>
                <w:i/>
                <w:color w:val="000000"/>
                <w:sz w:val="24"/>
                <w:szCs w:val="24"/>
              </w:rPr>
              <w:t>tàu</w:t>
            </w:r>
            <w:proofErr w:type="spellEnd"/>
            <w:r w:rsidRPr="006C0B16">
              <w:rPr>
                <w:i/>
                <w:color w:val="000000"/>
                <w:sz w:val="24"/>
                <w:szCs w:val="24"/>
              </w:rPr>
              <w:t xml:space="preserve">, </w:t>
            </w:r>
            <w:proofErr w:type="spellStart"/>
            <w:r w:rsidRPr="006C0B16">
              <w:rPr>
                <w:i/>
                <w:color w:val="000000"/>
                <w:sz w:val="24"/>
                <w:szCs w:val="24"/>
              </w:rPr>
              <w:t>bến</w:t>
            </w:r>
            <w:proofErr w:type="spellEnd"/>
            <w:r w:rsidRPr="006C0B16">
              <w:rPr>
                <w:i/>
                <w:color w:val="000000"/>
                <w:sz w:val="24"/>
                <w:szCs w:val="24"/>
              </w:rPr>
              <w:t xml:space="preserve"> </w:t>
            </w:r>
            <w:proofErr w:type="spellStart"/>
            <w:r w:rsidRPr="006C0B16">
              <w:rPr>
                <w:i/>
                <w:color w:val="000000"/>
                <w:sz w:val="24"/>
                <w:szCs w:val="24"/>
              </w:rPr>
              <w:t>xe</w:t>
            </w:r>
            <w:proofErr w:type="spellEnd"/>
            <w:r w:rsidRPr="006C0B16">
              <w:rPr>
                <w:i/>
                <w:color w:val="000000"/>
                <w:sz w:val="24"/>
                <w:szCs w:val="24"/>
              </w:rPr>
              <w:t xml:space="preserve">, </w:t>
            </w:r>
            <w:proofErr w:type="spellStart"/>
            <w:r w:rsidRPr="006C0B16">
              <w:rPr>
                <w:i/>
                <w:color w:val="000000"/>
                <w:sz w:val="24"/>
                <w:szCs w:val="24"/>
              </w:rPr>
              <w:t>cửa</w:t>
            </w:r>
            <w:proofErr w:type="spellEnd"/>
            <w:r w:rsidRPr="006C0B16">
              <w:rPr>
                <w:i/>
                <w:color w:val="000000"/>
                <w:sz w:val="24"/>
                <w:szCs w:val="24"/>
              </w:rPr>
              <w:t xml:space="preserve"> </w:t>
            </w:r>
            <w:proofErr w:type="spellStart"/>
            <w:r w:rsidRPr="006C0B16">
              <w:rPr>
                <w:i/>
                <w:color w:val="000000"/>
                <w:sz w:val="24"/>
                <w:szCs w:val="24"/>
              </w:rPr>
              <w:t>khẩu</w:t>
            </w:r>
            <w:proofErr w:type="spellEnd"/>
            <w:r w:rsidRPr="006C0B16">
              <w:rPr>
                <w:i/>
                <w:color w:val="000000"/>
                <w:sz w:val="24"/>
                <w:szCs w:val="24"/>
              </w:rPr>
              <w:t xml:space="preserve"> </w:t>
            </w:r>
            <w:proofErr w:type="spellStart"/>
            <w:r w:rsidRPr="006C0B16">
              <w:rPr>
                <w:i/>
                <w:color w:val="000000"/>
                <w:sz w:val="24"/>
                <w:szCs w:val="24"/>
              </w:rPr>
              <w:t>khi</w:t>
            </w:r>
            <w:proofErr w:type="spellEnd"/>
            <w:r w:rsidRPr="006C0B16">
              <w:rPr>
                <w:i/>
                <w:color w:val="000000"/>
                <w:sz w:val="24"/>
                <w:szCs w:val="24"/>
              </w:rPr>
              <w:t xml:space="preserve"> </w:t>
            </w:r>
            <w:proofErr w:type="spellStart"/>
            <w:r w:rsidRPr="006C0B16">
              <w:rPr>
                <w:i/>
                <w:color w:val="000000"/>
                <w:sz w:val="24"/>
                <w:szCs w:val="24"/>
              </w:rPr>
              <w:t>nhập</w:t>
            </w:r>
            <w:proofErr w:type="spellEnd"/>
            <w:r w:rsidRPr="006C0B16">
              <w:rPr>
                <w:i/>
                <w:color w:val="000000"/>
                <w:sz w:val="24"/>
                <w:szCs w:val="24"/>
              </w:rPr>
              <w:t xml:space="preserve"> </w:t>
            </w:r>
            <w:proofErr w:type="spellStart"/>
            <w:r w:rsidRPr="006C0B16">
              <w:rPr>
                <w:i/>
                <w:color w:val="000000"/>
                <w:sz w:val="24"/>
                <w:szCs w:val="24"/>
              </w:rPr>
              <w:t>cảnh</w:t>
            </w:r>
            <w:proofErr w:type="spellEnd"/>
            <w:r w:rsidRPr="006C0B16">
              <w:rPr>
                <w:i/>
                <w:color w:val="000000"/>
                <w:sz w:val="24"/>
                <w:szCs w:val="24"/>
              </w:rPr>
              <w:t xml:space="preserve"> </w:t>
            </w:r>
            <w:proofErr w:type="spellStart"/>
            <w:r w:rsidRPr="006C0B16">
              <w:rPr>
                <w:i/>
                <w:color w:val="000000"/>
                <w:sz w:val="24"/>
                <w:szCs w:val="24"/>
              </w:rPr>
              <w:t>đến</w:t>
            </w:r>
            <w:proofErr w:type="spellEnd"/>
            <w:r w:rsidRPr="006C0B16">
              <w:rPr>
                <w:i/>
                <w:color w:val="000000"/>
                <w:sz w:val="24"/>
                <w:szCs w:val="24"/>
              </w:rPr>
              <w:t xml:space="preserve"> </w:t>
            </w:r>
            <w:proofErr w:type="spellStart"/>
            <w:r w:rsidRPr="006C0B16">
              <w:rPr>
                <w:i/>
                <w:color w:val="000000"/>
                <w:sz w:val="24"/>
                <w:szCs w:val="24"/>
              </w:rPr>
              <w:t>nơi</w:t>
            </w:r>
            <w:proofErr w:type="spellEnd"/>
            <w:r w:rsidRPr="006C0B16">
              <w:rPr>
                <w:i/>
                <w:color w:val="000000"/>
                <w:sz w:val="24"/>
                <w:szCs w:val="24"/>
              </w:rPr>
              <w:t xml:space="preserve"> ở </w:t>
            </w:r>
            <w:proofErr w:type="spellStart"/>
            <w:r w:rsidRPr="006C0B16">
              <w:rPr>
                <w:i/>
                <w:color w:val="000000"/>
                <w:sz w:val="24"/>
                <w:szCs w:val="24"/>
              </w:rPr>
              <w:t>nước</w:t>
            </w:r>
            <w:proofErr w:type="spellEnd"/>
            <w:r w:rsidRPr="006C0B16">
              <w:rPr>
                <w:i/>
                <w:color w:val="000000"/>
                <w:sz w:val="24"/>
                <w:szCs w:val="24"/>
              </w:rPr>
              <w:t xml:space="preserve"> </w:t>
            </w:r>
            <w:proofErr w:type="spellStart"/>
            <w:r w:rsidRPr="006C0B16">
              <w:rPr>
                <w:i/>
                <w:color w:val="000000"/>
                <w:sz w:val="24"/>
                <w:szCs w:val="24"/>
              </w:rPr>
              <w:t>đến</w:t>
            </w:r>
            <w:proofErr w:type="spellEnd"/>
            <w:r w:rsidRPr="006C0B16">
              <w:rPr>
                <w:i/>
                <w:color w:val="000000"/>
                <w:sz w:val="24"/>
                <w:szCs w:val="24"/>
              </w:rPr>
              <w:t xml:space="preserve"> </w:t>
            </w:r>
            <w:proofErr w:type="spellStart"/>
            <w:r w:rsidRPr="006C0B16">
              <w:rPr>
                <w:i/>
                <w:color w:val="000000"/>
                <w:sz w:val="24"/>
                <w:szCs w:val="24"/>
              </w:rPr>
              <w:t>công</w:t>
            </w:r>
            <w:proofErr w:type="spellEnd"/>
            <w:r w:rsidRPr="006C0B16">
              <w:rPr>
                <w:i/>
                <w:color w:val="000000"/>
                <w:sz w:val="24"/>
                <w:szCs w:val="24"/>
              </w:rPr>
              <w:t xml:space="preserve"> </w:t>
            </w:r>
            <w:proofErr w:type="spellStart"/>
            <w:r w:rsidRPr="006C0B16">
              <w:rPr>
                <w:i/>
                <w:color w:val="000000"/>
                <w:sz w:val="24"/>
                <w:szCs w:val="24"/>
              </w:rPr>
              <w:t>tác</w:t>
            </w:r>
            <w:proofErr w:type="spellEnd"/>
            <w:r w:rsidRPr="006C0B16">
              <w:rPr>
                <w:i/>
                <w:color w:val="000000"/>
                <w:sz w:val="24"/>
                <w:szCs w:val="24"/>
              </w:rPr>
              <w:t xml:space="preserve"> </w:t>
            </w:r>
            <w:proofErr w:type="spellStart"/>
            <w:r w:rsidRPr="006C0B16">
              <w:rPr>
                <w:i/>
                <w:color w:val="000000"/>
                <w:sz w:val="24"/>
                <w:szCs w:val="24"/>
              </w:rPr>
              <w:t>và</w:t>
            </w:r>
            <w:proofErr w:type="spellEnd"/>
            <w:r w:rsidRPr="006C0B16">
              <w:rPr>
                <w:i/>
                <w:color w:val="000000"/>
                <w:sz w:val="24"/>
                <w:szCs w:val="24"/>
              </w:rPr>
              <w:t xml:space="preserve"> </w:t>
            </w:r>
            <w:proofErr w:type="spellStart"/>
            <w:r w:rsidRPr="006C0B16">
              <w:rPr>
                <w:i/>
                <w:color w:val="000000"/>
                <w:sz w:val="24"/>
                <w:szCs w:val="24"/>
              </w:rPr>
              <w:t>ngược</w:t>
            </w:r>
            <w:proofErr w:type="spellEnd"/>
            <w:r w:rsidRPr="006C0B16">
              <w:rPr>
                <w:i/>
                <w:color w:val="000000"/>
                <w:sz w:val="24"/>
                <w:szCs w:val="24"/>
              </w:rPr>
              <w:t xml:space="preserve"> </w:t>
            </w:r>
            <w:proofErr w:type="spellStart"/>
            <w:r w:rsidRPr="006C0B16">
              <w:rPr>
                <w:i/>
                <w:color w:val="000000"/>
                <w:sz w:val="24"/>
                <w:szCs w:val="24"/>
              </w:rPr>
              <w:t>lại</w:t>
            </w:r>
            <w:proofErr w:type="spellEnd"/>
            <w:r w:rsidRPr="006C0B16">
              <w:rPr>
                <w:i/>
                <w:color w:val="000000"/>
                <w:sz w:val="24"/>
                <w:szCs w:val="24"/>
              </w:rPr>
              <w:t xml:space="preserve"> </w:t>
            </w:r>
            <w:proofErr w:type="spellStart"/>
            <w:r w:rsidRPr="006C0B16">
              <w:rPr>
                <w:i/>
                <w:color w:val="000000"/>
                <w:sz w:val="24"/>
                <w:szCs w:val="24"/>
              </w:rPr>
              <w:t>khi</w:t>
            </w:r>
            <w:proofErr w:type="spellEnd"/>
            <w:r w:rsidRPr="006C0B16">
              <w:rPr>
                <w:i/>
                <w:color w:val="000000"/>
                <w:sz w:val="24"/>
                <w:szCs w:val="24"/>
              </w:rPr>
              <w:t xml:space="preserve"> </w:t>
            </w:r>
            <w:proofErr w:type="spellStart"/>
            <w:r w:rsidRPr="006C0B16">
              <w:rPr>
                <w:i/>
                <w:color w:val="000000"/>
                <w:sz w:val="24"/>
                <w:szCs w:val="24"/>
              </w:rPr>
              <w:t>xuất</w:t>
            </w:r>
            <w:proofErr w:type="spellEnd"/>
            <w:r w:rsidRPr="006C0B16">
              <w:rPr>
                <w:i/>
                <w:color w:val="000000"/>
                <w:sz w:val="24"/>
                <w:szCs w:val="24"/>
              </w:rPr>
              <w:t xml:space="preserve"> </w:t>
            </w:r>
            <w:proofErr w:type="spellStart"/>
            <w:r w:rsidRPr="006C0B16">
              <w:rPr>
                <w:i/>
                <w:color w:val="000000"/>
                <w:sz w:val="24"/>
                <w:szCs w:val="24"/>
              </w:rPr>
              <w:t>cảnh</w:t>
            </w:r>
            <w:proofErr w:type="spellEnd"/>
          </w:p>
          <w:p w14:paraId="47599260" w14:textId="1ADAAF37" w:rsidR="00A8766F" w:rsidRPr="006C0B16" w:rsidRDefault="00A8766F" w:rsidP="004B73AE">
            <w:pPr>
              <w:rPr>
                <w:i/>
                <w:color w:val="000000"/>
                <w:sz w:val="24"/>
                <w:szCs w:val="24"/>
              </w:rPr>
            </w:pPr>
            <w:r w:rsidRPr="006C0B16">
              <w:rPr>
                <w:i/>
                <w:color w:val="000000"/>
                <w:sz w:val="24"/>
                <w:szCs w:val="24"/>
              </w:rPr>
              <w:t xml:space="preserve">- </w:t>
            </w:r>
            <w:proofErr w:type="spellStart"/>
            <w:r w:rsidRPr="006C0B16">
              <w:rPr>
                <w:i/>
                <w:color w:val="000000"/>
                <w:sz w:val="24"/>
                <w:szCs w:val="24"/>
              </w:rPr>
              <w:t>Tiền</w:t>
            </w:r>
            <w:proofErr w:type="spellEnd"/>
            <w:r w:rsidRPr="006C0B16">
              <w:rPr>
                <w:i/>
                <w:color w:val="000000"/>
                <w:sz w:val="24"/>
                <w:szCs w:val="24"/>
              </w:rPr>
              <w:t xml:space="preserve"> </w:t>
            </w:r>
            <w:proofErr w:type="spellStart"/>
            <w:r w:rsidRPr="006C0B16">
              <w:rPr>
                <w:i/>
                <w:color w:val="000000"/>
                <w:sz w:val="24"/>
                <w:szCs w:val="24"/>
              </w:rPr>
              <w:t>điện</w:t>
            </w:r>
            <w:proofErr w:type="spellEnd"/>
            <w:r w:rsidRPr="006C0B16">
              <w:rPr>
                <w:i/>
                <w:color w:val="000000"/>
                <w:sz w:val="24"/>
                <w:szCs w:val="24"/>
              </w:rPr>
              <w:t xml:space="preserve"> </w:t>
            </w:r>
            <w:proofErr w:type="spellStart"/>
            <w:r w:rsidRPr="006C0B16">
              <w:rPr>
                <w:i/>
                <w:color w:val="000000"/>
                <w:sz w:val="24"/>
                <w:szCs w:val="24"/>
              </w:rPr>
              <w:t>thoại</w:t>
            </w:r>
            <w:proofErr w:type="spellEnd"/>
            <w:r w:rsidRPr="006C0B16">
              <w:rPr>
                <w:i/>
                <w:color w:val="000000"/>
                <w:sz w:val="24"/>
                <w:szCs w:val="24"/>
              </w:rPr>
              <w:t>, fax, internet</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25142D1" w14:textId="77777777" w:rsidR="00A8766F" w:rsidRPr="006C0B16" w:rsidRDefault="00EC0939"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127D32E1" w14:textId="77777777" w:rsidR="00A8766F" w:rsidRPr="006C0B16" w:rsidRDefault="00A8766F" w:rsidP="004B73AE">
            <w:pPr>
              <w:rPr>
                <w:color w:val="000000"/>
                <w:sz w:val="24"/>
                <w:szCs w:val="24"/>
              </w:rPr>
            </w:pPr>
            <w:r w:rsidRPr="006C0B16">
              <w:rPr>
                <w:color w:val="000000"/>
                <w:sz w:val="24"/>
                <w:szCs w:val="24"/>
              </w:rPr>
              <w:t xml:space="preserve">- </w:t>
            </w:r>
            <w:proofErr w:type="spellStart"/>
            <w:r w:rsidRPr="006C0B16">
              <w:rPr>
                <w:color w:val="000000"/>
                <w:sz w:val="24"/>
                <w:szCs w:val="24"/>
              </w:rPr>
              <w:t>Quyết</w:t>
            </w:r>
            <w:proofErr w:type="spellEnd"/>
            <w:r w:rsidRPr="006C0B16">
              <w:rPr>
                <w:color w:val="000000"/>
                <w:sz w:val="24"/>
                <w:szCs w:val="24"/>
              </w:rPr>
              <w:t xml:space="preserve"> </w:t>
            </w:r>
            <w:proofErr w:type="spellStart"/>
            <w:r w:rsidRPr="006C0B16">
              <w:rPr>
                <w:color w:val="000000"/>
                <w:sz w:val="24"/>
                <w:szCs w:val="24"/>
              </w:rPr>
              <w:t>định</w:t>
            </w:r>
            <w:proofErr w:type="spellEnd"/>
            <w:r w:rsidRPr="006C0B16">
              <w:rPr>
                <w:color w:val="000000"/>
                <w:sz w:val="24"/>
                <w:szCs w:val="24"/>
              </w:rPr>
              <w:t xml:space="preserve"> </w:t>
            </w:r>
            <w:proofErr w:type="spellStart"/>
            <w:r w:rsidRPr="006C0B16">
              <w:rPr>
                <w:color w:val="000000"/>
                <w:sz w:val="24"/>
                <w:szCs w:val="24"/>
              </w:rPr>
              <w:t>cử</w:t>
            </w:r>
            <w:proofErr w:type="spellEnd"/>
            <w:r w:rsidRPr="006C0B16">
              <w:rPr>
                <w:color w:val="000000"/>
                <w:sz w:val="24"/>
                <w:szCs w:val="24"/>
              </w:rPr>
              <w:t xml:space="preserve"> </w:t>
            </w:r>
            <w:proofErr w:type="spellStart"/>
            <w:r w:rsidRPr="006C0B16">
              <w:rPr>
                <w:color w:val="000000"/>
                <w:sz w:val="24"/>
                <w:szCs w:val="24"/>
              </w:rPr>
              <w:t>đi</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p>
          <w:p w14:paraId="6815AB3E" w14:textId="77777777" w:rsidR="00A8766F" w:rsidRPr="006C0B16" w:rsidRDefault="00A8766F" w:rsidP="004B73AE">
            <w:pPr>
              <w:rPr>
                <w:color w:val="000000"/>
                <w:sz w:val="24"/>
                <w:szCs w:val="24"/>
              </w:rPr>
            </w:pPr>
            <w:r w:rsidRPr="006C0B16">
              <w:rPr>
                <w:color w:val="000000"/>
                <w:sz w:val="24"/>
                <w:szCs w:val="24"/>
              </w:rPr>
              <w:t xml:space="preserve">- </w:t>
            </w:r>
            <w:proofErr w:type="spellStart"/>
            <w:r w:rsidRPr="006C0B16">
              <w:rPr>
                <w:color w:val="000000"/>
                <w:sz w:val="24"/>
                <w:szCs w:val="24"/>
              </w:rPr>
              <w:t>Dự</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kinh</w:t>
            </w:r>
            <w:proofErr w:type="spellEnd"/>
            <w:r w:rsidRPr="006C0B16">
              <w:rPr>
                <w:color w:val="000000"/>
                <w:sz w:val="24"/>
                <w:szCs w:val="24"/>
              </w:rPr>
              <w:t xml:space="preserve"> </w:t>
            </w:r>
            <w:proofErr w:type="spellStart"/>
            <w:r w:rsidRPr="006C0B16">
              <w:rPr>
                <w:color w:val="000000"/>
                <w:sz w:val="24"/>
                <w:szCs w:val="24"/>
              </w:rPr>
              <w:t>phí</w:t>
            </w:r>
            <w:proofErr w:type="spellEnd"/>
            <w:r w:rsidRPr="006C0B16">
              <w:rPr>
                <w:color w:val="000000"/>
                <w:sz w:val="24"/>
                <w:szCs w:val="24"/>
              </w:rPr>
              <w:t xml:space="preserve"> </w:t>
            </w:r>
            <w:proofErr w:type="spellStart"/>
            <w:r w:rsidRPr="006C0B16">
              <w:rPr>
                <w:color w:val="000000"/>
                <w:sz w:val="24"/>
                <w:szCs w:val="24"/>
              </w:rPr>
              <w:t>đoàn</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p>
          <w:p w14:paraId="22574AA2" w14:textId="77777777" w:rsidR="00A8766F" w:rsidRPr="006C0B16" w:rsidRDefault="00A8766F" w:rsidP="004B73AE">
            <w:pPr>
              <w:rPr>
                <w:color w:val="000000"/>
                <w:sz w:val="24"/>
                <w:szCs w:val="24"/>
              </w:rPr>
            </w:pPr>
            <w:r w:rsidRPr="006C0B16">
              <w:rPr>
                <w:color w:val="000000"/>
                <w:sz w:val="24"/>
                <w:szCs w:val="24"/>
              </w:rPr>
              <w:t xml:space="preserve">- </w:t>
            </w:r>
            <w:proofErr w:type="spellStart"/>
            <w:r w:rsidRPr="006C0B16">
              <w:rPr>
                <w:color w:val="000000"/>
                <w:sz w:val="24"/>
                <w:szCs w:val="24"/>
              </w:rPr>
              <w:t>Lịch</w:t>
            </w:r>
            <w:proofErr w:type="spellEnd"/>
            <w:r w:rsidRPr="006C0B16">
              <w:rPr>
                <w:color w:val="000000"/>
                <w:sz w:val="24"/>
                <w:szCs w:val="24"/>
              </w:rPr>
              <w:t xml:space="preserve"> </w:t>
            </w:r>
            <w:proofErr w:type="spellStart"/>
            <w:r w:rsidRPr="006C0B16">
              <w:rPr>
                <w:color w:val="000000"/>
                <w:sz w:val="24"/>
                <w:szCs w:val="24"/>
              </w:rPr>
              <w:t>trình</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tác</w:t>
            </w:r>
            <w:proofErr w:type="spellEnd"/>
          </w:p>
          <w:p w14:paraId="09D6EBEB" w14:textId="77777777" w:rsidR="00A8766F" w:rsidRPr="006C0B16" w:rsidRDefault="00A8766F" w:rsidP="004B73AE">
            <w:pPr>
              <w:rPr>
                <w:color w:val="000000"/>
                <w:sz w:val="24"/>
                <w:szCs w:val="24"/>
              </w:rPr>
            </w:pPr>
            <w:r w:rsidRPr="006C0B16">
              <w:rPr>
                <w:color w:val="000000"/>
                <w:sz w:val="24"/>
                <w:szCs w:val="24"/>
              </w:rPr>
              <w:t xml:space="preserve">- Thư </w:t>
            </w:r>
            <w:proofErr w:type="spellStart"/>
            <w:r w:rsidRPr="006C0B16">
              <w:rPr>
                <w:color w:val="000000"/>
                <w:sz w:val="24"/>
                <w:szCs w:val="24"/>
              </w:rPr>
              <w:t>mời</w:t>
            </w:r>
            <w:proofErr w:type="spellEnd"/>
            <w:r w:rsidRPr="006C0B16">
              <w:rPr>
                <w:color w:val="000000"/>
                <w:sz w:val="24"/>
                <w:szCs w:val="24"/>
              </w:rPr>
              <w:t xml:space="preserve"> </w:t>
            </w:r>
            <w:proofErr w:type="spellStart"/>
            <w:r w:rsidRPr="006C0B16">
              <w:rPr>
                <w:color w:val="000000"/>
                <w:sz w:val="24"/>
                <w:szCs w:val="24"/>
              </w:rPr>
              <w:t>có</w:t>
            </w:r>
            <w:proofErr w:type="spellEnd"/>
            <w:r w:rsidRPr="006C0B16">
              <w:rPr>
                <w:color w:val="000000"/>
                <w:sz w:val="24"/>
                <w:szCs w:val="24"/>
              </w:rPr>
              <w:t xml:space="preserve"> </w:t>
            </w:r>
            <w:proofErr w:type="spellStart"/>
            <w:r w:rsidRPr="006C0B16">
              <w:rPr>
                <w:color w:val="000000"/>
                <w:sz w:val="24"/>
                <w:szCs w:val="24"/>
              </w:rPr>
              <w:t>liên</w:t>
            </w:r>
            <w:proofErr w:type="spellEnd"/>
            <w:r w:rsidRPr="006C0B16">
              <w:rPr>
                <w:color w:val="000000"/>
                <w:sz w:val="24"/>
                <w:szCs w:val="24"/>
              </w:rPr>
              <w:t xml:space="preserve"> </w:t>
            </w:r>
            <w:proofErr w:type="spellStart"/>
            <w:r w:rsidRPr="006C0B16">
              <w:rPr>
                <w:color w:val="000000"/>
                <w:sz w:val="24"/>
                <w:szCs w:val="24"/>
              </w:rPr>
              <w:t>quan</w:t>
            </w:r>
            <w:proofErr w:type="spellEnd"/>
            <w:r w:rsidRPr="006C0B16">
              <w:rPr>
                <w:color w:val="000000"/>
                <w:sz w:val="24"/>
                <w:szCs w:val="24"/>
              </w:rPr>
              <w:t xml:space="preserve"> </w:t>
            </w:r>
            <w:proofErr w:type="spellStart"/>
            <w:r w:rsidRPr="006C0B16">
              <w:rPr>
                <w:color w:val="000000"/>
                <w:sz w:val="24"/>
                <w:szCs w:val="24"/>
              </w:rPr>
              <w:t>đến</w:t>
            </w:r>
            <w:proofErr w:type="spellEnd"/>
            <w:r w:rsidRPr="006C0B16">
              <w:rPr>
                <w:color w:val="000000"/>
                <w:sz w:val="24"/>
                <w:szCs w:val="24"/>
              </w:rPr>
              <w:t xml:space="preserve"> chi </w:t>
            </w:r>
            <w:proofErr w:type="spellStart"/>
            <w:r w:rsidRPr="006C0B16">
              <w:rPr>
                <w:color w:val="000000"/>
                <w:sz w:val="24"/>
                <w:szCs w:val="24"/>
              </w:rPr>
              <w:t>phí</w:t>
            </w:r>
            <w:proofErr w:type="spellEnd"/>
            <w:r w:rsidRPr="006C0B16">
              <w:rPr>
                <w:color w:val="000000"/>
                <w:sz w:val="24"/>
                <w:szCs w:val="24"/>
              </w:rPr>
              <w:t xml:space="preserve"> </w:t>
            </w:r>
            <w:proofErr w:type="spellStart"/>
            <w:r w:rsidRPr="006C0B16">
              <w:rPr>
                <w:color w:val="000000"/>
                <w:sz w:val="24"/>
                <w:szCs w:val="24"/>
              </w:rPr>
              <w:t>tài</w:t>
            </w:r>
            <w:proofErr w:type="spellEnd"/>
            <w:r w:rsidRPr="006C0B16">
              <w:rPr>
                <w:color w:val="000000"/>
                <w:sz w:val="24"/>
                <w:szCs w:val="24"/>
              </w:rPr>
              <w:t xml:space="preserve"> </w:t>
            </w:r>
            <w:proofErr w:type="spellStart"/>
            <w:r w:rsidRPr="006C0B16">
              <w:rPr>
                <w:color w:val="000000"/>
                <w:sz w:val="24"/>
                <w:szCs w:val="24"/>
              </w:rPr>
              <w:t>chính</w:t>
            </w:r>
            <w:proofErr w:type="spellEnd"/>
          </w:p>
          <w:p w14:paraId="1525394A" w14:textId="77777777" w:rsidR="00EC0939" w:rsidRDefault="00EC0939" w:rsidP="004B73AE">
            <w:pPr>
              <w:rPr>
                <w:ins w:id="111" w:author="Pham Thi Thu Lan" w:date="2021-01-03T16:06:00Z"/>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biên</w:t>
            </w:r>
            <w:proofErr w:type="spellEnd"/>
            <w:r w:rsidRPr="006C0B16">
              <w:rPr>
                <w:color w:val="000000"/>
                <w:sz w:val="24"/>
                <w:szCs w:val="24"/>
              </w:rPr>
              <w:t xml:space="preserve"> </w:t>
            </w:r>
            <w:proofErr w:type="spellStart"/>
            <w:r w:rsidRPr="006C0B16">
              <w:rPr>
                <w:color w:val="000000"/>
                <w:sz w:val="24"/>
                <w:szCs w:val="24"/>
              </w:rPr>
              <w:t>nhận</w:t>
            </w:r>
            <w:proofErr w:type="spellEnd"/>
            <w:r w:rsidRPr="006C0B16">
              <w:rPr>
                <w:color w:val="000000"/>
                <w:sz w:val="24"/>
                <w:szCs w:val="24"/>
              </w:rPr>
              <w:t xml:space="preserve"> </w:t>
            </w:r>
            <w:proofErr w:type="spellStart"/>
            <w:r w:rsidRPr="006C0B16">
              <w:rPr>
                <w:color w:val="000000"/>
                <w:sz w:val="24"/>
                <w:szCs w:val="24"/>
              </w:rPr>
              <w:t>kinh</w:t>
            </w:r>
            <w:proofErr w:type="spellEnd"/>
            <w:r w:rsidRPr="006C0B16">
              <w:rPr>
                <w:color w:val="000000"/>
                <w:sz w:val="24"/>
                <w:szCs w:val="24"/>
              </w:rPr>
              <w:t xml:space="preserve"> phí</w:t>
            </w:r>
          </w:p>
          <w:p w14:paraId="50139816" w14:textId="77777777" w:rsidR="007F1E7D" w:rsidRPr="006C0B16" w:rsidRDefault="007F1E7D" w:rsidP="004B73AE">
            <w:pPr>
              <w:rPr>
                <w:color w:val="000000"/>
                <w:sz w:val="24"/>
                <w:szCs w:val="24"/>
              </w:rPr>
            </w:pPr>
            <w:ins w:id="112" w:author="Pham Thi Thu Lan" w:date="2021-01-03T16:06:00Z">
              <w:r>
                <w:rPr>
                  <w:color w:val="000000"/>
                  <w:sz w:val="24"/>
                  <w:szCs w:val="24"/>
                </w:rPr>
                <w:t xml:space="preserve">- </w:t>
              </w:r>
              <w:r w:rsidRPr="006C0B16">
                <w:rPr>
                  <w:color w:val="000000"/>
                  <w:sz w:val="24"/>
                  <w:szCs w:val="24"/>
                </w:rPr>
                <w:t xml:space="preserve">Visa, </w:t>
              </w:r>
              <w:proofErr w:type="spellStart"/>
              <w:r w:rsidRPr="006C0B16">
                <w:rPr>
                  <w:color w:val="000000"/>
                  <w:sz w:val="24"/>
                  <w:szCs w:val="24"/>
                </w:rPr>
                <w:t>hô</w:t>
              </w:r>
              <w:proofErr w:type="spellEnd"/>
              <w:r w:rsidRPr="006C0B16">
                <w:rPr>
                  <w:color w:val="000000"/>
                  <w:sz w:val="24"/>
                  <w:szCs w:val="24"/>
                </w:rPr>
                <w:t xml:space="preserve">̣ </w:t>
              </w:r>
              <w:proofErr w:type="spellStart"/>
              <w:r w:rsidRPr="006C0B16">
                <w:rPr>
                  <w:color w:val="000000"/>
                  <w:sz w:val="24"/>
                  <w:szCs w:val="24"/>
                </w:rPr>
                <w:t>chiếu</w:t>
              </w:r>
              <w:proofErr w:type="spellEnd"/>
              <w:r w:rsidRPr="006C0B16">
                <w:rPr>
                  <w:color w:val="000000"/>
                  <w:sz w:val="24"/>
                  <w:szCs w:val="24"/>
                </w:rPr>
                <w:t xml:space="preserve"> (</w:t>
              </w:r>
              <w:proofErr w:type="spellStart"/>
              <w:r w:rsidRPr="006C0B16">
                <w:rPr>
                  <w:color w:val="000000"/>
                  <w:sz w:val="24"/>
                  <w:szCs w:val="24"/>
                </w:rPr>
                <w:t>bản</w:t>
              </w:r>
              <w:proofErr w:type="spellEnd"/>
              <w:r w:rsidRPr="006C0B16">
                <w:rPr>
                  <w:color w:val="000000"/>
                  <w:sz w:val="24"/>
                  <w:szCs w:val="24"/>
                </w:rPr>
                <w:t xml:space="preserve"> </w:t>
              </w:r>
              <w:proofErr w:type="spellStart"/>
              <w:r w:rsidRPr="006C0B16">
                <w:rPr>
                  <w:color w:val="000000"/>
                  <w:sz w:val="24"/>
                  <w:szCs w:val="24"/>
                </w:rPr>
                <w:t>gốc</w:t>
              </w:r>
              <w:proofErr w:type="spellEnd"/>
              <w:r w:rsidRPr="006C0B16">
                <w:rPr>
                  <w:color w:val="000000"/>
                  <w:sz w:val="24"/>
                  <w:szCs w:val="24"/>
                </w:rPr>
                <w:t>)</w:t>
              </w:r>
            </w:ins>
          </w:p>
          <w:p w14:paraId="1ABE536B" w14:textId="77777777" w:rsidR="00EC0939" w:rsidRPr="006C0B16" w:rsidRDefault="00EC0939" w:rsidP="00EC093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rPr>
              <w:t>Quyết</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kinh</w:t>
            </w:r>
            <w:proofErr w:type="spellEnd"/>
            <w:r w:rsidRPr="006C0B16">
              <w:rPr>
                <w:color w:val="000000"/>
                <w:sz w:val="24"/>
                <w:szCs w:val="24"/>
              </w:rPr>
              <w:t xml:space="preserve"> </w:t>
            </w:r>
            <w:proofErr w:type="spellStart"/>
            <w:r w:rsidRPr="006C0B16">
              <w:rPr>
                <w:color w:val="000000"/>
                <w:sz w:val="24"/>
                <w:szCs w:val="24"/>
              </w:rPr>
              <w:t>phí</w:t>
            </w:r>
            <w:proofErr w:type="spellEnd"/>
            <w:r w:rsidRPr="006C0B16">
              <w:rPr>
                <w:color w:val="000000"/>
                <w:sz w:val="24"/>
                <w:szCs w:val="24"/>
              </w:rPr>
              <w:t xml:space="preserve"> </w:t>
            </w:r>
            <w:proofErr w:type="spellStart"/>
            <w:r w:rsidRPr="006C0B16">
              <w:rPr>
                <w:color w:val="000000"/>
                <w:sz w:val="24"/>
                <w:szCs w:val="24"/>
              </w:rPr>
              <w:t>cho</w:t>
            </w:r>
            <w:proofErr w:type="spellEnd"/>
            <w:r w:rsidRPr="006C0B16">
              <w:rPr>
                <w:color w:val="000000"/>
                <w:sz w:val="24"/>
                <w:szCs w:val="24"/>
              </w:rPr>
              <w:t xml:space="preserve"> </w:t>
            </w:r>
            <w:proofErr w:type="spellStart"/>
            <w:r w:rsidRPr="006C0B16">
              <w:rPr>
                <w:color w:val="000000"/>
                <w:sz w:val="24"/>
                <w:szCs w:val="24"/>
              </w:rPr>
              <w:t>đoàn</w:t>
            </w:r>
            <w:proofErr w:type="spellEnd"/>
            <w:r w:rsidRPr="006C0B16">
              <w:rPr>
                <w:color w:val="000000"/>
                <w:sz w:val="24"/>
                <w:szCs w:val="24"/>
              </w:rPr>
              <w:t xml:space="preserve"> </w:t>
            </w:r>
            <w:proofErr w:type="spellStart"/>
            <w:r w:rsidRPr="006C0B16">
              <w:rPr>
                <w:color w:val="000000"/>
                <w:sz w:val="24"/>
                <w:szCs w:val="24"/>
              </w:rPr>
              <w:t>đi</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r w:rsidRPr="006C0B16">
              <w:rPr>
                <w:color w:val="000000"/>
                <w:sz w:val="24"/>
                <w:szCs w:val="24"/>
              </w:rPr>
              <w:t xml:space="preserve"> </w:t>
            </w:r>
            <w:proofErr w:type="spellStart"/>
            <w:r w:rsidRPr="006C0B16">
              <w:rPr>
                <w:color w:val="000000"/>
                <w:sz w:val="24"/>
                <w:szCs w:val="24"/>
              </w:rPr>
              <w:t>nước</w:t>
            </w:r>
            <w:proofErr w:type="spellEnd"/>
            <w:r w:rsidRPr="006C0B16">
              <w:rPr>
                <w:color w:val="000000"/>
                <w:sz w:val="24"/>
                <w:szCs w:val="24"/>
              </w:rPr>
              <w:t xml:space="preserve"> </w:t>
            </w:r>
            <w:proofErr w:type="spellStart"/>
            <w:r w:rsidRPr="006C0B16">
              <w:rPr>
                <w:color w:val="000000"/>
                <w:sz w:val="24"/>
                <w:szCs w:val="24"/>
              </w:rPr>
              <w:t>ngoài</w:t>
            </w:r>
            <w:proofErr w:type="spellEnd"/>
            <w:r w:rsidRPr="006C0B16">
              <w:rPr>
                <w:color w:val="000000"/>
                <w:sz w:val="24"/>
                <w:szCs w:val="24"/>
                <w:lang w:eastAsia="vi-VN"/>
              </w:rPr>
              <w:t xml:space="preserve"> </w:t>
            </w:r>
          </w:p>
          <w:p w14:paraId="1292F808" w14:textId="77777777" w:rsidR="00EC0939" w:rsidRPr="006C0B16" w:rsidRDefault="00EC0939" w:rsidP="00EC0939">
            <w:pPr>
              <w:rPr>
                <w:color w:val="000000"/>
                <w:sz w:val="24"/>
                <w:szCs w:val="24"/>
                <w:lang w:eastAsia="vi-VN"/>
              </w:rPr>
            </w:pPr>
            <w:r w:rsidRPr="006C0B16">
              <w:rPr>
                <w:color w:val="000000"/>
                <w:sz w:val="24"/>
                <w:szCs w:val="24"/>
                <w:lang w:eastAsia="vi-VN"/>
              </w:rPr>
              <w:t xml:space="preserve">- </w:t>
            </w:r>
            <w:r w:rsidRPr="006C0B16">
              <w:rPr>
                <w:color w:val="000000"/>
                <w:sz w:val="24"/>
                <w:szCs w:val="24"/>
              </w:rPr>
              <w:t xml:space="preserve">Báo </w:t>
            </w:r>
            <w:proofErr w:type="spellStart"/>
            <w:r w:rsidRPr="006C0B16">
              <w:rPr>
                <w:color w:val="000000"/>
                <w:sz w:val="24"/>
                <w:szCs w:val="24"/>
              </w:rPr>
              <w:t>cáo</w:t>
            </w:r>
            <w:proofErr w:type="spellEnd"/>
            <w:r w:rsidRPr="006C0B16">
              <w:rPr>
                <w:color w:val="000000"/>
                <w:sz w:val="24"/>
                <w:szCs w:val="24"/>
              </w:rPr>
              <w:t xml:space="preserve"> </w:t>
            </w:r>
            <w:proofErr w:type="spellStart"/>
            <w:r w:rsidRPr="006C0B16">
              <w:rPr>
                <w:color w:val="000000"/>
                <w:sz w:val="24"/>
                <w:szCs w:val="24"/>
              </w:rPr>
              <w:t>kết</w:t>
            </w:r>
            <w:proofErr w:type="spellEnd"/>
            <w:r w:rsidRPr="006C0B16">
              <w:rPr>
                <w:color w:val="000000"/>
                <w:sz w:val="24"/>
                <w:szCs w:val="24"/>
              </w:rPr>
              <w:t xml:space="preserve"> </w:t>
            </w:r>
            <w:proofErr w:type="spellStart"/>
            <w:r w:rsidRPr="006C0B16">
              <w:rPr>
                <w:color w:val="000000"/>
                <w:sz w:val="24"/>
                <w:szCs w:val="24"/>
              </w:rPr>
              <w:t>quả</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r w:rsidRPr="006C0B16">
              <w:rPr>
                <w:color w:val="000000"/>
                <w:sz w:val="24"/>
                <w:szCs w:val="24"/>
                <w:lang w:eastAsia="vi-VN"/>
              </w:rPr>
              <w:t xml:space="preserve"> </w:t>
            </w:r>
          </w:p>
          <w:p w14:paraId="2B41FB50" w14:textId="77777777" w:rsidR="00EC0939" w:rsidRPr="006C0B16" w:rsidRDefault="00EC0939" w:rsidP="00EC0939">
            <w:pPr>
              <w:rPr>
                <w:color w:val="000000"/>
                <w:sz w:val="24"/>
                <w:szCs w:val="24"/>
              </w:rPr>
            </w:pPr>
            <w:r w:rsidRPr="006C0B16">
              <w:rPr>
                <w:color w:val="000000"/>
                <w:sz w:val="24"/>
                <w:szCs w:val="24"/>
              </w:rPr>
              <w:t xml:space="preserve">- </w:t>
            </w:r>
            <w:proofErr w:type="spellStart"/>
            <w:r w:rsidRPr="006C0B16">
              <w:rPr>
                <w:color w:val="000000"/>
                <w:sz w:val="24"/>
                <w:szCs w:val="24"/>
              </w:rPr>
              <w:t>Bảng</w:t>
            </w:r>
            <w:proofErr w:type="spellEnd"/>
            <w:r w:rsidRPr="006C0B16">
              <w:rPr>
                <w:color w:val="000000"/>
                <w:sz w:val="24"/>
                <w:szCs w:val="24"/>
              </w:rPr>
              <w:t xml:space="preserve"> </w:t>
            </w:r>
            <w:proofErr w:type="spellStart"/>
            <w:r w:rsidRPr="006C0B16">
              <w:rPr>
                <w:color w:val="000000"/>
                <w:sz w:val="24"/>
                <w:szCs w:val="24"/>
              </w:rPr>
              <w:t>thông</w:t>
            </w:r>
            <w:proofErr w:type="spellEnd"/>
            <w:r w:rsidRPr="006C0B16">
              <w:rPr>
                <w:color w:val="000000"/>
                <w:sz w:val="24"/>
                <w:szCs w:val="24"/>
              </w:rPr>
              <w:t xml:space="preserve"> </w:t>
            </w:r>
            <w:proofErr w:type="spellStart"/>
            <w:r w:rsidRPr="006C0B16">
              <w:rPr>
                <w:color w:val="000000"/>
                <w:sz w:val="24"/>
                <w:szCs w:val="24"/>
              </w:rPr>
              <w:t>báo</w:t>
            </w:r>
            <w:proofErr w:type="spellEnd"/>
            <w:r w:rsidRPr="006C0B16">
              <w:rPr>
                <w:color w:val="000000"/>
                <w:sz w:val="24"/>
                <w:szCs w:val="24"/>
              </w:rPr>
              <w:t xml:space="preserve"> </w:t>
            </w:r>
            <w:proofErr w:type="spellStart"/>
            <w:r w:rsidRPr="006C0B16">
              <w:rPr>
                <w:color w:val="000000"/>
                <w:sz w:val="24"/>
                <w:szCs w:val="24"/>
              </w:rPr>
              <w:t>tỷ</w:t>
            </w:r>
            <w:proofErr w:type="spellEnd"/>
            <w:r w:rsidRPr="006C0B16">
              <w:rPr>
                <w:color w:val="000000"/>
                <w:sz w:val="24"/>
                <w:szCs w:val="24"/>
              </w:rPr>
              <w:t xml:space="preserve"> </w:t>
            </w:r>
            <w:proofErr w:type="spellStart"/>
            <w:r w:rsidRPr="006C0B16">
              <w:rPr>
                <w:color w:val="000000"/>
                <w:sz w:val="24"/>
                <w:szCs w:val="24"/>
              </w:rPr>
              <w:t>giá</w:t>
            </w:r>
            <w:proofErr w:type="spellEnd"/>
            <w:r w:rsidRPr="006C0B16">
              <w:rPr>
                <w:color w:val="000000"/>
                <w:sz w:val="24"/>
                <w:szCs w:val="24"/>
              </w:rPr>
              <w:t xml:space="preserve"> </w:t>
            </w:r>
            <w:proofErr w:type="spellStart"/>
            <w:r w:rsidRPr="006C0B16">
              <w:rPr>
                <w:color w:val="000000"/>
                <w:sz w:val="24"/>
                <w:szCs w:val="24"/>
              </w:rPr>
              <w:t>của</w:t>
            </w:r>
            <w:proofErr w:type="spellEnd"/>
            <w:r w:rsidRPr="006C0B16">
              <w:rPr>
                <w:color w:val="000000"/>
                <w:sz w:val="24"/>
                <w:szCs w:val="24"/>
              </w:rPr>
              <w:t xml:space="preserve"> </w:t>
            </w:r>
            <w:proofErr w:type="spellStart"/>
            <w:r w:rsidRPr="006C0B16">
              <w:rPr>
                <w:color w:val="000000"/>
                <w:sz w:val="24"/>
                <w:szCs w:val="24"/>
              </w:rPr>
              <w:t>Vietcombank</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1D52EC94" w14:textId="77777777" w:rsidR="00A8766F" w:rsidRPr="007E61E7" w:rsidRDefault="007E61E7" w:rsidP="004B73AE">
            <w:pPr>
              <w:rPr>
                <w:i/>
                <w:iCs/>
                <w:color w:val="000000"/>
                <w:sz w:val="24"/>
                <w:szCs w:val="24"/>
                <w:lang w:val="en"/>
              </w:rPr>
            </w:pPr>
            <w:r w:rsidRPr="007E61E7">
              <w:rPr>
                <w:i/>
                <w:iCs/>
                <w:color w:val="000000"/>
                <w:sz w:val="24"/>
                <w:szCs w:val="24"/>
                <w:lang w:val="en"/>
              </w:rPr>
              <w:t xml:space="preserve">Báo </w:t>
            </w:r>
            <w:proofErr w:type="spellStart"/>
            <w:r w:rsidRPr="007E61E7">
              <w:rPr>
                <w:i/>
                <w:iCs/>
                <w:color w:val="000000"/>
                <w:sz w:val="24"/>
                <w:szCs w:val="24"/>
                <w:lang w:val="en"/>
              </w:rPr>
              <w:t>cáo</w:t>
            </w:r>
            <w:proofErr w:type="spellEnd"/>
            <w:r w:rsidRPr="007E61E7">
              <w:rPr>
                <w:i/>
                <w:iCs/>
                <w:color w:val="000000"/>
                <w:sz w:val="24"/>
                <w:szCs w:val="24"/>
                <w:lang w:val="en"/>
              </w:rPr>
              <w:t xml:space="preserve"> </w:t>
            </w:r>
            <w:proofErr w:type="spellStart"/>
            <w:r w:rsidRPr="007E61E7">
              <w:rPr>
                <w:i/>
                <w:iCs/>
                <w:color w:val="000000"/>
                <w:sz w:val="24"/>
                <w:szCs w:val="24"/>
                <w:lang w:val="en"/>
              </w:rPr>
              <w:t>kết</w:t>
            </w:r>
            <w:proofErr w:type="spellEnd"/>
            <w:r w:rsidRPr="007E61E7">
              <w:rPr>
                <w:i/>
                <w:iCs/>
                <w:color w:val="000000"/>
                <w:sz w:val="24"/>
                <w:szCs w:val="24"/>
                <w:lang w:val="en"/>
              </w:rPr>
              <w:t xml:space="preserve"> </w:t>
            </w:r>
            <w:proofErr w:type="spellStart"/>
            <w:r w:rsidRPr="007E61E7">
              <w:rPr>
                <w:i/>
                <w:iCs/>
                <w:color w:val="000000"/>
                <w:sz w:val="24"/>
                <w:szCs w:val="24"/>
                <w:lang w:val="en"/>
              </w:rPr>
              <w:t>quả</w:t>
            </w:r>
            <w:proofErr w:type="spellEnd"/>
            <w:r w:rsidRPr="007E61E7">
              <w:rPr>
                <w:i/>
                <w:iCs/>
                <w:color w:val="000000"/>
                <w:sz w:val="24"/>
                <w:szCs w:val="24"/>
                <w:lang w:val="en"/>
              </w:rPr>
              <w:t xml:space="preserve"> </w:t>
            </w:r>
            <w:proofErr w:type="spellStart"/>
            <w:r w:rsidRPr="007E61E7">
              <w:rPr>
                <w:i/>
                <w:iCs/>
                <w:color w:val="000000"/>
                <w:sz w:val="24"/>
                <w:szCs w:val="24"/>
                <w:lang w:val="en"/>
              </w:rPr>
              <w:t>công</w:t>
            </w:r>
            <w:proofErr w:type="spellEnd"/>
            <w:r w:rsidRPr="007E61E7">
              <w:rPr>
                <w:i/>
                <w:iCs/>
                <w:color w:val="000000"/>
                <w:sz w:val="24"/>
                <w:szCs w:val="24"/>
                <w:lang w:val="en"/>
              </w:rPr>
              <w:t xml:space="preserve"> </w:t>
            </w:r>
            <w:proofErr w:type="spellStart"/>
            <w:r w:rsidRPr="007E61E7">
              <w:rPr>
                <w:i/>
                <w:iCs/>
                <w:color w:val="000000"/>
                <w:sz w:val="24"/>
                <w:szCs w:val="24"/>
                <w:lang w:val="en"/>
              </w:rPr>
              <w:t>tác</w:t>
            </w:r>
            <w:proofErr w:type="spellEnd"/>
            <w:r w:rsidRPr="007E61E7">
              <w:rPr>
                <w:i/>
                <w:iCs/>
                <w:color w:val="000000"/>
                <w:sz w:val="24"/>
                <w:szCs w:val="24"/>
                <w:lang w:val="en"/>
              </w:rPr>
              <w:t xml:space="preserve"> </w:t>
            </w:r>
            <w:proofErr w:type="spellStart"/>
            <w:r w:rsidRPr="007E61E7">
              <w:rPr>
                <w:i/>
                <w:iCs/>
                <w:color w:val="000000"/>
                <w:sz w:val="24"/>
                <w:szCs w:val="24"/>
                <w:lang w:val="en"/>
              </w:rPr>
              <w:t>được</w:t>
            </w:r>
            <w:proofErr w:type="spellEnd"/>
            <w:r w:rsidRPr="007E61E7">
              <w:rPr>
                <w:i/>
                <w:iCs/>
                <w:color w:val="000000"/>
                <w:sz w:val="24"/>
                <w:szCs w:val="24"/>
                <w:lang w:val="en"/>
              </w:rPr>
              <w:t xml:space="preserve"> </w:t>
            </w:r>
            <w:proofErr w:type="spellStart"/>
            <w:r w:rsidRPr="007E61E7">
              <w:rPr>
                <w:i/>
                <w:iCs/>
                <w:color w:val="000000"/>
                <w:sz w:val="24"/>
                <w:szCs w:val="24"/>
                <w:lang w:val="en"/>
              </w:rPr>
              <w:t>Phòng</w:t>
            </w:r>
            <w:proofErr w:type="spellEnd"/>
            <w:r w:rsidRPr="007E61E7">
              <w:rPr>
                <w:i/>
                <w:iCs/>
                <w:color w:val="000000"/>
                <w:sz w:val="24"/>
                <w:szCs w:val="24"/>
                <w:lang w:val="en"/>
              </w:rPr>
              <w:t xml:space="preserve"> </w:t>
            </w:r>
            <w:proofErr w:type="spellStart"/>
            <w:r w:rsidRPr="007E61E7">
              <w:rPr>
                <w:i/>
                <w:iCs/>
                <w:color w:val="000000"/>
                <w:sz w:val="24"/>
                <w:szCs w:val="24"/>
                <w:lang w:val="en"/>
              </w:rPr>
              <w:t>Tổ</w:t>
            </w:r>
            <w:proofErr w:type="spellEnd"/>
            <w:r w:rsidRPr="007E61E7">
              <w:rPr>
                <w:i/>
                <w:iCs/>
                <w:color w:val="000000"/>
                <w:sz w:val="24"/>
                <w:szCs w:val="24"/>
                <w:lang w:val="en"/>
              </w:rPr>
              <w:t xml:space="preserve"> </w:t>
            </w:r>
            <w:proofErr w:type="spellStart"/>
            <w:r w:rsidRPr="007E61E7">
              <w:rPr>
                <w:i/>
                <w:iCs/>
                <w:color w:val="000000"/>
                <w:sz w:val="24"/>
                <w:szCs w:val="24"/>
                <w:lang w:val="en"/>
              </w:rPr>
              <w:t>chức</w:t>
            </w:r>
            <w:proofErr w:type="spellEnd"/>
            <w:r w:rsidRPr="007E61E7">
              <w:rPr>
                <w:i/>
                <w:iCs/>
                <w:color w:val="000000"/>
                <w:sz w:val="24"/>
                <w:szCs w:val="24"/>
                <w:lang w:val="en"/>
              </w:rPr>
              <w:t xml:space="preserve"> </w:t>
            </w:r>
            <w:proofErr w:type="spellStart"/>
            <w:r w:rsidRPr="007E61E7">
              <w:rPr>
                <w:i/>
                <w:iCs/>
                <w:color w:val="000000"/>
                <w:sz w:val="24"/>
                <w:szCs w:val="24"/>
                <w:lang w:val="en"/>
              </w:rPr>
              <w:t>cán</w:t>
            </w:r>
            <w:proofErr w:type="spellEnd"/>
            <w:r w:rsidRPr="007E61E7">
              <w:rPr>
                <w:i/>
                <w:iCs/>
                <w:color w:val="000000"/>
                <w:sz w:val="24"/>
                <w:szCs w:val="24"/>
                <w:lang w:val="en"/>
              </w:rPr>
              <w:t xml:space="preserve"> </w:t>
            </w:r>
            <w:proofErr w:type="spellStart"/>
            <w:r w:rsidRPr="007E61E7">
              <w:rPr>
                <w:i/>
                <w:iCs/>
                <w:color w:val="000000"/>
                <w:sz w:val="24"/>
                <w:szCs w:val="24"/>
                <w:lang w:val="en"/>
              </w:rPr>
              <w:t>bộ</w:t>
            </w:r>
            <w:proofErr w:type="spellEnd"/>
            <w:r w:rsidRPr="007E61E7">
              <w:rPr>
                <w:i/>
                <w:iCs/>
                <w:color w:val="000000"/>
                <w:sz w:val="24"/>
                <w:szCs w:val="24"/>
                <w:lang w:val="en"/>
              </w:rPr>
              <w:t xml:space="preserve"> </w:t>
            </w:r>
            <w:proofErr w:type="spellStart"/>
            <w:r w:rsidRPr="007E61E7">
              <w:rPr>
                <w:i/>
                <w:iCs/>
                <w:color w:val="000000"/>
                <w:sz w:val="24"/>
                <w:szCs w:val="24"/>
                <w:lang w:val="en"/>
              </w:rPr>
              <w:t>lưu</w:t>
            </w:r>
            <w:proofErr w:type="spellEnd"/>
            <w:r w:rsidRPr="007E61E7">
              <w:rPr>
                <w:i/>
                <w:iCs/>
                <w:color w:val="000000"/>
                <w:sz w:val="24"/>
                <w:szCs w:val="24"/>
                <w:lang w:val="en"/>
              </w:rPr>
              <w:t xml:space="preserve"> </w:t>
            </w:r>
            <w:proofErr w:type="spellStart"/>
            <w:r w:rsidRPr="007E61E7">
              <w:rPr>
                <w:i/>
                <w:iCs/>
                <w:color w:val="000000"/>
                <w:sz w:val="24"/>
                <w:szCs w:val="24"/>
                <w:lang w:val="en"/>
              </w:rPr>
              <w:t>giữ</w:t>
            </w:r>
            <w:proofErr w:type="spellEnd"/>
            <w:r w:rsidRPr="007E61E7">
              <w:rPr>
                <w:i/>
                <w:iCs/>
                <w:color w:val="000000"/>
                <w:sz w:val="24"/>
                <w:szCs w:val="24"/>
                <w:lang w:val="en"/>
              </w:rPr>
              <w:t xml:space="preserve"> </w:t>
            </w:r>
            <w:proofErr w:type="spellStart"/>
            <w:r w:rsidRPr="007E61E7">
              <w:rPr>
                <w:i/>
                <w:iCs/>
                <w:color w:val="000000"/>
                <w:sz w:val="24"/>
                <w:szCs w:val="24"/>
                <w:lang w:val="en"/>
              </w:rPr>
              <w:t>theo</w:t>
            </w:r>
            <w:proofErr w:type="spellEnd"/>
            <w:r w:rsidRPr="007E61E7">
              <w:rPr>
                <w:i/>
                <w:iCs/>
                <w:color w:val="000000"/>
                <w:sz w:val="24"/>
                <w:szCs w:val="24"/>
                <w:lang w:val="en"/>
              </w:rPr>
              <w:t xml:space="preserve"> </w:t>
            </w:r>
            <w:proofErr w:type="spellStart"/>
            <w:r w:rsidRPr="007E61E7">
              <w:rPr>
                <w:i/>
                <w:iCs/>
                <w:color w:val="000000"/>
                <w:sz w:val="24"/>
                <w:szCs w:val="24"/>
                <w:lang w:val="en"/>
              </w:rPr>
              <w:t>quy</w:t>
            </w:r>
            <w:proofErr w:type="spellEnd"/>
            <w:r w:rsidRPr="007E61E7">
              <w:rPr>
                <w:i/>
                <w:iCs/>
                <w:color w:val="000000"/>
                <w:sz w:val="24"/>
                <w:szCs w:val="24"/>
                <w:lang w:val="en"/>
              </w:rPr>
              <w:t xml:space="preserve"> </w:t>
            </w:r>
            <w:proofErr w:type="spellStart"/>
            <w:r w:rsidRPr="007E61E7">
              <w:rPr>
                <w:i/>
                <w:iCs/>
                <w:color w:val="000000"/>
                <w:sz w:val="24"/>
                <w:szCs w:val="24"/>
                <w:lang w:val="en"/>
              </w:rPr>
              <w:t>định</w:t>
            </w:r>
            <w:proofErr w:type="spellEnd"/>
          </w:p>
        </w:tc>
      </w:tr>
      <w:tr w:rsidR="00A8766F" w:rsidRPr="006C0B16" w14:paraId="7DE46B6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8C0EB33"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C0BEC94" w14:textId="77777777" w:rsidR="00A8766F" w:rsidRPr="006C0B16" w:rsidRDefault="00A8766F" w:rsidP="004B73AE">
            <w:pPr>
              <w:rPr>
                <w:iCs/>
                <w:color w:val="000000"/>
                <w:sz w:val="24"/>
                <w:szCs w:val="24"/>
                <w:lang w:val="en"/>
              </w:rPr>
            </w:pPr>
            <w:r w:rsidRPr="006C0B16">
              <w:rPr>
                <w:color w:val="000000"/>
                <w:sz w:val="24"/>
                <w:szCs w:val="24"/>
              </w:rPr>
              <w:t xml:space="preserve">Các </w:t>
            </w:r>
            <w:proofErr w:type="spellStart"/>
            <w:r w:rsidRPr="006C0B16">
              <w:rPr>
                <w:color w:val="000000"/>
                <w:sz w:val="24"/>
                <w:szCs w:val="24"/>
              </w:rPr>
              <w:t>khoản</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theo</w:t>
            </w:r>
            <w:proofErr w:type="spellEnd"/>
            <w:r w:rsidRPr="006C0B16">
              <w:rPr>
                <w:color w:val="000000"/>
                <w:sz w:val="24"/>
                <w:szCs w:val="24"/>
              </w:rPr>
              <w:t xml:space="preserve"> </w:t>
            </w:r>
            <w:proofErr w:type="spellStart"/>
            <w:r w:rsidRPr="006C0B16">
              <w:rPr>
                <w:color w:val="000000"/>
                <w:sz w:val="24"/>
                <w:szCs w:val="24"/>
              </w:rPr>
              <w:t>thực</w:t>
            </w:r>
            <w:proofErr w:type="spellEnd"/>
            <w:r w:rsidRPr="006C0B16">
              <w:rPr>
                <w:color w:val="000000"/>
                <w:sz w:val="24"/>
                <w:szCs w:val="24"/>
              </w:rPr>
              <w:t xml:space="preserve"> </w:t>
            </w:r>
            <w:proofErr w:type="spellStart"/>
            <w:r w:rsidRPr="006C0B16">
              <w:rPr>
                <w:color w:val="000000"/>
                <w:sz w:val="24"/>
                <w:szCs w:val="24"/>
              </w:rPr>
              <w:t>tế</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7FB6B8" w14:textId="77777777" w:rsidR="00A8766F" w:rsidRPr="006C0B16" w:rsidRDefault="00A8766F" w:rsidP="00682248">
            <w:pPr>
              <w:widowControl w:val="0"/>
              <w:rPr>
                <w:color w:val="000000"/>
                <w:kern w:val="28"/>
                <w:sz w:val="24"/>
                <w:szCs w:val="24"/>
                <w:lang w:val="en"/>
              </w:rPr>
            </w:pPr>
          </w:p>
        </w:tc>
        <w:tc>
          <w:tcPr>
            <w:tcW w:w="1389" w:type="dxa"/>
            <w:tcBorders>
              <w:top w:val="single" w:sz="6" w:space="0" w:color="000000"/>
              <w:left w:val="single" w:sz="6" w:space="0" w:color="000000"/>
              <w:bottom w:val="single" w:sz="6" w:space="0" w:color="000000"/>
              <w:right w:val="single" w:sz="6" w:space="0" w:color="000000"/>
            </w:tcBorders>
            <w:vAlign w:val="center"/>
          </w:tcPr>
          <w:p w14:paraId="0E91793A" w14:textId="77777777" w:rsidR="00A8766F" w:rsidRPr="006C0B16" w:rsidRDefault="00A8766F" w:rsidP="00682248">
            <w:pPr>
              <w:widowControl w:val="0"/>
              <w:jc w:val="center"/>
              <w:rPr>
                <w:iCs/>
                <w:color w:val="000000"/>
                <w:sz w:val="24"/>
                <w:szCs w:val="24"/>
                <w:lang w:val="en"/>
              </w:rPr>
            </w:pPr>
          </w:p>
        </w:tc>
      </w:tr>
      <w:tr w:rsidR="00A8766F" w:rsidRPr="006C0B16" w14:paraId="27CB5EA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EF842C1" w14:textId="77777777" w:rsidR="00A8766F" w:rsidRPr="006C0B16" w:rsidRDefault="00A8766F"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525A9C6" w14:textId="77777777" w:rsidR="00A8766F" w:rsidRPr="006C0B16" w:rsidRDefault="0062457F" w:rsidP="004B73AE">
            <w:pPr>
              <w:rPr>
                <w:color w:val="000000"/>
                <w:sz w:val="24"/>
                <w:szCs w:val="24"/>
              </w:rPr>
            </w:pPr>
            <w:r w:rsidRPr="006C0B16">
              <w:rPr>
                <w:i/>
                <w:color w:val="000000"/>
                <w:sz w:val="24"/>
                <w:szCs w:val="24"/>
              </w:rPr>
              <w:t xml:space="preserve">Vé </w:t>
            </w:r>
            <w:proofErr w:type="spellStart"/>
            <w:r w:rsidRPr="006C0B16">
              <w:rPr>
                <w:i/>
                <w:color w:val="000000"/>
                <w:sz w:val="24"/>
                <w:szCs w:val="24"/>
              </w:rPr>
              <w:t>máy</w:t>
            </w:r>
            <w:proofErr w:type="spellEnd"/>
            <w:r w:rsidRPr="006C0B16">
              <w:rPr>
                <w:i/>
                <w:color w:val="000000"/>
                <w:sz w:val="24"/>
                <w:szCs w:val="24"/>
              </w:rPr>
              <w:t xml:space="preserve"> bay; </w:t>
            </w: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phương</w:t>
            </w:r>
            <w:proofErr w:type="spellEnd"/>
            <w:r w:rsidRPr="006C0B16">
              <w:rPr>
                <w:i/>
                <w:color w:val="000000"/>
                <w:sz w:val="24"/>
                <w:szCs w:val="24"/>
              </w:rPr>
              <w:t xml:space="preserve"> </w:t>
            </w:r>
            <w:proofErr w:type="spellStart"/>
            <w:r w:rsidRPr="006C0B16">
              <w:rPr>
                <w:i/>
                <w:color w:val="000000"/>
                <w:sz w:val="24"/>
                <w:szCs w:val="24"/>
              </w:rPr>
              <w:t>tiện</w:t>
            </w:r>
            <w:proofErr w:type="spellEnd"/>
            <w:r w:rsidRPr="006C0B16">
              <w:rPr>
                <w:i/>
                <w:color w:val="000000"/>
                <w:sz w:val="24"/>
                <w:szCs w:val="24"/>
              </w:rPr>
              <w:t xml:space="preserve"> </w:t>
            </w:r>
            <w:proofErr w:type="spellStart"/>
            <w:r w:rsidRPr="006C0B16">
              <w:rPr>
                <w:i/>
                <w:color w:val="000000"/>
                <w:sz w:val="24"/>
                <w:szCs w:val="24"/>
              </w:rPr>
              <w:t>đi</w:t>
            </w:r>
            <w:proofErr w:type="spellEnd"/>
            <w:r w:rsidRPr="006C0B16">
              <w:rPr>
                <w:i/>
                <w:color w:val="000000"/>
                <w:sz w:val="24"/>
                <w:szCs w:val="24"/>
              </w:rPr>
              <w:t xml:space="preserve"> </w:t>
            </w:r>
            <w:proofErr w:type="spellStart"/>
            <w:r w:rsidRPr="006C0B16">
              <w:rPr>
                <w:i/>
                <w:color w:val="000000"/>
                <w:sz w:val="24"/>
                <w:szCs w:val="24"/>
              </w:rPr>
              <w:t>lại</w:t>
            </w:r>
            <w:proofErr w:type="spellEnd"/>
            <w:r w:rsidRPr="006C0B16">
              <w:rPr>
                <w:i/>
                <w:color w:val="000000"/>
                <w:sz w:val="24"/>
                <w:szCs w:val="24"/>
              </w:rPr>
              <w:t xml:space="preserve"> </w:t>
            </w:r>
            <w:proofErr w:type="spellStart"/>
            <w:r w:rsidRPr="006C0B16">
              <w:rPr>
                <w:i/>
                <w:color w:val="000000"/>
                <w:sz w:val="24"/>
                <w:szCs w:val="24"/>
              </w:rPr>
              <w:t>trong</w:t>
            </w:r>
            <w:proofErr w:type="spellEnd"/>
            <w:r w:rsidRPr="006C0B16">
              <w:rPr>
                <w:i/>
                <w:color w:val="000000"/>
                <w:sz w:val="24"/>
                <w:szCs w:val="24"/>
              </w:rPr>
              <w:t xml:space="preserve"> </w:t>
            </w:r>
            <w:proofErr w:type="spellStart"/>
            <w:r w:rsidRPr="006C0B16">
              <w:rPr>
                <w:i/>
                <w:color w:val="000000"/>
                <w:sz w:val="24"/>
                <w:szCs w:val="24"/>
              </w:rPr>
              <w:t>nước</w:t>
            </w:r>
            <w:proofErr w:type="spellEnd"/>
            <w:r w:rsidRPr="006C0B16">
              <w:rPr>
                <w:i/>
                <w:color w:val="000000"/>
                <w:sz w:val="24"/>
                <w:szCs w:val="24"/>
              </w:rPr>
              <w:t xml:space="preserve">; </w:t>
            </w: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dịch</w:t>
            </w:r>
            <w:proofErr w:type="spellEnd"/>
            <w:r w:rsidRPr="006C0B16">
              <w:rPr>
                <w:i/>
                <w:color w:val="000000"/>
                <w:sz w:val="24"/>
                <w:szCs w:val="24"/>
              </w:rPr>
              <w:t xml:space="preserve"> </w:t>
            </w:r>
            <w:proofErr w:type="spellStart"/>
            <w:r w:rsidRPr="006C0B16">
              <w:rPr>
                <w:i/>
                <w:color w:val="000000"/>
                <w:sz w:val="24"/>
                <w:szCs w:val="24"/>
              </w:rPr>
              <w:t>vụ</w:t>
            </w:r>
            <w:proofErr w:type="spellEnd"/>
            <w:r w:rsidRPr="006C0B16">
              <w:rPr>
                <w:i/>
                <w:color w:val="000000"/>
                <w:sz w:val="24"/>
                <w:szCs w:val="24"/>
              </w:rPr>
              <w:t xml:space="preserve"> </w:t>
            </w:r>
            <w:proofErr w:type="spellStart"/>
            <w:r w:rsidRPr="006C0B16">
              <w:rPr>
                <w:i/>
                <w:color w:val="000000"/>
                <w:sz w:val="24"/>
                <w:szCs w:val="24"/>
              </w:rPr>
              <w:t>tổ</w:t>
            </w:r>
            <w:proofErr w:type="spellEnd"/>
            <w:r w:rsidRPr="006C0B16">
              <w:rPr>
                <w:i/>
                <w:color w:val="000000"/>
                <w:sz w:val="24"/>
                <w:szCs w:val="24"/>
              </w:rPr>
              <w:t xml:space="preserve"> </w:t>
            </w:r>
            <w:proofErr w:type="spellStart"/>
            <w:r w:rsidRPr="006C0B16">
              <w:rPr>
                <w:i/>
                <w:color w:val="000000"/>
                <w:sz w:val="24"/>
                <w:szCs w:val="24"/>
              </w:rPr>
              <w:t>chức</w:t>
            </w:r>
            <w:proofErr w:type="spellEnd"/>
            <w:r w:rsidRPr="006C0B16">
              <w:rPr>
                <w:i/>
                <w:color w:val="000000"/>
                <w:sz w:val="24"/>
                <w:szCs w:val="24"/>
              </w:rPr>
              <w:t xml:space="preserve"> </w:t>
            </w:r>
            <w:proofErr w:type="spellStart"/>
            <w:r w:rsidRPr="006C0B16">
              <w:rPr>
                <w:i/>
                <w:color w:val="000000"/>
                <w:sz w:val="24"/>
                <w:szCs w:val="24"/>
              </w:rPr>
              <w:t>sự</w:t>
            </w:r>
            <w:proofErr w:type="spellEnd"/>
            <w:r w:rsidRPr="006C0B16">
              <w:rPr>
                <w:i/>
                <w:color w:val="000000"/>
                <w:sz w:val="24"/>
                <w:szCs w:val="24"/>
              </w:rPr>
              <w:t xml:space="preserve"> </w:t>
            </w:r>
            <w:proofErr w:type="spellStart"/>
            <w:r w:rsidRPr="006C0B16">
              <w:rPr>
                <w:i/>
                <w:color w:val="000000"/>
                <w:sz w:val="24"/>
                <w:szCs w:val="24"/>
              </w:rPr>
              <w:t>kiện</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0EEEB98" w14:textId="77777777" w:rsidR="00A8766F" w:rsidRPr="006C0B16" w:rsidRDefault="00E47C0A"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08D0F7D2" w14:textId="77777777" w:rsidR="00A8766F" w:rsidRPr="006C0B16" w:rsidRDefault="00A8766F" w:rsidP="004B73AE">
            <w:pPr>
              <w:rPr>
                <w:color w:val="000000"/>
                <w:sz w:val="24"/>
                <w:szCs w:val="24"/>
              </w:rPr>
            </w:pPr>
            <w:r w:rsidRPr="006C0B16">
              <w:rPr>
                <w:color w:val="000000"/>
                <w:sz w:val="24"/>
                <w:szCs w:val="24"/>
              </w:rPr>
              <w:t xml:space="preserve">- </w:t>
            </w:r>
            <w:proofErr w:type="spellStart"/>
            <w:r w:rsidRPr="006C0B16">
              <w:rPr>
                <w:color w:val="000000"/>
                <w:sz w:val="24"/>
                <w:szCs w:val="24"/>
              </w:rPr>
              <w:t>Dư</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kinh</w:t>
            </w:r>
            <w:proofErr w:type="spellEnd"/>
            <w:r w:rsidRPr="006C0B16">
              <w:rPr>
                <w:color w:val="000000"/>
                <w:sz w:val="24"/>
                <w:szCs w:val="24"/>
              </w:rPr>
              <w:t xml:space="preserve"> phí </w:t>
            </w:r>
            <w:proofErr w:type="spellStart"/>
            <w:r w:rsidRPr="006C0B16">
              <w:rPr>
                <w:color w:val="000000"/>
                <w:sz w:val="24"/>
                <w:szCs w:val="24"/>
              </w:rPr>
              <w:t>đoàn</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tác</w:t>
            </w:r>
            <w:proofErr w:type="spellEnd"/>
          </w:p>
          <w:p w14:paraId="53BFDF59" w14:textId="77777777" w:rsidR="00A8766F" w:rsidRPr="006C0B16" w:rsidRDefault="00A8766F" w:rsidP="004B73AE">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02E82BAF" w14:textId="77777777" w:rsidR="00A8766F" w:rsidRPr="006C0B16" w:rsidRDefault="00A8766F" w:rsidP="004B73AE">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1FE07D97" w14:textId="77777777" w:rsidR="00A8766F" w:rsidRPr="006C0B16" w:rsidRDefault="00A8766F" w:rsidP="004B73AE">
            <w:pPr>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 xml:space="preserve">) </w:t>
            </w:r>
          </w:p>
          <w:p w14:paraId="023ED95C" w14:textId="77777777" w:rsidR="00A8766F" w:rsidRPr="006C0B16" w:rsidRDefault="00A8766F" w:rsidP="00E47C0A">
            <w:pPr>
              <w:rPr>
                <w:i/>
                <w:color w:val="000000"/>
                <w:sz w:val="24"/>
                <w:szCs w:val="24"/>
              </w:rPr>
            </w:pPr>
            <w:r w:rsidRPr="006C0B16">
              <w:rPr>
                <w:color w:val="000000"/>
                <w:sz w:val="24"/>
                <w:szCs w:val="24"/>
                <w:lang w:eastAsia="vi-VN"/>
              </w:rPr>
              <w:t>-</w:t>
            </w:r>
            <w:r w:rsidR="00E47C0A" w:rsidRPr="006C0B16">
              <w:rPr>
                <w:color w:val="000000"/>
                <w:sz w:val="24"/>
                <w:szCs w:val="24"/>
                <w:lang w:eastAsia="vi-VN"/>
              </w:rPr>
              <w:t xml:space="preserve"> </w:t>
            </w:r>
            <w:proofErr w:type="spellStart"/>
            <w:r w:rsidR="00E47C0A" w:rsidRPr="006C0B16">
              <w:rPr>
                <w:color w:val="000000"/>
                <w:sz w:val="24"/>
                <w:szCs w:val="24"/>
                <w:lang w:eastAsia="vi-VN"/>
              </w:rPr>
              <w:t>Hóa</w:t>
            </w:r>
            <w:proofErr w:type="spellEnd"/>
            <w:r w:rsidR="00E47C0A" w:rsidRPr="006C0B16">
              <w:rPr>
                <w:color w:val="000000"/>
                <w:sz w:val="24"/>
                <w:szCs w:val="24"/>
                <w:lang w:eastAsia="vi-VN"/>
              </w:rPr>
              <w:t xml:space="preserve"> </w:t>
            </w:r>
            <w:proofErr w:type="spellStart"/>
            <w:r w:rsidR="00E47C0A" w:rsidRPr="006C0B16">
              <w:rPr>
                <w:color w:val="000000"/>
                <w:sz w:val="24"/>
                <w:szCs w:val="24"/>
                <w:lang w:eastAsia="vi-VN"/>
              </w:rPr>
              <w:t>đơn</w:t>
            </w:r>
            <w:proofErr w:type="spellEnd"/>
            <w:r w:rsidR="00E47C0A" w:rsidRPr="006C0B16">
              <w:rPr>
                <w:color w:val="000000"/>
                <w:sz w:val="24"/>
                <w:szCs w:val="24"/>
                <w:lang w:eastAsia="vi-VN"/>
              </w:rPr>
              <w:t xml:space="preserve"> </w:t>
            </w:r>
            <w:proofErr w:type="spellStart"/>
            <w:r w:rsidR="00E47C0A" w:rsidRPr="006C0B16">
              <w:rPr>
                <w:color w:val="000000"/>
                <w:sz w:val="24"/>
                <w:szCs w:val="24"/>
                <w:lang w:eastAsia="vi-VN"/>
              </w:rPr>
              <w:t>tài</w:t>
            </w:r>
            <w:proofErr w:type="spellEnd"/>
            <w:r w:rsidR="00E47C0A" w:rsidRPr="006C0B16">
              <w:rPr>
                <w:color w:val="000000"/>
                <w:sz w:val="24"/>
                <w:szCs w:val="24"/>
                <w:lang w:eastAsia="vi-VN"/>
              </w:rPr>
              <w:t xml:space="preserve"> </w:t>
            </w:r>
            <w:proofErr w:type="spellStart"/>
            <w:r w:rsidR="00E47C0A" w:rsidRPr="006C0B16">
              <w:rPr>
                <w:color w:val="000000"/>
                <w:sz w:val="24"/>
                <w:szCs w:val="24"/>
                <w:lang w:eastAsia="vi-VN"/>
              </w:rPr>
              <w:t>chính</w:t>
            </w:r>
            <w:proofErr w:type="spellEnd"/>
            <w:r w:rsidR="00CF5A86" w:rsidRPr="006C0B16">
              <w:rPr>
                <w:color w:val="000000"/>
                <w:sz w:val="24"/>
                <w:szCs w:val="24"/>
                <w:lang w:eastAsia="vi-VN"/>
              </w:rPr>
              <w:t xml:space="preserve"> </w:t>
            </w:r>
            <w:r w:rsidR="00CF5A86" w:rsidRPr="006C0B16">
              <w:rPr>
                <w:i/>
                <w:color w:val="000000"/>
                <w:sz w:val="24"/>
                <w:szCs w:val="24"/>
                <w:lang w:eastAsia="vi-VN"/>
              </w:rPr>
              <w:t>(</w:t>
            </w:r>
            <w:proofErr w:type="spellStart"/>
            <w:r w:rsidR="00CF5A86" w:rsidRPr="006C0B16">
              <w:rPr>
                <w:i/>
                <w:color w:val="000000"/>
                <w:sz w:val="24"/>
                <w:szCs w:val="24"/>
                <w:lang w:eastAsia="vi-VN"/>
              </w:rPr>
              <w:t>nếu</w:t>
            </w:r>
            <w:proofErr w:type="spellEnd"/>
            <w:r w:rsidR="00CF5A86" w:rsidRPr="006C0B16">
              <w:rPr>
                <w:i/>
                <w:color w:val="000000"/>
                <w:sz w:val="24"/>
                <w:szCs w:val="24"/>
                <w:lang w:eastAsia="vi-VN"/>
              </w:rPr>
              <w:t xml:space="preserve"> </w:t>
            </w:r>
            <w:proofErr w:type="spellStart"/>
            <w:r w:rsidR="00CF5A86" w:rsidRPr="006C0B16">
              <w:rPr>
                <w:i/>
                <w:color w:val="000000"/>
                <w:sz w:val="24"/>
                <w:szCs w:val="24"/>
                <w:lang w:eastAsia="vi-VN"/>
              </w:rPr>
              <w:t>của</w:t>
            </w:r>
            <w:proofErr w:type="spellEnd"/>
            <w:r w:rsidR="00CF5A86" w:rsidRPr="006C0B16">
              <w:rPr>
                <w:i/>
                <w:color w:val="000000"/>
                <w:sz w:val="24"/>
                <w:szCs w:val="24"/>
                <w:lang w:eastAsia="vi-VN"/>
              </w:rPr>
              <w:t xml:space="preserve"> </w:t>
            </w:r>
            <w:proofErr w:type="spellStart"/>
            <w:r w:rsidR="00CF5A86" w:rsidRPr="006C0B16">
              <w:rPr>
                <w:i/>
                <w:color w:val="000000"/>
                <w:sz w:val="24"/>
                <w:szCs w:val="24"/>
                <w:lang w:eastAsia="vi-VN"/>
              </w:rPr>
              <w:t>nước</w:t>
            </w:r>
            <w:proofErr w:type="spellEnd"/>
            <w:r w:rsidR="00CF5A86" w:rsidRPr="006C0B16">
              <w:rPr>
                <w:i/>
                <w:color w:val="000000"/>
                <w:sz w:val="24"/>
                <w:szCs w:val="24"/>
                <w:lang w:eastAsia="vi-VN"/>
              </w:rPr>
              <w:t xml:space="preserve"> </w:t>
            </w:r>
            <w:proofErr w:type="spellStart"/>
            <w:r w:rsidR="00CF5A86" w:rsidRPr="006C0B16">
              <w:rPr>
                <w:i/>
                <w:color w:val="000000"/>
                <w:sz w:val="24"/>
                <w:szCs w:val="24"/>
                <w:lang w:eastAsia="vi-VN"/>
              </w:rPr>
              <w:t>ngoài</w:t>
            </w:r>
            <w:proofErr w:type="spellEnd"/>
            <w:r w:rsidR="00CF5A86" w:rsidRPr="006C0B16">
              <w:rPr>
                <w:i/>
                <w:color w:val="000000"/>
                <w:sz w:val="24"/>
                <w:szCs w:val="24"/>
                <w:lang w:eastAsia="vi-VN"/>
              </w:rPr>
              <w:t xml:space="preserve"> </w:t>
            </w:r>
            <w:proofErr w:type="spellStart"/>
            <w:r w:rsidR="00CF5A86" w:rsidRPr="006C0B16">
              <w:rPr>
                <w:i/>
                <w:color w:val="000000"/>
                <w:sz w:val="24"/>
                <w:szCs w:val="24"/>
                <w:lang w:eastAsia="vi-VN"/>
              </w:rPr>
              <w:t>kèm</w:t>
            </w:r>
            <w:proofErr w:type="spellEnd"/>
            <w:r w:rsidR="00CF5A86" w:rsidRPr="006C0B16">
              <w:rPr>
                <w:i/>
                <w:color w:val="000000"/>
                <w:sz w:val="24"/>
                <w:szCs w:val="24"/>
                <w:lang w:eastAsia="vi-VN"/>
              </w:rPr>
              <w:t xml:space="preserve"> </w:t>
            </w:r>
            <w:proofErr w:type="spellStart"/>
            <w:r w:rsidR="00CF5A86" w:rsidRPr="006C0B16">
              <w:rPr>
                <w:i/>
                <w:color w:val="000000"/>
                <w:sz w:val="24"/>
                <w:szCs w:val="24"/>
              </w:rPr>
              <w:t>bản</w:t>
            </w:r>
            <w:proofErr w:type="spellEnd"/>
            <w:r w:rsidR="00CF5A86" w:rsidRPr="006C0B16">
              <w:rPr>
                <w:i/>
                <w:color w:val="000000"/>
                <w:sz w:val="24"/>
                <w:szCs w:val="24"/>
              </w:rPr>
              <w:t xml:space="preserve"> </w:t>
            </w:r>
            <w:proofErr w:type="spellStart"/>
            <w:r w:rsidR="00CF5A86" w:rsidRPr="006C0B16">
              <w:rPr>
                <w:i/>
                <w:color w:val="000000"/>
                <w:sz w:val="24"/>
                <w:szCs w:val="24"/>
              </w:rPr>
              <w:t>dịch</w:t>
            </w:r>
            <w:proofErr w:type="spellEnd"/>
            <w:r w:rsidR="00CF5A86" w:rsidRPr="006C0B16">
              <w:rPr>
                <w:i/>
                <w:color w:val="000000"/>
                <w:sz w:val="24"/>
                <w:szCs w:val="24"/>
              </w:rPr>
              <w:t xml:space="preserve"> </w:t>
            </w:r>
            <w:proofErr w:type="spellStart"/>
            <w:r w:rsidR="00CF5A86" w:rsidRPr="006C0B16">
              <w:rPr>
                <w:i/>
                <w:color w:val="000000"/>
                <w:sz w:val="24"/>
                <w:szCs w:val="24"/>
              </w:rPr>
              <w:t>ra</w:t>
            </w:r>
            <w:proofErr w:type="spellEnd"/>
            <w:r w:rsidR="00CF5A86" w:rsidRPr="006C0B16">
              <w:rPr>
                <w:i/>
                <w:color w:val="000000"/>
                <w:sz w:val="24"/>
                <w:szCs w:val="24"/>
              </w:rPr>
              <w:t xml:space="preserve"> </w:t>
            </w:r>
            <w:proofErr w:type="spellStart"/>
            <w:r w:rsidR="00CF5A86" w:rsidRPr="006C0B16">
              <w:rPr>
                <w:i/>
                <w:color w:val="000000"/>
                <w:sz w:val="24"/>
                <w:szCs w:val="24"/>
              </w:rPr>
              <w:t>tiếng</w:t>
            </w:r>
            <w:proofErr w:type="spellEnd"/>
            <w:r w:rsidR="00CF5A86" w:rsidRPr="006C0B16">
              <w:rPr>
                <w:i/>
                <w:color w:val="000000"/>
                <w:sz w:val="24"/>
                <w:szCs w:val="24"/>
              </w:rPr>
              <w:t xml:space="preserve"> </w:t>
            </w:r>
            <w:proofErr w:type="spellStart"/>
            <w:r w:rsidR="00CF5A86" w:rsidRPr="006C0B16">
              <w:rPr>
                <w:i/>
                <w:color w:val="000000"/>
                <w:sz w:val="24"/>
                <w:szCs w:val="24"/>
              </w:rPr>
              <w:t>Việt</w:t>
            </w:r>
            <w:proofErr w:type="spellEnd"/>
            <w:r w:rsidR="00F33F0A" w:rsidRPr="006C0B16">
              <w:rPr>
                <w:i/>
                <w:color w:val="000000"/>
                <w:sz w:val="24"/>
                <w:szCs w:val="24"/>
              </w:rPr>
              <w:t>)</w:t>
            </w:r>
          </w:p>
          <w:p w14:paraId="40255E30" w14:textId="77777777" w:rsidR="00F33F0A" w:rsidRPr="006C0B16" w:rsidRDefault="00F33F0A" w:rsidP="00E47C0A">
            <w:pPr>
              <w:rPr>
                <w:color w:val="000000"/>
                <w:sz w:val="24"/>
                <w:szCs w:val="24"/>
                <w:lang w:eastAsia="vi-VN"/>
              </w:rPr>
            </w:pPr>
            <w:r w:rsidRPr="006C0B16">
              <w:rPr>
                <w:i/>
                <w:color w:val="000000"/>
                <w:sz w:val="24"/>
                <w:szCs w:val="24"/>
              </w:rPr>
              <w:t xml:space="preserve">- </w:t>
            </w:r>
            <w:proofErr w:type="spellStart"/>
            <w:r w:rsidRPr="006C0B16">
              <w:rPr>
                <w:color w:val="000000"/>
                <w:sz w:val="24"/>
                <w:szCs w:val="24"/>
              </w:rPr>
              <w:t>Vé</w:t>
            </w:r>
            <w:proofErr w:type="spellEnd"/>
            <w:r w:rsidRPr="006C0B16">
              <w:rPr>
                <w:color w:val="000000"/>
                <w:sz w:val="24"/>
                <w:szCs w:val="24"/>
              </w:rPr>
              <w:t xml:space="preserve"> t</w:t>
            </w:r>
            <w:r w:rsidRPr="006C0B16">
              <w:rPr>
                <w:color w:val="000000"/>
              </w:rPr>
              <w:t xml:space="preserve">axi, </w:t>
            </w:r>
            <w:proofErr w:type="spellStart"/>
            <w:r w:rsidRPr="006C0B16">
              <w:rPr>
                <w:color w:val="000000"/>
              </w:rPr>
              <w:t>cuống</w:t>
            </w:r>
            <w:proofErr w:type="spellEnd"/>
            <w:r w:rsidRPr="006C0B16">
              <w:rPr>
                <w:color w:val="000000"/>
              </w:rPr>
              <w:t xml:space="preserve"> </w:t>
            </w:r>
            <w:proofErr w:type="spellStart"/>
            <w:r w:rsidRPr="006C0B16">
              <w:rPr>
                <w:color w:val="000000"/>
              </w:rPr>
              <w:t>tàu</w:t>
            </w:r>
            <w:proofErr w:type="spellEnd"/>
            <w:r w:rsidRPr="006C0B16">
              <w:rPr>
                <w:color w:val="000000"/>
              </w:rPr>
              <w:t xml:space="preserve">, </w:t>
            </w:r>
            <w:proofErr w:type="spellStart"/>
            <w:r w:rsidRPr="006C0B16">
              <w:rPr>
                <w:color w:val="000000"/>
              </w:rPr>
              <w:t>vé</w:t>
            </w:r>
            <w:proofErr w:type="spellEnd"/>
            <w:r w:rsidRPr="006C0B16">
              <w:rPr>
                <w:color w:val="000000"/>
              </w:rPr>
              <w:t xml:space="preserve"> </w:t>
            </w:r>
            <w:proofErr w:type="spellStart"/>
            <w:r w:rsidRPr="006C0B16">
              <w:rPr>
                <w:color w:val="000000"/>
              </w:rPr>
              <w:t>xe</w:t>
            </w:r>
            <w:proofErr w:type="spellEnd"/>
            <w:r w:rsidRPr="006C0B16">
              <w:rPr>
                <w:color w:val="000000"/>
              </w:rPr>
              <w:t xml:space="preserve"> </w:t>
            </w:r>
            <w:r w:rsidRPr="006C0B16">
              <w:rPr>
                <w:i/>
                <w:color w:val="000000"/>
              </w:rPr>
              <w:t>(</w:t>
            </w:r>
            <w:proofErr w:type="spellStart"/>
            <w:r w:rsidRPr="006C0B16">
              <w:rPr>
                <w:i/>
                <w:color w:val="000000"/>
              </w:rPr>
              <w:t>nếu</w:t>
            </w:r>
            <w:proofErr w:type="spellEnd"/>
            <w:r w:rsidRPr="006C0B16">
              <w:rPr>
                <w:i/>
                <w:color w:val="000000"/>
              </w:rPr>
              <w:t xml:space="preserve"> </w:t>
            </w:r>
            <w:proofErr w:type="spellStart"/>
            <w:r w:rsidRPr="006C0B16">
              <w:rPr>
                <w:i/>
                <w:color w:val="000000"/>
              </w:rPr>
              <w:t>có</w:t>
            </w:r>
            <w:proofErr w:type="spellEnd"/>
            <w:r w:rsidRPr="006C0B16">
              <w:rPr>
                <w:i/>
                <w:color w:val="000000"/>
              </w:rPr>
              <w:t>)</w:t>
            </w:r>
          </w:p>
          <w:p w14:paraId="749B2104" w14:textId="77777777" w:rsidR="00CF5A86" w:rsidRPr="006C0B16" w:rsidRDefault="00E47C0A" w:rsidP="00CF5A86">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Thẻ</w:t>
            </w:r>
            <w:proofErr w:type="spellEnd"/>
            <w:r w:rsidRPr="006C0B16">
              <w:rPr>
                <w:color w:val="000000"/>
                <w:sz w:val="24"/>
                <w:szCs w:val="24"/>
                <w:lang w:eastAsia="vi-VN"/>
              </w:rPr>
              <w:t xml:space="preserve"> </w:t>
            </w:r>
            <w:proofErr w:type="spellStart"/>
            <w:r w:rsidRPr="006C0B16">
              <w:rPr>
                <w:color w:val="000000"/>
                <w:sz w:val="24"/>
                <w:szCs w:val="24"/>
                <w:lang w:eastAsia="vi-VN"/>
              </w:rPr>
              <w:t>lên</w:t>
            </w:r>
            <w:proofErr w:type="spellEnd"/>
            <w:r w:rsidRPr="006C0B16">
              <w:rPr>
                <w:color w:val="000000"/>
                <w:sz w:val="24"/>
                <w:szCs w:val="24"/>
                <w:lang w:eastAsia="vi-VN"/>
              </w:rPr>
              <w:t xml:space="preserve"> </w:t>
            </w:r>
            <w:proofErr w:type="spellStart"/>
            <w:r w:rsidRPr="006C0B16">
              <w:rPr>
                <w:color w:val="000000"/>
                <w:sz w:val="24"/>
                <w:szCs w:val="24"/>
                <w:lang w:eastAsia="vi-VN"/>
              </w:rPr>
              <w:t>máy</w:t>
            </w:r>
            <w:proofErr w:type="spellEnd"/>
            <w:r w:rsidRPr="006C0B16">
              <w:rPr>
                <w:color w:val="000000"/>
                <w:sz w:val="24"/>
                <w:szCs w:val="24"/>
                <w:lang w:eastAsia="vi-VN"/>
              </w:rPr>
              <w:t xml:space="preserve"> bay/</w:t>
            </w:r>
            <w:proofErr w:type="spellStart"/>
            <w:r w:rsidRPr="006C0B16">
              <w:rPr>
                <w:color w:val="000000"/>
                <w:sz w:val="24"/>
                <w:szCs w:val="24"/>
                <w:lang w:eastAsia="vi-VN"/>
              </w:rPr>
              <w:t>ve</w:t>
            </w:r>
            <w:proofErr w:type="spellEnd"/>
            <w:r w:rsidRPr="006C0B16">
              <w:rPr>
                <w:color w:val="000000"/>
                <w:sz w:val="24"/>
                <w:szCs w:val="24"/>
                <w:lang w:eastAsia="vi-VN"/>
              </w:rPr>
              <w:t xml:space="preserve">́ </w:t>
            </w:r>
            <w:proofErr w:type="spellStart"/>
            <w:r w:rsidRPr="006C0B16">
              <w:rPr>
                <w:color w:val="000000"/>
                <w:sz w:val="24"/>
                <w:szCs w:val="24"/>
                <w:lang w:eastAsia="vi-VN"/>
              </w:rPr>
              <w:t>điện</w:t>
            </w:r>
            <w:proofErr w:type="spellEnd"/>
            <w:r w:rsidRPr="006C0B16">
              <w:rPr>
                <w:color w:val="000000"/>
                <w:sz w:val="24"/>
                <w:szCs w:val="24"/>
                <w:lang w:eastAsia="vi-VN"/>
              </w:rPr>
              <w:t xml:space="preserve"> </w:t>
            </w:r>
            <w:proofErr w:type="spellStart"/>
            <w:r w:rsidRPr="006C0B16">
              <w:rPr>
                <w:color w:val="000000"/>
                <w:sz w:val="24"/>
                <w:szCs w:val="24"/>
                <w:lang w:eastAsia="vi-VN"/>
              </w:rPr>
              <w:t>tư</w:t>
            </w:r>
            <w:proofErr w:type="spellEnd"/>
            <w:r w:rsidRPr="006C0B16">
              <w:rPr>
                <w:color w:val="000000"/>
                <w:sz w:val="24"/>
                <w:szCs w:val="24"/>
                <w:lang w:eastAsia="vi-V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7E4E9587" w14:textId="77777777" w:rsidR="00A8766F" w:rsidRPr="006C0B16" w:rsidRDefault="005D7FAF" w:rsidP="00076417">
            <w:pPr>
              <w:jc w:val="center"/>
              <w:rPr>
                <w:i/>
                <w:iCs/>
                <w:color w:val="000000"/>
                <w:sz w:val="24"/>
                <w:szCs w:val="24"/>
                <w:lang w:val="en"/>
              </w:rPr>
            </w:pPr>
            <w:r w:rsidRPr="006C0B16">
              <w:rPr>
                <w:i/>
                <w:color w:val="000000"/>
                <w:sz w:val="24"/>
                <w:szCs w:val="24"/>
              </w:rPr>
              <w:t xml:space="preserve">TH </w:t>
            </w: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đơn</w:t>
            </w:r>
            <w:proofErr w:type="spellEnd"/>
            <w:r w:rsidRPr="006C0B16">
              <w:rPr>
                <w:i/>
                <w:color w:val="000000"/>
                <w:sz w:val="24"/>
                <w:szCs w:val="24"/>
              </w:rPr>
              <w:t xml:space="preserve"> </w:t>
            </w:r>
            <w:proofErr w:type="spellStart"/>
            <w:r w:rsidRPr="006C0B16">
              <w:rPr>
                <w:i/>
                <w:color w:val="000000"/>
                <w:sz w:val="24"/>
                <w:szCs w:val="24"/>
              </w:rPr>
              <w:t>vị</w:t>
            </w:r>
            <w:proofErr w:type="spellEnd"/>
            <w:r w:rsidRPr="006C0B16">
              <w:rPr>
                <w:i/>
                <w:color w:val="000000"/>
                <w:sz w:val="24"/>
                <w:szCs w:val="24"/>
              </w:rPr>
              <w:t xml:space="preserve"> ở </w:t>
            </w:r>
            <w:proofErr w:type="spellStart"/>
            <w:r w:rsidRPr="006C0B16">
              <w:rPr>
                <w:i/>
                <w:color w:val="000000"/>
                <w:sz w:val="24"/>
                <w:szCs w:val="24"/>
              </w:rPr>
              <w:t>nước</w:t>
            </w:r>
            <w:proofErr w:type="spellEnd"/>
            <w:r w:rsidRPr="006C0B16">
              <w:rPr>
                <w:i/>
                <w:color w:val="000000"/>
                <w:sz w:val="24"/>
                <w:szCs w:val="24"/>
              </w:rPr>
              <w:t xml:space="preserve"> </w:t>
            </w:r>
            <w:proofErr w:type="spellStart"/>
            <w:r w:rsidRPr="006C0B16">
              <w:rPr>
                <w:i/>
                <w:color w:val="000000"/>
                <w:sz w:val="24"/>
                <w:szCs w:val="24"/>
              </w:rPr>
              <w:t>ngoài</w:t>
            </w:r>
            <w:proofErr w:type="spellEnd"/>
            <w:r w:rsidRPr="006C0B16">
              <w:rPr>
                <w:i/>
                <w:color w:val="000000"/>
                <w:sz w:val="24"/>
                <w:szCs w:val="24"/>
              </w:rPr>
              <w:t xml:space="preserve"> </w:t>
            </w:r>
            <w:proofErr w:type="spellStart"/>
            <w:r w:rsidRPr="006C0B16">
              <w:rPr>
                <w:i/>
                <w:color w:val="000000"/>
                <w:sz w:val="24"/>
                <w:szCs w:val="24"/>
              </w:rPr>
              <w:t>tổ</w:t>
            </w:r>
            <w:proofErr w:type="spellEnd"/>
            <w:r w:rsidRPr="006C0B16">
              <w:rPr>
                <w:i/>
                <w:color w:val="000000"/>
                <w:sz w:val="24"/>
                <w:szCs w:val="24"/>
              </w:rPr>
              <w:t xml:space="preserve"> </w:t>
            </w:r>
            <w:proofErr w:type="spellStart"/>
            <w:r w:rsidRPr="006C0B16">
              <w:rPr>
                <w:i/>
                <w:color w:val="000000"/>
                <w:sz w:val="24"/>
                <w:szCs w:val="24"/>
              </w:rPr>
              <w:t>chức</w:t>
            </w:r>
            <w:proofErr w:type="spellEnd"/>
            <w:r w:rsidRPr="006C0B16">
              <w:rPr>
                <w:i/>
                <w:color w:val="000000"/>
                <w:sz w:val="24"/>
                <w:szCs w:val="24"/>
              </w:rPr>
              <w:t xml:space="preserve"> </w:t>
            </w:r>
            <w:proofErr w:type="spellStart"/>
            <w:r w:rsidRPr="006C0B16">
              <w:rPr>
                <w:i/>
                <w:color w:val="000000"/>
                <w:sz w:val="24"/>
                <w:szCs w:val="24"/>
              </w:rPr>
              <w:t>sư</w:t>
            </w:r>
            <w:proofErr w:type="spellEnd"/>
            <w:r w:rsidRPr="006C0B16">
              <w:rPr>
                <w:i/>
                <w:color w:val="000000"/>
                <w:sz w:val="24"/>
                <w:szCs w:val="24"/>
              </w:rPr>
              <w:t xml:space="preserve">̣ </w:t>
            </w:r>
            <w:proofErr w:type="spellStart"/>
            <w:r w:rsidRPr="006C0B16">
              <w:rPr>
                <w:i/>
                <w:color w:val="000000"/>
                <w:sz w:val="24"/>
                <w:szCs w:val="24"/>
              </w:rPr>
              <w:t>kiện</w:t>
            </w:r>
            <w:proofErr w:type="spellEnd"/>
            <w:r w:rsidRPr="006C0B16">
              <w:rPr>
                <w:i/>
                <w:color w:val="000000"/>
                <w:sz w:val="24"/>
                <w:szCs w:val="24"/>
              </w:rPr>
              <w:t xml:space="preserve">, </w:t>
            </w:r>
            <w:proofErr w:type="spellStart"/>
            <w:r w:rsidRPr="006C0B16">
              <w:rPr>
                <w:i/>
                <w:color w:val="000000"/>
                <w:sz w:val="24"/>
                <w:szCs w:val="24"/>
              </w:rPr>
              <w:t>lập</w:t>
            </w:r>
            <w:proofErr w:type="spellEnd"/>
            <w:r w:rsidRPr="006C0B16">
              <w:rPr>
                <w:i/>
                <w:color w:val="000000"/>
                <w:sz w:val="24"/>
                <w:szCs w:val="24"/>
              </w:rPr>
              <w:t xml:space="preserve"> </w:t>
            </w:r>
            <w:proofErr w:type="spellStart"/>
            <w:r w:rsidRPr="006C0B16">
              <w:rPr>
                <w:i/>
                <w:color w:val="000000"/>
                <w:sz w:val="24"/>
                <w:szCs w:val="24"/>
              </w:rPr>
              <w:t>phương</w:t>
            </w:r>
            <w:proofErr w:type="spellEnd"/>
            <w:r w:rsidRPr="006C0B16">
              <w:rPr>
                <w:i/>
                <w:color w:val="000000"/>
                <w:sz w:val="24"/>
                <w:szCs w:val="24"/>
              </w:rPr>
              <w:t xml:space="preserve"> </w:t>
            </w:r>
            <w:proofErr w:type="spellStart"/>
            <w:r w:rsidRPr="006C0B16">
              <w:rPr>
                <w:i/>
                <w:color w:val="000000"/>
                <w:sz w:val="24"/>
                <w:szCs w:val="24"/>
              </w:rPr>
              <w:t>án</w:t>
            </w:r>
            <w:proofErr w:type="spellEnd"/>
            <w:r w:rsidRPr="006C0B16">
              <w:rPr>
                <w:i/>
                <w:color w:val="000000"/>
                <w:sz w:val="24"/>
                <w:szCs w:val="24"/>
              </w:rPr>
              <w:t xml:space="preserve"> so </w:t>
            </w:r>
            <w:proofErr w:type="spellStart"/>
            <w:r w:rsidRPr="006C0B16">
              <w:rPr>
                <w:i/>
                <w:color w:val="000000"/>
                <w:sz w:val="24"/>
                <w:szCs w:val="24"/>
              </w:rPr>
              <w:t>sánh</w:t>
            </w:r>
            <w:proofErr w:type="spellEnd"/>
            <w:r w:rsidRPr="006C0B16">
              <w:rPr>
                <w:i/>
                <w:color w:val="000000"/>
                <w:sz w:val="24"/>
                <w:szCs w:val="24"/>
              </w:rPr>
              <w:t xml:space="preserve"> </w:t>
            </w:r>
            <w:proofErr w:type="spellStart"/>
            <w:r w:rsidRPr="006C0B16">
              <w:rPr>
                <w:i/>
                <w:color w:val="000000"/>
                <w:sz w:val="24"/>
                <w:szCs w:val="24"/>
              </w:rPr>
              <w:t>với</w:t>
            </w:r>
            <w:proofErr w:type="spellEnd"/>
            <w:r w:rsidRPr="006C0B16">
              <w:rPr>
                <w:i/>
                <w:color w:val="000000"/>
                <w:sz w:val="24"/>
                <w:szCs w:val="24"/>
              </w:rPr>
              <w:t xml:space="preserve"> </w:t>
            </w:r>
            <w:proofErr w:type="spellStart"/>
            <w:r w:rsidRPr="006C0B16">
              <w:rPr>
                <w:i/>
                <w:color w:val="000000"/>
                <w:sz w:val="24"/>
                <w:szCs w:val="24"/>
              </w:rPr>
              <w:t>mức</w:t>
            </w:r>
            <w:proofErr w:type="spellEnd"/>
            <w:r w:rsidRPr="006C0B16">
              <w:rPr>
                <w:i/>
                <w:color w:val="000000"/>
                <w:sz w:val="24"/>
                <w:szCs w:val="24"/>
              </w:rPr>
              <w:t xml:space="preserve"> </w:t>
            </w:r>
            <w:proofErr w:type="spellStart"/>
            <w:r w:rsidRPr="006C0B16">
              <w:rPr>
                <w:i/>
                <w:color w:val="000000"/>
                <w:sz w:val="24"/>
                <w:szCs w:val="24"/>
              </w:rPr>
              <w:t>giá</w:t>
            </w:r>
            <w:proofErr w:type="spellEnd"/>
            <w:r w:rsidRPr="006C0B16">
              <w:rPr>
                <w:i/>
                <w:color w:val="000000"/>
                <w:sz w:val="24"/>
                <w:szCs w:val="24"/>
              </w:rPr>
              <w:t xml:space="preserve"> </w:t>
            </w: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các</w:t>
            </w:r>
            <w:proofErr w:type="spellEnd"/>
            <w:r w:rsidRPr="006C0B16">
              <w:rPr>
                <w:i/>
                <w:color w:val="000000"/>
                <w:sz w:val="24"/>
                <w:szCs w:val="24"/>
              </w:rPr>
              <w:t xml:space="preserve"> </w:t>
            </w:r>
            <w:proofErr w:type="spellStart"/>
            <w:r w:rsidRPr="006C0B16">
              <w:rPr>
                <w:i/>
                <w:color w:val="000000"/>
                <w:sz w:val="24"/>
                <w:szCs w:val="24"/>
              </w:rPr>
              <w:t>đơn</w:t>
            </w:r>
            <w:proofErr w:type="spellEnd"/>
            <w:r w:rsidRPr="006C0B16">
              <w:rPr>
                <w:i/>
                <w:color w:val="000000"/>
                <w:sz w:val="24"/>
                <w:szCs w:val="24"/>
              </w:rPr>
              <w:t xml:space="preserve"> </w:t>
            </w:r>
            <w:proofErr w:type="spellStart"/>
            <w:r w:rsidRPr="006C0B16">
              <w:rPr>
                <w:i/>
                <w:color w:val="000000"/>
                <w:sz w:val="24"/>
                <w:szCs w:val="24"/>
              </w:rPr>
              <w:t>vị</w:t>
            </w:r>
            <w:proofErr w:type="spellEnd"/>
            <w:r w:rsidRPr="006C0B16">
              <w:rPr>
                <w:i/>
                <w:color w:val="000000"/>
                <w:sz w:val="24"/>
                <w:szCs w:val="24"/>
              </w:rPr>
              <w:t xml:space="preserve"> </w:t>
            </w:r>
            <w:proofErr w:type="spellStart"/>
            <w:r w:rsidRPr="006C0B16">
              <w:rPr>
                <w:i/>
                <w:color w:val="000000"/>
                <w:sz w:val="24"/>
                <w:szCs w:val="24"/>
              </w:rPr>
              <w:t>trong</w:t>
            </w:r>
            <w:proofErr w:type="spellEnd"/>
            <w:r w:rsidRPr="006C0B16">
              <w:rPr>
                <w:i/>
                <w:color w:val="000000"/>
                <w:sz w:val="24"/>
                <w:szCs w:val="24"/>
              </w:rPr>
              <w:t xml:space="preserve"> </w:t>
            </w:r>
            <w:proofErr w:type="spellStart"/>
            <w:r w:rsidRPr="006C0B16">
              <w:rPr>
                <w:i/>
                <w:color w:val="000000"/>
                <w:sz w:val="24"/>
                <w:szCs w:val="24"/>
              </w:rPr>
              <w:t>nước</w:t>
            </w:r>
            <w:proofErr w:type="spellEnd"/>
          </w:p>
        </w:tc>
      </w:tr>
      <w:tr w:rsidR="00A369B3" w:rsidRPr="006C0B16" w14:paraId="155B824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FAAA7F" w14:textId="77777777" w:rsidR="00A369B3" w:rsidRPr="006C0B16" w:rsidRDefault="00A369B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E6B99B7" w14:textId="77777777" w:rsidR="00A369B3" w:rsidRPr="006C0B16" w:rsidRDefault="00A369B3" w:rsidP="004B73AE">
            <w:pPr>
              <w:rPr>
                <w:color w:val="000000"/>
                <w:sz w:val="24"/>
                <w:szCs w:val="24"/>
              </w:rPr>
            </w:pPr>
            <w:proofErr w:type="spellStart"/>
            <w:r w:rsidRPr="006C0B16">
              <w:rPr>
                <w:i/>
                <w:color w:val="000000"/>
                <w:sz w:val="24"/>
                <w:szCs w:val="24"/>
              </w:rPr>
              <w:t>Lệ</w:t>
            </w:r>
            <w:proofErr w:type="spellEnd"/>
            <w:r w:rsidRPr="006C0B16">
              <w:rPr>
                <w:i/>
                <w:color w:val="000000"/>
                <w:sz w:val="24"/>
                <w:szCs w:val="24"/>
              </w:rPr>
              <w:t xml:space="preserve"> </w:t>
            </w:r>
            <w:proofErr w:type="spellStart"/>
            <w:r w:rsidRPr="006C0B16">
              <w:rPr>
                <w:i/>
                <w:color w:val="000000"/>
                <w:sz w:val="24"/>
                <w:szCs w:val="24"/>
              </w:rPr>
              <w:t>phí</w:t>
            </w:r>
            <w:proofErr w:type="spellEnd"/>
            <w:r w:rsidRPr="006C0B16">
              <w:rPr>
                <w:i/>
                <w:color w:val="000000"/>
                <w:sz w:val="24"/>
                <w:szCs w:val="24"/>
              </w:rPr>
              <w:t xml:space="preserve"> </w:t>
            </w:r>
            <w:proofErr w:type="spellStart"/>
            <w:r w:rsidRPr="006C0B16">
              <w:rPr>
                <w:i/>
                <w:color w:val="000000"/>
                <w:sz w:val="24"/>
                <w:szCs w:val="24"/>
              </w:rPr>
              <w:t>sân</w:t>
            </w:r>
            <w:proofErr w:type="spellEnd"/>
            <w:r w:rsidRPr="006C0B16">
              <w:rPr>
                <w:i/>
                <w:color w:val="000000"/>
                <w:sz w:val="24"/>
                <w:szCs w:val="24"/>
              </w:rPr>
              <w:t xml:space="preserve"> bay </w:t>
            </w:r>
            <w:proofErr w:type="spellStart"/>
            <w:r w:rsidRPr="006C0B16">
              <w:rPr>
                <w:i/>
                <w:color w:val="000000"/>
                <w:sz w:val="24"/>
                <w:szCs w:val="24"/>
              </w:rPr>
              <w:t>trong</w:t>
            </w:r>
            <w:proofErr w:type="spellEnd"/>
            <w:r w:rsidRPr="006C0B16">
              <w:rPr>
                <w:i/>
                <w:color w:val="000000"/>
                <w:sz w:val="24"/>
                <w:szCs w:val="24"/>
              </w:rPr>
              <w:t xml:space="preserve"> </w:t>
            </w:r>
            <w:proofErr w:type="spellStart"/>
            <w:r w:rsidRPr="006C0B16">
              <w:rPr>
                <w:i/>
                <w:color w:val="000000"/>
                <w:sz w:val="24"/>
                <w:szCs w:val="24"/>
              </w:rPr>
              <w:t>và</w:t>
            </w:r>
            <w:proofErr w:type="spellEnd"/>
            <w:r w:rsidRPr="006C0B16">
              <w:rPr>
                <w:i/>
                <w:color w:val="000000"/>
                <w:sz w:val="24"/>
                <w:szCs w:val="24"/>
              </w:rPr>
              <w:t xml:space="preserve"> </w:t>
            </w:r>
            <w:proofErr w:type="spellStart"/>
            <w:r w:rsidRPr="006C0B16">
              <w:rPr>
                <w:i/>
                <w:color w:val="000000"/>
                <w:sz w:val="24"/>
                <w:szCs w:val="24"/>
              </w:rPr>
              <w:t>ngoài</w:t>
            </w:r>
            <w:proofErr w:type="spellEnd"/>
            <w:r w:rsidRPr="006C0B16">
              <w:rPr>
                <w:i/>
                <w:color w:val="000000"/>
                <w:sz w:val="24"/>
                <w:szCs w:val="24"/>
              </w:rPr>
              <w:t xml:space="preserve"> </w:t>
            </w:r>
            <w:proofErr w:type="spellStart"/>
            <w:r w:rsidRPr="006C0B16">
              <w:rPr>
                <w:i/>
                <w:color w:val="000000"/>
                <w:sz w:val="24"/>
                <w:szCs w:val="24"/>
              </w:rPr>
              <w:t>nước</w:t>
            </w:r>
            <w:proofErr w:type="spellEnd"/>
            <w:r w:rsidRPr="006C0B16">
              <w:rPr>
                <w:i/>
                <w:color w:val="000000"/>
                <w:sz w:val="24"/>
                <w:szCs w:val="24"/>
              </w:rPr>
              <w:t xml:space="preserve">, </w:t>
            </w:r>
            <w:proofErr w:type="spellStart"/>
            <w:r w:rsidRPr="006C0B16">
              <w:rPr>
                <w:i/>
                <w:color w:val="000000"/>
                <w:sz w:val="24"/>
                <w:szCs w:val="24"/>
              </w:rPr>
              <w:t>tiền</w:t>
            </w:r>
            <w:proofErr w:type="spellEnd"/>
            <w:r w:rsidRPr="006C0B16">
              <w:rPr>
                <w:i/>
                <w:color w:val="000000"/>
                <w:sz w:val="24"/>
                <w:szCs w:val="24"/>
              </w:rPr>
              <w:t xml:space="preserve"> </w:t>
            </w:r>
            <w:proofErr w:type="spellStart"/>
            <w:r w:rsidRPr="006C0B16">
              <w:rPr>
                <w:i/>
                <w:color w:val="000000"/>
                <w:sz w:val="24"/>
                <w:szCs w:val="24"/>
              </w:rPr>
              <w:t>chờ</w:t>
            </w:r>
            <w:proofErr w:type="spellEnd"/>
            <w:r w:rsidRPr="006C0B16">
              <w:rPr>
                <w:i/>
                <w:color w:val="000000"/>
                <w:sz w:val="24"/>
                <w:szCs w:val="24"/>
              </w:rPr>
              <w:t xml:space="preserve"> </w:t>
            </w:r>
            <w:proofErr w:type="spellStart"/>
            <w:r w:rsidRPr="006C0B16">
              <w:rPr>
                <w:i/>
                <w:color w:val="000000"/>
                <w:sz w:val="24"/>
                <w:szCs w:val="24"/>
              </w:rPr>
              <w:t>đợi</w:t>
            </w:r>
            <w:proofErr w:type="spellEnd"/>
            <w:r w:rsidRPr="006C0B16">
              <w:rPr>
                <w:i/>
                <w:color w:val="000000"/>
                <w:sz w:val="24"/>
                <w:szCs w:val="24"/>
              </w:rPr>
              <w:t xml:space="preserve"> </w:t>
            </w:r>
            <w:proofErr w:type="spellStart"/>
            <w:r w:rsidRPr="006C0B16">
              <w:rPr>
                <w:i/>
                <w:color w:val="000000"/>
                <w:sz w:val="24"/>
                <w:szCs w:val="24"/>
              </w:rPr>
              <w:t>tại</w:t>
            </w:r>
            <w:proofErr w:type="spellEnd"/>
            <w:r w:rsidRPr="006C0B16">
              <w:rPr>
                <w:i/>
                <w:color w:val="000000"/>
                <w:sz w:val="24"/>
                <w:szCs w:val="24"/>
              </w:rPr>
              <w:t xml:space="preserve"> </w:t>
            </w:r>
            <w:proofErr w:type="spellStart"/>
            <w:r w:rsidRPr="006C0B16">
              <w:rPr>
                <w:i/>
                <w:color w:val="000000"/>
                <w:sz w:val="24"/>
                <w:szCs w:val="24"/>
              </w:rPr>
              <w:t>sân</w:t>
            </w:r>
            <w:proofErr w:type="spellEnd"/>
            <w:r w:rsidRPr="006C0B16">
              <w:rPr>
                <w:i/>
                <w:color w:val="000000"/>
                <w:sz w:val="24"/>
                <w:szCs w:val="24"/>
              </w:rPr>
              <w:t xml:space="preserve"> bay, </w:t>
            </w:r>
            <w:proofErr w:type="spellStart"/>
            <w:r w:rsidRPr="006C0B16">
              <w:rPr>
                <w:i/>
                <w:color w:val="000000"/>
                <w:sz w:val="24"/>
                <w:szCs w:val="24"/>
              </w:rPr>
              <w:t>cước</w:t>
            </w:r>
            <w:proofErr w:type="spellEnd"/>
            <w:r w:rsidRPr="006C0B16">
              <w:rPr>
                <w:i/>
                <w:color w:val="000000"/>
                <w:sz w:val="24"/>
                <w:szCs w:val="24"/>
              </w:rPr>
              <w:t xml:space="preserve"> </w:t>
            </w:r>
            <w:proofErr w:type="spellStart"/>
            <w:r w:rsidRPr="006C0B16">
              <w:rPr>
                <w:i/>
                <w:color w:val="000000"/>
                <w:sz w:val="24"/>
                <w:szCs w:val="24"/>
              </w:rPr>
              <w:t>hành</w:t>
            </w:r>
            <w:proofErr w:type="spellEnd"/>
            <w:r w:rsidRPr="006C0B16">
              <w:rPr>
                <w:i/>
                <w:color w:val="000000"/>
                <w:sz w:val="24"/>
                <w:szCs w:val="24"/>
              </w:rPr>
              <w:t xml:space="preserve"> </w:t>
            </w:r>
            <w:proofErr w:type="spellStart"/>
            <w:r w:rsidRPr="006C0B16">
              <w:rPr>
                <w:i/>
                <w:color w:val="000000"/>
                <w:sz w:val="24"/>
                <w:szCs w:val="24"/>
              </w:rPr>
              <w:t>lý</w:t>
            </w:r>
            <w:proofErr w:type="spellEnd"/>
            <w:r w:rsidRPr="006C0B16">
              <w:rPr>
                <w:i/>
                <w:color w:val="000000"/>
                <w:sz w:val="24"/>
                <w:szCs w:val="24"/>
              </w:rPr>
              <w:t xml:space="preserve">, </w:t>
            </w:r>
            <w:proofErr w:type="spellStart"/>
            <w:r w:rsidRPr="006C0B16">
              <w:rPr>
                <w:i/>
                <w:color w:val="000000"/>
                <w:sz w:val="24"/>
                <w:szCs w:val="24"/>
              </w:rPr>
              <w:t>tài</w:t>
            </w:r>
            <w:proofErr w:type="spellEnd"/>
            <w:r w:rsidRPr="006C0B16">
              <w:rPr>
                <w:i/>
                <w:color w:val="000000"/>
                <w:sz w:val="24"/>
                <w:szCs w:val="24"/>
              </w:rPr>
              <w:t xml:space="preserve"> </w:t>
            </w:r>
            <w:proofErr w:type="spellStart"/>
            <w:r w:rsidRPr="006C0B16">
              <w:rPr>
                <w:i/>
                <w:color w:val="000000"/>
                <w:sz w:val="24"/>
                <w:szCs w:val="24"/>
              </w:rPr>
              <w:t>liệu</w:t>
            </w:r>
            <w:proofErr w:type="spellEnd"/>
            <w:r w:rsidRPr="006C0B16">
              <w:rPr>
                <w:i/>
                <w:color w:val="000000"/>
                <w:sz w:val="24"/>
                <w:szCs w:val="24"/>
              </w:rPr>
              <w:t xml:space="preserve"> </w:t>
            </w:r>
            <w:proofErr w:type="spellStart"/>
            <w:r w:rsidRPr="006C0B16">
              <w:rPr>
                <w:i/>
                <w:color w:val="000000"/>
                <w:sz w:val="24"/>
                <w:szCs w:val="24"/>
              </w:rPr>
              <w:t>mang</w:t>
            </w:r>
            <w:proofErr w:type="spellEnd"/>
            <w:r w:rsidRPr="006C0B16">
              <w:rPr>
                <w:i/>
                <w:color w:val="000000"/>
                <w:sz w:val="24"/>
                <w:szCs w:val="24"/>
              </w:rPr>
              <w:t xml:space="preserve"> </w:t>
            </w:r>
            <w:proofErr w:type="spellStart"/>
            <w:r w:rsidRPr="006C0B16">
              <w:rPr>
                <w:i/>
                <w:color w:val="000000"/>
                <w:sz w:val="24"/>
                <w:szCs w:val="24"/>
              </w:rPr>
              <w:t>theo</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F4B136" w14:textId="77777777" w:rsidR="00A369B3" w:rsidRPr="006C0B16" w:rsidRDefault="00A369B3"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563F3324" w14:textId="77777777" w:rsidR="00A369B3" w:rsidRPr="006C0B16" w:rsidRDefault="00A369B3" w:rsidP="000A0F53">
            <w:pPr>
              <w:rPr>
                <w:color w:val="000000"/>
                <w:sz w:val="24"/>
                <w:szCs w:val="24"/>
              </w:rPr>
            </w:pPr>
            <w:r w:rsidRPr="006C0B16">
              <w:rPr>
                <w:color w:val="000000"/>
                <w:sz w:val="24"/>
                <w:szCs w:val="24"/>
              </w:rPr>
              <w:t xml:space="preserve">- </w:t>
            </w:r>
            <w:proofErr w:type="spellStart"/>
            <w:r w:rsidR="000A0F53" w:rsidRPr="006C0B16">
              <w:rPr>
                <w:color w:val="000000"/>
                <w:sz w:val="24"/>
                <w:szCs w:val="24"/>
              </w:rPr>
              <w:t>Chứng</w:t>
            </w:r>
            <w:proofErr w:type="spellEnd"/>
            <w:r w:rsidR="000A0F53" w:rsidRPr="006C0B16">
              <w:rPr>
                <w:color w:val="000000"/>
                <w:sz w:val="24"/>
                <w:szCs w:val="24"/>
              </w:rPr>
              <w:t xml:space="preserve"> </w:t>
            </w:r>
            <w:proofErr w:type="spellStart"/>
            <w:r w:rsidR="000A0F53" w:rsidRPr="006C0B16">
              <w:rPr>
                <w:color w:val="000000"/>
                <w:sz w:val="24"/>
                <w:szCs w:val="24"/>
              </w:rPr>
              <w:t>từ</w:t>
            </w:r>
            <w:proofErr w:type="spellEnd"/>
            <w:r w:rsidR="000A0F53" w:rsidRPr="006C0B16">
              <w:rPr>
                <w:color w:val="000000"/>
                <w:sz w:val="24"/>
                <w:szCs w:val="24"/>
              </w:rPr>
              <w:t xml:space="preserve"> </w:t>
            </w:r>
            <w:proofErr w:type="spellStart"/>
            <w:r w:rsidR="000A0F53" w:rsidRPr="006C0B16">
              <w:rPr>
                <w:color w:val="000000"/>
                <w:sz w:val="24"/>
                <w:szCs w:val="24"/>
              </w:rPr>
              <w:t>thu</w:t>
            </w:r>
            <w:proofErr w:type="spellEnd"/>
            <w:r w:rsidR="000A0F53" w:rsidRPr="006C0B16">
              <w:rPr>
                <w:color w:val="000000"/>
                <w:sz w:val="24"/>
                <w:szCs w:val="24"/>
              </w:rPr>
              <w:t xml:space="preserve"> </w:t>
            </w:r>
            <w:proofErr w:type="spellStart"/>
            <w:r w:rsidR="000A0F53" w:rsidRPr="006C0B16">
              <w:rPr>
                <w:color w:val="000000"/>
                <w:sz w:val="24"/>
                <w:szCs w:val="24"/>
              </w:rPr>
              <w:t>hoặc</w:t>
            </w:r>
            <w:proofErr w:type="spellEnd"/>
            <w:r w:rsidR="000A0F53" w:rsidRPr="006C0B16">
              <w:rPr>
                <w:color w:val="000000"/>
                <w:sz w:val="24"/>
                <w:szCs w:val="24"/>
              </w:rPr>
              <w:t xml:space="preserve"> </w:t>
            </w:r>
            <w:proofErr w:type="spellStart"/>
            <w:r w:rsidR="000A0F53" w:rsidRPr="006C0B16">
              <w:rPr>
                <w:color w:val="000000"/>
                <w:sz w:val="24"/>
                <w:szCs w:val="24"/>
              </w:rPr>
              <w:t>hoá</w:t>
            </w:r>
            <w:proofErr w:type="spellEnd"/>
            <w:r w:rsidR="000A0F53" w:rsidRPr="006C0B16">
              <w:rPr>
                <w:color w:val="000000"/>
                <w:sz w:val="24"/>
                <w:szCs w:val="24"/>
              </w:rPr>
              <w:t xml:space="preserve"> </w:t>
            </w:r>
            <w:proofErr w:type="spellStart"/>
            <w:r w:rsidR="000A0F53" w:rsidRPr="006C0B16">
              <w:rPr>
                <w:color w:val="000000"/>
                <w:sz w:val="24"/>
                <w:szCs w:val="24"/>
              </w:rPr>
              <w:t>đơn</w:t>
            </w:r>
            <w:proofErr w:type="spellEnd"/>
            <w:r w:rsidR="000A0F53" w:rsidRPr="006C0B16">
              <w:rPr>
                <w:color w:val="000000"/>
                <w:sz w:val="24"/>
                <w:szCs w:val="24"/>
              </w:rPr>
              <w:t xml:space="preserve"> </w:t>
            </w:r>
            <w:proofErr w:type="spellStart"/>
            <w:r w:rsidR="000A0F53" w:rsidRPr="006C0B16">
              <w:rPr>
                <w:color w:val="000000"/>
                <w:sz w:val="24"/>
                <w:szCs w:val="24"/>
              </w:rPr>
              <w:t>thu</w:t>
            </w:r>
            <w:proofErr w:type="spellEnd"/>
            <w:r w:rsidR="000A0F53" w:rsidRPr="006C0B16">
              <w:rPr>
                <w:color w:val="000000"/>
                <w:sz w:val="24"/>
                <w:szCs w:val="24"/>
              </w:rPr>
              <w:t xml:space="preserve"> </w:t>
            </w:r>
            <w:proofErr w:type="spellStart"/>
            <w:r w:rsidR="000A0F53" w:rsidRPr="006C0B16">
              <w:rPr>
                <w:color w:val="000000"/>
                <w:sz w:val="24"/>
                <w:szCs w:val="24"/>
              </w:rPr>
              <w:t>tiền</w:t>
            </w:r>
            <w:proofErr w:type="spellEnd"/>
            <w:r w:rsidR="000A0F53" w:rsidRPr="006C0B16">
              <w:rPr>
                <w:color w:val="000000"/>
                <w:sz w:val="24"/>
                <w:szCs w:val="24"/>
              </w:rPr>
              <w:t xml:space="preserve"> </w:t>
            </w:r>
            <w:proofErr w:type="spellStart"/>
            <w:r w:rsidR="000A0F53" w:rsidRPr="006C0B16">
              <w:rPr>
                <w:color w:val="000000"/>
                <w:sz w:val="24"/>
                <w:szCs w:val="24"/>
              </w:rPr>
              <w:t>của</w:t>
            </w:r>
            <w:proofErr w:type="spellEnd"/>
            <w:r w:rsidR="000A0F53" w:rsidRPr="006C0B16">
              <w:rPr>
                <w:color w:val="000000"/>
                <w:sz w:val="24"/>
                <w:szCs w:val="24"/>
              </w:rPr>
              <w:t xml:space="preserve"> </w:t>
            </w:r>
            <w:proofErr w:type="spellStart"/>
            <w:r w:rsidR="000A0F53" w:rsidRPr="006C0B16">
              <w:rPr>
                <w:color w:val="000000"/>
                <w:sz w:val="24"/>
                <w:szCs w:val="24"/>
              </w:rPr>
              <w:t>hãng</w:t>
            </w:r>
            <w:proofErr w:type="spellEnd"/>
            <w:r w:rsidR="000A0F53" w:rsidRPr="006C0B16">
              <w:rPr>
                <w:color w:val="000000"/>
                <w:sz w:val="24"/>
                <w:szCs w:val="24"/>
              </w:rPr>
              <w:t xml:space="preserve"> </w:t>
            </w:r>
            <w:proofErr w:type="spellStart"/>
            <w:r w:rsidR="000A0F53" w:rsidRPr="006C0B16">
              <w:rPr>
                <w:color w:val="000000"/>
                <w:sz w:val="24"/>
                <w:szCs w:val="24"/>
              </w:rPr>
              <w:t>hàng</w:t>
            </w:r>
            <w:proofErr w:type="spellEnd"/>
            <w:r w:rsidR="000A0F53" w:rsidRPr="006C0B16">
              <w:rPr>
                <w:color w:val="000000"/>
                <w:sz w:val="24"/>
                <w:szCs w:val="24"/>
              </w:rPr>
              <w:t xml:space="preserve"> </w:t>
            </w:r>
            <w:proofErr w:type="spellStart"/>
            <w:r w:rsidR="000A0F53" w:rsidRPr="006C0B16">
              <w:rPr>
                <w:color w:val="000000"/>
                <w:sz w:val="24"/>
                <w:szCs w:val="24"/>
              </w:rPr>
              <w:t>không</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5199D3B4" w14:textId="77777777" w:rsidR="00A369B3" w:rsidRPr="006C0B16" w:rsidRDefault="00A369B3" w:rsidP="00076417">
            <w:pPr>
              <w:jc w:val="center"/>
              <w:rPr>
                <w:iCs/>
                <w:color w:val="000000"/>
                <w:sz w:val="24"/>
                <w:szCs w:val="24"/>
                <w:lang w:val="en"/>
              </w:rPr>
            </w:pPr>
          </w:p>
        </w:tc>
      </w:tr>
      <w:tr w:rsidR="000A0F53" w:rsidRPr="006C0B16" w14:paraId="5E0B77E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2A08D44"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4585681" w14:textId="77777777" w:rsidR="000A0F53" w:rsidRPr="006C0B16" w:rsidRDefault="000A0F53" w:rsidP="004B73AE">
            <w:pPr>
              <w:rPr>
                <w:i/>
                <w:color w:val="000000"/>
                <w:sz w:val="24"/>
                <w:szCs w:val="24"/>
              </w:rPr>
            </w:pPr>
            <w:proofErr w:type="spellStart"/>
            <w:r w:rsidRPr="006C0B16">
              <w:rPr>
                <w:i/>
                <w:color w:val="000000"/>
                <w:sz w:val="24"/>
                <w:szCs w:val="24"/>
              </w:rPr>
              <w:t>Tiền</w:t>
            </w:r>
            <w:proofErr w:type="spellEnd"/>
            <w:r w:rsidRPr="006C0B16">
              <w:rPr>
                <w:i/>
                <w:color w:val="000000"/>
                <w:sz w:val="24"/>
                <w:szCs w:val="24"/>
              </w:rPr>
              <w:t xml:space="preserve"> </w:t>
            </w:r>
            <w:proofErr w:type="spellStart"/>
            <w:r w:rsidRPr="006C0B16">
              <w:rPr>
                <w:i/>
                <w:color w:val="000000"/>
                <w:sz w:val="24"/>
                <w:szCs w:val="24"/>
              </w:rPr>
              <w:t>mua</w:t>
            </w:r>
            <w:proofErr w:type="spellEnd"/>
            <w:r w:rsidRPr="006C0B16">
              <w:rPr>
                <w:i/>
                <w:color w:val="000000"/>
                <w:sz w:val="24"/>
                <w:szCs w:val="24"/>
              </w:rPr>
              <w:t xml:space="preserve"> </w:t>
            </w:r>
            <w:proofErr w:type="spellStart"/>
            <w:r w:rsidRPr="006C0B16">
              <w:rPr>
                <w:i/>
                <w:color w:val="000000"/>
                <w:sz w:val="24"/>
                <w:szCs w:val="24"/>
              </w:rPr>
              <w:t>bảo</w:t>
            </w:r>
            <w:proofErr w:type="spellEnd"/>
            <w:r w:rsidRPr="006C0B16">
              <w:rPr>
                <w:i/>
                <w:color w:val="000000"/>
                <w:sz w:val="24"/>
                <w:szCs w:val="24"/>
              </w:rPr>
              <w:t xml:space="preserve"> </w:t>
            </w:r>
            <w:proofErr w:type="spellStart"/>
            <w:r w:rsidRPr="006C0B16">
              <w:rPr>
                <w:i/>
                <w:color w:val="000000"/>
                <w:sz w:val="24"/>
                <w:szCs w:val="24"/>
              </w:rPr>
              <w:t>hiểm</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FB3C73" w14:textId="77777777" w:rsidR="000A0F53" w:rsidRPr="006C0B16" w:rsidRDefault="000A0F53"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104ADA5A" w14:textId="77777777" w:rsidR="000A0F53" w:rsidRPr="006C0B16" w:rsidRDefault="000A0F53" w:rsidP="000A0F53">
            <w:pPr>
              <w:rPr>
                <w:color w:val="000000"/>
                <w:sz w:val="24"/>
                <w:szCs w:val="24"/>
              </w:rPr>
            </w:pPr>
            <w:r w:rsidRPr="006C0B16">
              <w:rPr>
                <w:color w:val="000000"/>
                <w:sz w:val="24"/>
                <w:szCs w:val="24"/>
              </w:rPr>
              <w:t xml:space="preserve">- </w:t>
            </w:r>
            <w:proofErr w:type="spellStart"/>
            <w:r w:rsidRPr="006C0B16">
              <w:rPr>
                <w:color w:val="000000"/>
                <w:sz w:val="24"/>
                <w:szCs w:val="24"/>
              </w:rPr>
              <w:t>Hoá</w:t>
            </w:r>
            <w:proofErr w:type="spellEnd"/>
            <w:r w:rsidRPr="006C0B16">
              <w:rPr>
                <w:color w:val="000000"/>
                <w:sz w:val="24"/>
                <w:szCs w:val="24"/>
              </w:rPr>
              <w:t xml:space="preserve"> </w:t>
            </w:r>
            <w:proofErr w:type="spellStart"/>
            <w:r w:rsidRPr="006C0B16">
              <w:rPr>
                <w:color w:val="000000"/>
                <w:sz w:val="24"/>
                <w:szCs w:val="24"/>
              </w:rPr>
              <w:t>đơn</w:t>
            </w:r>
            <w:proofErr w:type="spellEnd"/>
            <w:r w:rsidRPr="006C0B16">
              <w:rPr>
                <w:color w:val="000000"/>
                <w:sz w:val="24"/>
                <w:szCs w:val="24"/>
              </w:rPr>
              <w:t xml:space="preserve"> </w:t>
            </w:r>
            <w:proofErr w:type="spellStart"/>
            <w:r w:rsidRPr="006C0B16">
              <w:rPr>
                <w:color w:val="000000"/>
                <w:sz w:val="24"/>
                <w:szCs w:val="24"/>
              </w:rPr>
              <w:t>bảo</w:t>
            </w:r>
            <w:proofErr w:type="spellEnd"/>
            <w:r w:rsidRPr="006C0B16">
              <w:rPr>
                <w:color w:val="000000"/>
                <w:sz w:val="24"/>
                <w:szCs w:val="24"/>
              </w:rPr>
              <w:t xml:space="preserve"> </w:t>
            </w:r>
            <w:proofErr w:type="spellStart"/>
            <w:r w:rsidRPr="006C0B16">
              <w:rPr>
                <w:color w:val="000000"/>
                <w:sz w:val="24"/>
                <w:szCs w:val="24"/>
              </w:rPr>
              <w:t>hiểm</w:t>
            </w:r>
            <w:proofErr w:type="spellEnd"/>
          </w:p>
          <w:p w14:paraId="22A7689E" w14:textId="77777777" w:rsidR="000A0F53" w:rsidRPr="006C0B16" w:rsidRDefault="000A0F53" w:rsidP="000A0F53">
            <w:pPr>
              <w:rPr>
                <w:color w:val="000000"/>
                <w:sz w:val="24"/>
                <w:szCs w:val="24"/>
              </w:rPr>
            </w:pPr>
            <w:r w:rsidRPr="006C0B16">
              <w:rPr>
                <w:color w:val="000000"/>
                <w:sz w:val="24"/>
                <w:szCs w:val="24"/>
              </w:rPr>
              <w:t xml:space="preserve">- </w:t>
            </w:r>
            <w:proofErr w:type="spellStart"/>
            <w:r w:rsidRPr="006C0B16">
              <w:rPr>
                <w:color w:val="000000"/>
                <w:sz w:val="24"/>
                <w:szCs w:val="24"/>
              </w:rPr>
              <w:t>Chứng</w:t>
            </w:r>
            <w:proofErr w:type="spellEnd"/>
            <w:r w:rsidRPr="006C0B16">
              <w:rPr>
                <w:color w:val="000000"/>
                <w:sz w:val="24"/>
                <w:szCs w:val="24"/>
              </w:rPr>
              <w:t xml:space="preserve"> </w:t>
            </w:r>
            <w:proofErr w:type="spellStart"/>
            <w:r w:rsidRPr="006C0B16">
              <w:rPr>
                <w:color w:val="000000"/>
                <w:sz w:val="24"/>
                <w:szCs w:val="24"/>
              </w:rPr>
              <w:t>nhận</w:t>
            </w:r>
            <w:proofErr w:type="spellEnd"/>
            <w:r w:rsidRPr="006C0B16">
              <w:rPr>
                <w:color w:val="000000"/>
                <w:sz w:val="24"/>
                <w:szCs w:val="24"/>
              </w:rPr>
              <w:t xml:space="preserve"> </w:t>
            </w:r>
            <w:proofErr w:type="spellStart"/>
            <w:r w:rsidRPr="006C0B16">
              <w:rPr>
                <w:color w:val="000000"/>
                <w:sz w:val="24"/>
                <w:szCs w:val="24"/>
              </w:rPr>
              <w:t>bảo</w:t>
            </w:r>
            <w:proofErr w:type="spellEnd"/>
            <w:r w:rsidRPr="006C0B16">
              <w:rPr>
                <w:color w:val="000000"/>
                <w:sz w:val="24"/>
                <w:szCs w:val="24"/>
              </w:rPr>
              <w:t xml:space="preserve"> </w:t>
            </w:r>
            <w:proofErr w:type="spellStart"/>
            <w:r w:rsidRPr="006C0B16">
              <w:rPr>
                <w:color w:val="000000"/>
                <w:sz w:val="24"/>
                <w:szCs w:val="24"/>
              </w:rPr>
              <w:t>hiểm</w:t>
            </w:r>
            <w:proofErr w:type="spellEnd"/>
            <w:r w:rsidRPr="006C0B16">
              <w:rPr>
                <w:color w:val="000000"/>
                <w:sz w:val="24"/>
                <w:szCs w:val="24"/>
              </w:rPr>
              <w:t xml:space="preserve"> </w:t>
            </w:r>
          </w:p>
          <w:p w14:paraId="0B65388A" w14:textId="77777777" w:rsidR="000A0F53" w:rsidRPr="006C0B16" w:rsidRDefault="000A0F53" w:rsidP="000A0F53">
            <w:pPr>
              <w:rPr>
                <w:color w:val="000000"/>
                <w:sz w:val="24"/>
                <w:szCs w:val="24"/>
              </w:rPr>
            </w:pPr>
            <w:r w:rsidRPr="006C0B16">
              <w:rPr>
                <w:color w:val="000000"/>
                <w:sz w:val="24"/>
                <w:szCs w:val="24"/>
              </w:rPr>
              <w:t xml:space="preserve">- </w:t>
            </w:r>
            <w:proofErr w:type="spellStart"/>
            <w:r w:rsidR="00422BB1">
              <w:rPr>
                <w:color w:val="000000"/>
                <w:sz w:val="24"/>
                <w:szCs w:val="24"/>
              </w:rPr>
              <w:t>Hợp</w:t>
            </w:r>
            <w:proofErr w:type="spellEnd"/>
            <w:r w:rsidR="007002A4" w:rsidRPr="006C0B16">
              <w:rPr>
                <w:color w:val="000000"/>
                <w:sz w:val="24"/>
                <w:szCs w:val="24"/>
              </w:rPr>
              <w:t xml:space="preserve"> </w:t>
            </w:r>
            <w:proofErr w:type="spellStart"/>
            <w:r w:rsidR="007002A4" w:rsidRPr="006C0B16">
              <w:rPr>
                <w:color w:val="000000"/>
                <w:sz w:val="24"/>
                <w:szCs w:val="24"/>
              </w:rPr>
              <w:t>đồng</w:t>
            </w:r>
            <w:proofErr w:type="spellEnd"/>
            <w:r w:rsidR="007002A4" w:rsidRPr="006C0B16">
              <w:rPr>
                <w:color w:val="000000"/>
                <w:sz w:val="24"/>
                <w:szCs w:val="24"/>
              </w:rPr>
              <w:t xml:space="preserve">, </w:t>
            </w:r>
            <w:r w:rsidRPr="006C0B16">
              <w:rPr>
                <w:color w:val="000000"/>
                <w:sz w:val="24"/>
                <w:szCs w:val="24"/>
              </w:rPr>
              <w:t xml:space="preserve">Thanh </w:t>
            </w:r>
            <w:proofErr w:type="spellStart"/>
            <w:r w:rsidRPr="006C0B16">
              <w:rPr>
                <w:color w:val="000000"/>
                <w:sz w:val="24"/>
                <w:szCs w:val="24"/>
              </w:rPr>
              <w:t>ly</w:t>
            </w:r>
            <w:proofErr w:type="spellEnd"/>
            <w:r w:rsidRPr="006C0B16">
              <w:rPr>
                <w:color w:val="000000"/>
                <w:sz w:val="24"/>
                <w:szCs w:val="24"/>
              </w:rPr>
              <w:t xml:space="preserve">́ </w:t>
            </w:r>
            <w:proofErr w:type="spellStart"/>
            <w:r w:rsidRPr="006C0B16">
              <w:rPr>
                <w:color w:val="000000"/>
                <w:sz w:val="24"/>
                <w:szCs w:val="24"/>
              </w:rPr>
              <w:t>Hợp</w:t>
            </w:r>
            <w:proofErr w:type="spellEnd"/>
            <w:r w:rsidRPr="006C0B16">
              <w:rPr>
                <w:color w:val="000000"/>
                <w:sz w:val="24"/>
                <w:szCs w:val="24"/>
              </w:rPr>
              <w:t xml:space="preserve"> </w:t>
            </w:r>
            <w:proofErr w:type="spellStart"/>
            <w:r w:rsidRPr="006C0B16">
              <w:rPr>
                <w:color w:val="000000"/>
                <w:sz w:val="24"/>
                <w:szCs w:val="24"/>
              </w:rPr>
              <w:t>đồng</w:t>
            </w:r>
            <w:proofErr w:type="spellEnd"/>
            <w:r w:rsidRPr="006C0B16">
              <w:rPr>
                <w:color w:val="000000"/>
                <w:sz w:val="24"/>
                <w:szCs w:val="24"/>
              </w:rPr>
              <w:t xml:space="preserve"> </w:t>
            </w:r>
            <w:proofErr w:type="spellStart"/>
            <w:r w:rsidRPr="006C0B16">
              <w:rPr>
                <w:color w:val="000000"/>
                <w:sz w:val="24"/>
                <w:szCs w:val="24"/>
              </w:rPr>
              <w:t>bảo</w:t>
            </w:r>
            <w:proofErr w:type="spellEnd"/>
            <w:r w:rsidRPr="006C0B16">
              <w:rPr>
                <w:color w:val="000000"/>
                <w:sz w:val="24"/>
                <w:szCs w:val="24"/>
              </w:rPr>
              <w:t xml:space="preserve"> </w:t>
            </w:r>
            <w:proofErr w:type="spellStart"/>
            <w:r w:rsidRPr="006C0B16">
              <w:rPr>
                <w:color w:val="000000"/>
                <w:sz w:val="24"/>
                <w:szCs w:val="24"/>
              </w:rPr>
              <w:t>hiểm</w:t>
            </w:r>
            <w:proofErr w:type="spellEnd"/>
            <w:r w:rsidRPr="006C0B16">
              <w:rPr>
                <w:color w:val="000000"/>
                <w:sz w:val="24"/>
                <w:szCs w:val="24"/>
              </w:rPr>
              <w:t xml:space="preserve"> </w:t>
            </w:r>
            <w:r w:rsidRPr="006C0B16">
              <w:rPr>
                <w:i/>
                <w:color w:val="000000"/>
                <w:sz w:val="24"/>
                <w:szCs w:val="24"/>
              </w:rPr>
              <w:t>(</w:t>
            </w:r>
            <w:proofErr w:type="spellStart"/>
            <w:r w:rsidRPr="006C0B16">
              <w:rPr>
                <w:i/>
                <w:color w:val="000000"/>
                <w:sz w:val="24"/>
                <w:szCs w:val="24"/>
              </w:rPr>
              <w:t>nếu</w:t>
            </w:r>
            <w:proofErr w:type="spellEnd"/>
            <w:r w:rsidRPr="006C0B16">
              <w:rPr>
                <w:i/>
                <w:color w:val="000000"/>
                <w:sz w:val="24"/>
                <w:szCs w:val="24"/>
              </w:rPr>
              <w:t xml:space="preserve">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4536B005" w14:textId="77777777" w:rsidR="000A0F53" w:rsidRPr="006C0B16" w:rsidRDefault="000A0F53" w:rsidP="00076417">
            <w:pPr>
              <w:jc w:val="center"/>
              <w:rPr>
                <w:iCs/>
                <w:color w:val="000000"/>
                <w:sz w:val="24"/>
                <w:szCs w:val="24"/>
                <w:lang w:val="en"/>
              </w:rPr>
            </w:pPr>
          </w:p>
        </w:tc>
      </w:tr>
      <w:tr w:rsidR="000A0F53" w:rsidRPr="006C0B16" w14:paraId="2CE3D4C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03825A"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6ACA1B2" w14:textId="77777777" w:rsidR="000A0F53" w:rsidRPr="006C0B16" w:rsidRDefault="000A0F53" w:rsidP="004B73AE">
            <w:pPr>
              <w:rPr>
                <w:i/>
                <w:color w:val="000000"/>
                <w:sz w:val="24"/>
                <w:szCs w:val="24"/>
              </w:rPr>
            </w:pPr>
            <w:r w:rsidRPr="006C0B16">
              <w:rPr>
                <w:i/>
                <w:color w:val="000000"/>
                <w:sz w:val="24"/>
                <w:szCs w:val="24"/>
              </w:rPr>
              <w:t xml:space="preserve">Lệ phí visa, </w:t>
            </w:r>
            <w:proofErr w:type="spellStart"/>
            <w:r w:rsidRPr="006C0B16">
              <w:rPr>
                <w:i/>
                <w:color w:val="000000"/>
                <w:sz w:val="24"/>
                <w:szCs w:val="24"/>
              </w:rPr>
              <w:t>cấp</w:t>
            </w:r>
            <w:proofErr w:type="spellEnd"/>
            <w:r w:rsidRPr="006C0B16">
              <w:rPr>
                <w:i/>
                <w:color w:val="000000"/>
                <w:sz w:val="24"/>
                <w:szCs w:val="24"/>
              </w:rPr>
              <w:t xml:space="preserve"> </w:t>
            </w:r>
            <w:proofErr w:type="spellStart"/>
            <w:r w:rsidRPr="006C0B16">
              <w:rPr>
                <w:i/>
                <w:color w:val="000000"/>
                <w:sz w:val="24"/>
                <w:szCs w:val="24"/>
              </w:rPr>
              <w:t>hô</w:t>
            </w:r>
            <w:proofErr w:type="spellEnd"/>
            <w:r w:rsidRPr="006C0B16">
              <w:rPr>
                <w:i/>
                <w:color w:val="000000"/>
                <w:sz w:val="24"/>
                <w:szCs w:val="24"/>
              </w:rPr>
              <w:t xml:space="preserve">̣ </w:t>
            </w:r>
            <w:proofErr w:type="spellStart"/>
            <w:r w:rsidRPr="006C0B16">
              <w:rPr>
                <w:i/>
                <w:color w:val="000000"/>
                <w:sz w:val="24"/>
                <w:szCs w:val="24"/>
              </w:rPr>
              <w:t>chiếu</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7C3EBD3" w14:textId="77777777" w:rsidR="000A0F53" w:rsidRPr="006C0B16" w:rsidRDefault="000A0F53"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323AE667" w14:textId="77777777" w:rsidR="000A0F53" w:rsidRPr="006C0B16" w:rsidRDefault="000A0F53" w:rsidP="000A0F53">
            <w:pPr>
              <w:rPr>
                <w:color w:val="000000"/>
                <w:sz w:val="24"/>
                <w:szCs w:val="24"/>
              </w:rPr>
            </w:pPr>
            <w:r w:rsidRPr="006C0B16">
              <w:rPr>
                <w:color w:val="000000"/>
                <w:sz w:val="24"/>
                <w:szCs w:val="24"/>
              </w:rPr>
              <w:t xml:space="preserve">- </w:t>
            </w:r>
            <w:proofErr w:type="spellStart"/>
            <w:r w:rsidRPr="006C0B16">
              <w:rPr>
                <w:color w:val="000000"/>
                <w:sz w:val="24"/>
                <w:szCs w:val="24"/>
              </w:rPr>
              <w:t>Phiếu</w:t>
            </w:r>
            <w:proofErr w:type="spellEnd"/>
            <w:r w:rsidRPr="006C0B16">
              <w:rPr>
                <w:color w:val="000000"/>
                <w:sz w:val="24"/>
                <w:szCs w:val="24"/>
              </w:rPr>
              <w:t xml:space="preserve"> </w:t>
            </w:r>
            <w:proofErr w:type="spellStart"/>
            <w:r w:rsidRPr="006C0B16">
              <w:rPr>
                <w:color w:val="000000"/>
                <w:sz w:val="24"/>
                <w:szCs w:val="24"/>
              </w:rPr>
              <w:t>thu</w:t>
            </w:r>
            <w:proofErr w:type="spellEnd"/>
            <w:r w:rsidRPr="006C0B16">
              <w:rPr>
                <w:color w:val="000000"/>
                <w:sz w:val="24"/>
                <w:szCs w:val="24"/>
              </w:rPr>
              <w:t xml:space="preserve"> </w:t>
            </w:r>
            <w:proofErr w:type="spellStart"/>
            <w:r w:rsidRPr="006C0B16">
              <w:rPr>
                <w:color w:val="000000"/>
                <w:sz w:val="24"/>
                <w:szCs w:val="24"/>
              </w:rPr>
              <w:t>hợp</w:t>
            </w:r>
            <w:proofErr w:type="spellEnd"/>
            <w:r w:rsidRPr="006C0B16">
              <w:rPr>
                <w:color w:val="000000"/>
                <w:sz w:val="24"/>
                <w:szCs w:val="24"/>
              </w:rPr>
              <w:t xml:space="preserve"> </w:t>
            </w:r>
            <w:proofErr w:type="spellStart"/>
            <w:r w:rsidRPr="006C0B16">
              <w:rPr>
                <w:color w:val="000000"/>
                <w:sz w:val="24"/>
                <w:szCs w:val="24"/>
              </w:rPr>
              <w:t>pháp</w:t>
            </w:r>
            <w:proofErr w:type="spellEnd"/>
            <w:r w:rsidRPr="006C0B16">
              <w:rPr>
                <w:color w:val="000000"/>
                <w:sz w:val="24"/>
                <w:szCs w:val="24"/>
              </w:rPr>
              <w:t xml:space="preserve"> </w:t>
            </w:r>
            <w:proofErr w:type="spellStart"/>
            <w:r w:rsidRPr="006C0B16">
              <w:rPr>
                <w:color w:val="000000"/>
                <w:sz w:val="24"/>
                <w:szCs w:val="24"/>
              </w:rPr>
              <w:t>của</w:t>
            </w:r>
            <w:proofErr w:type="spellEnd"/>
            <w:r w:rsidRPr="006C0B16">
              <w:rPr>
                <w:color w:val="000000"/>
                <w:sz w:val="24"/>
                <w:szCs w:val="24"/>
              </w:rPr>
              <w:t xml:space="preserve"> </w:t>
            </w:r>
            <w:proofErr w:type="spellStart"/>
            <w:r w:rsidRPr="006C0B16">
              <w:rPr>
                <w:color w:val="000000"/>
                <w:sz w:val="24"/>
                <w:szCs w:val="24"/>
              </w:rPr>
              <w:t>cơ</w:t>
            </w:r>
            <w:proofErr w:type="spellEnd"/>
            <w:r w:rsidRPr="006C0B16">
              <w:rPr>
                <w:color w:val="000000"/>
                <w:sz w:val="24"/>
                <w:szCs w:val="24"/>
              </w:rPr>
              <w:t xml:space="preserve"> </w:t>
            </w:r>
            <w:proofErr w:type="spellStart"/>
            <w:r w:rsidRPr="006C0B16">
              <w:rPr>
                <w:color w:val="000000"/>
                <w:sz w:val="24"/>
                <w:szCs w:val="24"/>
              </w:rPr>
              <w:t>quan</w:t>
            </w:r>
            <w:proofErr w:type="spellEnd"/>
            <w:r w:rsidRPr="006C0B16">
              <w:rPr>
                <w:color w:val="000000"/>
                <w:sz w:val="24"/>
                <w:szCs w:val="24"/>
              </w:rPr>
              <w:t xml:space="preserve"> </w:t>
            </w:r>
            <w:proofErr w:type="spellStart"/>
            <w:r w:rsidRPr="006C0B16">
              <w:rPr>
                <w:color w:val="000000"/>
                <w:sz w:val="24"/>
                <w:szCs w:val="24"/>
              </w:rPr>
              <w:t>lãnh</w:t>
            </w:r>
            <w:proofErr w:type="spellEnd"/>
            <w:r w:rsidRPr="006C0B16">
              <w:rPr>
                <w:color w:val="000000"/>
                <w:sz w:val="24"/>
                <w:szCs w:val="24"/>
              </w:rPr>
              <w:t xml:space="preserve"> </w:t>
            </w:r>
            <w:proofErr w:type="spellStart"/>
            <w:r w:rsidRPr="006C0B16">
              <w:rPr>
                <w:color w:val="000000"/>
                <w:sz w:val="24"/>
                <w:szCs w:val="24"/>
              </w:rPr>
              <w:t>sự</w:t>
            </w:r>
            <w:proofErr w:type="spellEnd"/>
            <w:r w:rsidRPr="006C0B16">
              <w:rPr>
                <w:color w:val="000000"/>
                <w:sz w:val="24"/>
                <w:szCs w:val="24"/>
              </w:rPr>
              <w:t xml:space="preserve"> </w:t>
            </w:r>
            <w:proofErr w:type="spellStart"/>
            <w:r w:rsidRPr="006C0B16">
              <w:rPr>
                <w:color w:val="000000"/>
                <w:sz w:val="24"/>
                <w:szCs w:val="24"/>
              </w:rPr>
              <w:t>trong</w:t>
            </w:r>
            <w:proofErr w:type="spellEnd"/>
            <w:r w:rsidRPr="006C0B16">
              <w:rPr>
                <w:color w:val="000000"/>
                <w:sz w:val="24"/>
                <w:szCs w:val="24"/>
              </w:rPr>
              <w:t xml:space="preserve"> </w:t>
            </w:r>
            <w:proofErr w:type="spellStart"/>
            <w:r w:rsidRPr="006C0B16">
              <w:rPr>
                <w:color w:val="000000"/>
                <w:sz w:val="24"/>
                <w:szCs w:val="24"/>
              </w:rPr>
              <w:t>và</w:t>
            </w:r>
            <w:proofErr w:type="spellEnd"/>
            <w:r w:rsidRPr="006C0B16">
              <w:rPr>
                <w:color w:val="000000"/>
                <w:sz w:val="24"/>
                <w:szCs w:val="24"/>
              </w:rPr>
              <w:t xml:space="preserve"> </w:t>
            </w:r>
            <w:proofErr w:type="spellStart"/>
            <w:r w:rsidRPr="006C0B16">
              <w:rPr>
                <w:color w:val="000000"/>
                <w:sz w:val="24"/>
                <w:szCs w:val="24"/>
              </w:rPr>
              <w:t>ngoài</w:t>
            </w:r>
            <w:proofErr w:type="spellEnd"/>
            <w:r w:rsidRPr="006C0B16">
              <w:rPr>
                <w:color w:val="000000"/>
                <w:sz w:val="24"/>
                <w:szCs w:val="24"/>
              </w:rPr>
              <w:t xml:space="preserve"> </w:t>
            </w:r>
            <w:proofErr w:type="spellStart"/>
            <w:r w:rsidRPr="006C0B16">
              <w:rPr>
                <w:color w:val="000000"/>
                <w:sz w:val="24"/>
                <w:szCs w:val="24"/>
              </w:rPr>
              <w:t>nước</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18A5D4DD" w14:textId="77777777" w:rsidR="000A0F53" w:rsidRPr="006C0B16" w:rsidRDefault="000A0F53" w:rsidP="00076417">
            <w:pPr>
              <w:jc w:val="center"/>
              <w:rPr>
                <w:iCs/>
                <w:color w:val="000000"/>
                <w:sz w:val="24"/>
                <w:szCs w:val="24"/>
                <w:lang w:val="en"/>
              </w:rPr>
            </w:pPr>
          </w:p>
        </w:tc>
      </w:tr>
      <w:tr w:rsidR="000A0F53" w:rsidRPr="006C0B16" w14:paraId="279E2B5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B670D32"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71F966" w14:textId="77777777" w:rsidR="000A0F53" w:rsidRPr="006C0B16" w:rsidRDefault="000A0F53" w:rsidP="004B73AE">
            <w:pPr>
              <w:rPr>
                <w:color w:val="000000"/>
                <w:sz w:val="24"/>
                <w:szCs w:val="24"/>
              </w:rPr>
            </w:pP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dịch</w:t>
            </w:r>
            <w:proofErr w:type="spellEnd"/>
            <w:r w:rsidRPr="006C0B16">
              <w:rPr>
                <w:i/>
                <w:color w:val="000000"/>
                <w:sz w:val="24"/>
                <w:szCs w:val="24"/>
              </w:rPr>
              <w:t xml:space="preserve"> </w:t>
            </w:r>
            <w:proofErr w:type="spellStart"/>
            <w:r w:rsidRPr="006C0B16">
              <w:rPr>
                <w:i/>
                <w:color w:val="000000"/>
                <w:sz w:val="24"/>
                <w:szCs w:val="24"/>
              </w:rPr>
              <w:t>thuật</w:t>
            </w:r>
            <w:proofErr w:type="spellEnd"/>
            <w:r w:rsidRPr="006C0B16">
              <w:rPr>
                <w:i/>
                <w:color w:val="000000"/>
                <w:sz w:val="24"/>
                <w:szCs w:val="24"/>
              </w:rPr>
              <w:t xml:space="preserve"> </w:t>
            </w:r>
            <w:proofErr w:type="spellStart"/>
            <w:r w:rsidRPr="006C0B16">
              <w:rPr>
                <w:i/>
                <w:color w:val="000000"/>
                <w:sz w:val="24"/>
                <w:szCs w:val="24"/>
              </w:rPr>
              <w:t>tại</w:t>
            </w:r>
            <w:proofErr w:type="spellEnd"/>
            <w:r w:rsidRPr="006C0B16">
              <w:rPr>
                <w:i/>
                <w:color w:val="000000"/>
                <w:sz w:val="24"/>
                <w:szCs w:val="24"/>
              </w:rPr>
              <w:t xml:space="preserve"> </w:t>
            </w:r>
            <w:proofErr w:type="spellStart"/>
            <w:r w:rsidRPr="006C0B16">
              <w:rPr>
                <w:i/>
                <w:color w:val="000000"/>
                <w:sz w:val="24"/>
                <w:szCs w:val="24"/>
              </w:rPr>
              <w:t>nước</w:t>
            </w:r>
            <w:proofErr w:type="spellEnd"/>
            <w:r w:rsidRPr="006C0B16">
              <w:rPr>
                <w:i/>
                <w:color w:val="000000"/>
                <w:sz w:val="24"/>
                <w:szCs w:val="24"/>
              </w:rPr>
              <w:t xml:space="preserve"> </w:t>
            </w:r>
            <w:proofErr w:type="spellStart"/>
            <w:r w:rsidRPr="006C0B16">
              <w:rPr>
                <w:i/>
                <w:color w:val="000000"/>
                <w:sz w:val="24"/>
                <w:szCs w:val="24"/>
              </w:rPr>
              <w:t>ngoài</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E79ADC5" w14:textId="77777777" w:rsidR="000A0F53" w:rsidRPr="006C0B16" w:rsidRDefault="000A0F53"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7D0C582C" w14:textId="77777777" w:rsidR="000A0F53" w:rsidRPr="006C0B16" w:rsidRDefault="000A0F53" w:rsidP="004B73AE">
            <w:pPr>
              <w:rPr>
                <w:color w:val="000000"/>
                <w:sz w:val="24"/>
                <w:szCs w:val="24"/>
              </w:rPr>
            </w:pPr>
            <w:r w:rsidRPr="006C0B16">
              <w:rPr>
                <w:color w:val="000000"/>
                <w:sz w:val="24"/>
                <w:szCs w:val="24"/>
              </w:rPr>
              <w:t xml:space="preserve">- </w:t>
            </w:r>
            <w:proofErr w:type="spellStart"/>
            <w:r w:rsidRPr="006C0B16">
              <w:rPr>
                <w:color w:val="000000"/>
                <w:sz w:val="24"/>
                <w:szCs w:val="24"/>
              </w:rPr>
              <w:t>Hợp</w:t>
            </w:r>
            <w:proofErr w:type="spellEnd"/>
            <w:r w:rsidRPr="006C0B16">
              <w:rPr>
                <w:color w:val="000000"/>
                <w:sz w:val="24"/>
                <w:szCs w:val="24"/>
              </w:rPr>
              <w:t xml:space="preserve"> </w:t>
            </w:r>
            <w:proofErr w:type="spellStart"/>
            <w:r w:rsidRPr="006C0B16">
              <w:rPr>
                <w:color w:val="000000"/>
                <w:sz w:val="24"/>
                <w:szCs w:val="24"/>
              </w:rPr>
              <w:t>đồng</w:t>
            </w:r>
            <w:proofErr w:type="spellEnd"/>
            <w:r w:rsidRPr="006C0B16">
              <w:rPr>
                <w:color w:val="000000"/>
                <w:sz w:val="24"/>
                <w:szCs w:val="24"/>
              </w:rPr>
              <w:t xml:space="preserve"> </w:t>
            </w:r>
            <w:proofErr w:type="spellStart"/>
            <w:r w:rsidRPr="006C0B16">
              <w:rPr>
                <w:color w:val="000000"/>
                <w:sz w:val="24"/>
                <w:szCs w:val="24"/>
              </w:rPr>
              <w:t>ký</w:t>
            </w:r>
            <w:proofErr w:type="spellEnd"/>
            <w:r w:rsidRPr="006C0B16">
              <w:rPr>
                <w:color w:val="000000"/>
                <w:sz w:val="24"/>
                <w:szCs w:val="24"/>
              </w:rPr>
              <w:t xml:space="preserve"> </w:t>
            </w:r>
            <w:proofErr w:type="spellStart"/>
            <w:r w:rsidRPr="006C0B16">
              <w:rPr>
                <w:color w:val="000000"/>
                <w:sz w:val="24"/>
                <w:szCs w:val="24"/>
              </w:rPr>
              <w:t>kết</w:t>
            </w:r>
            <w:proofErr w:type="spellEnd"/>
            <w:r w:rsidRPr="006C0B16">
              <w:rPr>
                <w:color w:val="000000"/>
                <w:sz w:val="24"/>
                <w:szCs w:val="24"/>
              </w:rPr>
              <w:t xml:space="preserve"> </w:t>
            </w:r>
            <w:proofErr w:type="spellStart"/>
            <w:r w:rsidRPr="006C0B16">
              <w:rPr>
                <w:color w:val="000000"/>
                <w:sz w:val="24"/>
                <w:szCs w:val="24"/>
              </w:rPr>
              <w:t>giữa</w:t>
            </w:r>
            <w:proofErr w:type="spellEnd"/>
            <w:r w:rsidRPr="006C0B16">
              <w:rPr>
                <w:color w:val="000000"/>
                <w:sz w:val="24"/>
                <w:szCs w:val="24"/>
              </w:rPr>
              <w:t xml:space="preserve"> </w:t>
            </w:r>
            <w:proofErr w:type="spellStart"/>
            <w:r w:rsidRPr="006C0B16">
              <w:rPr>
                <w:color w:val="000000"/>
                <w:sz w:val="24"/>
                <w:szCs w:val="24"/>
              </w:rPr>
              <w:t>Trưởng</w:t>
            </w:r>
            <w:proofErr w:type="spellEnd"/>
            <w:r w:rsidRPr="006C0B16">
              <w:rPr>
                <w:color w:val="000000"/>
                <w:sz w:val="24"/>
                <w:szCs w:val="24"/>
              </w:rPr>
              <w:t xml:space="preserve"> </w:t>
            </w:r>
            <w:proofErr w:type="spellStart"/>
            <w:r w:rsidRPr="006C0B16">
              <w:rPr>
                <w:color w:val="000000"/>
                <w:sz w:val="24"/>
                <w:szCs w:val="24"/>
              </w:rPr>
              <w:t>đoàn</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r w:rsidRPr="006C0B16">
              <w:rPr>
                <w:color w:val="000000"/>
                <w:sz w:val="24"/>
                <w:szCs w:val="24"/>
              </w:rPr>
              <w:t xml:space="preserve"> </w:t>
            </w:r>
            <w:proofErr w:type="spellStart"/>
            <w:r w:rsidRPr="006C0B16">
              <w:rPr>
                <w:color w:val="000000"/>
                <w:sz w:val="24"/>
                <w:szCs w:val="24"/>
              </w:rPr>
              <w:t>và</w:t>
            </w:r>
            <w:proofErr w:type="spellEnd"/>
            <w:r w:rsidRPr="006C0B16">
              <w:rPr>
                <w:color w:val="000000"/>
                <w:sz w:val="24"/>
                <w:szCs w:val="24"/>
              </w:rPr>
              <w:t xml:space="preserve"> </w:t>
            </w:r>
            <w:proofErr w:type="spellStart"/>
            <w:r w:rsidRPr="006C0B16">
              <w:rPr>
                <w:color w:val="000000"/>
                <w:sz w:val="24"/>
                <w:szCs w:val="24"/>
              </w:rPr>
              <w:lastRenderedPageBreak/>
              <w:t>người</w:t>
            </w:r>
            <w:proofErr w:type="spellEnd"/>
            <w:r w:rsidRPr="006C0B16">
              <w:rPr>
                <w:color w:val="000000"/>
                <w:sz w:val="24"/>
                <w:szCs w:val="24"/>
              </w:rPr>
              <w:t xml:space="preserve"> </w:t>
            </w:r>
            <w:proofErr w:type="spellStart"/>
            <w:r w:rsidRPr="006C0B16">
              <w:rPr>
                <w:color w:val="000000"/>
                <w:sz w:val="24"/>
                <w:szCs w:val="24"/>
              </w:rPr>
              <w:t>dịch</w:t>
            </w:r>
            <w:proofErr w:type="spellEnd"/>
            <w:r w:rsidRPr="006C0B16">
              <w:rPr>
                <w:color w:val="000000"/>
                <w:sz w:val="24"/>
                <w:szCs w:val="24"/>
              </w:rPr>
              <w:t xml:space="preserve"> </w:t>
            </w:r>
            <w:proofErr w:type="spellStart"/>
            <w:r w:rsidRPr="006C0B16">
              <w:rPr>
                <w:color w:val="000000"/>
                <w:sz w:val="24"/>
                <w:szCs w:val="24"/>
              </w:rPr>
              <w:t>thuật</w:t>
            </w:r>
            <w:proofErr w:type="spellEnd"/>
            <w:r w:rsidRPr="006C0B16">
              <w:rPr>
                <w:color w:val="000000"/>
                <w:sz w:val="24"/>
                <w:szCs w:val="24"/>
              </w:rPr>
              <w:t xml:space="preserve"> </w:t>
            </w:r>
            <w:r w:rsidRPr="006C0B16">
              <w:rPr>
                <w:i/>
                <w:color w:val="000000"/>
                <w:sz w:val="24"/>
                <w:szCs w:val="24"/>
              </w:rPr>
              <w:t>(</w:t>
            </w:r>
            <w:proofErr w:type="spellStart"/>
            <w:r w:rsidRPr="006C0B16">
              <w:rPr>
                <w:i/>
                <w:color w:val="000000"/>
                <w:sz w:val="24"/>
                <w:szCs w:val="24"/>
              </w:rPr>
              <w:t>hoặc</w:t>
            </w:r>
            <w:proofErr w:type="spellEnd"/>
            <w:r w:rsidRPr="006C0B16">
              <w:rPr>
                <w:i/>
                <w:color w:val="000000"/>
                <w:sz w:val="24"/>
                <w:szCs w:val="24"/>
              </w:rPr>
              <w:t xml:space="preserve"> </w:t>
            </w:r>
            <w:proofErr w:type="spellStart"/>
            <w:r w:rsidRPr="006C0B16">
              <w:rPr>
                <w:i/>
                <w:color w:val="000000"/>
                <w:sz w:val="24"/>
                <w:szCs w:val="24"/>
              </w:rPr>
              <w:t>đơn</w:t>
            </w:r>
            <w:proofErr w:type="spellEnd"/>
            <w:r w:rsidRPr="006C0B16">
              <w:rPr>
                <w:i/>
                <w:color w:val="000000"/>
                <w:sz w:val="24"/>
                <w:szCs w:val="24"/>
              </w:rPr>
              <w:t xml:space="preserve"> </w:t>
            </w:r>
            <w:proofErr w:type="spellStart"/>
            <w:r w:rsidRPr="006C0B16">
              <w:rPr>
                <w:i/>
                <w:color w:val="000000"/>
                <w:sz w:val="24"/>
                <w:szCs w:val="24"/>
              </w:rPr>
              <w:t>vị</w:t>
            </w:r>
            <w:proofErr w:type="spellEnd"/>
            <w:r w:rsidRPr="006C0B16">
              <w:rPr>
                <w:i/>
                <w:color w:val="000000"/>
                <w:sz w:val="24"/>
                <w:szCs w:val="24"/>
              </w:rPr>
              <w:t xml:space="preserve"> </w:t>
            </w:r>
            <w:proofErr w:type="spellStart"/>
            <w:r w:rsidRPr="006C0B16">
              <w:rPr>
                <w:i/>
                <w:color w:val="000000"/>
                <w:sz w:val="24"/>
                <w:szCs w:val="24"/>
              </w:rPr>
              <w:t>cung</w:t>
            </w:r>
            <w:proofErr w:type="spellEnd"/>
            <w:r w:rsidRPr="006C0B16">
              <w:rPr>
                <w:i/>
                <w:color w:val="000000"/>
                <w:sz w:val="24"/>
                <w:szCs w:val="24"/>
              </w:rPr>
              <w:t xml:space="preserve"> </w:t>
            </w:r>
            <w:proofErr w:type="spellStart"/>
            <w:r w:rsidRPr="006C0B16">
              <w:rPr>
                <w:i/>
                <w:color w:val="000000"/>
                <w:sz w:val="24"/>
                <w:szCs w:val="24"/>
              </w:rPr>
              <w:t>cấp</w:t>
            </w:r>
            <w:proofErr w:type="spellEnd"/>
            <w:r w:rsidRPr="006C0B16">
              <w:rPr>
                <w:i/>
                <w:color w:val="000000"/>
                <w:sz w:val="24"/>
                <w:szCs w:val="24"/>
              </w:rPr>
              <w:t xml:space="preserve"> </w:t>
            </w:r>
            <w:proofErr w:type="spellStart"/>
            <w:r w:rsidRPr="006C0B16">
              <w:rPr>
                <w:i/>
                <w:color w:val="000000"/>
                <w:sz w:val="24"/>
                <w:szCs w:val="24"/>
              </w:rPr>
              <w:t>dịch</w:t>
            </w:r>
            <w:proofErr w:type="spellEnd"/>
            <w:r w:rsidRPr="006C0B16">
              <w:rPr>
                <w:i/>
                <w:color w:val="000000"/>
                <w:sz w:val="24"/>
                <w:szCs w:val="24"/>
              </w:rPr>
              <w:t xml:space="preserve"> </w:t>
            </w:r>
            <w:proofErr w:type="spellStart"/>
            <w:r w:rsidRPr="006C0B16">
              <w:rPr>
                <w:i/>
                <w:color w:val="000000"/>
                <w:sz w:val="24"/>
                <w:szCs w:val="24"/>
              </w:rPr>
              <w:t>thuật</w:t>
            </w:r>
            <w:proofErr w:type="spellEnd"/>
            <w:r w:rsidRPr="006C0B16">
              <w:rPr>
                <w:i/>
                <w:color w:val="000000"/>
                <w:sz w:val="24"/>
                <w:szCs w:val="24"/>
              </w:rPr>
              <w:t>)</w:t>
            </w:r>
          </w:p>
          <w:p w14:paraId="5D9F889E" w14:textId="77777777" w:rsidR="000A0F53" w:rsidRPr="006C0B16" w:rsidRDefault="000A0F53" w:rsidP="000A0F53">
            <w:pPr>
              <w:rPr>
                <w:color w:val="000000"/>
                <w:sz w:val="24"/>
                <w:szCs w:val="24"/>
              </w:rPr>
            </w:pPr>
            <w:r w:rsidRPr="006C0B16">
              <w:rPr>
                <w:color w:val="000000"/>
                <w:sz w:val="24"/>
                <w:szCs w:val="24"/>
              </w:rPr>
              <w:t xml:space="preserve">- </w:t>
            </w:r>
            <w:proofErr w:type="spellStart"/>
            <w:r w:rsidRPr="006C0B16">
              <w:rPr>
                <w:color w:val="000000"/>
                <w:sz w:val="24"/>
                <w:szCs w:val="24"/>
              </w:rPr>
              <w:t>Hoá</w:t>
            </w:r>
            <w:proofErr w:type="spellEnd"/>
            <w:r w:rsidRPr="006C0B16">
              <w:rPr>
                <w:color w:val="000000"/>
                <w:sz w:val="24"/>
                <w:szCs w:val="24"/>
              </w:rPr>
              <w:t xml:space="preserve"> </w:t>
            </w:r>
            <w:proofErr w:type="spellStart"/>
            <w:r w:rsidRPr="006C0B16">
              <w:rPr>
                <w:color w:val="000000"/>
                <w:sz w:val="24"/>
                <w:szCs w:val="24"/>
              </w:rPr>
              <w:t>đơn</w:t>
            </w:r>
            <w:proofErr w:type="spellEnd"/>
            <w:r w:rsidRPr="006C0B16">
              <w:rPr>
                <w:color w:val="000000"/>
                <w:sz w:val="24"/>
                <w:szCs w:val="24"/>
              </w:rPr>
              <w:t xml:space="preserve"> </w:t>
            </w:r>
            <w:proofErr w:type="spellStart"/>
            <w:r w:rsidRPr="006C0B16">
              <w:rPr>
                <w:color w:val="000000"/>
                <w:sz w:val="24"/>
                <w:szCs w:val="24"/>
              </w:rPr>
              <w:t>hoặc</w:t>
            </w:r>
            <w:proofErr w:type="spellEnd"/>
            <w:r w:rsidRPr="006C0B16">
              <w:rPr>
                <w:color w:val="000000"/>
                <w:sz w:val="24"/>
                <w:szCs w:val="24"/>
              </w:rPr>
              <w:t xml:space="preserve"> </w:t>
            </w:r>
            <w:proofErr w:type="spellStart"/>
            <w:r w:rsidRPr="006C0B16">
              <w:rPr>
                <w:color w:val="000000"/>
                <w:sz w:val="24"/>
                <w:szCs w:val="24"/>
              </w:rPr>
              <w:t>ký</w:t>
            </w:r>
            <w:proofErr w:type="spellEnd"/>
            <w:r w:rsidRPr="006C0B16">
              <w:rPr>
                <w:color w:val="000000"/>
                <w:sz w:val="24"/>
                <w:szCs w:val="24"/>
              </w:rPr>
              <w:t xml:space="preserve"> </w:t>
            </w:r>
            <w:proofErr w:type="spellStart"/>
            <w:r w:rsidRPr="006C0B16">
              <w:rPr>
                <w:color w:val="000000"/>
                <w:sz w:val="24"/>
                <w:szCs w:val="24"/>
              </w:rPr>
              <w:t>nhận</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toán</w:t>
            </w:r>
            <w:proofErr w:type="spellEnd"/>
            <w:r w:rsidRPr="006C0B16">
              <w:rPr>
                <w:color w:val="000000"/>
                <w:sz w:val="24"/>
                <w:szCs w:val="24"/>
              </w:rPr>
              <w:t xml:space="preserve"> </w:t>
            </w:r>
            <w:proofErr w:type="spellStart"/>
            <w:r w:rsidRPr="006C0B16">
              <w:rPr>
                <w:color w:val="000000"/>
                <w:sz w:val="24"/>
                <w:szCs w:val="24"/>
              </w:rPr>
              <w:t>trọn</w:t>
            </w:r>
            <w:proofErr w:type="spellEnd"/>
            <w:r w:rsidRPr="006C0B16">
              <w:rPr>
                <w:color w:val="000000"/>
                <w:sz w:val="24"/>
                <w:szCs w:val="24"/>
              </w:rPr>
              <w:t xml:space="preserve"> </w:t>
            </w:r>
            <w:proofErr w:type="spellStart"/>
            <w:r w:rsidRPr="006C0B16">
              <w:rPr>
                <w:color w:val="000000"/>
                <w:sz w:val="24"/>
                <w:szCs w:val="24"/>
              </w:rPr>
              <w:t>gói</w:t>
            </w:r>
            <w:proofErr w:type="spellEnd"/>
            <w:r w:rsidRPr="006C0B16">
              <w:rPr>
                <w:color w:val="000000"/>
                <w:sz w:val="24"/>
                <w:szCs w:val="24"/>
              </w:rPr>
              <w:t xml:space="preserve"> </w:t>
            </w:r>
            <w:proofErr w:type="spellStart"/>
            <w:r w:rsidRPr="006C0B16">
              <w:rPr>
                <w:color w:val="000000"/>
                <w:sz w:val="24"/>
                <w:szCs w:val="24"/>
              </w:rPr>
              <w:t>cho</w:t>
            </w:r>
            <w:proofErr w:type="spellEnd"/>
            <w:r w:rsidRPr="006C0B16">
              <w:rPr>
                <w:color w:val="000000"/>
                <w:sz w:val="24"/>
                <w:szCs w:val="24"/>
              </w:rPr>
              <w:t xml:space="preserve"> </w:t>
            </w:r>
            <w:proofErr w:type="spellStart"/>
            <w:r w:rsidRPr="006C0B16">
              <w:rPr>
                <w:color w:val="000000"/>
                <w:sz w:val="24"/>
                <w:szCs w:val="24"/>
              </w:rPr>
              <w:t>người</w:t>
            </w:r>
            <w:proofErr w:type="spellEnd"/>
            <w:r w:rsidRPr="006C0B16">
              <w:rPr>
                <w:color w:val="000000"/>
                <w:sz w:val="24"/>
                <w:szCs w:val="24"/>
              </w:rPr>
              <w:t xml:space="preserve"> </w:t>
            </w:r>
            <w:proofErr w:type="spellStart"/>
            <w:r w:rsidRPr="006C0B16">
              <w:rPr>
                <w:color w:val="000000"/>
                <w:sz w:val="24"/>
                <w:szCs w:val="24"/>
              </w:rPr>
              <w:t>dịch</w:t>
            </w:r>
            <w:proofErr w:type="spellEnd"/>
            <w:r w:rsidRPr="006C0B16">
              <w:rPr>
                <w:color w:val="000000"/>
                <w:sz w:val="24"/>
                <w:szCs w:val="24"/>
              </w:rPr>
              <w:t xml:space="preserve"> </w:t>
            </w:r>
            <w:proofErr w:type="spellStart"/>
            <w:r w:rsidRPr="006C0B16">
              <w:rPr>
                <w:color w:val="000000"/>
                <w:sz w:val="24"/>
                <w:szCs w:val="24"/>
              </w:rPr>
              <w:t>thuật</w:t>
            </w:r>
            <w:proofErr w:type="spellEnd"/>
            <w:r w:rsidRPr="006C0B16">
              <w:rPr>
                <w:color w:val="000000"/>
                <w:sz w:val="24"/>
                <w:szCs w:val="24"/>
              </w:rPr>
              <w:t xml:space="preserve"> </w:t>
            </w:r>
            <w:r w:rsidRPr="006C0B16">
              <w:rPr>
                <w:i/>
                <w:color w:val="000000"/>
                <w:sz w:val="24"/>
                <w:szCs w:val="24"/>
              </w:rPr>
              <w:t>(</w:t>
            </w:r>
            <w:proofErr w:type="spellStart"/>
            <w:r w:rsidRPr="006C0B16">
              <w:rPr>
                <w:i/>
                <w:color w:val="000000"/>
                <w:sz w:val="24"/>
                <w:szCs w:val="24"/>
              </w:rPr>
              <w:t>hoặc</w:t>
            </w:r>
            <w:proofErr w:type="spellEnd"/>
            <w:r w:rsidRPr="006C0B16">
              <w:rPr>
                <w:i/>
                <w:color w:val="000000"/>
                <w:sz w:val="24"/>
                <w:szCs w:val="24"/>
              </w:rPr>
              <w:t xml:space="preserve"> </w:t>
            </w:r>
            <w:proofErr w:type="spellStart"/>
            <w:r w:rsidRPr="006C0B16">
              <w:rPr>
                <w:i/>
                <w:color w:val="000000"/>
                <w:sz w:val="24"/>
                <w:szCs w:val="24"/>
              </w:rPr>
              <w:t>đơn</w:t>
            </w:r>
            <w:proofErr w:type="spellEnd"/>
            <w:r w:rsidRPr="006C0B16">
              <w:rPr>
                <w:i/>
                <w:color w:val="000000"/>
                <w:sz w:val="24"/>
                <w:szCs w:val="24"/>
              </w:rPr>
              <w:t xml:space="preserve"> </w:t>
            </w:r>
            <w:proofErr w:type="spellStart"/>
            <w:r w:rsidRPr="006C0B16">
              <w:rPr>
                <w:i/>
                <w:color w:val="000000"/>
                <w:sz w:val="24"/>
                <w:szCs w:val="24"/>
              </w:rPr>
              <w:t>vị</w:t>
            </w:r>
            <w:proofErr w:type="spellEnd"/>
            <w:r w:rsidRPr="006C0B16">
              <w:rPr>
                <w:i/>
                <w:color w:val="000000"/>
                <w:sz w:val="24"/>
                <w:szCs w:val="24"/>
              </w:rPr>
              <w:t xml:space="preserve"> </w:t>
            </w:r>
            <w:proofErr w:type="spellStart"/>
            <w:r w:rsidRPr="006C0B16">
              <w:rPr>
                <w:i/>
                <w:color w:val="000000"/>
                <w:sz w:val="24"/>
                <w:szCs w:val="24"/>
              </w:rPr>
              <w:t>cung</w:t>
            </w:r>
            <w:proofErr w:type="spellEnd"/>
            <w:r w:rsidRPr="006C0B16">
              <w:rPr>
                <w:i/>
                <w:color w:val="000000"/>
                <w:sz w:val="24"/>
                <w:szCs w:val="24"/>
              </w:rPr>
              <w:t xml:space="preserve"> </w:t>
            </w:r>
            <w:proofErr w:type="spellStart"/>
            <w:r w:rsidRPr="006C0B16">
              <w:rPr>
                <w:i/>
                <w:color w:val="000000"/>
                <w:sz w:val="24"/>
                <w:szCs w:val="24"/>
              </w:rPr>
              <w:t>cấp</w:t>
            </w:r>
            <w:proofErr w:type="spellEnd"/>
            <w:r w:rsidRPr="006C0B16">
              <w:rPr>
                <w:i/>
                <w:color w:val="000000"/>
                <w:sz w:val="24"/>
                <w:szCs w:val="24"/>
              </w:rPr>
              <w:t xml:space="preserve"> </w:t>
            </w:r>
            <w:proofErr w:type="spellStart"/>
            <w:r w:rsidRPr="006C0B16">
              <w:rPr>
                <w:i/>
                <w:color w:val="000000"/>
                <w:sz w:val="24"/>
                <w:szCs w:val="24"/>
              </w:rPr>
              <w:t>dịch</w:t>
            </w:r>
            <w:proofErr w:type="spellEnd"/>
            <w:r w:rsidRPr="006C0B16">
              <w:rPr>
                <w:i/>
                <w:color w:val="000000"/>
                <w:sz w:val="24"/>
                <w:szCs w:val="24"/>
              </w:rPr>
              <w:t xml:space="preserve"> </w:t>
            </w:r>
            <w:proofErr w:type="spellStart"/>
            <w:r w:rsidRPr="006C0B16">
              <w:rPr>
                <w:i/>
                <w:color w:val="000000"/>
                <w:sz w:val="24"/>
                <w:szCs w:val="24"/>
              </w:rPr>
              <w:t>thuật</w:t>
            </w:r>
            <w:proofErr w:type="spellEnd"/>
            <w:r w:rsidRPr="006C0B16">
              <w:rPr>
                <w:i/>
                <w:color w:val="000000"/>
                <w:sz w:val="24"/>
                <w:szCs w:val="24"/>
              </w:rPr>
              <w:t>)</w:t>
            </w:r>
            <w:r w:rsidRPr="006C0B16">
              <w:rPr>
                <w:color w:val="000000"/>
                <w:sz w:val="24"/>
                <w:szCs w:val="24"/>
              </w:rPr>
              <w:t xml:space="preserve"> </w:t>
            </w:r>
          </w:p>
        </w:tc>
        <w:tc>
          <w:tcPr>
            <w:tcW w:w="1389" w:type="dxa"/>
            <w:vMerge w:val="restart"/>
            <w:tcBorders>
              <w:top w:val="single" w:sz="6" w:space="0" w:color="000000"/>
              <w:left w:val="single" w:sz="6" w:space="0" w:color="000000"/>
              <w:right w:val="single" w:sz="6" w:space="0" w:color="000000"/>
            </w:tcBorders>
            <w:vAlign w:val="center"/>
          </w:tcPr>
          <w:p w14:paraId="4C490052" w14:textId="77777777" w:rsidR="000A0F53" w:rsidRPr="006C0B16" w:rsidRDefault="000A0F53" w:rsidP="00076417">
            <w:pPr>
              <w:jc w:val="center"/>
              <w:rPr>
                <w:i/>
                <w:iCs/>
                <w:color w:val="000000"/>
                <w:sz w:val="24"/>
                <w:szCs w:val="24"/>
                <w:lang w:val="en"/>
              </w:rPr>
            </w:pPr>
            <w:r w:rsidRPr="006C0B16">
              <w:rPr>
                <w:i/>
                <w:color w:val="000000"/>
                <w:sz w:val="24"/>
                <w:szCs w:val="24"/>
              </w:rPr>
              <w:lastRenderedPageBreak/>
              <w:t xml:space="preserve">Trường </w:t>
            </w:r>
            <w:proofErr w:type="spellStart"/>
            <w:r w:rsidRPr="006C0B16">
              <w:rPr>
                <w:i/>
                <w:color w:val="000000"/>
                <w:sz w:val="24"/>
                <w:szCs w:val="24"/>
              </w:rPr>
              <w:t>hợp</w:t>
            </w:r>
            <w:proofErr w:type="spellEnd"/>
            <w:r w:rsidRPr="006C0B16">
              <w:rPr>
                <w:i/>
                <w:color w:val="000000"/>
                <w:sz w:val="24"/>
                <w:szCs w:val="24"/>
              </w:rPr>
              <w:t xml:space="preserve"> </w:t>
            </w:r>
            <w:proofErr w:type="spellStart"/>
            <w:r w:rsidRPr="006C0B16">
              <w:rPr>
                <w:i/>
                <w:color w:val="000000"/>
                <w:sz w:val="24"/>
                <w:szCs w:val="24"/>
              </w:rPr>
              <w:t>hoá</w:t>
            </w:r>
            <w:proofErr w:type="spellEnd"/>
            <w:r w:rsidRPr="006C0B16">
              <w:rPr>
                <w:i/>
                <w:color w:val="000000"/>
                <w:sz w:val="24"/>
                <w:szCs w:val="24"/>
              </w:rPr>
              <w:t xml:space="preserve"> </w:t>
            </w:r>
            <w:proofErr w:type="spellStart"/>
            <w:r w:rsidRPr="006C0B16">
              <w:rPr>
                <w:i/>
                <w:color w:val="000000"/>
                <w:sz w:val="24"/>
                <w:szCs w:val="24"/>
              </w:rPr>
              <w:t>đơn</w:t>
            </w:r>
            <w:proofErr w:type="spellEnd"/>
            <w:r w:rsidRPr="006C0B16">
              <w:rPr>
                <w:i/>
                <w:color w:val="000000"/>
                <w:sz w:val="24"/>
                <w:szCs w:val="24"/>
              </w:rPr>
              <w:t xml:space="preserve">, </w:t>
            </w:r>
            <w:proofErr w:type="spellStart"/>
            <w:r w:rsidRPr="006C0B16">
              <w:rPr>
                <w:i/>
                <w:color w:val="000000"/>
                <w:sz w:val="24"/>
                <w:szCs w:val="24"/>
              </w:rPr>
              <w:lastRenderedPageBreak/>
              <w:t>chứng</w:t>
            </w:r>
            <w:proofErr w:type="spellEnd"/>
            <w:r w:rsidRPr="006C0B16">
              <w:rPr>
                <w:i/>
                <w:color w:val="000000"/>
                <w:sz w:val="24"/>
                <w:szCs w:val="24"/>
              </w:rPr>
              <w:t xml:space="preserve"> </w:t>
            </w:r>
            <w:proofErr w:type="spellStart"/>
            <w:r w:rsidRPr="006C0B16">
              <w:rPr>
                <w:i/>
                <w:color w:val="000000"/>
                <w:sz w:val="24"/>
                <w:szCs w:val="24"/>
              </w:rPr>
              <w:t>từ</w:t>
            </w:r>
            <w:proofErr w:type="spellEnd"/>
            <w:r w:rsidRPr="006C0B16">
              <w:rPr>
                <w:i/>
                <w:color w:val="000000"/>
                <w:sz w:val="24"/>
                <w:szCs w:val="24"/>
              </w:rPr>
              <w:t xml:space="preserve"> </w:t>
            </w:r>
            <w:proofErr w:type="spellStart"/>
            <w:r w:rsidRPr="006C0B16">
              <w:rPr>
                <w:i/>
                <w:color w:val="000000"/>
                <w:sz w:val="24"/>
                <w:szCs w:val="24"/>
              </w:rPr>
              <w:t>bằng</w:t>
            </w:r>
            <w:proofErr w:type="spellEnd"/>
            <w:r w:rsidRPr="006C0B16">
              <w:rPr>
                <w:i/>
                <w:color w:val="000000"/>
                <w:sz w:val="24"/>
                <w:szCs w:val="24"/>
              </w:rPr>
              <w:t xml:space="preserve"> </w:t>
            </w:r>
            <w:proofErr w:type="spellStart"/>
            <w:r w:rsidRPr="006C0B16">
              <w:rPr>
                <w:i/>
                <w:color w:val="000000"/>
                <w:sz w:val="24"/>
                <w:szCs w:val="24"/>
              </w:rPr>
              <w:t>tiếng</w:t>
            </w:r>
            <w:proofErr w:type="spellEnd"/>
            <w:r w:rsidRPr="006C0B16">
              <w:rPr>
                <w:i/>
                <w:color w:val="000000"/>
                <w:sz w:val="24"/>
                <w:szCs w:val="24"/>
              </w:rPr>
              <w:t xml:space="preserve"> </w:t>
            </w:r>
            <w:proofErr w:type="spellStart"/>
            <w:r w:rsidRPr="006C0B16">
              <w:rPr>
                <w:i/>
                <w:color w:val="000000"/>
                <w:sz w:val="24"/>
                <w:szCs w:val="24"/>
              </w:rPr>
              <w:t>nước</w:t>
            </w:r>
            <w:proofErr w:type="spellEnd"/>
            <w:r w:rsidRPr="006C0B16">
              <w:rPr>
                <w:i/>
                <w:color w:val="000000"/>
                <w:sz w:val="24"/>
                <w:szCs w:val="24"/>
              </w:rPr>
              <w:t xml:space="preserve"> </w:t>
            </w:r>
            <w:proofErr w:type="spellStart"/>
            <w:r w:rsidRPr="006C0B16">
              <w:rPr>
                <w:i/>
                <w:color w:val="000000"/>
                <w:sz w:val="24"/>
                <w:szCs w:val="24"/>
              </w:rPr>
              <w:t>ngoài</w:t>
            </w:r>
            <w:proofErr w:type="spellEnd"/>
            <w:r w:rsidRPr="006C0B16">
              <w:rPr>
                <w:i/>
                <w:color w:val="000000"/>
                <w:sz w:val="24"/>
                <w:szCs w:val="24"/>
              </w:rPr>
              <w:t xml:space="preserve"> </w:t>
            </w:r>
            <w:proofErr w:type="spellStart"/>
            <w:r w:rsidRPr="006C0B16">
              <w:rPr>
                <w:i/>
                <w:color w:val="000000"/>
                <w:sz w:val="24"/>
                <w:szCs w:val="24"/>
              </w:rPr>
              <w:t>thì</w:t>
            </w:r>
            <w:proofErr w:type="spellEnd"/>
            <w:r w:rsidRPr="006C0B16">
              <w:rPr>
                <w:i/>
                <w:color w:val="000000"/>
                <w:sz w:val="24"/>
                <w:szCs w:val="24"/>
              </w:rPr>
              <w:t xml:space="preserve"> </w:t>
            </w:r>
            <w:proofErr w:type="spellStart"/>
            <w:r w:rsidRPr="006C0B16">
              <w:rPr>
                <w:i/>
                <w:color w:val="000000"/>
                <w:sz w:val="24"/>
                <w:szCs w:val="24"/>
              </w:rPr>
              <w:t>phải</w:t>
            </w:r>
            <w:proofErr w:type="spellEnd"/>
            <w:r w:rsidRPr="006C0B16">
              <w:rPr>
                <w:i/>
                <w:color w:val="000000"/>
                <w:sz w:val="24"/>
                <w:szCs w:val="24"/>
              </w:rPr>
              <w:t xml:space="preserve"> </w:t>
            </w:r>
            <w:proofErr w:type="spellStart"/>
            <w:r w:rsidRPr="006C0B16">
              <w:rPr>
                <w:i/>
                <w:color w:val="000000"/>
                <w:sz w:val="24"/>
                <w:szCs w:val="24"/>
              </w:rPr>
              <w:t>dịch</w:t>
            </w:r>
            <w:proofErr w:type="spellEnd"/>
            <w:r w:rsidRPr="006C0B16">
              <w:rPr>
                <w:i/>
                <w:color w:val="000000"/>
                <w:sz w:val="24"/>
                <w:szCs w:val="24"/>
              </w:rPr>
              <w:t xml:space="preserve"> </w:t>
            </w:r>
            <w:proofErr w:type="spellStart"/>
            <w:r w:rsidRPr="006C0B16">
              <w:rPr>
                <w:i/>
                <w:color w:val="000000"/>
                <w:sz w:val="24"/>
                <w:szCs w:val="24"/>
              </w:rPr>
              <w:t>ra</w:t>
            </w:r>
            <w:proofErr w:type="spellEnd"/>
            <w:r w:rsidRPr="006C0B16">
              <w:rPr>
                <w:i/>
                <w:color w:val="000000"/>
                <w:sz w:val="24"/>
                <w:szCs w:val="24"/>
              </w:rPr>
              <w:t xml:space="preserve"> </w:t>
            </w:r>
            <w:proofErr w:type="spellStart"/>
            <w:r w:rsidRPr="006C0B16">
              <w:rPr>
                <w:i/>
                <w:color w:val="000000"/>
                <w:sz w:val="24"/>
                <w:szCs w:val="24"/>
              </w:rPr>
              <w:t>tiếng</w:t>
            </w:r>
            <w:proofErr w:type="spellEnd"/>
            <w:r w:rsidRPr="006C0B16">
              <w:rPr>
                <w:i/>
                <w:color w:val="000000"/>
                <w:sz w:val="24"/>
                <w:szCs w:val="24"/>
              </w:rPr>
              <w:t xml:space="preserve"> Việt</w:t>
            </w:r>
          </w:p>
        </w:tc>
      </w:tr>
      <w:tr w:rsidR="000A0F53" w:rsidRPr="006C0B16" w14:paraId="33B65BB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F1BBD6" w14:textId="77777777" w:rsidR="000A0F53" w:rsidRPr="006C0B16" w:rsidRDefault="000A0F53" w:rsidP="004B73AE">
            <w:pPr>
              <w:widowControl w:val="0"/>
              <w:jc w:val="center"/>
              <w:rPr>
                <w:bCs/>
                <w:color w:val="000000"/>
                <w:kern w:val="28"/>
                <w:sz w:val="24"/>
                <w:szCs w:val="24"/>
                <w:lang w:val="en"/>
              </w:rPr>
            </w:pPr>
            <w:r w:rsidRPr="006C0B16">
              <w:rPr>
                <w:bCs/>
                <w:color w:val="000000"/>
                <w:kern w:val="28"/>
                <w:sz w:val="24"/>
                <w:szCs w:val="24"/>
                <w:lang w:val="en"/>
              </w:rPr>
              <w:lastRenderedPageBreak/>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9BFFE06" w14:textId="77777777" w:rsidR="000A0F53" w:rsidRPr="006C0B16" w:rsidRDefault="0062457F" w:rsidP="004B73AE">
            <w:pPr>
              <w:rPr>
                <w:color w:val="000000"/>
                <w:sz w:val="24"/>
                <w:szCs w:val="24"/>
              </w:rPr>
            </w:pPr>
            <w:proofErr w:type="spellStart"/>
            <w:r w:rsidRPr="006C0B16">
              <w:rPr>
                <w:i/>
                <w:color w:val="000000"/>
                <w:w w:val="94"/>
                <w:sz w:val="24"/>
                <w:szCs w:val="24"/>
              </w:rPr>
              <w:t>Thuê</w:t>
            </w:r>
            <w:proofErr w:type="spellEnd"/>
            <w:r w:rsidRPr="006C0B16">
              <w:rPr>
                <w:i/>
                <w:color w:val="000000"/>
                <w:w w:val="94"/>
                <w:sz w:val="24"/>
                <w:szCs w:val="24"/>
              </w:rPr>
              <w:t xml:space="preserve"> </w:t>
            </w:r>
            <w:proofErr w:type="spellStart"/>
            <w:r w:rsidRPr="006C0B16">
              <w:rPr>
                <w:i/>
                <w:color w:val="000000"/>
                <w:w w:val="94"/>
                <w:sz w:val="24"/>
                <w:szCs w:val="24"/>
              </w:rPr>
              <w:t>địa</w:t>
            </w:r>
            <w:proofErr w:type="spellEnd"/>
            <w:r w:rsidRPr="006C0B16">
              <w:rPr>
                <w:i/>
                <w:color w:val="000000"/>
                <w:w w:val="94"/>
                <w:sz w:val="24"/>
                <w:szCs w:val="24"/>
              </w:rPr>
              <w:t xml:space="preserve"> </w:t>
            </w:r>
            <w:proofErr w:type="spellStart"/>
            <w:r w:rsidRPr="006C0B16">
              <w:rPr>
                <w:i/>
                <w:color w:val="000000"/>
                <w:w w:val="94"/>
                <w:sz w:val="24"/>
                <w:szCs w:val="24"/>
              </w:rPr>
              <w:t>điểm</w:t>
            </w:r>
            <w:proofErr w:type="spellEnd"/>
            <w:r w:rsidRPr="006C0B16">
              <w:rPr>
                <w:i/>
                <w:color w:val="000000"/>
                <w:w w:val="94"/>
                <w:sz w:val="24"/>
                <w:szCs w:val="24"/>
              </w:rPr>
              <w:t xml:space="preserve">; </w:t>
            </w:r>
            <w:proofErr w:type="spellStart"/>
            <w:r w:rsidRPr="006C0B16">
              <w:rPr>
                <w:i/>
                <w:color w:val="000000"/>
                <w:sz w:val="24"/>
                <w:szCs w:val="24"/>
              </w:rPr>
              <w:t>thuê</w:t>
            </w:r>
            <w:proofErr w:type="spellEnd"/>
            <w:r w:rsidRPr="006C0B16">
              <w:rPr>
                <w:i/>
                <w:color w:val="000000"/>
                <w:sz w:val="24"/>
                <w:szCs w:val="24"/>
              </w:rPr>
              <w:t xml:space="preserve"> </w:t>
            </w:r>
            <w:proofErr w:type="spellStart"/>
            <w:r w:rsidRPr="006C0B16">
              <w:rPr>
                <w:i/>
                <w:color w:val="000000"/>
                <w:sz w:val="24"/>
                <w:szCs w:val="24"/>
              </w:rPr>
              <w:t>phương</w:t>
            </w:r>
            <w:proofErr w:type="spellEnd"/>
            <w:r w:rsidRPr="006C0B16">
              <w:rPr>
                <w:i/>
                <w:color w:val="000000"/>
                <w:sz w:val="24"/>
                <w:szCs w:val="24"/>
              </w:rPr>
              <w:t xml:space="preserve"> </w:t>
            </w:r>
            <w:proofErr w:type="spellStart"/>
            <w:r w:rsidRPr="006C0B16">
              <w:rPr>
                <w:i/>
                <w:color w:val="000000"/>
                <w:sz w:val="24"/>
                <w:szCs w:val="24"/>
              </w:rPr>
              <w:t>tiện</w:t>
            </w:r>
            <w:proofErr w:type="spellEnd"/>
            <w:r w:rsidRPr="006C0B16">
              <w:rPr>
                <w:i/>
                <w:color w:val="000000"/>
                <w:sz w:val="24"/>
                <w:szCs w:val="24"/>
              </w:rPr>
              <w:t xml:space="preserve"> </w:t>
            </w:r>
            <w:proofErr w:type="spellStart"/>
            <w:r w:rsidRPr="006C0B16">
              <w:rPr>
                <w:i/>
                <w:color w:val="000000"/>
                <w:sz w:val="24"/>
                <w:szCs w:val="24"/>
              </w:rPr>
              <w:t>đi</w:t>
            </w:r>
            <w:proofErr w:type="spellEnd"/>
            <w:r w:rsidRPr="006C0B16">
              <w:rPr>
                <w:i/>
                <w:color w:val="000000"/>
                <w:sz w:val="24"/>
                <w:szCs w:val="24"/>
              </w:rPr>
              <w:t xml:space="preserve"> </w:t>
            </w:r>
            <w:proofErr w:type="spellStart"/>
            <w:r w:rsidRPr="006C0B16">
              <w:rPr>
                <w:i/>
                <w:color w:val="000000"/>
                <w:sz w:val="24"/>
                <w:szCs w:val="24"/>
              </w:rPr>
              <w:t>làm</w:t>
            </w:r>
            <w:proofErr w:type="spellEnd"/>
            <w:r w:rsidRPr="006C0B16">
              <w:rPr>
                <w:i/>
                <w:color w:val="000000"/>
                <w:sz w:val="24"/>
                <w:szCs w:val="24"/>
              </w:rPr>
              <w:t xml:space="preserve"> </w:t>
            </w:r>
            <w:proofErr w:type="spellStart"/>
            <w:r w:rsidRPr="006C0B16">
              <w:rPr>
                <w:i/>
                <w:color w:val="000000"/>
                <w:sz w:val="24"/>
                <w:szCs w:val="24"/>
              </w:rPr>
              <w:t>việc</w:t>
            </w:r>
            <w:proofErr w:type="spellEnd"/>
            <w:r w:rsidRPr="006C0B16">
              <w:rPr>
                <w:i/>
                <w:color w:val="000000"/>
                <w:sz w:val="24"/>
                <w:szCs w:val="24"/>
              </w:rPr>
              <w:t xml:space="preserve"> </w:t>
            </w:r>
            <w:proofErr w:type="spellStart"/>
            <w:r w:rsidRPr="006C0B16">
              <w:rPr>
                <w:i/>
                <w:color w:val="000000"/>
                <w:sz w:val="24"/>
                <w:szCs w:val="24"/>
              </w:rPr>
              <w:t>hàng</w:t>
            </w:r>
            <w:proofErr w:type="spellEnd"/>
            <w:r w:rsidRPr="006C0B16">
              <w:rPr>
                <w:i/>
                <w:color w:val="000000"/>
                <w:sz w:val="24"/>
                <w:szCs w:val="24"/>
              </w:rPr>
              <w:t xml:space="preserve"> </w:t>
            </w:r>
            <w:proofErr w:type="spellStart"/>
            <w:r w:rsidRPr="006C0B16">
              <w:rPr>
                <w:i/>
                <w:color w:val="000000"/>
                <w:sz w:val="24"/>
                <w:szCs w:val="24"/>
              </w:rPr>
              <w:t>ngày</w:t>
            </w:r>
            <w:proofErr w:type="spellEnd"/>
            <w:r w:rsidRPr="006C0B16">
              <w:rPr>
                <w:i/>
                <w:color w:val="000000"/>
                <w:sz w:val="24"/>
                <w:szCs w:val="24"/>
              </w:rPr>
              <w:t xml:space="preserve"> </w:t>
            </w:r>
            <w:proofErr w:type="spellStart"/>
            <w:r w:rsidRPr="006C0B16">
              <w:rPr>
                <w:i/>
                <w:color w:val="000000"/>
                <w:sz w:val="24"/>
                <w:szCs w:val="24"/>
              </w:rPr>
              <w:t>tại</w:t>
            </w:r>
            <w:proofErr w:type="spellEnd"/>
            <w:r w:rsidRPr="006C0B16">
              <w:rPr>
                <w:i/>
                <w:color w:val="000000"/>
                <w:sz w:val="24"/>
                <w:szCs w:val="24"/>
              </w:rPr>
              <w:t xml:space="preserve"> </w:t>
            </w:r>
            <w:proofErr w:type="spellStart"/>
            <w:r w:rsidRPr="006C0B16">
              <w:rPr>
                <w:i/>
                <w:color w:val="000000"/>
                <w:sz w:val="24"/>
                <w:szCs w:val="24"/>
              </w:rPr>
              <w:t>nơi</w:t>
            </w:r>
            <w:proofErr w:type="spellEnd"/>
            <w:r w:rsidRPr="006C0B16">
              <w:rPr>
                <w:i/>
                <w:color w:val="000000"/>
                <w:sz w:val="24"/>
                <w:szCs w:val="24"/>
              </w:rPr>
              <w:t xml:space="preserve"> </w:t>
            </w:r>
            <w:proofErr w:type="spellStart"/>
            <w:r w:rsidRPr="006C0B16">
              <w:rPr>
                <w:i/>
                <w:color w:val="000000"/>
                <w:sz w:val="24"/>
                <w:szCs w:val="24"/>
              </w:rPr>
              <w:t>đến</w:t>
            </w:r>
            <w:proofErr w:type="spellEnd"/>
            <w:r w:rsidRPr="006C0B16">
              <w:rPr>
                <w:i/>
                <w:color w:val="000000"/>
                <w:sz w:val="24"/>
                <w:szCs w:val="24"/>
              </w:rPr>
              <w:t xml:space="preserve"> </w:t>
            </w:r>
            <w:proofErr w:type="spellStart"/>
            <w:r w:rsidRPr="006C0B16">
              <w:rPr>
                <w:i/>
                <w:color w:val="000000"/>
                <w:sz w:val="24"/>
                <w:szCs w:val="24"/>
              </w:rPr>
              <w:t>công</w:t>
            </w:r>
            <w:proofErr w:type="spellEnd"/>
            <w:r w:rsidRPr="006C0B16">
              <w:rPr>
                <w:i/>
                <w:color w:val="000000"/>
                <w:sz w:val="24"/>
                <w:szCs w:val="24"/>
              </w:rPr>
              <w:t xml:space="preserve"> </w:t>
            </w:r>
            <w:proofErr w:type="spellStart"/>
            <w:r w:rsidRPr="006C0B16">
              <w:rPr>
                <w:i/>
                <w:color w:val="000000"/>
                <w:sz w:val="24"/>
                <w:szCs w:val="24"/>
              </w:rPr>
              <w:t>tác</w:t>
            </w:r>
            <w:proofErr w:type="spellEnd"/>
            <w:r w:rsidRPr="006C0B16">
              <w:rPr>
                <w:i/>
                <w:color w:val="000000"/>
                <w:w w:val="94"/>
                <w:sz w:val="24"/>
                <w:szCs w:val="24"/>
              </w:rPr>
              <w:t xml:space="preserve">, </w:t>
            </w:r>
            <w:proofErr w:type="spellStart"/>
            <w:r w:rsidRPr="006C0B16">
              <w:rPr>
                <w:i/>
                <w:color w:val="000000"/>
                <w:w w:val="94"/>
                <w:sz w:val="24"/>
                <w:szCs w:val="24"/>
              </w:rPr>
              <w:t>thuê</w:t>
            </w:r>
            <w:proofErr w:type="spellEnd"/>
            <w:r w:rsidRPr="006C0B16">
              <w:rPr>
                <w:i/>
                <w:color w:val="000000"/>
                <w:w w:val="94"/>
                <w:sz w:val="24"/>
                <w:szCs w:val="24"/>
              </w:rPr>
              <w:t xml:space="preserve"> </w:t>
            </w:r>
            <w:proofErr w:type="spellStart"/>
            <w:r w:rsidRPr="006C0B16">
              <w:rPr>
                <w:i/>
                <w:color w:val="000000"/>
                <w:w w:val="94"/>
                <w:sz w:val="24"/>
                <w:szCs w:val="24"/>
              </w:rPr>
              <w:t>các</w:t>
            </w:r>
            <w:proofErr w:type="spellEnd"/>
            <w:r w:rsidRPr="006C0B16">
              <w:rPr>
                <w:i/>
                <w:color w:val="000000"/>
                <w:w w:val="94"/>
                <w:sz w:val="24"/>
                <w:szCs w:val="24"/>
              </w:rPr>
              <w:t xml:space="preserve"> </w:t>
            </w:r>
            <w:proofErr w:type="spellStart"/>
            <w:r w:rsidRPr="006C0B16">
              <w:rPr>
                <w:i/>
                <w:color w:val="000000"/>
                <w:w w:val="94"/>
                <w:sz w:val="24"/>
                <w:szCs w:val="24"/>
              </w:rPr>
              <w:t>phương</w:t>
            </w:r>
            <w:proofErr w:type="spellEnd"/>
            <w:r w:rsidRPr="006C0B16">
              <w:rPr>
                <w:i/>
                <w:color w:val="000000"/>
                <w:w w:val="94"/>
                <w:sz w:val="24"/>
                <w:szCs w:val="24"/>
              </w:rPr>
              <w:t xml:space="preserve"> </w:t>
            </w:r>
            <w:proofErr w:type="spellStart"/>
            <w:r w:rsidRPr="006C0B16">
              <w:rPr>
                <w:i/>
                <w:color w:val="000000"/>
                <w:w w:val="94"/>
                <w:sz w:val="24"/>
                <w:szCs w:val="24"/>
              </w:rPr>
              <w:t>ti</w:t>
            </w:r>
            <w:r w:rsidRPr="006C0B16">
              <w:rPr>
                <w:i/>
                <w:color w:val="000000"/>
              </w:rPr>
              <w:t>ện</w:t>
            </w:r>
            <w:proofErr w:type="spellEnd"/>
            <w:r w:rsidRPr="006C0B16">
              <w:rPr>
                <w:i/>
                <w:color w:val="000000"/>
                <w:w w:val="94"/>
                <w:sz w:val="24"/>
                <w:szCs w:val="24"/>
              </w:rPr>
              <w:t xml:space="preserve"> </w:t>
            </w:r>
            <w:proofErr w:type="spellStart"/>
            <w:r w:rsidRPr="006C0B16">
              <w:rPr>
                <w:i/>
                <w:color w:val="000000"/>
                <w:w w:val="94"/>
                <w:sz w:val="24"/>
                <w:szCs w:val="24"/>
              </w:rPr>
              <w:t>vận</w:t>
            </w:r>
            <w:proofErr w:type="spellEnd"/>
            <w:r w:rsidRPr="006C0B16">
              <w:rPr>
                <w:i/>
                <w:color w:val="000000"/>
                <w:w w:val="94"/>
                <w:sz w:val="24"/>
                <w:szCs w:val="24"/>
              </w:rPr>
              <w:t xml:space="preserve"> </w:t>
            </w:r>
            <w:proofErr w:type="spellStart"/>
            <w:r w:rsidRPr="006C0B16">
              <w:rPr>
                <w:i/>
                <w:color w:val="000000"/>
                <w:w w:val="94"/>
                <w:sz w:val="24"/>
                <w:szCs w:val="24"/>
              </w:rPr>
              <w:t>chuyển</w:t>
            </w:r>
            <w:proofErr w:type="spellEnd"/>
            <w:r w:rsidRPr="006C0B16">
              <w:rPr>
                <w:i/>
                <w:color w:val="000000"/>
                <w:w w:val="94"/>
                <w:sz w:val="24"/>
                <w:szCs w:val="24"/>
              </w:rPr>
              <w:t xml:space="preserve"> </w:t>
            </w:r>
            <w:proofErr w:type="spellStart"/>
            <w:r w:rsidRPr="006C0B16">
              <w:rPr>
                <w:i/>
                <w:color w:val="000000"/>
                <w:w w:val="94"/>
                <w:sz w:val="24"/>
                <w:szCs w:val="24"/>
              </w:rPr>
              <w:t>khác</w:t>
            </w:r>
            <w:proofErr w:type="spellEnd"/>
            <w:r w:rsidRPr="006C0B16">
              <w:rPr>
                <w:i/>
                <w:color w:val="000000"/>
                <w:w w:val="94"/>
                <w:sz w:val="24"/>
                <w:szCs w:val="24"/>
              </w:rPr>
              <w:t xml:space="preserve"> </w:t>
            </w:r>
            <w:proofErr w:type="spellStart"/>
            <w:r w:rsidRPr="006C0B16">
              <w:rPr>
                <w:i/>
                <w:color w:val="000000"/>
                <w:w w:val="94"/>
                <w:sz w:val="24"/>
                <w:szCs w:val="24"/>
              </w:rPr>
              <w:t>tại</w:t>
            </w:r>
            <w:proofErr w:type="spellEnd"/>
            <w:r w:rsidRPr="006C0B16">
              <w:rPr>
                <w:i/>
                <w:color w:val="000000"/>
                <w:w w:val="94"/>
                <w:sz w:val="24"/>
                <w:szCs w:val="24"/>
              </w:rPr>
              <w:t xml:space="preserve"> </w:t>
            </w:r>
            <w:proofErr w:type="spellStart"/>
            <w:r w:rsidRPr="006C0B16">
              <w:rPr>
                <w:i/>
                <w:color w:val="000000"/>
                <w:w w:val="94"/>
                <w:sz w:val="24"/>
                <w:szCs w:val="24"/>
              </w:rPr>
              <w:t>nước</w:t>
            </w:r>
            <w:proofErr w:type="spellEnd"/>
            <w:r w:rsidRPr="006C0B16">
              <w:rPr>
                <w:i/>
                <w:color w:val="000000"/>
                <w:w w:val="94"/>
                <w:sz w:val="24"/>
                <w:szCs w:val="24"/>
              </w:rPr>
              <w:t xml:space="preserve"> </w:t>
            </w:r>
            <w:proofErr w:type="spellStart"/>
            <w:r w:rsidRPr="006C0B16">
              <w:rPr>
                <w:i/>
                <w:color w:val="000000"/>
                <w:w w:val="94"/>
                <w:sz w:val="24"/>
                <w:szCs w:val="24"/>
              </w:rPr>
              <w:t>ngoài</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580FAA1" w14:textId="77777777" w:rsidR="000A0F53" w:rsidRPr="006C0B16" w:rsidRDefault="000A0F53" w:rsidP="004B73AE">
            <w:pPr>
              <w:rPr>
                <w:color w:val="000000"/>
                <w:sz w:val="24"/>
                <w:szCs w:val="24"/>
              </w:rPr>
            </w:pPr>
            <w:r w:rsidRPr="006C0B16">
              <w:rPr>
                <w:color w:val="000000"/>
                <w:sz w:val="24"/>
                <w:szCs w:val="24"/>
              </w:rPr>
              <w:t xml:space="preserve">- </w:t>
            </w:r>
            <w:proofErr w:type="spellStart"/>
            <w:r w:rsidRPr="006C0B16">
              <w:rPr>
                <w:color w:val="000000"/>
                <w:sz w:val="24"/>
                <w:szCs w:val="24"/>
              </w:rPr>
              <w:t>Giấy</w:t>
            </w:r>
            <w:proofErr w:type="spellEnd"/>
            <w:r w:rsidRPr="006C0B16">
              <w:rPr>
                <w:color w:val="000000"/>
                <w:sz w:val="24"/>
                <w:szCs w:val="24"/>
              </w:rPr>
              <w:t xml:space="preserve"> </w:t>
            </w:r>
            <w:proofErr w:type="spellStart"/>
            <w:r w:rsidRPr="006C0B16">
              <w:rPr>
                <w:color w:val="000000"/>
                <w:sz w:val="24"/>
                <w:szCs w:val="24"/>
              </w:rPr>
              <w:t>đê</w:t>
            </w:r>
            <w:proofErr w:type="spellEnd"/>
            <w:r w:rsidRPr="006C0B16">
              <w:rPr>
                <w:color w:val="000000"/>
                <w:sz w:val="24"/>
                <w:szCs w:val="24"/>
              </w:rPr>
              <w:t xml:space="preserve">̀ </w:t>
            </w:r>
            <w:proofErr w:type="spellStart"/>
            <w:r w:rsidRPr="006C0B16">
              <w:rPr>
                <w:color w:val="000000"/>
                <w:sz w:val="24"/>
                <w:szCs w:val="24"/>
              </w:rPr>
              <w:t>nghi</w:t>
            </w:r>
            <w:proofErr w:type="spellEnd"/>
            <w:r w:rsidRPr="006C0B16">
              <w:rPr>
                <w:color w:val="000000"/>
                <w:sz w:val="24"/>
                <w:szCs w:val="24"/>
              </w:rPr>
              <w:t xml:space="preserve">̣ </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w:t>
            </w:r>
            <w:proofErr w:type="spellStart"/>
            <w:r w:rsidRPr="006C0B16">
              <w:rPr>
                <w:color w:val="000000"/>
                <w:sz w:val="24"/>
                <w:szCs w:val="24"/>
              </w:rPr>
              <w:t>thanh</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tạm</w:t>
            </w:r>
            <w:proofErr w:type="spellEnd"/>
            <w:r w:rsidRPr="006C0B16">
              <w:rPr>
                <w:color w:val="000000"/>
                <w:sz w:val="24"/>
                <w:szCs w:val="24"/>
              </w:rPr>
              <w:t xml:space="preserve"> </w:t>
            </w:r>
            <w:proofErr w:type="spellStart"/>
            <w:r w:rsidRPr="006C0B16">
              <w:rPr>
                <w:color w:val="000000"/>
                <w:sz w:val="24"/>
                <w:szCs w:val="24"/>
              </w:rPr>
              <w:t>ứng</w:t>
            </w:r>
            <w:proofErr w:type="spellEnd"/>
          </w:p>
          <w:p w14:paraId="201BD326" w14:textId="77777777" w:rsidR="000A0F53" w:rsidRPr="006C0B16" w:rsidRDefault="000A0F53" w:rsidP="004B73AE">
            <w:pPr>
              <w:rPr>
                <w:color w:val="000000"/>
                <w:sz w:val="24"/>
                <w:szCs w:val="24"/>
              </w:rPr>
            </w:pPr>
            <w:r w:rsidRPr="006C0B16">
              <w:rPr>
                <w:color w:val="000000"/>
                <w:sz w:val="24"/>
                <w:szCs w:val="24"/>
              </w:rPr>
              <w:t xml:space="preserve">- </w:t>
            </w:r>
            <w:proofErr w:type="spellStart"/>
            <w:r w:rsidRPr="006C0B16">
              <w:rPr>
                <w:color w:val="000000"/>
                <w:sz w:val="24"/>
                <w:szCs w:val="24"/>
              </w:rPr>
              <w:t>Hợp</w:t>
            </w:r>
            <w:proofErr w:type="spellEnd"/>
            <w:r w:rsidRPr="006C0B16">
              <w:rPr>
                <w:color w:val="000000"/>
                <w:sz w:val="24"/>
                <w:szCs w:val="24"/>
              </w:rPr>
              <w:t xml:space="preserve"> </w:t>
            </w:r>
            <w:proofErr w:type="spellStart"/>
            <w:r w:rsidRPr="006C0B16">
              <w:rPr>
                <w:color w:val="000000"/>
                <w:sz w:val="24"/>
                <w:szCs w:val="24"/>
              </w:rPr>
              <w:t>đồng</w:t>
            </w:r>
            <w:proofErr w:type="spellEnd"/>
            <w:r w:rsidRPr="006C0B16">
              <w:rPr>
                <w:color w:val="000000"/>
                <w:sz w:val="24"/>
                <w:szCs w:val="24"/>
              </w:rPr>
              <w:t xml:space="preserve"> </w:t>
            </w:r>
            <w:proofErr w:type="spellStart"/>
            <w:r w:rsidRPr="006C0B16">
              <w:rPr>
                <w:color w:val="000000"/>
                <w:sz w:val="24"/>
                <w:szCs w:val="24"/>
              </w:rPr>
              <w:t>ký</w:t>
            </w:r>
            <w:proofErr w:type="spellEnd"/>
            <w:r w:rsidRPr="006C0B16">
              <w:rPr>
                <w:color w:val="000000"/>
                <w:sz w:val="24"/>
                <w:szCs w:val="24"/>
              </w:rPr>
              <w:t xml:space="preserve"> </w:t>
            </w:r>
            <w:proofErr w:type="spellStart"/>
            <w:r w:rsidRPr="006C0B16">
              <w:rPr>
                <w:color w:val="000000"/>
                <w:sz w:val="24"/>
                <w:szCs w:val="24"/>
              </w:rPr>
              <w:t>kết</w:t>
            </w:r>
            <w:proofErr w:type="spellEnd"/>
            <w:r w:rsidRPr="006C0B16">
              <w:rPr>
                <w:color w:val="000000"/>
                <w:sz w:val="24"/>
                <w:szCs w:val="24"/>
              </w:rPr>
              <w:t xml:space="preserve"> </w:t>
            </w:r>
            <w:proofErr w:type="spellStart"/>
            <w:r w:rsidRPr="006C0B16">
              <w:rPr>
                <w:color w:val="000000"/>
                <w:sz w:val="24"/>
                <w:szCs w:val="24"/>
              </w:rPr>
              <w:t>giữa</w:t>
            </w:r>
            <w:proofErr w:type="spellEnd"/>
            <w:r w:rsidRPr="006C0B16">
              <w:rPr>
                <w:color w:val="000000"/>
                <w:sz w:val="24"/>
                <w:szCs w:val="24"/>
              </w:rPr>
              <w:t xml:space="preserve"> </w:t>
            </w:r>
            <w:proofErr w:type="spellStart"/>
            <w:r w:rsidRPr="006C0B16">
              <w:rPr>
                <w:color w:val="000000"/>
                <w:sz w:val="24"/>
                <w:szCs w:val="24"/>
              </w:rPr>
              <w:t>Trưởng</w:t>
            </w:r>
            <w:proofErr w:type="spellEnd"/>
            <w:r w:rsidRPr="006C0B16">
              <w:rPr>
                <w:color w:val="000000"/>
                <w:sz w:val="24"/>
                <w:szCs w:val="24"/>
              </w:rPr>
              <w:t xml:space="preserve"> </w:t>
            </w:r>
            <w:proofErr w:type="spellStart"/>
            <w:r w:rsidRPr="006C0B16">
              <w:rPr>
                <w:color w:val="000000"/>
                <w:sz w:val="24"/>
                <w:szCs w:val="24"/>
              </w:rPr>
              <w:t>đoàn</w:t>
            </w:r>
            <w:proofErr w:type="spellEnd"/>
            <w:r w:rsidRPr="006C0B16">
              <w:rPr>
                <w:color w:val="000000"/>
                <w:sz w:val="24"/>
                <w:szCs w:val="24"/>
              </w:rPr>
              <w:t xml:space="preserve"> </w:t>
            </w:r>
            <w:proofErr w:type="spellStart"/>
            <w:r w:rsidRPr="006C0B16">
              <w:rPr>
                <w:color w:val="000000"/>
                <w:sz w:val="24"/>
                <w:szCs w:val="24"/>
              </w:rPr>
              <w:t>công</w:t>
            </w:r>
            <w:proofErr w:type="spellEnd"/>
            <w:r w:rsidRPr="006C0B16">
              <w:rPr>
                <w:color w:val="000000"/>
                <w:sz w:val="24"/>
                <w:szCs w:val="24"/>
              </w:rPr>
              <w:t xml:space="preserve"> </w:t>
            </w:r>
            <w:proofErr w:type="spellStart"/>
            <w:r w:rsidRPr="006C0B16">
              <w:rPr>
                <w:color w:val="000000"/>
                <w:sz w:val="24"/>
                <w:szCs w:val="24"/>
              </w:rPr>
              <w:t>tác</w:t>
            </w:r>
            <w:proofErr w:type="spellEnd"/>
            <w:r w:rsidRPr="006C0B16">
              <w:rPr>
                <w:color w:val="000000"/>
                <w:sz w:val="24"/>
                <w:szCs w:val="24"/>
              </w:rPr>
              <w:t xml:space="preserve"> </w:t>
            </w:r>
            <w:proofErr w:type="spellStart"/>
            <w:r w:rsidRPr="006C0B16">
              <w:rPr>
                <w:color w:val="000000"/>
                <w:sz w:val="24"/>
                <w:szCs w:val="24"/>
              </w:rPr>
              <w:t>với</w:t>
            </w:r>
            <w:proofErr w:type="spellEnd"/>
            <w:r w:rsidRPr="006C0B16">
              <w:rPr>
                <w:color w:val="000000"/>
                <w:sz w:val="24"/>
                <w:szCs w:val="24"/>
              </w:rPr>
              <w:t xml:space="preserve"> </w:t>
            </w:r>
            <w:proofErr w:type="spellStart"/>
            <w:r w:rsidRPr="006C0B16">
              <w:rPr>
                <w:color w:val="000000"/>
                <w:sz w:val="24"/>
                <w:szCs w:val="24"/>
              </w:rPr>
              <w:t>đơn</w:t>
            </w:r>
            <w:proofErr w:type="spellEnd"/>
            <w:r w:rsidRPr="006C0B16">
              <w:rPr>
                <w:color w:val="000000"/>
                <w:sz w:val="24"/>
                <w:szCs w:val="24"/>
              </w:rPr>
              <w:t xml:space="preserve"> </w:t>
            </w:r>
            <w:proofErr w:type="spellStart"/>
            <w:r w:rsidRPr="006C0B16">
              <w:rPr>
                <w:color w:val="000000"/>
                <w:sz w:val="24"/>
                <w:szCs w:val="24"/>
              </w:rPr>
              <w:t>vị</w:t>
            </w:r>
            <w:proofErr w:type="spellEnd"/>
            <w:r w:rsidRPr="006C0B16">
              <w:rPr>
                <w:color w:val="000000"/>
                <w:sz w:val="24"/>
                <w:szCs w:val="24"/>
              </w:rPr>
              <w:t xml:space="preserve"> </w:t>
            </w:r>
            <w:proofErr w:type="spellStart"/>
            <w:r w:rsidRPr="006C0B16">
              <w:rPr>
                <w:color w:val="000000"/>
                <w:sz w:val="24"/>
                <w:szCs w:val="24"/>
              </w:rPr>
              <w:t>cung</w:t>
            </w:r>
            <w:proofErr w:type="spellEnd"/>
            <w:r w:rsidRPr="006C0B16">
              <w:rPr>
                <w:color w:val="000000"/>
                <w:sz w:val="24"/>
                <w:szCs w:val="24"/>
              </w:rPr>
              <w:t xml:space="preserve"> </w:t>
            </w:r>
            <w:proofErr w:type="spellStart"/>
            <w:r w:rsidRPr="006C0B16">
              <w:rPr>
                <w:color w:val="000000"/>
                <w:sz w:val="24"/>
                <w:szCs w:val="24"/>
              </w:rPr>
              <w:t>cấp</w:t>
            </w:r>
            <w:proofErr w:type="spellEnd"/>
            <w:r w:rsidRPr="006C0B16">
              <w:rPr>
                <w:color w:val="000000"/>
                <w:sz w:val="24"/>
                <w:szCs w:val="24"/>
              </w:rPr>
              <w:t xml:space="preserve"> </w:t>
            </w:r>
            <w:proofErr w:type="spellStart"/>
            <w:r w:rsidRPr="006C0B16">
              <w:rPr>
                <w:color w:val="000000"/>
                <w:sz w:val="24"/>
                <w:szCs w:val="24"/>
              </w:rPr>
              <w:t>dịch</w:t>
            </w:r>
            <w:proofErr w:type="spellEnd"/>
            <w:r w:rsidRPr="006C0B16">
              <w:rPr>
                <w:color w:val="000000"/>
                <w:sz w:val="24"/>
                <w:szCs w:val="24"/>
              </w:rPr>
              <w:t xml:space="preserve"> </w:t>
            </w:r>
            <w:proofErr w:type="spellStart"/>
            <w:r w:rsidRPr="006C0B16">
              <w:rPr>
                <w:color w:val="000000"/>
                <w:sz w:val="24"/>
                <w:szCs w:val="24"/>
              </w:rPr>
              <w:t>vụ</w:t>
            </w:r>
            <w:proofErr w:type="spellEnd"/>
          </w:p>
          <w:p w14:paraId="6680186B" w14:textId="77777777" w:rsidR="000A0F53" w:rsidRPr="006C0B16" w:rsidRDefault="000A0F53" w:rsidP="007002A4">
            <w:pPr>
              <w:rPr>
                <w:color w:val="000000"/>
                <w:sz w:val="24"/>
                <w:szCs w:val="24"/>
              </w:rPr>
            </w:pPr>
            <w:r w:rsidRPr="006C0B16">
              <w:rPr>
                <w:color w:val="000000"/>
                <w:sz w:val="24"/>
                <w:szCs w:val="24"/>
              </w:rPr>
              <w:t xml:space="preserve">- </w:t>
            </w:r>
            <w:proofErr w:type="spellStart"/>
            <w:r w:rsidRPr="006C0B16">
              <w:rPr>
                <w:color w:val="000000"/>
                <w:sz w:val="24"/>
                <w:szCs w:val="24"/>
              </w:rPr>
              <w:t>Hoá</w:t>
            </w:r>
            <w:proofErr w:type="spellEnd"/>
            <w:r w:rsidRPr="006C0B16">
              <w:rPr>
                <w:color w:val="000000"/>
                <w:sz w:val="24"/>
                <w:szCs w:val="24"/>
              </w:rPr>
              <w:t xml:space="preserve"> </w:t>
            </w:r>
            <w:proofErr w:type="spellStart"/>
            <w:r w:rsidRPr="006C0B16">
              <w:rPr>
                <w:color w:val="000000"/>
                <w:sz w:val="24"/>
                <w:szCs w:val="24"/>
              </w:rPr>
              <w:t>đơn</w:t>
            </w:r>
            <w:proofErr w:type="spellEnd"/>
            <w:r w:rsidRPr="006C0B16">
              <w:rPr>
                <w:color w:val="000000"/>
                <w:sz w:val="24"/>
                <w:szCs w:val="24"/>
              </w:rPr>
              <w:t xml:space="preserve">, </w:t>
            </w:r>
            <w:proofErr w:type="spellStart"/>
            <w:r w:rsidR="007002A4" w:rsidRPr="006C0B16">
              <w:rPr>
                <w:color w:val="000000"/>
              </w:rPr>
              <w:t>chứng</w:t>
            </w:r>
            <w:proofErr w:type="spellEnd"/>
            <w:r w:rsidR="007002A4" w:rsidRPr="006C0B16">
              <w:rPr>
                <w:color w:val="000000"/>
              </w:rPr>
              <w:t xml:space="preserve"> </w:t>
            </w:r>
            <w:proofErr w:type="spellStart"/>
            <w:r w:rsidR="007002A4" w:rsidRPr="006C0B16">
              <w:rPr>
                <w:color w:val="000000"/>
              </w:rPr>
              <w:t>từ</w:t>
            </w:r>
            <w:proofErr w:type="spellEnd"/>
            <w:r w:rsidR="007002A4" w:rsidRPr="006C0B16">
              <w:rPr>
                <w:color w:val="000000"/>
              </w:rPr>
              <w:t xml:space="preserve"> </w:t>
            </w:r>
            <w:proofErr w:type="spellStart"/>
            <w:r w:rsidR="007002A4" w:rsidRPr="006C0B16">
              <w:rPr>
                <w:color w:val="000000"/>
              </w:rPr>
              <w:t>trả</w:t>
            </w:r>
            <w:proofErr w:type="spellEnd"/>
            <w:r w:rsidR="007002A4" w:rsidRPr="006C0B16">
              <w:rPr>
                <w:color w:val="000000"/>
              </w:rPr>
              <w:t xml:space="preserve"> </w:t>
            </w:r>
            <w:proofErr w:type="spellStart"/>
            <w:r w:rsidR="007002A4" w:rsidRPr="006C0B16">
              <w:rPr>
                <w:color w:val="000000"/>
              </w:rPr>
              <w:t>tiền</w:t>
            </w:r>
            <w:proofErr w:type="spellEnd"/>
            <w:r w:rsidR="007002A4" w:rsidRPr="006C0B16">
              <w:rPr>
                <w:color w:val="000000"/>
              </w:rPr>
              <w:t xml:space="preserve"> </w:t>
            </w:r>
            <w:proofErr w:type="spellStart"/>
            <w:r w:rsidR="007002A4" w:rsidRPr="006C0B16">
              <w:rPr>
                <w:color w:val="000000"/>
              </w:rPr>
              <w:t>hợp</w:t>
            </w:r>
            <w:proofErr w:type="spellEnd"/>
            <w:r w:rsidR="007002A4" w:rsidRPr="006C0B16">
              <w:rPr>
                <w:color w:val="000000"/>
              </w:rPr>
              <w:t xml:space="preserve"> </w:t>
            </w:r>
            <w:proofErr w:type="spellStart"/>
            <w:r w:rsidR="007002A4" w:rsidRPr="006C0B16">
              <w:rPr>
                <w:color w:val="000000"/>
              </w:rPr>
              <w:t>pháp</w:t>
            </w:r>
            <w:proofErr w:type="spellEnd"/>
            <w:r w:rsidR="007002A4" w:rsidRPr="006C0B16">
              <w:rPr>
                <w:color w:val="000000"/>
              </w:rPr>
              <w:t xml:space="preserve"> </w:t>
            </w:r>
            <w:proofErr w:type="spellStart"/>
            <w:r w:rsidR="007002A4" w:rsidRPr="006C0B16">
              <w:rPr>
                <w:color w:val="000000"/>
              </w:rPr>
              <w:t>kèm</w:t>
            </w:r>
            <w:proofErr w:type="spellEnd"/>
            <w:r w:rsidR="007002A4" w:rsidRPr="006C0B16">
              <w:rPr>
                <w:color w:val="000000"/>
              </w:rPr>
              <w:t xml:space="preserve"> </w:t>
            </w:r>
            <w:proofErr w:type="spellStart"/>
            <w:r w:rsidR="007002A4" w:rsidRPr="006C0B16">
              <w:rPr>
                <w:color w:val="000000"/>
              </w:rPr>
              <w:t>theo</w:t>
            </w:r>
            <w:proofErr w:type="spellEnd"/>
            <w:r w:rsidR="007002A4" w:rsidRPr="006C0B16">
              <w:rPr>
                <w:color w:val="000000"/>
              </w:rPr>
              <w:t xml:space="preserve"> </w:t>
            </w:r>
            <w:proofErr w:type="spellStart"/>
            <w:r w:rsidR="007002A4" w:rsidRPr="006C0B16">
              <w:rPr>
                <w:color w:val="000000"/>
              </w:rPr>
              <w:t>cuống</w:t>
            </w:r>
            <w:proofErr w:type="spellEnd"/>
            <w:r w:rsidR="007002A4" w:rsidRPr="006C0B16">
              <w:rPr>
                <w:color w:val="000000"/>
              </w:rPr>
              <w:t xml:space="preserve"> </w:t>
            </w:r>
            <w:proofErr w:type="spellStart"/>
            <w:r w:rsidR="007002A4" w:rsidRPr="006C0B16">
              <w:rPr>
                <w:color w:val="000000"/>
              </w:rPr>
              <w:t>vé</w:t>
            </w:r>
            <w:proofErr w:type="spellEnd"/>
            <w:r w:rsidR="007002A4" w:rsidRPr="006C0B16">
              <w:rPr>
                <w:color w:val="000000"/>
              </w:rPr>
              <w:t xml:space="preserve"> </w:t>
            </w:r>
            <w:r w:rsidR="007002A4" w:rsidRPr="006C0B16">
              <w:rPr>
                <w:i/>
                <w:color w:val="000000"/>
              </w:rPr>
              <w:t>(</w:t>
            </w:r>
            <w:proofErr w:type="spellStart"/>
            <w:r w:rsidR="007002A4" w:rsidRPr="006C0B16">
              <w:rPr>
                <w:i/>
                <w:color w:val="000000"/>
              </w:rPr>
              <w:t>nếu</w:t>
            </w:r>
            <w:proofErr w:type="spellEnd"/>
            <w:r w:rsidR="007002A4" w:rsidRPr="006C0B16">
              <w:rPr>
                <w:i/>
                <w:color w:val="000000"/>
              </w:rPr>
              <w:t xml:space="preserve"> </w:t>
            </w:r>
            <w:proofErr w:type="spellStart"/>
            <w:r w:rsidR="007002A4" w:rsidRPr="006C0B16">
              <w:rPr>
                <w:i/>
                <w:color w:val="000000"/>
              </w:rPr>
              <w:t>có</w:t>
            </w:r>
            <w:proofErr w:type="spellEnd"/>
            <w:r w:rsidR="007002A4" w:rsidRPr="006C0B16">
              <w:rPr>
                <w:i/>
                <w:color w:val="000000"/>
              </w:rPr>
              <w:t>);</w:t>
            </w:r>
          </w:p>
        </w:tc>
        <w:tc>
          <w:tcPr>
            <w:tcW w:w="1389" w:type="dxa"/>
            <w:vMerge/>
            <w:tcBorders>
              <w:left w:val="single" w:sz="6" w:space="0" w:color="000000"/>
              <w:bottom w:val="single" w:sz="6" w:space="0" w:color="000000"/>
              <w:right w:val="single" w:sz="6" w:space="0" w:color="000000"/>
            </w:tcBorders>
            <w:vAlign w:val="center"/>
          </w:tcPr>
          <w:p w14:paraId="5B35A2E0" w14:textId="77777777" w:rsidR="000A0F53" w:rsidRPr="006C0B16" w:rsidRDefault="000A0F53" w:rsidP="004B73AE">
            <w:pPr>
              <w:rPr>
                <w:iCs/>
                <w:color w:val="000000"/>
                <w:sz w:val="24"/>
                <w:szCs w:val="24"/>
                <w:lang w:val="en"/>
              </w:rPr>
            </w:pPr>
          </w:p>
        </w:tc>
      </w:tr>
      <w:tr w:rsidR="001E291A" w:rsidRPr="006C0B16" w14:paraId="3C928A94"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E879DA" w14:textId="77777777" w:rsidR="001E291A" w:rsidRPr="006C0B16" w:rsidRDefault="001E291A" w:rsidP="004B73AE">
            <w:pPr>
              <w:widowControl w:val="0"/>
              <w:jc w:val="center"/>
              <w:rPr>
                <w:b/>
                <w:bCs/>
                <w:color w:val="000000"/>
                <w:kern w:val="28"/>
                <w:sz w:val="24"/>
                <w:szCs w:val="24"/>
                <w:lang w:val="en"/>
              </w:rPr>
            </w:pPr>
            <w:r w:rsidRPr="006C0B16">
              <w:rPr>
                <w:b/>
                <w:bCs/>
                <w:color w:val="000000"/>
                <w:kern w:val="28"/>
                <w:sz w:val="24"/>
                <w:szCs w:val="24"/>
                <w:lang w:val="en"/>
              </w:rPr>
              <w:t>III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2979741" w14:textId="77777777" w:rsidR="001E291A" w:rsidRPr="006C0B16" w:rsidRDefault="001E291A" w:rsidP="004B73AE">
            <w:pPr>
              <w:widowControl w:val="0"/>
              <w:rPr>
                <w:b/>
                <w:iCs/>
                <w:color w:val="000000"/>
                <w:sz w:val="24"/>
                <w:szCs w:val="24"/>
                <w:lang w:val="en"/>
              </w:rPr>
            </w:pPr>
            <w:proofErr w:type="spellStart"/>
            <w:r w:rsidRPr="006C0B16">
              <w:rPr>
                <w:b/>
                <w:color w:val="000000"/>
                <w:spacing w:val="-6"/>
                <w:kern w:val="28"/>
                <w:sz w:val="24"/>
                <w:szCs w:val="24"/>
                <w:lang w:val="en"/>
              </w:rPr>
              <w:t>Hội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nghi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hội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thảo</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trong</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nước</w:t>
            </w:r>
            <w:proofErr w:type="spellEnd"/>
          </w:p>
        </w:tc>
      </w:tr>
      <w:tr w:rsidR="001E291A" w:rsidRPr="006C0B16" w14:paraId="4853630C"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CDB343E" w14:textId="77777777" w:rsidR="001E291A" w:rsidRPr="006C0B16" w:rsidRDefault="001E291A" w:rsidP="004B73AE">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0701E9D" w14:textId="77777777" w:rsidR="001E291A" w:rsidRPr="006C0B16" w:rsidRDefault="001E291A" w:rsidP="004B73AE">
            <w:pPr>
              <w:widowControl w:val="0"/>
              <w:rPr>
                <w:iCs/>
                <w:color w:val="000000"/>
                <w:sz w:val="24"/>
                <w:szCs w:val="24"/>
                <w:lang w:val="en"/>
              </w:rPr>
            </w:pP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r>
      <w:tr w:rsidR="00A369B3" w:rsidRPr="006C0B16" w14:paraId="5A862104"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0BA06C" w14:textId="77777777" w:rsidR="00A369B3" w:rsidRPr="006C0B16" w:rsidRDefault="001E291A"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31619A3" w14:textId="77777777" w:rsidR="001E291A" w:rsidRPr="006C0B16" w:rsidRDefault="001E291A" w:rsidP="001E291A">
            <w:pPr>
              <w:rPr>
                <w:color w:val="000000"/>
                <w:sz w:val="24"/>
                <w:szCs w:val="24"/>
              </w:rPr>
            </w:pPr>
            <w:r w:rsidRPr="006C0B16">
              <w:rPr>
                <w:color w:val="000000"/>
                <w:sz w:val="24"/>
                <w:szCs w:val="24"/>
              </w:rPr>
              <w:t xml:space="preserve">- </w:t>
            </w:r>
            <w:proofErr w:type="spellStart"/>
            <w:r w:rsidRPr="006C0B16">
              <w:rPr>
                <w:color w:val="000000"/>
                <w:sz w:val="24"/>
                <w:szCs w:val="24"/>
              </w:rPr>
              <w:t>Thù</w:t>
            </w:r>
            <w:proofErr w:type="spellEnd"/>
            <w:r w:rsidRPr="006C0B16">
              <w:rPr>
                <w:color w:val="000000"/>
                <w:sz w:val="24"/>
                <w:szCs w:val="24"/>
              </w:rPr>
              <w:t xml:space="preserve"> </w:t>
            </w:r>
            <w:proofErr w:type="spellStart"/>
            <w:r w:rsidRPr="006C0B16">
              <w:rPr>
                <w:color w:val="000000"/>
                <w:sz w:val="24"/>
                <w:szCs w:val="24"/>
              </w:rPr>
              <w:t>lao</w:t>
            </w:r>
            <w:proofErr w:type="spellEnd"/>
            <w:r w:rsidRPr="006C0B16">
              <w:rPr>
                <w:color w:val="000000"/>
                <w:sz w:val="24"/>
                <w:szCs w:val="24"/>
              </w:rPr>
              <w:t xml:space="preserve"> </w:t>
            </w:r>
            <w:proofErr w:type="spellStart"/>
            <w:r w:rsidRPr="006C0B16">
              <w:rPr>
                <w:color w:val="000000"/>
                <w:sz w:val="24"/>
                <w:szCs w:val="24"/>
              </w:rPr>
              <w:t>giảng</w:t>
            </w:r>
            <w:proofErr w:type="spellEnd"/>
            <w:r w:rsidRPr="006C0B16">
              <w:rPr>
                <w:color w:val="000000"/>
                <w:sz w:val="24"/>
                <w:szCs w:val="24"/>
              </w:rPr>
              <w:t xml:space="preserve"> </w:t>
            </w:r>
            <w:proofErr w:type="spellStart"/>
            <w:r w:rsidRPr="006C0B16">
              <w:rPr>
                <w:color w:val="000000"/>
                <w:sz w:val="24"/>
                <w:szCs w:val="24"/>
              </w:rPr>
              <w:t>viên</w:t>
            </w:r>
            <w:proofErr w:type="spellEnd"/>
            <w:r w:rsidRPr="006C0B16">
              <w:rPr>
                <w:color w:val="000000"/>
                <w:sz w:val="24"/>
                <w:szCs w:val="24"/>
              </w:rPr>
              <w:t xml:space="preserve">, </w:t>
            </w:r>
            <w:proofErr w:type="spellStart"/>
            <w:r w:rsidRPr="006C0B16">
              <w:rPr>
                <w:color w:val="000000"/>
                <w:sz w:val="24"/>
                <w:szCs w:val="24"/>
              </w:rPr>
              <w:t>báo</w:t>
            </w:r>
            <w:proofErr w:type="spellEnd"/>
            <w:r w:rsidRPr="006C0B16">
              <w:rPr>
                <w:color w:val="000000"/>
                <w:sz w:val="24"/>
                <w:szCs w:val="24"/>
              </w:rPr>
              <w:t xml:space="preserve"> </w:t>
            </w:r>
            <w:proofErr w:type="spellStart"/>
            <w:r w:rsidRPr="006C0B16">
              <w:rPr>
                <w:color w:val="000000"/>
                <w:sz w:val="24"/>
                <w:szCs w:val="24"/>
              </w:rPr>
              <w:t>cáo</w:t>
            </w:r>
            <w:proofErr w:type="spellEnd"/>
            <w:r w:rsidRPr="006C0B16">
              <w:rPr>
                <w:color w:val="000000"/>
                <w:sz w:val="24"/>
                <w:szCs w:val="24"/>
              </w:rPr>
              <w:t xml:space="preserve"> </w:t>
            </w:r>
            <w:proofErr w:type="spellStart"/>
            <w:r w:rsidRPr="006C0B16">
              <w:rPr>
                <w:color w:val="000000"/>
                <w:sz w:val="24"/>
                <w:szCs w:val="24"/>
              </w:rPr>
              <w:t>viên</w:t>
            </w:r>
            <w:proofErr w:type="spellEnd"/>
          </w:p>
          <w:p w14:paraId="11E26A38" w14:textId="77777777" w:rsidR="001E291A" w:rsidRPr="006C0B16" w:rsidRDefault="001E291A" w:rsidP="001E291A">
            <w:pPr>
              <w:rPr>
                <w:color w:val="000000"/>
                <w:sz w:val="24"/>
                <w:szCs w:val="24"/>
              </w:rPr>
            </w:pPr>
            <w:r w:rsidRPr="006C0B16">
              <w:rPr>
                <w:color w:val="000000"/>
                <w:sz w:val="24"/>
                <w:szCs w:val="24"/>
              </w:rPr>
              <w:t xml:space="preserve">- Chi </w:t>
            </w:r>
            <w:proofErr w:type="spellStart"/>
            <w:r w:rsidRPr="006C0B16">
              <w:rPr>
                <w:color w:val="000000"/>
                <w:sz w:val="24"/>
                <w:szCs w:val="24"/>
              </w:rPr>
              <w:t>bu</w:t>
            </w:r>
            <w:proofErr w:type="spellEnd"/>
            <w:r w:rsidRPr="006C0B16">
              <w:rPr>
                <w:color w:val="000000"/>
                <w:sz w:val="24"/>
                <w:szCs w:val="24"/>
              </w:rPr>
              <w:t xml:space="preserve">̀ </w:t>
            </w:r>
            <w:proofErr w:type="spellStart"/>
            <w:r w:rsidRPr="006C0B16">
              <w:rPr>
                <w:color w:val="000000"/>
                <w:sz w:val="24"/>
                <w:szCs w:val="24"/>
              </w:rPr>
              <w:t>tiền</w:t>
            </w:r>
            <w:proofErr w:type="spellEnd"/>
            <w:r w:rsidRPr="006C0B16">
              <w:rPr>
                <w:color w:val="000000"/>
                <w:sz w:val="24"/>
                <w:szCs w:val="24"/>
              </w:rPr>
              <w:t xml:space="preserve"> </w:t>
            </w:r>
            <w:proofErr w:type="spellStart"/>
            <w:r w:rsidRPr="006C0B16">
              <w:rPr>
                <w:color w:val="000000"/>
                <w:sz w:val="24"/>
                <w:szCs w:val="24"/>
              </w:rPr>
              <w:t>ăn</w:t>
            </w:r>
            <w:proofErr w:type="spellEnd"/>
            <w:r w:rsidRPr="006C0B16">
              <w:rPr>
                <w:color w:val="000000"/>
                <w:sz w:val="24"/>
                <w:szCs w:val="24"/>
              </w:rPr>
              <w:t xml:space="preserve"> </w:t>
            </w:r>
            <w:proofErr w:type="spellStart"/>
            <w:r w:rsidRPr="006C0B16">
              <w:rPr>
                <w:color w:val="000000"/>
                <w:sz w:val="24"/>
                <w:szCs w:val="24"/>
              </w:rPr>
              <w:t>cho</w:t>
            </w:r>
            <w:proofErr w:type="spellEnd"/>
            <w:r w:rsidRPr="006C0B16">
              <w:rPr>
                <w:color w:val="000000"/>
                <w:sz w:val="24"/>
                <w:szCs w:val="24"/>
              </w:rPr>
              <w:t xml:space="preserve"> </w:t>
            </w:r>
            <w:proofErr w:type="spellStart"/>
            <w:r w:rsidRPr="006C0B16">
              <w:rPr>
                <w:color w:val="000000"/>
                <w:sz w:val="24"/>
                <w:szCs w:val="24"/>
              </w:rPr>
              <w:t>đại</w:t>
            </w:r>
            <w:proofErr w:type="spellEnd"/>
            <w:r w:rsidRPr="006C0B16">
              <w:rPr>
                <w:color w:val="000000"/>
                <w:sz w:val="24"/>
                <w:szCs w:val="24"/>
              </w:rPr>
              <w:t xml:space="preserve"> </w:t>
            </w:r>
            <w:proofErr w:type="spellStart"/>
            <w:r w:rsidRPr="006C0B16">
              <w:rPr>
                <w:color w:val="000000"/>
                <w:sz w:val="24"/>
                <w:szCs w:val="24"/>
              </w:rPr>
              <w:t>biểu</w:t>
            </w:r>
            <w:proofErr w:type="spellEnd"/>
            <w:r w:rsidRPr="006C0B16">
              <w:rPr>
                <w:color w:val="000000"/>
                <w:sz w:val="24"/>
                <w:szCs w:val="24"/>
              </w:rPr>
              <w:t xml:space="preserve"> </w:t>
            </w:r>
            <w:proofErr w:type="spellStart"/>
            <w:r w:rsidRPr="006C0B16">
              <w:rPr>
                <w:color w:val="000000"/>
                <w:sz w:val="24"/>
                <w:szCs w:val="24"/>
              </w:rPr>
              <w:t>là</w:t>
            </w:r>
            <w:proofErr w:type="spellEnd"/>
            <w:r w:rsidRPr="006C0B16">
              <w:rPr>
                <w:color w:val="000000"/>
                <w:sz w:val="24"/>
                <w:szCs w:val="24"/>
              </w:rPr>
              <w:t xml:space="preserve"> </w:t>
            </w:r>
            <w:proofErr w:type="spellStart"/>
            <w:r w:rsidRPr="006C0B16">
              <w:rPr>
                <w:color w:val="000000"/>
                <w:sz w:val="24"/>
                <w:szCs w:val="24"/>
              </w:rPr>
              <w:t>khách</w:t>
            </w:r>
            <w:proofErr w:type="spellEnd"/>
            <w:r w:rsidRPr="006C0B16">
              <w:rPr>
                <w:color w:val="000000"/>
                <w:sz w:val="24"/>
                <w:szCs w:val="24"/>
              </w:rPr>
              <w:t xml:space="preserve"> </w:t>
            </w:r>
            <w:proofErr w:type="spellStart"/>
            <w:r w:rsidRPr="006C0B16">
              <w:rPr>
                <w:color w:val="000000"/>
                <w:sz w:val="24"/>
                <w:szCs w:val="24"/>
              </w:rPr>
              <w:t>mời</w:t>
            </w:r>
            <w:proofErr w:type="spellEnd"/>
            <w:r w:rsidRPr="006C0B16">
              <w:rPr>
                <w:color w:val="000000"/>
                <w:sz w:val="24"/>
                <w:szCs w:val="24"/>
              </w:rPr>
              <w:t xml:space="preserve"> </w:t>
            </w:r>
            <w:proofErr w:type="spellStart"/>
            <w:r w:rsidRPr="006C0B16">
              <w:rPr>
                <w:color w:val="000000"/>
                <w:sz w:val="24"/>
                <w:szCs w:val="24"/>
              </w:rPr>
              <w:t>không</w:t>
            </w:r>
            <w:proofErr w:type="spellEnd"/>
            <w:r w:rsidRPr="006C0B16">
              <w:rPr>
                <w:color w:val="000000"/>
                <w:sz w:val="24"/>
                <w:szCs w:val="24"/>
              </w:rPr>
              <w:t xml:space="preserve"> </w:t>
            </w:r>
            <w:proofErr w:type="spellStart"/>
            <w:r w:rsidRPr="006C0B16">
              <w:rPr>
                <w:color w:val="000000"/>
                <w:sz w:val="24"/>
                <w:szCs w:val="24"/>
              </w:rPr>
              <w:t>trong</w:t>
            </w:r>
            <w:proofErr w:type="spellEnd"/>
            <w:r w:rsidRPr="006C0B16">
              <w:rPr>
                <w:color w:val="000000"/>
                <w:sz w:val="24"/>
                <w:szCs w:val="24"/>
              </w:rPr>
              <w:t xml:space="preserve"> </w:t>
            </w:r>
            <w:proofErr w:type="spellStart"/>
            <w:r w:rsidRPr="006C0B16">
              <w:rPr>
                <w:color w:val="000000"/>
                <w:sz w:val="24"/>
                <w:szCs w:val="24"/>
              </w:rPr>
              <w:t>danh</w:t>
            </w:r>
            <w:proofErr w:type="spellEnd"/>
            <w:r w:rsidRPr="006C0B16">
              <w:rPr>
                <w:color w:val="000000"/>
                <w:sz w:val="24"/>
                <w:szCs w:val="24"/>
              </w:rPr>
              <w:t xml:space="preserve"> </w:t>
            </w:r>
            <w:proofErr w:type="spellStart"/>
            <w:r w:rsidRPr="006C0B16">
              <w:rPr>
                <w:color w:val="000000"/>
                <w:sz w:val="24"/>
                <w:szCs w:val="24"/>
              </w:rPr>
              <w:t>sách</w:t>
            </w:r>
            <w:proofErr w:type="spellEnd"/>
            <w:r w:rsidRPr="006C0B16">
              <w:rPr>
                <w:color w:val="000000"/>
                <w:sz w:val="24"/>
                <w:szCs w:val="24"/>
              </w:rPr>
              <w:t xml:space="preserve"> </w:t>
            </w:r>
            <w:proofErr w:type="spellStart"/>
            <w:r w:rsidRPr="006C0B16">
              <w:rPr>
                <w:color w:val="000000"/>
                <w:sz w:val="24"/>
                <w:szCs w:val="24"/>
              </w:rPr>
              <w:t>trả</w:t>
            </w:r>
            <w:proofErr w:type="spellEnd"/>
            <w:r w:rsidRPr="006C0B16">
              <w:rPr>
                <w:color w:val="000000"/>
                <w:sz w:val="24"/>
                <w:szCs w:val="24"/>
              </w:rPr>
              <w:t xml:space="preserve"> </w:t>
            </w:r>
            <w:proofErr w:type="spellStart"/>
            <w:r w:rsidRPr="006C0B16">
              <w:rPr>
                <w:color w:val="000000"/>
                <w:sz w:val="24"/>
                <w:szCs w:val="24"/>
              </w:rPr>
              <w:t>lương</w:t>
            </w:r>
            <w:proofErr w:type="spellEnd"/>
            <w:r w:rsidRPr="006C0B16">
              <w:rPr>
                <w:color w:val="000000"/>
                <w:sz w:val="24"/>
                <w:szCs w:val="24"/>
              </w:rPr>
              <w:t xml:space="preserve">: </w:t>
            </w:r>
            <w:proofErr w:type="spellStart"/>
            <w:r w:rsidRPr="006C0B16">
              <w:rPr>
                <w:color w:val="000000"/>
                <w:sz w:val="24"/>
                <w:szCs w:val="24"/>
              </w:rPr>
              <w:t>tiền</w:t>
            </w:r>
            <w:proofErr w:type="spellEnd"/>
            <w:r w:rsidRPr="006C0B16">
              <w:rPr>
                <w:color w:val="000000"/>
                <w:sz w:val="24"/>
                <w:szCs w:val="24"/>
              </w:rPr>
              <w:t xml:space="preserve"> </w:t>
            </w:r>
            <w:proofErr w:type="spellStart"/>
            <w:r w:rsidRPr="006C0B16">
              <w:rPr>
                <w:color w:val="000000"/>
                <w:sz w:val="24"/>
                <w:szCs w:val="24"/>
              </w:rPr>
              <w:t>thuê</w:t>
            </w:r>
            <w:proofErr w:type="spellEnd"/>
            <w:r w:rsidRPr="006C0B16">
              <w:rPr>
                <w:color w:val="000000"/>
                <w:sz w:val="24"/>
                <w:szCs w:val="24"/>
              </w:rPr>
              <w:t xml:space="preserve"> </w:t>
            </w:r>
            <w:proofErr w:type="spellStart"/>
            <w:r w:rsidRPr="006C0B16">
              <w:rPr>
                <w:color w:val="000000"/>
                <w:sz w:val="24"/>
                <w:szCs w:val="24"/>
              </w:rPr>
              <w:t>phòng</w:t>
            </w:r>
            <w:proofErr w:type="spellEnd"/>
            <w:r w:rsidRPr="006C0B16">
              <w:rPr>
                <w:color w:val="000000"/>
                <w:sz w:val="24"/>
                <w:szCs w:val="24"/>
              </w:rPr>
              <w:t xml:space="preserve"> </w:t>
            </w:r>
            <w:proofErr w:type="spellStart"/>
            <w:r w:rsidRPr="006C0B16">
              <w:rPr>
                <w:color w:val="000000"/>
                <w:sz w:val="24"/>
                <w:szCs w:val="24"/>
              </w:rPr>
              <w:t>nghỉ</w:t>
            </w:r>
            <w:proofErr w:type="spellEnd"/>
            <w:r w:rsidRPr="006C0B16">
              <w:rPr>
                <w:color w:val="000000"/>
                <w:sz w:val="24"/>
                <w:szCs w:val="24"/>
              </w:rPr>
              <w:t xml:space="preserve"> </w:t>
            </w:r>
            <w:proofErr w:type="spellStart"/>
            <w:r w:rsidRPr="006C0B16">
              <w:rPr>
                <w:color w:val="000000"/>
                <w:sz w:val="24"/>
                <w:szCs w:val="24"/>
              </w:rPr>
              <w:t>và</w:t>
            </w:r>
            <w:proofErr w:type="spellEnd"/>
            <w:r w:rsidRPr="006C0B16">
              <w:rPr>
                <w:color w:val="000000"/>
                <w:sz w:val="24"/>
                <w:szCs w:val="24"/>
              </w:rPr>
              <w:t xml:space="preserve"> </w:t>
            </w:r>
            <w:proofErr w:type="spellStart"/>
            <w:r w:rsidRPr="006C0B16">
              <w:rPr>
                <w:color w:val="000000"/>
                <w:sz w:val="24"/>
                <w:szCs w:val="24"/>
              </w:rPr>
              <w:t>tiền</w:t>
            </w:r>
            <w:proofErr w:type="spellEnd"/>
            <w:r w:rsidRPr="006C0B16">
              <w:rPr>
                <w:color w:val="000000"/>
                <w:sz w:val="24"/>
                <w:szCs w:val="24"/>
              </w:rPr>
              <w:t xml:space="preserve"> </w:t>
            </w:r>
            <w:proofErr w:type="spellStart"/>
            <w:r w:rsidRPr="006C0B16">
              <w:rPr>
                <w:color w:val="000000"/>
                <w:sz w:val="24"/>
                <w:szCs w:val="24"/>
              </w:rPr>
              <w:t>phương</w:t>
            </w:r>
            <w:proofErr w:type="spellEnd"/>
            <w:r w:rsidRPr="006C0B16">
              <w:rPr>
                <w:color w:val="000000"/>
                <w:sz w:val="24"/>
                <w:szCs w:val="24"/>
              </w:rPr>
              <w:t xml:space="preserve"> </w:t>
            </w:r>
            <w:proofErr w:type="spellStart"/>
            <w:r w:rsidRPr="006C0B16">
              <w:rPr>
                <w:color w:val="000000"/>
                <w:sz w:val="24"/>
                <w:szCs w:val="24"/>
              </w:rPr>
              <w:t>tiện</w:t>
            </w:r>
            <w:proofErr w:type="spellEnd"/>
            <w:r w:rsidRPr="006C0B16">
              <w:rPr>
                <w:color w:val="000000"/>
                <w:sz w:val="24"/>
                <w:szCs w:val="24"/>
              </w:rPr>
              <w:t xml:space="preserve"> </w:t>
            </w:r>
            <w:proofErr w:type="spellStart"/>
            <w:r w:rsidRPr="006C0B16">
              <w:rPr>
                <w:color w:val="000000"/>
                <w:sz w:val="24"/>
                <w:szCs w:val="24"/>
              </w:rPr>
              <w:t>đi</w:t>
            </w:r>
            <w:proofErr w:type="spellEnd"/>
            <w:r w:rsidRPr="006C0B16">
              <w:rPr>
                <w:color w:val="000000"/>
                <w:sz w:val="24"/>
                <w:szCs w:val="24"/>
              </w:rPr>
              <w:t xml:space="preserve"> </w:t>
            </w:r>
            <w:proofErr w:type="spellStart"/>
            <w:r w:rsidRPr="006C0B16">
              <w:rPr>
                <w:color w:val="000000"/>
                <w:sz w:val="24"/>
                <w:szCs w:val="24"/>
              </w:rPr>
              <w:t>lại</w:t>
            </w:r>
            <w:proofErr w:type="spellEnd"/>
            <w:r w:rsidRPr="006C0B16">
              <w:rPr>
                <w:color w:val="000000"/>
                <w:sz w:val="24"/>
                <w:szCs w:val="24"/>
              </w:rPr>
              <w:t>.</w:t>
            </w:r>
          </w:p>
          <w:p w14:paraId="36119E51" w14:textId="77777777" w:rsidR="00A369B3" w:rsidRPr="006C0B16" w:rsidRDefault="001E291A" w:rsidP="001E291A">
            <w:pPr>
              <w:widowControl w:val="0"/>
              <w:rPr>
                <w:color w:val="000000"/>
                <w:sz w:val="24"/>
                <w:szCs w:val="24"/>
              </w:rPr>
            </w:pPr>
            <w:r w:rsidRPr="006C0B16">
              <w:rPr>
                <w:color w:val="000000"/>
                <w:sz w:val="24"/>
                <w:szCs w:val="24"/>
              </w:rPr>
              <w:t xml:space="preserve">- Các </w:t>
            </w:r>
            <w:proofErr w:type="spellStart"/>
            <w:r w:rsidRPr="006C0B16">
              <w:rPr>
                <w:color w:val="000000"/>
                <w:sz w:val="24"/>
                <w:szCs w:val="24"/>
              </w:rPr>
              <w:t>khoản</w:t>
            </w:r>
            <w:proofErr w:type="spellEnd"/>
            <w:r w:rsidRPr="006C0B16">
              <w:rPr>
                <w:color w:val="000000"/>
                <w:sz w:val="24"/>
                <w:szCs w:val="24"/>
              </w:rPr>
              <w:t xml:space="preserve"> chi </w:t>
            </w:r>
            <w:proofErr w:type="spellStart"/>
            <w:r w:rsidRPr="006C0B16">
              <w:rPr>
                <w:color w:val="000000"/>
                <w:sz w:val="24"/>
                <w:szCs w:val="24"/>
              </w:rPr>
              <w:t>khác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CF35733" w14:textId="77777777" w:rsidR="00AB40D1" w:rsidRPr="006C0B16" w:rsidRDefault="00AB40D1" w:rsidP="00AB40D1">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p w14:paraId="7E652E31" w14:textId="77777777" w:rsidR="00AB40D1" w:rsidRPr="006C0B16" w:rsidRDefault="00AB40D1" w:rsidP="00AB40D1">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0AAA18DF" w14:textId="77777777" w:rsidR="00A369B3" w:rsidRPr="006C0B16" w:rsidRDefault="00AB40D1" w:rsidP="00AB40D1">
            <w:pPr>
              <w:widowControl w:val="0"/>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Tờ</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Pr="006C0B16">
              <w:rPr>
                <w:color w:val="000000"/>
                <w:sz w:val="24"/>
                <w:szCs w:val="24"/>
                <w:lang w:eastAsia="vi-VN"/>
              </w:rPr>
              <w:t>phê</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eastAsia="vi-VN"/>
              </w:rPr>
              <w:t xml:space="preserve"> </w:t>
            </w:r>
            <w:proofErr w:type="spellStart"/>
            <w:r w:rsidRPr="006C0B16">
              <w:rPr>
                <w:color w:val="000000"/>
                <w:sz w:val="24"/>
                <w:szCs w:val="24"/>
                <w:lang w:eastAsia="vi-VN"/>
              </w:rPr>
              <w:t>chủ</w:t>
            </w:r>
            <w:proofErr w:type="spellEnd"/>
            <w:r w:rsidRPr="006C0B16">
              <w:rPr>
                <w:color w:val="000000"/>
                <w:sz w:val="24"/>
                <w:szCs w:val="24"/>
                <w:lang w:eastAsia="vi-VN"/>
              </w:rPr>
              <w:t xml:space="preserve"> </w:t>
            </w:r>
            <w:proofErr w:type="spellStart"/>
            <w:r w:rsidRPr="006C0B16">
              <w:rPr>
                <w:color w:val="000000"/>
                <w:sz w:val="24"/>
                <w:szCs w:val="24"/>
                <w:lang w:eastAsia="vi-VN"/>
              </w:rPr>
              <w:t>trương</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/Thông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Thủ </w:t>
            </w:r>
            <w:proofErr w:type="spellStart"/>
            <w:r w:rsidRPr="006C0B16">
              <w:rPr>
                <w:color w:val="000000"/>
                <w:sz w:val="24"/>
                <w:szCs w:val="24"/>
                <w:lang w:eastAsia="vi-VN"/>
              </w:rPr>
              <w:t>trưởng</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hoặc</w:t>
            </w:r>
            <w:proofErr w:type="spellEnd"/>
            <w:r w:rsidRPr="006C0B16">
              <w:rPr>
                <w:color w:val="000000"/>
                <w:sz w:val="24"/>
                <w:szCs w:val="24"/>
                <w:lang w:eastAsia="vi-VN"/>
              </w:rPr>
              <w:t xml:space="preserve"> </w:t>
            </w:r>
            <w:proofErr w:type="spellStart"/>
            <w:r w:rsidRPr="006C0B16">
              <w:rPr>
                <w:color w:val="000000"/>
                <w:sz w:val="24"/>
                <w:szCs w:val="24"/>
                <w:lang w:eastAsia="vi-VN"/>
              </w:rPr>
              <w:t>Lãnh</w:t>
            </w:r>
            <w:proofErr w:type="spellEnd"/>
            <w:r w:rsidRPr="006C0B16">
              <w:rPr>
                <w:color w:val="000000"/>
                <w:sz w:val="24"/>
                <w:szCs w:val="24"/>
                <w:lang w:eastAsia="vi-VN"/>
              </w:rPr>
              <w:t xml:space="preserve"> </w:t>
            </w:r>
            <w:proofErr w:type="spellStart"/>
            <w:r w:rsidRPr="006C0B16">
              <w:rPr>
                <w:color w:val="000000"/>
                <w:sz w:val="24"/>
                <w:szCs w:val="24"/>
                <w:lang w:eastAsia="vi-VN"/>
              </w:rPr>
              <w:t>đạo</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trên</w:t>
            </w:r>
            <w:proofErr w:type="spellEnd"/>
            <w:r w:rsidRPr="006C0B16">
              <w:rPr>
                <w:color w:val="000000"/>
                <w:sz w:val="24"/>
                <w:szCs w:val="24"/>
                <w:lang w:eastAsia="vi-VN"/>
              </w:rPr>
              <w:t xml:space="preserve"> </w:t>
            </w:r>
            <w:proofErr w:type="spellStart"/>
            <w:r w:rsidRPr="006C0B16">
              <w:rPr>
                <w:color w:val="000000"/>
                <w:sz w:val="24"/>
                <w:szCs w:val="24"/>
                <w:lang w:eastAsia="vi-VN"/>
              </w:rPr>
              <w:t>vê</w:t>
            </w:r>
            <w:proofErr w:type="spellEnd"/>
            <w:r w:rsidRPr="006C0B16">
              <w:rPr>
                <w:color w:val="000000"/>
                <w:sz w:val="24"/>
                <w:szCs w:val="24"/>
                <w:lang w:eastAsia="vi-VN"/>
              </w:rPr>
              <w:t xml:space="preserve">̀ </w:t>
            </w:r>
            <w:proofErr w:type="spellStart"/>
            <w:r w:rsidRPr="006C0B16">
              <w:rPr>
                <w:color w:val="000000"/>
                <w:sz w:val="24"/>
                <w:szCs w:val="24"/>
                <w:lang w:eastAsia="vi-VN"/>
              </w:rPr>
              <w:t>việc</w:t>
            </w:r>
            <w:proofErr w:type="spellEnd"/>
            <w:r w:rsidRPr="006C0B16">
              <w:rPr>
                <w:color w:val="000000"/>
                <w:sz w:val="24"/>
                <w:szCs w:val="24"/>
                <w:lang w:eastAsia="vi-VN"/>
              </w:rPr>
              <w:t xml:space="preserve"> </w:t>
            </w:r>
            <w:proofErr w:type="spellStart"/>
            <w:r w:rsidRPr="006C0B16">
              <w:rPr>
                <w:color w:val="000000"/>
                <w:sz w:val="24"/>
                <w:szCs w:val="24"/>
                <w:lang w:eastAsia="vi-VN"/>
              </w:rPr>
              <w:t>tô</w:t>
            </w:r>
            <w:proofErr w:type="spellEnd"/>
            <w:r w:rsidRPr="006C0B16">
              <w:rPr>
                <w:color w:val="000000"/>
                <w:sz w:val="24"/>
                <w:szCs w:val="24"/>
                <w:lang w:eastAsia="vi-VN"/>
              </w:rPr>
              <w:t xml:space="preserve">̉ </w:t>
            </w:r>
            <w:proofErr w:type="spellStart"/>
            <w:r w:rsidRPr="006C0B16">
              <w:rPr>
                <w:color w:val="000000"/>
                <w:sz w:val="24"/>
                <w:szCs w:val="24"/>
                <w:lang w:eastAsia="vi-VN"/>
              </w:rPr>
              <w:t>chức</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thảo</w:t>
            </w:r>
            <w:proofErr w:type="spellEnd"/>
            <w:r w:rsidRPr="006C0B16">
              <w:rPr>
                <w:color w:val="000000"/>
                <w:sz w:val="24"/>
                <w:szCs w:val="24"/>
                <w:lang w:eastAsia="vi-VN"/>
              </w:rPr>
              <w:t xml:space="preserve"> </w:t>
            </w:r>
            <w:r w:rsidRPr="006C0B16">
              <w:rPr>
                <w:i/>
                <w:color w:val="000000"/>
                <w:sz w:val="24"/>
                <w:szCs w:val="24"/>
                <w:lang w:eastAsia="vi-VN"/>
              </w:rPr>
              <w:t xml:space="preserve">(có </w:t>
            </w:r>
            <w:proofErr w:type="spellStart"/>
            <w:r w:rsidRPr="006C0B16">
              <w:rPr>
                <w:i/>
                <w:color w:val="000000"/>
                <w:sz w:val="24"/>
                <w:szCs w:val="24"/>
                <w:lang w:eastAsia="vi-VN"/>
              </w:rPr>
              <w:t>quy</w:t>
            </w:r>
            <w:proofErr w:type="spellEnd"/>
            <w:r w:rsidRPr="006C0B16">
              <w:rPr>
                <w:i/>
                <w:color w:val="000000"/>
                <w:sz w:val="24"/>
                <w:szCs w:val="24"/>
                <w:lang w:eastAsia="vi-VN"/>
              </w:rPr>
              <w:t xml:space="preserve"> </w:t>
            </w:r>
            <w:proofErr w:type="spellStart"/>
            <w:r w:rsidRPr="006C0B16">
              <w:rPr>
                <w:i/>
                <w:color w:val="000000"/>
                <w:sz w:val="24"/>
                <w:szCs w:val="24"/>
                <w:lang w:eastAsia="vi-VN"/>
              </w:rPr>
              <w:t>định</w:t>
            </w:r>
            <w:proofErr w:type="spellEnd"/>
            <w:r w:rsidRPr="006C0B16">
              <w:rPr>
                <w:i/>
                <w:color w:val="000000"/>
                <w:sz w:val="24"/>
                <w:szCs w:val="24"/>
                <w:lang w:eastAsia="vi-VN"/>
              </w:rPr>
              <w:t xml:space="preserve"> </w:t>
            </w:r>
            <w:proofErr w:type="spellStart"/>
            <w:r w:rsidRPr="006C0B16">
              <w:rPr>
                <w:i/>
                <w:color w:val="000000"/>
                <w:sz w:val="24"/>
                <w:szCs w:val="24"/>
                <w:lang w:eastAsia="vi-VN"/>
              </w:rPr>
              <w:t>thành</w:t>
            </w:r>
            <w:proofErr w:type="spellEnd"/>
            <w:r w:rsidRPr="006C0B16">
              <w:rPr>
                <w:i/>
                <w:color w:val="000000"/>
                <w:sz w:val="24"/>
                <w:szCs w:val="24"/>
                <w:lang w:eastAsia="vi-VN"/>
              </w:rPr>
              <w:t xml:space="preserve"> </w:t>
            </w:r>
            <w:proofErr w:type="spellStart"/>
            <w:r w:rsidRPr="006C0B16">
              <w:rPr>
                <w:i/>
                <w:color w:val="000000"/>
                <w:sz w:val="24"/>
                <w:szCs w:val="24"/>
                <w:lang w:eastAsia="vi-VN"/>
              </w:rPr>
              <w:t>phần</w:t>
            </w:r>
            <w:proofErr w:type="spellEnd"/>
            <w:r w:rsidRPr="006C0B16">
              <w:rPr>
                <w:i/>
                <w:color w:val="000000"/>
                <w:sz w:val="24"/>
                <w:szCs w:val="24"/>
                <w:lang w:eastAsia="vi-VN"/>
              </w:rPr>
              <w:t xml:space="preserve"> </w:t>
            </w:r>
            <w:proofErr w:type="spellStart"/>
            <w:r w:rsidRPr="006C0B16">
              <w:rPr>
                <w:i/>
                <w:color w:val="000000"/>
                <w:sz w:val="24"/>
                <w:szCs w:val="24"/>
                <w:lang w:eastAsia="vi-VN"/>
              </w:rPr>
              <w:t>tham</w:t>
            </w:r>
            <w:proofErr w:type="spellEnd"/>
            <w:r w:rsidRPr="006C0B16">
              <w:rPr>
                <w:i/>
                <w:color w:val="000000"/>
                <w:sz w:val="24"/>
                <w:szCs w:val="24"/>
                <w:lang w:eastAsia="vi-VN"/>
              </w:rPr>
              <w:t xml:space="preserve"> </w:t>
            </w:r>
            <w:proofErr w:type="spellStart"/>
            <w:r w:rsidRPr="006C0B16">
              <w:rPr>
                <w:i/>
                <w:color w:val="000000"/>
                <w:sz w:val="24"/>
                <w:szCs w:val="24"/>
                <w:lang w:eastAsia="vi-VN"/>
              </w:rPr>
              <w:t>dư</w:t>
            </w:r>
            <w:proofErr w:type="spellEnd"/>
            <w:r w:rsidRPr="006C0B16">
              <w:rPr>
                <w:i/>
                <w:color w:val="000000"/>
                <w:sz w:val="24"/>
                <w:szCs w:val="24"/>
                <w:lang w:eastAsia="vi-VN"/>
              </w:rPr>
              <w:t xml:space="preserve">̣, </w:t>
            </w:r>
            <w:proofErr w:type="spellStart"/>
            <w:r w:rsidRPr="006C0B16">
              <w:rPr>
                <w:i/>
                <w:color w:val="000000"/>
                <w:sz w:val="24"/>
                <w:szCs w:val="24"/>
                <w:lang w:eastAsia="vi-VN"/>
              </w:rPr>
              <w:t>nội</w:t>
            </w:r>
            <w:proofErr w:type="spellEnd"/>
            <w:r w:rsidRPr="006C0B16">
              <w:rPr>
                <w:i/>
                <w:color w:val="000000"/>
                <w:sz w:val="24"/>
                <w:szCs w:val="24"/>
                <w:lang w:eastAsia="vi-VN"/>
              </w:rPr>
              <w:t xml:space="preserve"> dung, </w:t>
            </w:r>
            <w:proofErr w:type="spellStart"/>
            <w:r w:rsidRPr="006C0B16">
              <w:rPr>
                <w:i/>
                <w:color w:val="000000"/>
                <w:sz w:val="24"/>
                <w:szCs w:val="24"/>
                <w:lang w:eastAsia="vi-VN"/>
              </w:rPr>
              <w:t>địa</w:t>
            </w:r>
            <w:proofErr w:type="spellEnd"/>
            <w:r w:rsidRPr="006C0B16">
              <w:rPr>
                <w:i/>
                <w:color w:val="000000"/>
                <w:sz w:val="24"/>
                <w:szCs w:val="24"/>
                <w:lang w:eastAsia="vi-VN"/>
              </w:rPr>
              <w:t xml:space="preserve"> </w:t>
            </w:r>
            <w:proofErr w:type="spellStart"/>
            <w:r w:rsidRPr="006C0B16">
              <w:rPr>
                <w:i/>
                <w:color w:val="000000"/>
                <w:sz w:val="24"/>
                <w:szCs w:val="24"/>
                <w:lang w:eastAsia="vi-VN"/>
              </w:rPr>
              <w:t>điểm</w:t>
            </w:r>
            <w:proofErr w:type="spellEnd"/>
            <w:r w:rsidRPr="006C0B16">
              <w:rPr>
                <w:i/>
                <w:color w:val="000000"/>
                <w:sz w:val="24"/>
                <w:szCs w:val="24"/>
                <w:lang w:eastAsia="vi-VN"/>
              </w:rPr>
              <w:t xml:space="preserve">, </w:t>
            </w:r>
            <w:proofErr w:type="spellStart"/>
            <w:r w:rsidRPr="006C0B16">
              <w:rPr>
                <w:i/>
                <w:color w:val="000000"/>
                <w:sz w:val="24"/>
                <w:szCs w:val="24"/>
                <w:lang w:eastAsia="vi-VN"/>
              </w:rPr>
              <w:t>thời</w:t>
            </w:r>
            <w:proofErr w:type="spellEnd"/>
            <w:r w:rsidRPr="006C0B16">
              <w:rPr>
                <w:i/>
                <w:color w:val="000000"/>
                <w:sz w:val="24"/>
                <w:szCs w:val="24"/>
                <w:lang w:eastAsia="vi-VN"/>
              </w:rPr>
              <w:t xml:space="preserve"> </w:t>
            </w:r>
            <w:proofErr w:type="spellStart"/>
            <w:r w:rsidRPr="006C0B16">
              <w:rPr>
                <w:i/>
                <w:color w:val="000000"/>
                <w:sz w:val="24"/>
                <w:szCs w:val="24"/>
                <w:lang w:eastAsia="vi-VN"/>
              </w:rPr>
              <w:t>gian</w:t>
            </w:r>
            <w:proofErr w:type="spellEnd"/>
            <w:r w:rsidRPr="006C0B16">
              <w:rPr>
                <w:i/>
                <w:color w:val="000000"/>
                <w:sz w:val="24"/>
                <w:szCs w:val="24"/>
                <w:lang w:eastAsia="vi-VN"/>
              </w:rPr>
              <w:t xml:space="preserve">, </w:t>
            </w:r>
            <w:proofErr w:type="spellStart"/>
            <w:r w:rsidRPr="006C0B16">
              <w:rPr>
                <w:i/>
                <w:color w:val="000000"/>
                <w:sz w:val="24"/>
                <w:szCs w:val="24"/>
                <w:lang w:eastAsia="vi-VN"/>
              </w:rPr>
              <w:t>nguồn</w:t>
            </w:r>
            <w:proofErr w:type="spellEnd"/>
            <w:r w:rsidRPr="006C0B16">
              <w:rPr>
                <w:i/>
                <w:color w:val="000000"/>
                <w:sz w:val="24"/>
                <w:szCs w:val="24"/>
                <w:lang w:eastAsia="vi-VN"/>
              </w:rPr>
              <w:t xml:space="preserve"> </w:t>
            </w:r>
            <w:proofErr w:type="spellStart"/>
            <w:r w:rsidRPr="006C0B16">
              <w:rPr>
                <w:i/>
                <w:color w:val="000000"/>
                <w:sz w:val="24"/>
                <w:szCs w:val="24"/>
                <w:lang w:eastAsia="vi-VN"/>
              </w:rPr>
              <w:t>kinh</w:t>
            </w:r>
            <w:proofErr w:type="spellEnd"/>
            <w:r w:rsidRPr="006C0B16">
              <w:rPr>
                <w:i/>
                <w:color w:val="000000"/>
                <w:sz w:val="24"/>
                <w:szCs w:val="24"/>
                <w:lang w:eastAsia="vi-VN"/>
              </w:rPr>
              <w:t xml:space="preserve"> phí)</w:t>
            </w:r>
          </w:p>
          <w:p w14:paraId="3A88DB49" w14:textId="77777777" w:rsidR="00AB40D1" w:rsidRPr="006C0B16" w:rsidRDefault="00AB40D1" w:rsidP="00AB40D1">
            <w:pPr>
              <w:widowControl w:val="0"/>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Chương</w:t>
            </w:r>
            <w:proofErr w:type="spellEnd"/>
            <w:r w:rsidRPr="006C0B16">
              <w:rPr>
                <w:color w:val="000000"/>
                <w:sz w:val="24"/>
                <w:szCs w:val="24"/>
                <w:lang w:eastAsia="vi-VN"/>
              </w:rPr>
              <w:t xml:space="preserve"> </w:t>
            </w:r>
            <w:proofErr w:type="spellStart"/>
            <w:r w:rsidRPr="006C0B16">
              <w:rPr>
                <w:color w:val="000000"/>
                <w:sz w:val="24"/>
                <w:szCs w:val="24"/>
                <w:lang w:eastAsia="vi-VN"/>
              </w:rPr>
              <w:t>trình</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thảo</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p w14:paraId="2F5142CE" w14:textId="77777777" w:rsidR="00822668" w:rsidRPr="006C0B16" w:rsidRDefault="00822668" w:rsidP="00AB40D1">
            <w:pPr>
              <w:widowControl w:val="0"/>
              <w:rPr>
                <w:color w:val="000000"/>
                <w:w w:val="94"/>
                <w:kern w:val="28"/>
                <w:sz w:val="24"/>
                <w:szCs w:val="24"/>
                <w:lang w:val="en"/>
              </w:rPr>
            </w:pPr>
            <w:r w:rsidRPr="006C0B16">
              <w:rPr>
                <w:color w:val="000000"/>
                <w:w w:val="94"/>
                <w:sz w:val="24"/>
                <w:szCs w:val="24"/>
                <w:lang w:eastAsia="vi-VN"/>
              </w:rPr>
              <w:t xml:space="preserve">- </w:t>
            </w:r>
            <w:proofErr w:type="spellStart"/>
            <w:r w:rsidRPr="006C0B16">
              <w:rPr>
                <w:color w:val="000000"/>
                <w:w w:val="94"/>
                <w:sz w:val="24"/>
                <w:szCs w:val="24"/>
                <w:lang w:eastAsia="vi-VN"/>
              </w:rPr>
              <w:t>Giấy</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mời</w:t>
            </w:r>
            <w:proofErr w:type="spellEnd"/>
            <w:r w:rsidRPr="006C0B16">
              <w:rPr>
                <w:color w:val="000000"/>
                <w:w w:val="94"/>
                <w:sz w:val="24"/>
                <w:szCs w:val="24"/>
                <w:lang w:eastAsia="vi-VN"/>
              </w:rPr>
              <w:t>/</w:t>
            </w:r>
            <w:proofErr w:type="spellStart"/>
            <w:r w:rsidRPr="006C0B16">
              <w:rPr>
                <w:color w:val="000000"/>
                <w:w w:val="94"/>
                <w:sz w:val="24"/>
                <w:szCs w:val="24"/>
                <w:lang w:eastAsia="vi-VN"/>
              </w:rPr>
              <w:t>Giấy</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triệu</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tập</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tham</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dư</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hội</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nghi</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hội</w:t>
            </w:r>
            <w:proofErr w:type="spellEnd"/>
            <w:r w:rsidRPr="006C0B16">
              <w:rPr>
                <w:color w:val="000000"/>
                <w:w w:val="94"/>
                <w:sz w:val="24"/>
                <w:szCs w:val="24"/>
                <w:lang w:eastAsia="vi-VN"/>
              </w:rPr>
              <w:t xml:space="preserve"> </w:t>
            </w:r>
            <w:proofErr w:type="spellStart"/>
            <w:r w:rsidRPr="006C0B16">
              <w:rPr>
                <w:color w:val="000000"/>
                <w:w w:val="94"/>
                <w:sz w:val="24"/>
                <w:szCs w:val="24"/>
                <w:lang w:eastAsia="vi-VN"/>
              </w:rPr>
              <w:t>thảo</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5B7CB705" w14:textId="77777777" w:rsidR="00A369B3" w:rsidRPr="006C0B16" w:rsidRDefault="00A369B3" w:rsidP="00682248">
            <w:pPr>
              <w:widowControl w:val="0"/>
              <w:jc w:val="center"/>
              <w:rPr>
                <w:iCs/>
                <w:color w:val="000000"/>
                <w:sz w:val="24"/>
                <w:szCs w:val="24"/>
                <w:lang w:val="en"/>
              </w:rPr>
            </w:pPr>
          </w:p>
        </w:tc>
      </w:tr>
      <w:tr w:rsidR="00A369B3" w:rsidRPr="006C0B16" w14:paraId="53D3C857"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6AD8D5D" w14:textId="77777777" w:rsidR="00A369B3" w:rsidRPr="006C0B16" w:rsidRDefault="001E291A"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B150CBE" w14:textId="77777777" w:rsidR="00B22BB3" w:rsidRPr="006C0B16" w:rsidRDefault="00B22BB3" w:rsidP="001E291A">
            <w:pPr>
              <w:rPr>
                <w:color w:val="000000"/>
                <w:sz w:val="24"/>
                <w:szCs w:val="24"/>
              </w:rPr>
            </w:pPr>
            <w:r w:rsidRPr="006C0B16">
              <w:rPr>
                <w:color w:val="000000"/>
                <w:sz w:val="24"/>
                <w:szCs w:val="24"/>
              </w:rPr>
              <w:t xml:space="preserve">- </w:t>
            </w:r>
            <w:proofErr w:type="spellStart"/>
            <w:r w:rsidRPr="006C0B16">
              <w:rPr>
                <w:color w:val="000000"/>
                <w:sz w:val="24"/>
                <w:szCs w:val="24"/>
              </w:rPr>
              <w:t>T</w:t>
            </w:r>
            <w:r w:rsidR="001E291A" w:rsidRPr="006C0B16">
              <w:rPr>
                <w:color w:val="000000"/>
                <w:sz w:val="24"/>
                <w:szCs w:val="24"/>
              </w:rPr>
              <w:t>huê</w:t>
            </w:r>
            <w:proofErr w:type="spellEnd"/>
            <w:r w:rsidR="001E291A" w:rsidRPr="006C0B16">
              <w:rPr>
                <w:color w:val="000000"/>
                <w:sz w:val="24"/>
                <w:szCs w:val="24"/>
              </w:rPr>
              <w:t xml:space="preserve"> </w:t>
            </w:r>
            <w:proofErr w:type="spellStart"/>
            <w:r w:rsidR="001E291A" w:rsidRPr="006C0B16">
              <w:rPr>
                <w:color w:val="000000"/>
                <w:sz w:val="24"/>
                <w:szCs w:val="24"/>
              </w:rPr>
              <w:t>hội</w:t>
            </w:r>
            <w:proofErr w:type="spellEnd"/>
            <w:r w:rsidR="001E291A" w:rsidRPr="006C0B16">
              <w:rPr>
                <w:color w:val="000000"/>
                <w:sz w:val="24"/>
                <w:szCs w:val="24"/>
              </w:rPr>
              <w:t xml:space="preserve"> </w:t>
            </w:r>
            <w:proofErr w:type="spellStart"/>
            <w:r w:rsidR="001E291A" w:rsidRPr="006C0B16">
              <w:rPr>
                <w:color w:val="000000"/>
                <w:sz w:val="24"/>
                <w:szCs w:val="24"/>
              </w:rPr>
              <w:t>trường</w:t>
            </w:r>
            <w:proofErr w:type="spellEnd"/>
          </w:p>
          <w:p w14:paraId="61969456" w14:textId="77777777" w:rsidR="00B22BB3" w:rsidRPr="006C0B16" w:rsidRDefault="00B22BB3" w:rsidP="001E291A">
            <w:pPr>
              <w:rPr>
                <w:color w:val="000000"/>
                <w:sz w:val="24"/>
                <w:szCs w:val="24"/>
              </w:rPr>
            </w:pPr>
            <w:r w:rsidRPr="006C0B16">
              <w:rPr>
                <w:color w:val="000000"/>
                <w:sz w:val="24"/>
                <w:szCs w:val="24"/>
              </w:rPr>
              <w:t xml:space="preserve">- Mua </w:t>
            </w:r>
            <w:proofErr w:type="spellStart"/>
            <w:r w:rsidRPr="006C0B16">
              <w:rPr>
                <w:color w:val="000000"/>
                <w:sz w:val="24"/>
                <w:szCs w:val="24"/>
              </w:rPr>
              <w:t>văn</w:t>
            </w:r>
            <w:proofErr w:type="spellEnd"/>
            <w:r w:rsidRPr="006C0B16">
              <w:rPr>
                <w:color w:val="000000"/>
                <w:sz w:val="24"/>
                <w:szCs w:val="24"/>
              </w:rPr>
              <w:t xml:space="preserve"> </w:t>
            </w:r>
            <w:proofErr w:type="spellStart"/>
            <w:r w:rsidRPr="006C0B16">
              <w:rPr>
                <w:color w:val="000000"/>
                <w:sz w:val="24"/>
                <w:szCs w:val="24"/>
              </w:rPr>
              <w:t>phòng</w:t>
            </w:r>
            <w:proofErr w:type="spellEnd"/>
            <w:r w:rsidRPr="006C0B16">
              <w:rPr>
                <w:color w:val="000000"/>
                <w:sz w:val="24"/>
                <w:szCs w:val="24"/>
              </w:rPr>
              <w:t xml:space="preserve"> </w:t>
            </w:r>
            <w:proofErr w:type="spellStart"/>
            <w:r w:rsidRPr="006C0B16">
              <w:rPr>
                <w:color w:val="000000"/>
                <w:sz w:val="24"/>
                <w:szCs w:val="24"/>
              </w:rPr>
              <w:t>phẩm</w:t>
            </w:r>
            <w:proofErr w:type="spellEnd"/>
          </w:p>
          <w:p w14:paraId="68C593BC" w14:textId="77777777" w:rsidR="001E291A" w:rsidRPr="006C0B16" w:rsidRDefault="00B22BB3" w:rsidP="001E291A">
            <w:pPr>
              <w:rPr>
                <w:color w:val="000000"/>
                <w:sz w:val="24"/>
                <w:szCs w:val="24"/>
              </w:rPr>
            </w:pPr>
            <w:r w:rsidRPr="006C0B16">
              <w:rPr>
                <w:color w:val="000000"/>
                <w:sz w:val="24"/>
                <w:szCs w:val="24"/>
              </w:rPr>
              <w:t xml:space="preserve">- In, </w:t>
            </w:r>
            <w:proofErr w:type="spellStart"/>
            <w:r w:rsidRPr="006C0B16">
              <w:rPr>
                <w:color w:val="000000"/>
                <w:sz w:val="24"/>
                <w:szCs w:val="24"/>
              </w:rPr>
              <w:t>phô</w:t>
            </w:r>
            <w:proofErr w:type="spellEnd"/>
            <w:r w:rsidRPr="006C0B16">
              <w:rPr>
                <w:color w:val="000000"/>
                <w:sz w:val="24"/>
                <w:szCs w:val="24"/>
              </w:rPr>
              <w:t xml:space="preserve"> </w:t>
            </w:r>
            <w:proofErr w:type="spellStart"/>
            <w:r w:rsidRPr="006C0B16">
              <w:rPr>
                <w:color w:val="000000"/>
                <w:sz w:val="24"/>
                <w:szCs w:val="24"/>
              </w:rPr>
              <w:t>tô</w:t>
            </w:r>
            <w:proofErr w:type="spellEnd"/>
            <w:r w:rsidRPr="006C0B16">
              <w:rPr>
                <w:color w:val="000000"/>
                <w:sz w:val="24"/>
                <w:szCs w:val="24"/>
              </w:rPr>
              <w:t xml:space="preserve"> </w:t>
            </w:r>
            <w:proofErr w:type="spellStart"/>
            <w:r w:rsidR="001E291A" w:rsidRPr="006C0B16">
              <w:rPr>
                <w:color w:val="000000"/>
                <w:sz w:val="24"/>
                <w:szCs w:val="24"/>
              </w:rPr>
              <w:t>tài</w:t>
            </w:r>
            <w:proofErr w:type="spellEnd"/>
            <w:r w:rsidR="001E291A" w:rsidRPr="006C0B16">
              <w:rPr>
                <w:color w:val="000000"/>
                <w:sz w:val="24"/>
                <w:szCs w:val="24"/>
              </w:rPr>
              <w:t xml:space="preserve"> </w:t>
            </w:r>
            <w:proofErr w:type="spellStart"/>
            <w:r w:rsidR="001E291A" w:rsidRPr="006C0B16">
              <w:rPr>
                <w:color w:val="000000"/>
                <w:sz w:val="24"/>
                <w:szCs w:val="24"/>
              </w:rPr>
              <w:t>liệu</w:t>
            </w:r>
            <w:proofErr w:type="spellEnd"/>
          </w:p>
          <w:p w14:paraId="7EC19418" w14:textId="77777777" w:rsidR="00B22BB3" w:rsidRPr="006C0B16" w:rsidRDefault="00B22BB3" w:rsidP="001E291A">
            <w:pPr>
              <w:rPr>
                <w:color w:val="000000"/>
                <w:sz w:val="24"/>
                <w:szCs w:val="24"/>
              </w:rPr>
            </w:pPr>
            <w:r w:rsidRPr="006C0B16">
              <w:rPr>
                <w:color w:val="000000"/>
                <w:sz w:val="24"/>
                <w:szCs w:val="24"/>
              </w:rPr>
              <w:t xml:space="preserve">- </w:t>
            </w:r>
            <w:r w:rsidR="001E291A" w:rsidRPr="006C0B16">
              <w:rPr>
                <w:color w:val="000000"/>
                <w:sz w:val="24"/>
                <w:szCs w:val="24"/>
              </w:rPr>
              <w:t xml:space="preserve">Chi </w:t>
            </w:r>
            <w:proofErr w:type="spellStart"/>
            <w:r w:rsidR="001E291A" w:rsidRPr="006C0B16">
              <w:rPr>
                <w:color w:val="000000"/>
                <w:sz w:val="24"/>
                <w:szCs w:val="24"/>
              </w:rPr>
              <w:t>giải</w:t>
            </w:r>
            <w:proofErr w:type="spellEnd"/>
            <w:r w:rsidR="001E291A" w:rsidRPr="006C0B16">
              <w:rPr>
                <w:color w:val="000000"/>
                <w:sz w:val="24"/>
                <w:szCs w:val="24"/>
              </w:rPr>
              <w:t xml:space="preserve"> </w:t>
            </w:r>
            <w:proofErr w:type="spellStart"/>
            <w:r w:rsidR="001E291A" w:rsidRPr="006C0B16">
              <w:rPr>
                <w:color w:val="000000"/>
                <w:sz w:val="24"/>
                <w:szCs w:val="24"/>
              </w:rPr>
              <w:t>khát</w:t>
            </w:r>
            <w:proofErr w:type="spellEnd"/>
            <w:r w:rsidR="001E291A" w:rsidRPr="006C0B16">
              <w:rPr>
                <w:color w:val="000000"/>
                <w:sz w:val="24"/>
                <w:szCs w:val="24"/>
              </w:rPr>
              <w:t xml:space="preserve"> </w:t>
            </w:r>
            <w:proofErr w:type="spellStart"/>
            <w:r w:rsidR="001E291A" w:rsidRPr="006C0B16">
              <w:rPr>
                <w:color w:val="000000"/>
                <w:sz w:val="24"/>
                <w:szCs w:val="24"/>
              </w:rPr>
              <w:t>giữa</w:t>
            </w:r>
            <w:proofErr w:type="spellEnd"/>
            <w:r w:rsidR="001E291A" w:rsidRPr="006C0B16">
              <w:rPr>
                <w:color w:val="000000"/>
                <w:sz w:val="24"/>
                <w:szCs w:val="24"/>
              </w:rPr>
              <w:t xml:space="preserve"> </w:t>
            </w:r>
            <w:proofErr w:type="spellStart"/>
            <w:r w:rsidR="001E291A" w:rsidRPr="006C0B16">
              <w:rPr>
                <w:color w:val="000000"/>
                <w:sz w:val="24"/>
                <w:szCs w:val="24"/>
              </w:rPr>
              <w:t>giờ</w:t>
            </w:r>
            <w:proofErr w:type="spellEnd"/>
          </w:p>
          <w:p w14:paraId="635B6623" w14:textId="77777777" w:rsidR="00B22BB3" w:rsidRPr="006C0B16" w:rsidRDefault="00B22BB3" w:rsidP="001E291A">
            <w:pPr>
              <w:rPr>
                <w:color w:val="000000"/>
                <w:sz w:val="24"/>
                <w:szCs w:val="24"/>
              </w:rPr>
            </w:pPr>
            <w:r w:rsidRPr="006C0B16">
              <w:rPr>
                <w:color w:val="000000"/>
                <w:sz w:val="24"/>
                <w:szCs w:val="24"/>
              </w:rPr>
              <w:t xml:space="preserve">- </w:t>
            </w:r>
            <w:proofErr w:type="spellStart"/>
            <w:r w:rsidRPr="006C0B16">
              <w:rPr>
                <w:color w:val="000000"/>
                <w:sz w:val="24"/>
                <w:szCs w:val="24"/>
              </w:rPr>
              <w:t>T</w:t>
            </w:r>
            <w:r w:rsidR="001E291A" w:rsidRPr="006C0B16">
              <w:rPr>
                <w:color w:val="000000"/>
                <w:sz w:val="24"/>
                <w:szCs w:val="24"/>
              </w:rPr>
              <w:t>ổ</w:t>
            </w:r>
            <w:proofErr w:type="spellEnd"/>
            <w:r w:rsidR="001E291A" w:rsidRPr="006C0B16">
              <w:rPr>
                <w:color w:val="000000"/>
                <w:sz w:val="24"/>
                <w:szCs w:val="24"/>
              </w:rPr>
              <w:t xml:space="preserve"> </w:t>
            </w:r>
            <w:proofErr w:type="spellStart"/>
            <w:r w:rsidR="001E291A" w:rsidRPr="006C0B16">
              <w:rPr>
                <w:color w:val="000000"/>
                <w:sz w:val="24"/>
                <w:szCs w:val="24"/>
              </w:rPr>
              <w:t>chức</w:t>
            </w:r>
            <w:proofErr w:type="spellEnd"/>
            <w:r w:rsidR="001E291A" w:rsidRPr="006C0B16">
              <w:rPr>
                <w:color w:val="000000"/>
                <w:sz w:val="24"/>
                <w:szCs w:val="24"/>
              </w:rPr>
              <w:t xml:space="preserve"> </w:t>
            </w:r>
            <w:proofErr w:type="spellStart"/>
            <w:r w:rsidR="001E291A" w:rsidRPr="006C0B16">
              <w:rPr>
                <w:color w:val="000000"/>
                <w:sz w:val="24"/>
                <w:szCs w:val="24"/>
              </w:rPr>
              <w:t>ăn</w:t>
            </w:r>
            <w:proofErr w:type="spellEnd"/>
            <w:r w:rsidR="001E291A" w:rsidRPr="006C0B16">
              <w:rPr>
                <w:color w:val="000000"/>
                <w:sz w:val="24"/>
                <w:szCs w:val="24"/>
              </w:rPr>
              <w:t xml:space="preserve"> </w:t>
            </w:r>
            <w:proofErr w:type="spellStart"/>
            <w:r w:rsidR="001E291A" w:rsidRPr="006C0B16">
              <w:rPr>
                <w:color w:val="000000"/>
                <w:sz w:val="24"/>
                <w:szCs w:val="24"/>
              </w:rPr>
              <w:t>tập</w:t>
            </w:r>
            <w:proofErr w:type="spellEnd"/>
            <w:r w:rsidR="001E291A" w:rsidRPr="006C0B16">
              <w:rPr>
                <w:color w:val="000000"/>
                <w:sz w:val="24"/>
                <w:szCs w:val="24"/>
              </w:rPr>
              <w:t xml:space="preserve"> </w:t>
            </w:r>
            <w:proofErr w:type="spellStart"/>
            <w:r w:rsidR="001E291A" w:rsidRPr="006C0B16">
              <w:rPr>
                <w:color w:val="000000"/>
                <w:sz w:val="24"/>
                <w:szCs w:val="24"/>
              </w:rPr>
              <w:t>trung</w:t>
            </w:r>
            <w:proofErr w:type="spellEnd"/>
          </w:p>
          <w:p w14:paraId="446A2BA6" w14:textId="77777777" w:rsidR="00A369B3" w:rsidRPr="006C0B16" w:rsidRDefault="00B22BB3" w:rsidP="001E291A">
            <w:pPr>
              <w:rPr>
                <w:color w:val="000000"/>
                <w:sz w:val="24"/>
                <w:szCs w:val="24"/>
              </w:rPr>
            </w:pPr>
            <w:r w:rsidRPr="006C0B16">
              <w:rPr>
                <w:color w:val="000000"/>
                <w:sz w:val="24"/>
                <w:szCs w:val="24"/>
              </w:rPr>
              <w:t>-</w:t>
            </w:r>
            <w:r w:rsidR="001E291A" w:rsidRPr="006C0B16">
              <w:rPr>
                <w:color w:val="000000"/>
                <w:sz w:val="24"/>
                <w:szCs w:val="24"/>
              </w:rPr>
              <w:t xml:space="preserve"> </w:t>
            </w:r>
            <w:r w:rsidRPr="006C0B16">
              <w:rPr>
                <w:color w:val="000000"/>
                <w:sz w:val="24"/>
                <w:szCs w:val="24"/>
              </w:rPr>
              <w:t>T</w:t>
            </w:r>
            <w:r w:rsidR="001E291A" w:rsidRPr="006C0B16">
              <w:rPr>
                <w:color w:val="000000"/>
                <w:sz w:val="24"/>
                <w:szCs w:val="24"/>
              </w:rPr>
              <w:t xml:space="preserve">rang </w:t>
            </w:r>
            <w:proofErr w:type="spellStart"/>
            <w:r w:rsidR="001E291A" w:rsidRPr="006C0B16">
              <w:rPr>
                <w:color w:val="000000"/>
                <w:sz w:val="24"/>
                <w:szCs w:val="24"/>
              </w:rPr>
              <w:t>trí</w:t>
            </w:r>
            <w:proofErr w:type="spellEnd"/>
            <w:r w:rsidR="001E291A" w:rsidRPr="006C0B16">
              <w:rPr>
                <w:color w:val="000000"/>
                <w:sz w:val="24"/>
                <w:szCs w:val="24"/>
              </w:rPr>
              <w:t xml:space="preserve"> </w:t>
            </w:r>
            <w:proofErr w:type="spellStart"/>
            <w:r w:rsidR="001E291A" w:rsidRPr="006C0B16">
              <w:rPr>
                <w:color w:val="000000"/>
                <w:sz w:val="24"/>
                <w:szCs w:val="24"/>
              </w:rPr>
              <w:t>hội</w:t>
            </w:r>
            <w:proofErr w:type="spellEnd"/>
            <w:r w:rsidR="001E291A" w:rsidRPr="006C0B16">
              <w:rPr>
                <w:color w:val="000000"/>
                <w:sz w:val="24"/>
                <w:szCs w:val="24"/>
              </w:rPr>
              <w:t xml:space="preserve"> </w:t>
            </w:r>
            <w:proofErr w:type="spellStart"/>
            <w:r w:rsidR="001E291A" w:rsidRPr="006C0B16">
              <w:rPr>
                <w:color w:val="000000"/>
                <w:sz w:val="24"/>
                <w:szCs w:val="24"/>
              </w:rPr>
              <w:t>trường</w:t>
            </w:r>
            <w:proofErr w:type="spellEnd"/>
          </w:p>
          <w:p w14:paraId="38195E77" w14:textId="77777777" w:rsidR="00B22BB3" w:rsidRPr="006C0B16" w:rsidRDefault="00B22BB3" w:rsidP="00B22BB3">
            <w:pPr>
              <w:rPr>
                <w:color w:val="000000"/>
                <w:sz w:val="24"/>
                <w:szCs w:val="24"/>
              </w:rPr>
            </w:pPr>
            <w:r w:rsidRPr="006C0B16">
              <w:rPr>
                <w:color w:val="000000"/>
                <w:sz w:val="24"/>
                <w:szCs w:val="24"/>
              </w:rPr>
              <w:t xml:space="preserve">- </w:t>
            </w:r>
            <w:proofErr w:type="spellStart"/>
            <w:r w:rsidRPr="006C0B16">
              <w:rPr>
                <w:color w:val="000000"/>
                <w:sz w:val="24"/>
                <w:szCs w:val="24"/>
              </w:rPr>
              <w:t>T</w:t>
            </w:r>
            <w:r w:rsidR="001E291A" w:rsidRPr="006C0B16">
              <w:rPr>
                <w:color w:val="000000"/>
                <w:sz w:val="24"/>
                <w:szCs w:val="24"/>
              </w:rPr>
              <w:t>iền</w:t>
            </w:r>
            <w:proofErr w:type="spellEnd"/>
            <w:r w:rsidR="001E291A" w:rsidRPr="006C0B16">
              <w:rPr>
                <w:color w:val="000000"/>
                <w:sz w:val="24"/>
                <w:szCs w:val="24"/>
              </w:rPr>
              <w:t xml:space="preserve"> </w:t>
            </w:r>
            <w:proofErr w:type="spellStart"/>
            <w:r w:rsidR="001E291A" w:rsidRPr="006C0B16">
              <w:rPr>
                <w:color w:val="000000"/>
                <w:sz w:val="24"/>
                <w:szCs w:val="24"/>
              </w:rPr>
              <w:t>thuê</w:t>
            </w:r>
            <w:proofErr w:type="spellEnd"/>
            <w:r w:rsidR="001E291A" w:rsidRPr="006C0B16">
              <w:rPr>
                <w:color w:val="000000"/>
                <w:sz w:val="24"/>
                <w:szCs w:val="24"/>
              </w:rPr>
              <w:t xml:space="preserve"> </w:t>
            </w:r>
            <w:proofErr w:type="spellStart"/>
            <w:r w:rsidR="001E291A" w:rsidRPr="006C0B16">
              <w:rPr>
                <w:color w:val="000000"/>
                <w:sz w:val="24"/>
                <w:szCs w:val="24"/>
              </w:rPr>
              <w:t>phòng</w:t>
            </w:r>
            <w:proofErr w:type="spellEnd"/>
            <w:r w:rsidR="001E291A" w:rsidRPr="006C0B16">
              <w:rPr>
                <w:color w:val="000000"/>
                <w:sz w:val="24"/>
                <w:szCs w:val="24"/>
              </w:rPr>
              <w:t xml:space="preserve"> </w:t>
            </w:r>
            <w:proofErr w:type="spellStart"/>
            <w:r w:rsidR="001E291A" w:rsidRPr="006C0B16">
              <w:rPr>
                <w:color w:val="000000"/>
                <w:sz w:val="24"/>
                <w:szCs w:val="24"/>
              </w:rPr>
              <w:t>nghỉ</w:t>
            </w:r>
            <w:proofErr w:type="spellEnd"/>
          </w:p>
          <w:p w14:paraId="4049C8EE" w14:textId="77777777" w:rsidR="001E291A" w:rsidRPr="006C0B16" w:rsidRDefault="00B22BB3" w:rsidP="00B22BB3">
            <w:pPr>
              <w:rPr>
                <w:color w:val="000000"/>
                <w:spacing w:val="-6"/>
                <w:kern w:val="28"/>
                <w:sz w:val="24"/>
                <w:szCs w:val="24"/>
                <w:lang w:val="en"/>
              </w:rPr>
            </w:pPr>
            <w:r w:rsidRPr="006C0B16">
              <w:rPr>
                <w:color w:val="000000"/>
                <w:sz w:val="24"/>
                <w:szCs w:val="24"/>
              </w:rPr>
              <w:t>-</w:t>
            </w:r>
            <w:r w:rsidR="001E291A" w:rsidRPr="006C0B16">
              <w:rPr>
                <w:color w:val="000000"/>
                <w:sz w:val="24"/>
                <w:szCs w:val="24"/>
              </w:rPr>
              <w:t xml:space="preserve"> </w:t>
            </w:r>
            <w:proofErr w:type="spellStart"/>
            <w:r w:rsidRPr="006C0B16">
              <w:rPr>
                <w:color w:val="000000"/>
                <w:w w:val="90"/>
                <w:sz w:val="24"/>
                <w:szCs w:val="24"/>
              </w:rPr>
              <w:t>T</w:t>
            </w:r>
            <w:r w:rsidR="001E291A" w:rsidRPr="006C0B16">
              <w:rPr>
                <w:color w:val="000000"/>
                <w:w w:val="90"/>
                <w:sz w:val="24"/>
                <w:szCs w:val="24"/>
              </w:rPr>
              <w:t>iền</w:t>
            </w:r>
            <w:proofErr w:type="spellEnd"/>
            <w:r w:rsidR="001E291A" w:rsidRPr="006C0B16">
              <w:rPr>
                <w:color w:val="000000"/>
                <w:w w:val="90"/>
                <w:sz w:val="24"/>
                <w:szCs w:val="24"/>
              </w:rPr>
              <w:t xml:space="preserve"> </w:t>
            </w:r>
            <w:proofErr w:type="spellStart"/>
            <w:r w:rsidRPr="006C0B16">
              <w:rPr>
                <w:color w:val="000000"/>
                <w:w w:val="90"/>
                <w:sz w:val="24"/>
                <w:szCs w:val="24"/>
              </w:rPr>
              <w:t>thuê</w:t>
            </w:r>
            <w:proofErr w:type="spellEnd"/>
            <w:r w:rsidRPr="006C0B16">
              <w:rPr>
                <w:color w:val="000000"/>
                <w:w w:val="90"/>
                <w:sz w:val="24"/>
                <w:szCs w:val="24"/>
              </w:rPr>
              <w:t xml:space="preserve"> </w:t>
            </w:r>
            <w:proofErr w:type="spellStart"/>
            <w:r w:rsidR="001E291A" w:rsidRPr="006C0B16">
              <w:rPr>
                <w:color w:val="000000"/>
                <w:w w:val="90"/>
                <w:sz w:val="24"/>
                <w:szCs w:val="24"/>
              </w:rPr>
              <w:t>phương</w:t>
            </w:r>
            <w:proofErr w:type="spellEnd"/>
            <w:r w:rsidR="001E291A" w:rsidRPr="006C0B16">
              <w:rPr>
                <w:color w:val="000000"/>
                <w:w w:val="90"/>
                <w:sz w:val="24"/>
                <w:szCs w:val="24"/>
              </w:rPr>
              <w:t xml:space="preserve"> </w:t>
            </w:r>
            <w:proofErr w:type="spellStart"/>
            <w:r w:rsidR="001E291A" w:rsidRPr="006C0B16">
              <w:rPr>
                <w:color w:val="000000"/>
                <w:w w:val="90"/>
                <w:sz w:val="24"/>
                <w:szCs w:val="24"/>
              </w:rPr>
              <w:t>tiện</w:t>
            </w:r>
            <w:proofErr w:type="spellEnd"/>
            <w:r w:rsidR="001E291A" w:rsidRPr="006C0B16">
              <w:rPr>
                <w:color w:val="000000"/>
                <w:w w:val="90"/>
                <w:sz w:val="24"/>
                <w:szCs w:val="24"/>
              </w:rPr>
              <w:t xml:space="preserve"> </w:t>
            </w:r>
            <w:proofErr w:type="spellStart"/>
            <w:r w:rsidR="001E291A" w:rsidRPr="006C0B16">
              <w:rPr>
                <w:color w:val="000000"/>
                <w:w w:val="90"/>
                <w:sz w:val="24"/>
                <w:szCs w:val="24"/>
              </w:rPr>
              <w:t>đi</w:t>
            </w:r>
            <w:proofErr w:type="spellEnd"/>
            <w:r w:rsidR="001E291A" w:rsidRPr="006C0B16">
              <w:rPr>
                <w:color w:val="000000"/>
                <w:w w:val="90"/>
                <w:sz w:val="24"/>
                <w:szCs w:val="24"/>
              </w:rPr>
              <w:t xml:space="preserve"> </w:t>
            </w:r>
            <w:proofErr w:type="spellStart"/>
            <w:r w:rsidR="001E291A" w:rsidRPr="006C0B16">
              <w:rPr>
                <w:color w:val="000000"/>
                <w:w w:val="90"/>
                <w:sz w:val="24"/>
                <w:szCs w:val="24"/>
              </w:rPr>
              <w:t>lại</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9AE3A29" w14:textId="77777777" w:rsidR="00A369B3" w:rsidRPr="006C0B16" w:rsidRDefault="00E25FC7"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5BFA1FB8" w14:textId="77777777" w:rsidR="00E25FC7" w:rsidRPr="006C0B16" w:rsidRDefault="00E25FC7" w:rsidP="00E25FC7">
            <w:pPr>
              <w:rPr>
                <w:color w:val="000000"/>
                <w:sz w:val="24"/>
                <w:szCs w:val="24"/>
              </w:rPr>
            </w:pPr>
            <w:r w:rsidRPr="006C0B16">
              <w:rPr>
                <w:color w:val="000000"/>
                <w:sz w:val="24"/>
                <w:szCs w:val="24"/>
              </w:rPr>
              <w:t xml:space="preserve">- </w:t>
            </w:r>
            <w:proofErr w:type="spellStart"/>
            <w:r w:rsidRPr="006C0B16">
              <w:rPr>
                <w:color w:val="000000"/>
                <w:sz w:val="24"/>
                <w:szCs w:val="24"/>
              </w:rPr>
              <w:t>Dư</w:t>
            </w:r>
            <w:proofErr w:type="spellEnd"/>
            <w:r w:rsidRPr="006C0B16">
              <w:rPr>
                <w:color w:val="000000"/>
                <w:sz w:val="24"/>
                <w:szCs w:val="24"/>
              </w:rPr>
              <w:t xml:space="preserve">̣ </w:t>
            </w:r>
            <w:proofErr w:type="spellStart"/>
            <w:r w:rsidRPr="006C0B16">
              <w:rPr>
                <w:color w:val="000000"/>
                <w:sz w:val="24"/>
                <w:szCs w:val="24"/>
              </w:rPr>
              <w:t>toán</w:t>
            </w:r>
            <w:proofErr w:type="spellEnd"/>
            <w:r w:rsidRPr="006C0B16">
              <w:rPr>
                <w:color w:val="000000"/>
                <w:sz w:val="24"/>
                <w:szCs w:val="24"/>
              </w:rPr>
              <w:t xml:space="preserve"> </w:t>
            </w:r>
            <w:proofErr w:type="spellStart"/>
            <w:r w:rsidRPr="006C0B16">
              <w:rPr>
                <w:color w:val="000000"/>
                <w:sz w:val="24"/>
                <w:szCs w:val="24"/>
              </w:rPr>
              <w:t>kinh</w:t>
            </w:r>
            <w:proofErr w:type="spellEnd"/>
            <w:r w:rsidRPr="006C0B16">
              <w:rPr>
                <w:color w:val="000000"/>
                <w:sz w:val="24"/>
                <w:szCs w:val="24"/>
              </w:rPr>
              <w:t xml:space="preserve"> phí</w:t>
            </w:r>
          </w:p>
          <w:p w14:paraId="259FB41B"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7ACD369D"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2DB517D4" w14:textId="77777777" w:rsidR="00E25FC7" w:rsidRPr="006C0B16" w:rsidRDefault="00E25FC7" w:rsidP="00E25FC7">
            <w:pPr>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 xml:space="preserve">) </w:t>
            </w:r>
          </w:p>
        </w:tc>
        <w:tc>
          <w:tcPr>
            <w:tcW w:w="1389" w:type="dxa"/>
            <w:tcBorders>
              <w:top w:val="single" w:sz="6" w:space="0" w:color="000000"/>
              <w:left w:val="single" w:sz="6" w:space="0" w:color="000000"/>
              <w:bottom w:val="single" w:sz="6" w:space="0" w:color="000000"/>
              <w:right w:val="single" w:sz="6" w:space="0" w:color="000000"/>
            </w:tcBorders>
            <w:vAlign w:val="center"/>
          </w:tcPr>
          <w:p w14:paraId="175FDDFC" w14:textId="77777777" w:rsidR="00A369B3" w:rsidRPr="006C0B16" w:rsidRDefault="004A71BB" w:rsidP="00682248">
            <w:pPr>
              <w:widowControl w:val="0"/>
              <w:jc w:val="center"/>
              <w:rPr>
                <w:i/>
                <w:iCs/>
                <w:color w:val="000000"/>
                <w:sz w:val="24"/>
                <w:szCs w:val="24"/>
                <w:lang w:val="en"/>
              </w:rPr>
            </w:pPr>
            <w:proofErr w:type="spellStart"/>
            <w:r w:rsidRPr="006C0B16">
              <w:rPr>
                <w:i/>
                <w:iCs/>
                <w:color w:val="000000"/>
                <w:sz w:val="24"/>
                <w:szCs w:val="24"/>
                <w:lang w:val="en"/>
              </w:rPr>
              <w:t>Trường</w:t>
            </w:r>
            <w:proofErr w:type="spellEnd"/>
            <w:r w:rsidRPr="006C0B16">
              <w:rPr>
                <w:i/>
                <w:iCs/>
                <w:color w:val="000000"/>
                <w:sz w:val="24"/>
                <w:szCs w:val="24"/>
                <w:lang w:val="en"/>
              </w:rPr>
              <w:t xml:space="preserve"> </w:t>
            </w:r>
            <w:proofErr w:type="spellStart"/>
            <w:r w:rsidRPr="006C0B16">
              <w:rPr>
                <w:i/>
                <w:iCs/>
                <w:color w:val="000000"/>
                <w:sz w:val="24"/>
                <w:szCs w:val="24"/>
                <w:lang w:val="en"/>
              </w:rPr>
              <w:t>hợp</w:t>
            </w:r>
            <w:proofErr w:type="spellEnd"/>
            <w:r w:rsidRPr="006C0B16">
              <w:rPr>
                <w:i/>
                <w:iCs/>
                <w:color w:val="000000"/>
                <w:sz w:val="24"/>
                <w:szCs w:val="24"/>
                <w:lang w:val="en"/>
              </w:rPr>
              <w:t xml:space="preserve"> </w:t>
            </w:r>
            <w:proofErr w:type="spellStart"/>
            <w:r w:rsidRPr="006C0B16">
              <w:rPr>
                <w:i/>
                <w:iCs/>
                <w:color w:val="000000"/>
                <w:sz w:val="24"/>
                <w:szCs w:val="24"/>
                <w:lang w:val="en"/>
              </w:rPr>
              <w:t>thuê</w:t>
            </w:r>
            <w:proofErr w:type="spellEnd"/>
            <w:r w:rsidRPr="006C0B16">
              <w:rPr>
                <w:i/>
                <w:iCs/>
                <w:color w:val="000000"/>
                <w:sz w:val="24"/>
                <w:szCs w:val="24"/>
                <w:lang w:val="en"/>
              </w:rPr>
              <w:t xml:space="preserve"> </w:t>
            </w:r>
            <w:proofErr w:type="spellStart"/>
            <w:r w:rsidRPr="006C0B16">
              <w:rPr>
                <w:i/>
                <w:iCs/>
                <w:color w:val="000000"/>
                <w:sz w:val="24"/>
                <w:szCs w:val="24"/>
                <w:lang w:val="en"/>
              </w:rPr>
              <w:t>hội</w:t>
            </w:r>
            <w:proofErr w:type="spellEnd"/>
            <w:r w:rsidRPr="006C0B16">
              <w:rPr>
                <w:i/>
                <w:iCs/>
                <w:color w:val="000000"/>
                <w:sz w:val="24"/>
                <w:szCs w:val="24"/>
                <w:lang w:val="en"/>
              </w:rPr>
              <w:t xml:space="preserve"> </w:t>
            </w:r>
            <w:proofErr w:type="spellStart"/>
            <w:r w:rsidRPr="006C0B16">
              <w:rPr>
                <w:i/>
                <w:iCs/>
                <w:color w:val="000000"/>
                <w:sz w:val="24"/>
                <w:szCs w:val="24"/>
                <w:lang w:val="en"/>
              </w:rPr>
              <w:t>trường</w:t>
            </w:r>
            <w:proofErr w:type="spellEnd"/>
            <w:r w:rsidRPr="006C0B16">
              <w:rPr>
                <w:i/>
                <w:iCs/>
                <w:color w:val="000000"/>
                <w:sz w:val="24"/>
                <w:szCs w:val="24"/>
                <w:lang w:val="en"/>
              </w:rPr>
              <w:t xml:space="preserve">, </w:t>
            </w:r>
            <w:proofErr w:type="spellStart"/>
            <w:r w:rsidRPr="006C0B16">
              <w:rPr>
                <w:i/>
                <w:iCs/>
                <w:color w:val="000000"/>
                <w:sz w:val="24"/>
                <w:szCs w:val="24"/>
                <w:lang w:val="en"/>
              </w:rPr>
              <w:t>dịch</w:t>
            </w:r>
            <w:proofErr w:type="spellEnd"/>
            <w:r w:rsidRPr="006C0B16">
              <w:rPr>
                <w:i/>
                <w:iCs/>
                <w:color w:val="000000"/>
                <w:sz w:val="24"/>
                <w:szCs w:val="24"/>
                <w:lang w:val="en"/>
              </w:rPr>
              <w:t xml:space="preserve"> vụ </w:t>
            </w:r>
            <w:proofErr w:type="spellStart"/>
            <w:r w:rsidRPr="006C0B16">
              <w:rPr>
                <w:i/>
                <w:iCs/>
                <w:color w:val="000000"/>
                <w:sz w:val="24"/>
                <w:szCs w:val="24"/>
                <w:lang w:val="en"/>
              </w:rPr>
              <w:t>phục</w:t>
            </w:r>
            <w:proofErr w:type="spellEnd"/>
            <w:r w:rsidRPr="006C0B16">
              <w:rPr>
                <w:i/>
                <w:iCs/>
                <w:color w:val="000000"/>
                <w:sz w:val="24"/>
                <w:szCs w:val="24"/>
                <w:lang w:val="en"/>
              </w:rPr>
              <w:t xml:space="preserve"> vụ </w:t>
            </w:r>
            <w:proofErr w:type="spellStart"/>
            <w:r w:rsidRPr="006C0B16">
              <w:rPr>
                <w:i/>
                <w:iCs/>
                <w:color w:val="000000"/>
                <w:sz w:val="24"/>
                <w:szCs w:val="24"/>
                <w:lang w:val="en"/>
              </w:rPr>
              <w:t>ăn</w:t>
            </w:r>
            <w:proofErr w:type="spellEnd"/>
            <w:r w:rsidRPr="006C0B16">
              <w:rPr>
                <w:i/>
                <w:iCs/>
                <w:color w:val="000000"/>
                <w:sz w:val="24"/>
                <w:szCs w:val="24"/>
                <w:lang w:val="en"/>
              </w:rPr>
              <w:t xml:space="preserve">, </w:t>
            </w:r>
            <w:proofErr w:type="spellStart"/>
            <w:r w:rsidRPr="006C0B16">
              <w:rPr>
                <w:i/>
                <w:iCs/>
                <w:color w:val="000000"/>
                <w:sz w:val="24"/>
                <w:szCs w:val="24"/>
                <w:lang w:val="en"/>
              </w:rPr>
              <w:t>nghi</w:t>
            </w:r>
            <w:proofErr w:type="spellEnd"/>
            <w:r w:rsidRPr="006C0B16">
              <w:rPr>
                <w:i/>
                <w:iCs/>
                <w:color w:val="000000"/>
                <w:sz w:val="24"/>
                <w:szCs w:val="24"/>
                <w:lang w:val="en"/>
              </w:rPr>
              <w:t xml:space="preserve">̉, </w:t>
            </w:r>
            <w:proofErr w:type="spellStart"/>
            <w:r w:rsidRPr="006C0B16">
              <w:rPr>
                <w:i/>
                <w:iCs/>
                <w:color w:val="000000"/>
                <w:sz w:val="24"/>
                <w:szCs w:val="24"/>
                <w:lang w:val="en"/>
              </w:rPr>
              <w:t>trang</w:t>
            </w:r>
            <w:proofErr w:type="spellEnd"/>
            <w:r w:rsidRPr="006C0B16">
              <w:rPr>
                <w:i/>
                <w:iCs/>
                <w:color w:val="000000"/>
                <w:sz w:val="24"/>
                <w:szCs w:val="24"/>
                <w:lang w:val="en"/>
              </w:rPr>
              <w:t xml:space="preserve"> tr</w:t>
            </w:r>
            <w:r w:rsidR="006E7C2F" w:rsidRPr="006C0B16">
              <w:rPr>
                <w:i/>
                <w:iCs/>
                <w:color w:val="000000"/>
                <w:sz w:val="24"/>
                <w:szCs w:val="24"/>
                <w:lang w:val="en"/>
              </w:rPr>
              <w:t xml:space="preserve">í </w:t>
            </w:r>
            <w:proofErr w:type="spellStart"/>
            <w:r w:rsidR="006E7C2F" w:rsidRPr="006C0B16">
              <w:rPr>
                <w:i/>
                <w:iCs/>
                <w:color w:val="000000"/>
                <w:sz w:val="24"/>
                <w:szCs w:val="24"/>
                <w:lang w:val="en"/>
              </w:rPr>
              <w:t>hội</w:t>
            </w:r>
            <w:proofErr w:type="spellEnd"/>
            <w:r w:rsidR="006E7C2F" w:rsidRPr="006C0B16">
              <w:rPr>
                <w:i/>
                <w:iCs/>
                <w:color w:val="000000"/>
                <w:sz w:val="24"/>
                <w:szCs w:val="24"/>
                <w:lang w:val="en"/>
              </w:rPr>
              <w:t xml:space="preserve"> </w:t>
            </w:r>
            <w:proofErr w:type="spellStart"/>
            <w:r w:rsidR="006E7C2F" w:rsidRPr="006C0B16">
              <w:rPr>
                <w:i/>
                <w:iCs/>
                <w:color w:val="000000"/>
                <w:sz w:val="24"/>
                <w:szCs w:val="24"/>
                <w:lang w:val="en"/>
              </w:rPr>
              <w:t>nghi</w:t>
            </w:r>
            <w:proofErr w:type="spellEnd"/>
            <w:r w:rsidR="006E7C2F" w:rsidRPr="006C0B16">
              <w:rPr>
                <w:i/>
                <w:iCs/>
                <w:color w:val="000000"/>
                <w:sz w:val="24"/>
                <w:szCs w:val="24"/>
                <w:lang w:val="en"/>
              </w:rPr>
              <w:t xml:space="preserve">̣ </w:t>
            </w:r>
            <w:proofErr w:type="spellStart"/>
            <w:r w:rsidR="006E7C2F" w:rsidRPr="006C0B16">
              <w:rPr>
                <w:i/>
                <w:iCs/>
                <w:color w:val="000000"/>
                <w:sz w:val="24"/>
                <w:szCs w:val="24"/>
                <w:lang w:val="en"/>
              </w:rPr>
              <w:t>đáp</w:t>
            </w:r>
            <w:proofErr w:type="spellEnd"/>
            <w:r w:rsidR="006E7C2F" w:rsidRPr="006C0B16">
              <w:rPr>
                <w:i/>
                <w:iCs/>
                <w:color w:val="000000"/>
                <w:sz w:val="24"/>
                <w:szCs w:val="24"/>
                <w:lang w:val="en"/>
              </w:rPr>
              <w:t xml:space="preserve"> </w:t>
            </w:r>
            <w:proofErr w:type="spellStart"/>
            <w:proofErr w:type="gramStart"/>
            <w:r w:rsidR="006E7C2F" w:rsidRPr="006C0B16">
              <w:rPr>
                <w:i/>
                <w:iCs/>
                <w:color w:val="000000"/>
                <w:sz w:val="24"/>
                <w:szCs w:val="24"/>
                <w:lang w:val="en"/>
              </w:rPr>
              <w:t>ứng</w:t>
            </w:r>
            <w:proofErr w:type="spellEnd"/>
            <w:r w:rsidR="006E7C2F" w:rsidRPr="006C0B16">
              <w:rPr>
                <w:i/>
                <w:iCs/>
                <w:color w:val="000000"/>
                <w:sz w:val="24"/>
                <w:szCs w:val="24"/>
                <w:lang w:val="en"/>
              </w:rPr>
              <w:t xml:space="preserve"> </w:t>
            </w:r>
            <w:r w:rsidRPr="006C0B16">
              <w:rPr>
                <w:i/>
                <w:iCs/>
                <w:color w:val="000000"/>
                <w:sz w:val="24"/>
                <w:szCs w:val="24"/>
                <w:lang w:val="en"/>
              </w:rPr>
              <w:t xml:space="preserve"> </w:t>
            </w:r>
            <w:proofErr w:type="spellStart"/>
            <w:r w:rsidRPr="006C0B16">
              <w:rPr>
                <w:i/>
                <w:iCs/>
                <w:color w:val="000000"/>
                <w:sz w:val="24"/>
                <w:szCs w:val="24"/>
                <w:lang w:val="en"/>
              </w:rPr>
              <w:t>khoản</w:t>
            </w:r>
            <w:proofErr w:type="spellEnd"/>
            <w:proofErr w:type="gramEnd"/>
            <w:r w:rsidRPr="006C0B16">
              <w:rPr>
                <w:i/>
                <w:iCs/>
                <w:color w:val="000000"/>
                <w:sz w:val="24"/>
                <w:szCs w:val="24"/>
                <w:lang w:val="en"/>
              </w:rPr>
              <w:t xml:space="preserve"> 2, </w:t>
            </w:r>
            <w:proofErr w:type="spellStart"/>
            <w:r w:rsidRPr="006C0B16">
              <w:rPr>
                <w:i/>
                <w:iCs/>
                <w:color w:val="000000"/>
                <w:sz w:val="24"/>
                <w:szCs w:val="24"/>
                <w:lang w:val="en"/>
              </w:rPr>
              <w:t>điều</w:t>
            </w:r>
            <w:proofErr w:type="spellEnd"/>
            <w:r w:rsidRPr="006C0B16">
              <w:rPr>
                <w:i/>
                <w:iCs/>
                <w:color w:val="000000"/>
                <w:sz w:val="24"/>
                <w:szCs w:val="24"/>
                <w:lang w:val="en"/>
              </w:rPr>
              <w:t xml:space="preserve"> 3, </w:t>
            </w:r>
            <w:proofErr w:type="spellStart"/>
            <w:r w:rsidRPr="006C0B16">
              <w:rPr>
                <w:i/>
                <w:iCs/>
                <w:color w:val="000000"/>
                <w:sz w:val="24"/>
                <w:szCs w:val="24"/>
                <w:lang w:val="en"/>
              </w:rPr>
              <w:t>Quyết</w:t>
            </w:r>
            <w:proofErr w:type="spellEnd"/>
            <w:r w:rsidRPr="006C0B16">
              <w:rPr>
                <w:i/>
                <w:iCs/>
                <w:color w:val="000000"/>
                <w:sz w:val="24"/>
                <w:szCs w:val="24"/>
                <w:lang w:val="en"/>
              </w:rPr>
              <w:t xml:space="preserve"> </w:t>
            </w:r>
            <w:proofErr w:type="spellStart"/>
            <w:r w:rsidRPr="006C0B16">
              <w:rPr>
                <w:i/>
                <w:iCs/>
                <w:color w:val="000000"/>
                <w:sz w:val="24"/>
                <w:szCs w:val="24"/>
                <w:lang w:val="en"/>
              </w:rPr>
              <w:t>định</w:t>
            </w:r>
            <w:proofErr w:type="spellEnd"/>
            <w:r w:rsidRPr="006C0B16">
              <w:rPr>
                <w:i/>
                <w:iCs/>
                <w:color w:val="000000"/>
                <w:sz w:val="24"/>
                <w:szCs w:val="24"/>
                <w:lang w:val="en"/>
              </w:rPr>
              <w:t xml:space="preserve"> 17/2019/QĐ-</w:t>
            </w:r>
            <w:proofErr w:type="spellStart"/>
            <w:r w:rsidRPr="006C0B16">
              <w:rPr>
                <w:i/>
                <w:iCs/>
                <w:color w:val="000000"/>
                <w:sz w:val="24"/>
                <w:szCs w:val="24"/>
                <w:lang w:val="en"/>
              </w:rPr>
              <w:t>TTg</w:t>
            </w:r>
            <w:proofErr w:type="spellEnd"/>
            <w:r w:rsidRPr="006C0B16">
              <w:rPr>
                <w:i/>
                <w:iCs/>
                <w:color w:val="000000"/>
                <w:sz w:val="24"/>
                <w:szCs w:val="24"/>
                <w:lang w:val="en"/>
              </w:rPr>
              <w:t xml:space="preserve"> </w:t>
            </w:r>
            <w:proofErr w:type="spellStart"/>
            <w:r w:rsidRPr="006C0B16">
              <w:rPr>
                <w:i/>
                <w:iCs/>
                <w:color w:val="000000"/>
                <w:sz w:val="24"/>
                <w:szCs w:val="24"/>
                <w:lang w:val="en"/>
              </w:rPr>
              <w:t>thi</w:t>
            </w:r>
            <w:proofErr w:type="spellEnd"/>
            <w:r w:rsidRPr="006C0B16">
              <w:rPr>
                <w:i/>
                <w:iCs/>
                <w:color w:val="000000"/>
                <w:sz w:val="24"/>
                <w:szCs w:val="24"/>
                <w:lang w:val="en"/>
              </w:rPr>
              <w:t xml:space="preserve">̀ </w:t>
            </w:r>
            <w:proofErr w:type="spellStart"/>
            <w:r w:rsidRPr="006C0B16">
              <w:rPr>
                <w:i/>
                <w:iCs/>
                <w:color w:val="000000"/>
                <w:sz w:val="24"/>
                <w:szCs w:val="24"/>
                <w:lang w:val="en"/>
              </w:rPr>
              <w:t>quy</w:t>
            </w:r>
            <w:proofErr w:type="spellEnd"/>
            <w:r w:rsidRPr="006C0B16">
              <w:rPr>
                <w:i/>
                <w:iCs/>
                <w:color w:val="000000"/>
                <w:sz w:val="24"/>
                <w:szCs w:val="24"/>
                <w:lang w:val="en"/>
              </w:rPr>
              <w:t xml:space="preserve"> </w:t>
            </w:r>
            <w:proofErr w:type="spellStart"/>
            <w:r w:rsidRPr="006C0B16">
              <w:rPr>
                <w:i/>
                <w:iCs/>
                <w:color w:val="000000"/>
                <w:sz w:val="24"/>
                <w:szCs w:val="24"/>
                <w:lang w:val="en"/>
              </w:rPr>
              <w:t>trình</w:t>
            </w:r>
            <w:proofErr w:type="spellEnd"/>
            <w:r w:rsidRPr="006C0B16">
              <w:rPr>
                <w:i/>
                <w:iCs/>
                <w:color w:val="000000"/>
                <w:sz w:val="24"/>
                <w:szCs w:val="24"/>
                <w:lang w:val="en"/>
              </w:rPr>
              <w:t xml:space="preserve"> </w:t>
            </w:r>
            <w:proofErr w:type="spellStart"/>
            <w:r w:rsidRPr="006C0B16">
              <w:rPr>
                <w:i/>
                <w:iCs/>
                <w:color w:val="000000"/>
                <w:sz w:val="24"/>
                <w:szCs w:val="24"/>
                <w:lang w:val="en"/>
              </w:rPr>
              <w:t>thực</w:t>
            </w:r>
            <w:proofErr w:type="spellEnd"/>
            <w:r w:rsidRPr="006C0B16">
              <w:rPr>
                <w:i/>
                <w:iCs/>
                <w:color w:val="000000"/>
                <w:sz w:val="24"/>
                <w:szCs w:val="24"/>
                <w:lang w:val="en"/>
              </w:rPr>
              <w:t xml:space="preserve"> </w:t>
            </w:r>
            <w:proofErr w:type="spellStart"/>
            <w:r w:rsidRPr="006C0B16">
              <w:rPr>
                <w:i/>
                <w:iCs/>
                <w:color w:val="000000"/>
                <w:sz w:val="24"/>
                <w:szCs w:val="24"/>
                <w:lang w:val="en"/>
              </w:rPr>
              <w:t>hiện</w:t>
            </w:r>
            <w:proofErr w:type="spellEnd"/>
            <w:r w:rsidRPr="006C0B16">
              <w:rPr>
                <w:i/>
                <w:iCs/>
                <w:color w:val="000000"/>
                <w:sz w:val="24"/>
                <w:szCs w:val="24"/>
                <w:lang w:val="en"/>
              </w:rPr>
              <w:t xml:space="preserve"> </w:t>
            </w:r>
            <w:proofErr w:type="spellStart"/>
            <w:r w:rsidRPr="006C0B16">
              <w:rPr>
                <w:i/>
                <w:iCs/>
                <w:color w:val="000000"/>
                <w:sz w:val="24"/>
                <w:szCs w:val="24"/>
                <w:lang w:val="en"/>
              </w:rPr>
              <w:t>như</w:t>
            </w:r>
            <w:proofErr w:type="spellEnd"/>
            <w:r w:rsidRPr="006C0B16">
              <w:rPr>
                <w:i/>
                <w:iCs/>
                <w:color w:val="000000"/>
                <w:sz w:val="24"/>
                <w:szCs w:val="24"/>
                <w:lang w:val="en"/>
              </w:rPr>
              <w:t xml:space="preserve"> </w:t>
            </w:r>
            <w:proofErr w:type="spellStart"/>
            <w:r w:rsidRPr="006C0B16">
              <w:rPr>
                <w:i/>
                <w:iCs/>
                <w:color w:val="000000"/>
                <w:sz w:val="24"/>
                <w:szCs w:val="24"/>
                <w:lang w:val="en"/>
              </w:rPr>
              <w:t>khoản</w:t>
            </w:r>
            <w:proofErr w:type="spellEnd"/>
            <w:r w:rsidRPr="006C0B16">
              <w:rPr>
                <w:i/>
                <w:iCs/>
                <w:color w:val="000000"/>
                <w:sz w:val="24"/>
                <w:szCs w:val="24"/>
                <w:lang w:val="en"/>
              </w:rPr>
              <w:t xml:space="preserve"> 1, </w:t>
            </w:r>
            <w:proofErr w:type="spellStart"/>
            <w:r w:rsidRPr="006C0B16">
              <w:rPr>
                <w:i/>
                <w:iCs/>
                <w:color w:val="000000"/>
                <w:sz w:val="24"/>
                <w:szCs w:val="24"/>
                <w:lang w:val="en"/>
              </w:rPr>
              <w:t>điều</w:t>
            </w:r>
            <w:proofErr w:type="spellEnd"/>
            <w:r w:rsidRPr="006C0B16">
              <w:rPr>
                <w:i/>
                <w:iCs/>
                <w:color w:val="000000"/>
                <w:sz w:val="24"/>
                <w:szCs w:val="24"/>
                <w:lang w:val="en"/>
              </w:rPr>
              <w:t xml:space="preserve"> 4, QĐ 17   </w:t>
            </w:r>
          </w:p>
        </w:tc>
      </w:tr>
      <w:tr w:rsidR="00822668" w:rsidRPr="006C0B16" w14:paraId="625D723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B9897E" w14:textId="77777777" w:rsidR="00822668" w:rsidRPr="006C0B16" w:rsidRDefault="00822668" w:rsidP="004B73AE">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EDCA973" w14:textId="77777777" w:rsidR="00822668" w:rsidRPr="006C0B16" w:rsidRDefault="00822668" w:rsidP="00822668">
            <w:pPr>
              <w:widowControl w:val="0"/>
              <w:rPr>
                <w:iCs/>
                <w:color w:val="000000"/>
                <w:sz w:val="24"/>
                <w:szCs w:val="24"/>
                <w:lang w:val="en"/>
              </w:rPr>
            </w:pPr>
            <w:r w:rsidRPr="006C0B16">
              <w:rPr>
                <w:color w:val="000000"/>
                <w:sz w:val="24"/>
                <w:szCs w:val="24"/>
                <w:lang w:eastAsia="vi-VN"/>
              </w:rPr>
              <w:t xml:space="preserve">Thanh </w:t>
            </w:r>
            <w:proofErr w:type="spellStart"/>
            <w:r w:rsidRPr="006C0B16">
              <w:rPr>
                <w:color w:val="000000"/>
                <w:sz w:val="24"/>
                <w:szCs w:val="24"/>
                <w:lang w:eastAsia="vi-VN"/>
              </w:rPr>
              <w:t>toán</w:t>
            </w:r>
            <w:proofErr w:type="spellEnd"/>
            <w:r w:rsidRPr="006C0B16">
              <w:rPr>
                <w:color w:val="000000"/>
                <w:sz w:val="24"/>
                <w:szCs w:val="24"/>
                <w:lang w:eastAsia="vi-VN"/>
              </w:rPr>
              <w:t xml:space="preserve">/ Thanh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r>
      <w:tr w:rsidR="00822668" w:rsidRPr="006C0B16" w14:paraId="3254B8C3"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5F3DF8E" w14:textId="77777777" w:rsidR="00822668" w:rsidRPr="006C0B16" w:rsidRDefault="00822668" w:rsidP="004B73AE">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7D4252C" w14:textId="77777777" w:rsidR="00822668" w:rsidRPr="006C0B16" w:rsidRDefault="00822668" w:rsidP="004B73AE">
            <w:pPr>
              <w:rPr>
                <w:color w:val="000000"/>
                <w:sz w:val="24"/>
                <w:szCs w:val="24"/>
              </w:rPr>
            </w:pPr>
            <w:r w:rsidRPr="006C0B16">
              <w:rPr>
                <w:color w:val="000000"/>
                <w:sz w:val="24"/>
                <w:szCs w:val="24"/>
              </w:rPr>
              <w:t xml:space="preserve">- </w:t>
            </w:r>
            <w:proofErr w:type="spellStart"/>
            <w:r w:rsidRPr="006C0B16">
              <w:rPr>
                <w:color w:val="000000"/>
                <w:sz w:val="24"/>
                <w:szCs w:val="24"/>
              </w:rPr>
              <w:t>Thù</w:t>
            </w:r>
            <w:proofErr w:type="spellEnd"/>
            <w:r w:rsidRPr="006C0B16">
              <w:rPr>
                <w:color w:val="000000"/>
                <w:sz w:val="24"/>
                <w:szCs w:val="24"/>
              </w:rPr>
              <w:t xml:space="preserve"> </w:t>
            </w:r>
            <w:proofErr w:type="spellStart"/>
            <w:r w:rsidRPr="006C0B16">
              <w:rPr>
                <w:color w:val="000000"/>
                <w:sz w:val="24"/>
                <w:szCs w:val="24"/>
              </w:rPr>
              <w:t>lao</w:t>
            </w:r>
            <w:proofErr w:type="spellEnd"/>
            <w:r w:rsidRPr="006C0B16">
              <w:rPr>
                <w:color w:val="000000"/>
                <w:sz w:val="24"/>
                <w:szCs w:val="24"/>
              </w:rPr>
              <w:t xml:space="preserve"> </w:t>
            </w:r>
            <w:proofErr w:type="spellStart"/>
            <w:r w:rsidRPr="006C0B16">
              <w:rPr>
                <w:color w:val="000000"/>
                <w:sz w:val="24"/>
                <w:szCs w:val="24"/>
              </w:rPr>
              <w:t>giảng</w:t>
            </w:r>
            <w:proofErr w:type="spellEnd"/>
            <w:r w:rsidRPr="006C0B16">
              <w:rPr>
                <w:color w:val="000000"/>
                <w:sz w:val="24"/>
                <w:szCs w:val="24"/>
              </w:rPr>
              <w:t xml:space="preserve"> </w:t>
            </w:r>
            <w:proofErr w:type="spellStart"/>
            <w:r w:rsidRPr="006C0B16">
              <w:rPr>
                <w:color w:val="000000"/>
                <w:sz w:val="24"/>
                <w:szCs w:val="24"/>
              </w:rPr>
              <w:t>viên</w:t>
            </w:r>
            <w:proofErr w:type="spellEnd"/>
            <w:r w:rsidRPr="006C0B16">
              <w:rPr>
                <w:color w:val="000000"/>
                <w:sz w:val="24"/>
                <w:szCs w:val="24"/>
              </w:rPr>
              <w:t xml:space="preserve">, </w:t>
            </w:r>
            <w:proofErr w:type="spellStart"/>
            <w:r w:rsidRPr="006C0B16">
              <w:rPr>
                <w:color w:val="000000"/>
                <w:sz w:val="24"/>
                <w:szCs w:val="24"/>
              </w:rPr>
              <w:t>báo</w:t>
            </w:r>
            <w:proofErr w:type="spellEnd"/>
            <w:r w:rsidRPr="006C0B16">
              <w:rPr>
                <w:color w:val="000000"/>
                <w:sz w:val="24"/>
                <w:szCs w:val="24"/>
              </w:rPr>
              <w:t xml:space="preserve"> </w:t>
            </w:r>
            <w:proofErr w:type="spellStart"/>
            <w:r w:rsidRPr="006C0B16">
              <w:rPr>
                <w:color w:val="000000"/>
                <w:sz w:val="24"/>
                <w:szCs w:val="24"/>
              </w:rPr>
              <w:t>cáo</w:t>
            </w:r>
            <w:proofErr w:type="spellEnd"/>
            <w:r w:rsidRPr="006C0B16">
              <w:rPr>
                <w:color w:val="000000"/>
                <w:sz w:val="24"/>
                <w:szCs w:val="24"/>
              </w:rPr>
              <w:t xml:space="preserve"> </w:t>
            </w:r>
            <w:proofErr w:type="spellStart"/>
            <w:r w:rsidRPr="006C0B16">
              <w:rPr>
                <w:color w:val="000000"/>
                <w:sz w:val="24"/>
                <w:szCs w:val="24"/>
              </w:rPr>
              <w:t>viên</w:t>
            </w:r>
            <w:proofErr w:type="spellEnd"/>
          </w:p>
          <w:p w14:paraId="50A2F9FA" w14:textId="77777777" w:rsidR="00822668" w:rsidRPr="006C0B16" w:rsidRDefault="00822668" w:rsidP="004B73AE">
            <w:pPr>
              <w:rPr>
                <w:color w:val="000000"/>
                <w:sz w:val="24"/>
                <w:szCs w:val="24"/>
              </w:rPr>
            </w:pPr>
            <w:r w:rsidRPr="006C0B16">
              <w:rPr>
                <w:color w:val="000000"/>
                <w:sz w:val="24"/>
                <w:szCs w:val="24"/>
              </w:rPr>
              <w:t xml:space="preserve">- Chi </w:t>
            </w:r>
            <w:proofErr w:type="spellStart"/>
            <w:r w:rsidRPr="006C0B16">
              <w:rPr>
                <w:color w:val="000000"/>
                <w:sz w:val="24"/>
                <w:szCs w:val="24"/>
              </w:rPr>
              <w:t>bu</w:t>
            </w:r>
            <w:proofErr w:type="spellEnd"/>
            <w:r w:rsidRPr="006C0B16">
              <w:rPr>
                <w:color w:val="000000"/>
                <w:sz w:val="24"/>
                <w:szCs w:val="24"/>
              </w:rPr>
              <w:t xml:space="preserve">̀ </w:t>
            </w:r>
            <w:proofErr w:type="spellStart"/>
            <w:r w:rsidRPr="006C0B16">
              <w:rPr>
                <w:color w:val="000000"/>
                <w:sz w:val="24"/>
                <w:szCs w:val="24"/>
              </w:rPr>
              <w:t>tiền</w:t>
            </w:r>
            <w:proofErr w:type="spellEnd"/>
            <w:r w:rsidRPr="006C0B16">
              <w:rPr>
                <w:color w:val="000000"/>
                <w:sz w:val="24"/>
                <w:szCs w:val="24"/>
              </w:rPr>
              <w:t xml:space="preserve"> </w:t>
            </w:r>
            <w:proofErr w:type="spellStart"/>
            <w:r w:rsidRPr="006C0B16">
              <w:rPr>
                <w:color w:val="000000"/>
                <w:sz w:val="24"/>
                <w:szCs w:val="24"/>
              </w:rPr>
              <w:t>ăn</w:t>
            </w:r>
            <w:proofErr w:type="spellEnd"/>
            <w:r w:rsidRPr="006C0B16">
              <w:rPr>
                <w:color w:val="000000"/>
                <w:sz w:val="24"/>
                <w:szCs w:val="24"/>
              </w:rPr>
              <w:t xml:space="preserve"> </w:t>
            </w:r>
            <w:proofErr w:type="spellStart"/>
            <w:r w:rsidRPr="006C0B16">
              <w:rPr>
                <w:color w:val="000000"/>
                <w:sz w:val="24"/>
                <w:szCs w:val="24"/>
              </w:rPr>
              <w:t>cho</w:t>
            </w:r>
            <w:proofErr w:type="spellEnd"/>
            <w:r w:rsidRPr="006C0B16">
              <w:rPr>
                <w:color w:val="000000"/>
                <w:sz w:val="24"/>
                <w:szCs w:val="24"/>
              </w:rPr>
              <w:t xml:space="preserve"> </w:t>
            </w:r>
            <w:proofErr w:type="spellStart"/>
            <w:r w:rsidRPr="006C0B16">
              <w:rPr>
                <w:color w:val="000000"/>
                <w:sz w:val="24"/>
                <w:szCs w:val="24"/>
              </w:rPr>
              <w:t>đại</w:t>
            </w:r>
            <w:proofErr w:type="spellEnd"/>
            <w:r w:rsidRPr="006C0B16">
              <w:rPr>
                <w:color w:val="000000"/>
                <w:sz w:val="24"/>
                <w:szCs w:val="24"/>
              </w:rPr>
              <w:t xml:space="preserve"> </w:t>
            </w:r>
            <w:proofErr w:type="spellStart"/>
            <w:r w:rsidRPr="006C0B16">
              <w:rPr>
                <w:color w:val="000000"/>
                <w:sz w:val="24"/>
                <w:szCs w:val="24"/>
              </w:rPr>
              <w:t>biểu</w:t>
            </w:r>
            <w:proofErr w:type="spellEnd"/>
            <w:r w:rsidRPr="006C0B16">
              <w:rPr>
                <w:color w:val="000000"/>
                <w:sz w:val="24"/>
                <w:szCs w:val="24"/>
              </w:rPr>
              <w:t xml:space="preserve"> </w:t>
            </w:r>
            <w:proofErr w:type="spellStart"/>
            <w:r w:rsidRPr="006C0B16">
              <w:rPr>
                <w:color w:val="000000"/>
                <w:sz w:val="24"/>
                <w:szCs w:val="24"/>
              </w:rPr>
              <w:t>là</w:t>
            </w:r>
            <w:proofErr w:type="spellEnd"/>
            <w:r w:rsidRPr="006C0B16">
              <w:rPr>
                <w:color w:val="000000"/>
                <w:sz w:val="24"/>
                <w:szCs w:val="24"/>
              </w:rPr>
              <w:t xml:space="preserve"> </w:t>
            </w:r>
            <w:proofErr w:type="spellStart"/>
            <w:r w:rsidRPr="006C0B16">
              <w:rPr>
                <w:color w:val="000000"/>
                <w:sz w:val="24"/>
                <w:szCs w:val="24"/>
              </w:rPr>
              <w:t>khách</w:t>
            </w:r>
            <w:proofErr w:type="spellEnd"/>
            <w:r w:rsidRPr="006C0B16">
              <w:rPr>
                <w:color w:val="000000"/>
                <w:sz w:val="24"/>
                <w:szCs w:val="24"/>
              </w:rPr>
              <w:t xml:space="preserve"> </w:t>
            </w:r>
            <w:proofErr w:type="spellStart"/>
            <w:r w:rsidRPr="006C0B16">
              <w:rPr>
                <w:color w:val="000000"/>
                <w:sz w:val="24"/>
                <w:szCs w:val="24"/>
              </w:rPr>
              <w:t>mời</w:t>
            </w:r>
            <w:proofErr w:type="spellEnd"/>
            <w:r w:rsidRPr="006C0B16">
              <w:rPr>
                <w:color w:val="000000"/>
                <w:sz w:val="24"/>
                <w:szCs w:val="24"/>
              </w:rPr>
              <w:t xml:space="preserve"> </w:t>
            </w:r>
            <w:proofErr w:type="spellStart"/>
            <w:r w:rsidRPr="006C0B16">
              <w:rPr>
                <w:color w:val="000000"/>
                <w:sz w:val="24"/>
                <w:szCs w:val="24"/>
              </w:rPr>
              <w:t>không</w:t>
            </w:r>
            <w:proofErr w:type="spellEnd"/>
            <w:r w:rsidRPr="006C0B16">
              <w:rPr>
                <w:color w:val="000000"/>
                <w:sz w:val="24"/>
                <w:szCs w:val="24"/>
              </w:rPr>
              <w:t xml:space="preserve"> </w:t>
            </w:r>
            <w:proofErr w:type="spellStart"/>
            <w:r w:rsidRPr="006C0B16">
              <w:rPr>
                <w:color w:val="000000"/>
                <w:sz w:val="24"/>
                <w:szCs w:val="24"/>
              </w:rPr>
              <w:t>trong</w:t>
            </w:r>
            <w:proofErr w:type="spellEnd"/>
            <w:r w:rsidRPr="006C0B16">
              <w:rPr>
                <w:color w:val="000000"/>
                <w:sz w:val="24"/>
                <w:szCs w:val="24"/>
              </w:rPr>
              <w:t xml:space="preserve"> </w:t>
            </w:r>
            <w:proofErr w:type="spellStart"/>
            <w:r w:rsidRPr="006C0B16">
              <w:rPr>
                <w:color w:val="000000"/>
                <w:sz w:val="24"/>
                <w:szCs w:val="24"/>
              </w:rPr>
              <w:t>danh</w:t>
            </w:r>
            <w:proofErr w:type="spellEnd"/>
            <w:r w:rsidRPr="006C0B16">
              <w:rPr>
                <w:color w:val="000000"/>
                <w:sz w:val="24"/>
                <w:szCs w:val="24"/>
              </w:rPr>
              <w:t xml:space="preserve"> </w:t>
            </w:r>
            <w:proofErr w:type="spellStart"/>
            <w:r w:rsidRPr="006C0B16">
              <w:rPr>
                <w:color w:val="000000"/>
                <w:sz w:val="24"/>
                <w:szCs w:val="24"/>
              </w:rPr>
              <w:t>sách</w:t>
            </w:r>
            <w:proofErr w:type="spellEnd"/>
            <w:r w:rsidRPr="006C0B16">
              <w:rPr>
                <w:color w:val="000000"/>
                <w:sz w:val="24"/>
                <w:szCs w:val="24"/>
              </w:rPr>
              <w:t xml:space="preserve"> </w:t>
            </w:r>
            <w:proofErr w:type="spellStart"/>
            <w:r w:rsidRPr="006C0B16">
              <w:rPr>
                <w:color w:val="000000"/>
                <w:sz w:val="24"/>
                <w:szCs w:val="24"/>
              </w:rPr>
              <w:t>trả</w:t>
            </w:r>
            <w:proofErr w:type="spellEnd"/>
            <w:r w:rsidRPr="006C0B16">
              <w:rPr>
                <w:color w:val="000000"/>
                <w:sz w:val="24"/>
                <w:szCs w:val="24"/>
              </w:rPr>
              <w:t xml:space="preserve"> </w:t>
            </w:r>
            <w:proofErr w:type="spellStart"/>
            <w:r w:rsidRPr="006C0B16">
              <w:rPr>
                <w:color w:val="000000"/>
                <w:sz w:val="24"/>
                <w:szCs w:val="24"/>
              </w:rPr>
              <w:t>lương</w:t>
            </w:r>
            <w:proofErr w:type="spellEnd"/>
            <w:r w:rsidRPr="006C0B16">
              <w:rPr>
                <w:color w:val="000000"/>
                <w:sz w:val="24"/>
                <w:szCs w:val="24"/>
              </w:rPr>
              <w:t xml:space="preserve">: </w:t>
            </w:r>
            <w:proofErr w:type="spellStart"/>
            <w:r w:rsidRPr="006C0B16">
              <w:rPr>
                <w:color w:val="000000"/>
                <w:sz w:val="24"/>
                <w:szCs w:val="24"/>
              </w:rPr>
              <w:t>tiền</w:t>
            </w:r>
            <w:proofErr w:type="spellEnd"/>
            <w:r w:rsidRPr="006C0B16">
              <w:rPr>
                <w:color w:val="000000"/>
                <w:sz w:val="24"/>
                <w:szCs w:val="24"/>
              </w:rPr>
              <w:t xml:space="preserve"> </w:t>
            </w:r>
            <w:proofErr w:type="spellStart"/>
            <w:r w:rsidRPr="006C0B16">
              <w:rPr>
                <w:color w:val="000000"/>
                <w:sz w:val="24"/>
                <w:szCs w:val="24"/>
              </w:rPr>
              <w:t>thuê</w:t>
            </w:r>
            <w:proofErr w:type="spellEnd"/>
            <w:r w:rsidRPr="006C0B16">
              <w:rPr>
                <w:color w:val="000000"/>
                <w:sz w:val="24"/>
                <w:szCs w:val="24"/>
              </w:rPr>
              <w:t xml:space="preserve"> </w:t>
            </w:r>
            <w:proofErr w:type="spellStart"/>
            <w:r w:rsidRPr="006C0B16">
              <w:rPr>
                <w:color w:val="000000"/>
                <w:sz w:val="24"/>
                <w:szCs w:val="24"/>
              </w:rPr>
              <w:t>phòng</w:t>
            </w:r>
            <w:proofErr w:type="spellEnd"/>
            <w:r w:rsidRPr="006C0B16">
              <w:rPr>
                <w:color w:val="000000"/>
                <w:sz w:val="24"/>
                <w:szCs w:val="24"/>
              </w:rPr>
              <w:t xml:space="preserve"> </w:t>
            </w:r>
            <w:proofErr w:type="spellStart"/>
            <w:r w:rsidRPr="006C0B16">
              <w:rPr>
                <w:color w:val="000000"/>
                <w:sz w:val="24"/>
                <w:szCs w:val="24"/>
              </w:rPr>
              <w:t>nghỉ</w:t>
            </w:r>
            <w:proofErr w:type="spellEnd"/>
            <w:r w:rsidRPr="006C0B16">
              <w:rPr>
                <w:color w:val="000000"/>
                <w:sz w:val="24"/>
                <w:szCs w:val="24"/>
              </w:rPr>
              <w:t xml:space="preserve"> </w:t>
            </w:r>
            <w:proofErr w:type="spellStart"/>
            <w:r w:rsidRPr="006C0B16">
              <w:rPr>
                <w:color w:val="000000"/>
                <w:sz w:val="24"/>
                <w:szCs w:val="24"/>
              </w:rPr>
              <w:t>và</w:t>
            </w:r>
            <w:proofErr w:type="spellEnd"/>
            <w:r w:rsidRPr="006C0B16">
              <w:rPr>
                <w:color w:val="000000"/>
                <w:sz w:val="24"/>
                <w:szCs w:val="24"/>
              </w:rPr>
              <w:t xml:space="preserve"> </w:t>
            </w:r>
            <w:proofErr w:type="spellStart"/>
            <w:r w:rsidRPr="006C0B16">
              <w:rPr>
                <w:color w:val="000000"/>
                <w:sz w:val="24"/>
                <w:szCs w:val="24"/>
              </w:rPr>
              <w:t>tiền</w:t>
            </w:r>
            <w:proofErr w:type="spellEnd"/>
            <w:r w:rsidRPr="006C0B16">
              <w:rPr>
                <w:color w:val="000000"/>
                <w:sz w:val="24"/>
                <w:szCs w:val="24"/>
              </w:rPr>
              <w:t xml:space="preserve"> </w:t>
            </w:r>
            <w:proofErr w:type="spellStart"/>
            <w:r w:rsidRPr="006C0B16">
              <w:rPr>
                <w:color w:val="000000"/>
                <w:sz w:val="24"/>
                <w:szCs w:val="24"/>
              </w:rPr>
              <w:t>phương</w:t>
            </w:r>
            <w:proofErr w:type="spellEnd"/>
            <w:r w:rsidRPr="006C0B16">
              <w:rPr>
                <w:color w:val="000000"/>
                <w:sz w:val="24"/>
                <w:szCs w:val="24"/>
              </w:rPr>
              <w:t xml:space="preserve"> </w:t>
            </w:r>
            <w:proofErr w:type="spellStart"/>
            <w:r w:rsidRPr="006C0B16">
              <w:rPr>
                <w:color w:val="000000"/>
                <w:sz w:val="24"/>
                <w:szCs w:val="24"/>
              </w:rPr>
              <w:t>tiện</w:t>
            </w:r>
            <w:proofErr w:type="spellEnd"/>
            <w:r w:rsidRPr="006C0B16">
              <w:rPr>
                <w:color w:val="000000"/>
                <w:sz w:val="24"/>
                <w:szCs w:val="24"/>
              </w:rPr>
              <w:t xml:space="preserve"> </w:t>
            </w:r>
            <w:proofErr w:type="spellStart"/>
            <w:r w:rsidRPr="006C0B16">
              <w:rPr>
                <w:color w:val="000000"/>
                <w:sz w:val="24"/>
                <w:szCs w:val="24"/>
              </w:rPr>
              <w:t>đi</w:t>
            </w:r>
            <w:proofErr w:type="spellEnd"/>
            <w:r w:rsidRPr="006C0B16">
              <w:rPr>
                <w:color w:val="000000"/>
                <w:sz w:val="24"/>
                <w:szCs w:val="24"/>
              </w:rPr>
              <w:t xml:space="preserve"> </w:t>
            </w:r>
            <w:proofErr w:type="spellStart"/>
            <w:r w:rsidRPr="006C0B16">
              <w:rPr>
                <w:color w:val="000000"/>
                <w:sz w:val="24"/>
                <w:szCs w:val="24"/>
              </w:rPr>
              <w:t>lại</w:t>
            </w:r>
            <w:proofErr w:type="spellEnd"/>
            <w:r w:rsidRPr="006C0B16">
              <w:rPr>
                <w:color w:val="000000"/>
                <w:sz w:val="24"/>
                <w:szCs w:val="24"/>
              </w:rPr>
              <w:t>.</w:t>
            </w:r>
          </w:p>
          <w:p w14:paraId="175CC25E" w14:textId="77777777" w:rsidR="00822668" w:rsidRPr="006C0B16" w:rsidRDefault="00822668" w:rsidP="004B73AE">
            <w:pPr>
              <w:widowControl w:val="0"/>
              <w:rPr>
                <w:color w:val="000000"/>
                <w:sz w:val="24"/>
                <w:szCs w:val="24"/>
              </w:rPr>
            </w:pPr>
            <w:r w:rsidRPr="006C0B16">
              <w:rPr>
                <w:color w:val="000000"/>
                <w:sz w:val="24"/>
                <w:szCs w:val="24"/>
              </w:rPr>
              <w:t xml:space="preserve">- Chi </w:t>
            </w:r>
            <w:proofErr w:type="spellStart"/>
            <w:r w:rsidRPr="006C0B16">
              <w:rPr>
                <w:color w:val="000000"/>
                <w:sz w:val="24"/>
                <w:szCs w:val="24"/>
              </w:rPr>
              <w:t>làm</w:t>
            </w:r>
            <w:proofErr w:type="spellEnd"/>
            <w:r w:rsidRPr="006C0B16">
              <w:rPr>
                <w:color w:val="000000"/>
                <w:sz w:val="24"/>
                <w:szCs w:val="24"/>
              </w:rPr>
              <w:t xml:space="preserve"> </w:t>
            </w:r>
            <w:proofErr w:type="spellStart"/>
            <w:r w:rsidRPr="006C0B16">
              <w:rPr>
                <w:color w:val="000000"/>
                <w:sz w:val="24"/>
                <w:szCs w:val="24"/>
              </w:rPr>
              <w:t>thêm</w:t>
            </w:r>
            <w:proofErr w:type="spellEnd"/>
            <w:r w:rsidRPr="006C0B16">
              <w:rPr>
                <w:color w:val="000000"/>
                <w:sz w:val="24"/>
                <w:szCs w:val="24"/>
              </w:rPr>
              <w:t xml:space="preserve"> </w:t>
            </w:r>
            <w:proofErr w:type="spellStart"/>
            <w:r w:rsidRPr="006C0B16">
              <w:rPr>
                <w:color w:val="000000"/>
                <w:sz w:val="24"/>
                <w:szCs w:val="24"/>
              </w:rPr>
              <w:t>giờ</w:t>
            </w:r>
            <w:proofErr w:type="spellEnd"/>
          </w:p>
          <w:p w14:paraId="5C993BC1" w14:textId="77777777" w:rsidR="00822668" w:rsidRPr="006C0B16" w:rsidRDefault="00822668" w:rsidP="004B73AE">
            <w:pPr>
              <w:widowControl w:val="0"/>
              <w:rPr>
                <w:color w:val="000000"/>
                <w:sz w:val="24"/>
                <w:szCs w:val="24"/>
              </w:rPr>
            </w:pPr>
            <w:r w:rsidRPr="006C0B16">
              <w:rPr>
                <w:color w:val="000000"/>
                <w:sz w:val="24"/>
                <w:szCs w:val="24"/>
              </w:rPr>
              <w:t xml:space="preserve">- Các </w:t>
            </w:r>
            <w:proofErr w:type="spellStart"/>
            <w:r w:rsidRPr="006C0B16">
              <w:rPr>
                <w:color w:val="000000"/>
                <w:sz w:val="24"/>
                <w:szCs w:val="24"/>
              </w:rPr>
              <w:t>khoản</w:t>
            </w:r>
            <w:proofErr w:type="spellEnd"/>
            <w:r w:rsidRPr="006C0B16">
              <w:rPr>
                <w:color w:val="000000"/>
                <w:sz w:val="24"/>
                <w:szCs w:val="24"/>
              </w:rPr>
              <w:t xml:space="preserve"> chi </w:t>
            </w:r>
            <w:proofErr w:type="spellStart"/>
            <w:r w:rsidRPr="006C0B16">
              <w:rPr>
                <w:color w:val="000000"/>
                <w:sz w:val="24"/>
                <w:szCs w:val="24"/>
              </w:rPr>
              <w:t>khác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D96505F" w14:textId="77777777" w:rsidR="00822668" w:rsidRPr="006C0B16" w:rsidRDefault="00E25FC7" w:rsidP="004B73A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p>
          <w:p w14:paraId="0A9656FC" w14:textId="77777777" w:rsidR="00822668" w:rsidRPr="006C0B16" w:rsidRDefault="00822668" w:rsidP="004B73A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4493A86F" w14:textId="77777777" w:rsidR="00822668" w:rsidRPr="006C0B16" w:rsidRDefault="00E25FC7" w:rsidP="004B73AE">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giảng</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cáo</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p>
          <w:p w14:paraId="6FB18E93" w14:textId="77777777" w:rsidR="00E25FC7" w:rsidRPr="006C0B16" w:rsidRDefault="00E25FC7" w:rsidP="004B73AE">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Bảng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chi </w:t>
            </w:r>
            <w:proofErr w:type="spellStart"/>
            <w:r w:rsidRPr="006C0B16">
              <w:rPr>
                <w:color w:val="000000"/>
                <w:sz w:val="24"/>
                <w:szCs w:val="24"/>
                <w:lang w:eastAsia="vi-VN"/>
              </w:rPr>
              <w:t>tiền</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thảo</w:t>
            </w:r>
            <w:proofErr w:type="spellEnd"/>
          </w:p>
          <w:p w14:paraId="09B79EF5" w14:textId="77777777" w:rsidR="00E25FC7" w:rsidRPr="006C0B16" w:rsidRDefault="00E25FC7" w:rsidP="004B73AE">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Bảng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tiền</w:t>
            </w:r>
            <w:proofErr w:type="spellEnd"/>
            <w:r w:rsidRPr="006C0B16">
              <w:rPr>
                <w:color w:val="000000"/>
                <w:sz w:val="24"/>
                <w:szCs w:val="24"/>
                <w:lang w:eastAsia="vi-VN"/>
              </w:rPr>
              <w:t>/</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làm</w:t>
            </w:r>
            <w:proofErr w:type="spellEnd"/>
            <w:r w:rsidRPr="006C0B16">
              <w:rPr>
                <w:color w:val="000000"/>
                <w:sz w:val="24"/>
                <w:szCs w:val="24"/>
                <w:lang w:eastAsia="vi-VN"/>
              </w:rPr>
              <w:t xml:space="preserve"> </w:t>
            </w:r>
            <w:proofErr w:type="spellStart"/>
            <w:r w:rsidRPr="006C0B16">
              <w:rPr>
                <w:color w:val="000000"/>
                <w:sz w:val="24"/>
                <w:szCs w:val="24"/>
                <w:lang w:eastAsia="vi-VN"/>
              </w:rPr>
              <w:t>việc</w:t>
            </w:r>
            <w:proofErr w:type="spellEnd"/>
            <w:r w:rsidRPr="006C0B16">
              <w:rPr>
                <w:color w:val="000000"/>
                <w:sz w:val="24"/>
                <w:szCs w:val="24"/>
                <w:lang w:eastAsia="vi-VN"/>
              </w:rPr>
              <w:t xml:space="preserve"> </w:t>
            </w:r>
            <w:proofErr w:type="spellStart"/>
            <w:r w:rsidRPr="006C0B16">
              <w:rPr>
                <w:color w:val="000000"/>
                <w:sz w:val="24"/>
                <w:szCs w:val="24"/>
                <w:lang w:eastAsia="vi-VN"/>
              </w:rPr>
              <w:t>ngoài</w:t>
            </w:r>
            <w:proofErr w:type="spellEnd"/>
            <w:r w:rsidRPr="006C0B16">
              <w:rPr>
                <w:color w:val="000000"/>
                <w:sz w:val="24"/>
                <w:szCs w:val="24"/>
                <w:lang w:eastAsia="vi-VN"/>
              </w:rPr>
              <w:t xml:space="preserve"> </w:t>
            </w:r>
            <w:proofErr w:type="spellStart"/>
            <w:r w:rsidRPr="006C0B16">
              <w:rPr>
                <w:color w:val="000000"/>
                <w:sz w:val="24"/>
                <w:szCs w:val="24"/>
                <w:lang w:eastAsia="vi-VN"/>
              </w:rPr>
              <w:t>giơ</w:t>
            </w:r>
            <w:proofErr w:type="spellEnd"/>
            <w:r w:rsidRPr="006C0B16">
              <w:rPr>
                <w:color w:val="000000"/>
                <w:sz w:val="24"/>
                <w:szCs w:val="24"/>
                <w:lang w:eastAsia="vi-VN"/>
              </w:rPr>
              <w:t>̀</w:t>
            </w:r>
          </w:p>
          <w:p w14:paraId="6459D2BA" w14:textId="77777777" w:rsidR="00B9313C" w:rsidRPr="006C0B16" w:rsidRDefault="00B9313C" w:rsidP="00E25FC7">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 </w:t>
            </w:r>
            <w:proofErr w:type="spellStart"/>
            <w:r w:rsidRPr="006C0B16">
              <w:rPr>
                <w:color w:val="000000"/>
                <w:sz w:val="24"/>
                <w:szCs w:val="24"/>
                <w:lang w:eastAsia="vi-VN"/>
              </w:rPr>
              <w:t>phục</w:t>
            </w:r>
            <w:proofErr w:type="spellEnd"/>
            <w:r w:rsidRPr="006C0B16">
              <w:rPr>
                <w:color w:val="000000"/>
                <w:sz w:val="24"/>
                <w:szCs w:val="24"/>
                <w:lang w:eastAsia="vi-VN"/>
              </w:rPr>
              <w:t xml:space="preserve"> vụ</w:t>
            </w:r>
          </w:p>
          <w:p w14:paraId="64F60C79" w14:textId="77777777" w:rsidR="00E54386" w:rsidRPr="006C0B16" w:rsidRDefault="00B9313C" w:rsidP="00E25FC7">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00E25FC7" w:rsidRPr="006C0B16">
              <w:rPr>
                <w:color w:val="000000"/>
                <w:sz w:val="24"/>
                <w:szCs w:val="24"/>
                <w:lang w:eastAsia="vi-VN"/>
              </w:rPr>
              <w:t>Hóa</w:t>
            </w:r>
            <w:proofErr w:type="spellEnd"/>
            <w:r w:rsidR="00E25FC7" w:rsidRPr="006C0B16">
              <w:rPr>
                <w:color w:val="000000"/>
                <w:sz w:val="24"/>
                <w:szCs w:val="24"/>
                <w:lang w:eastAsia="vi-VN"/>
              </w:rPr>
              <w:t xml:space="preserve"> </w:t>
            </w:r>
            <w:proofErr w:type="spellStart"/>
            <w:r w:rsidR="00E25FC7" w:rsidRPr="006C0B16">
              <w:rPr>
                <w:color w:val="000000"/>
                <w:sz w:val="24"/>
                <w:szCs w:val="24"/>
                <w:lang w:eastAsia="vi-VN"/>
              </w:rPr>
              <w:t>đơn</w:t>
            </w:r>
            <w:proofErr w:type="spellEnd"/>
            <w:r w:rsidR="00E25FC7" w:rsidRPr="006C0B16">
              <w:rPr>
                <w:color w:val="000000"/>
                <w:sz w:val="24"/>
                <w:szCs w:val="24"/>
                <w:lang w:eastAsia="vi-VN"/>
              </w:rPr>
              <w:t xml:space="preserve"> </w:t>
            </w:r>
            <w:proofErr w:type="spellStart"/>
            <w:r w:rsidR="00E25FC7" w:rsidRPr="006C0B16">
              <w:rPr>
                <w:color w:val="000000"/>
                <w:sz w:val="24"/>
                <w:szCs w:val="24"/>
                <w:lang w:eastAsia="vi-VN"/>
              </w:rPr>
              <w:t>bán</w:t>
            </w:r>
            <w:proofErr w:type="spellEnd"/>
            <w:r w:rsidR="00E25FC7" w:rsidRPr="006C0B16">
              <w:rPr>
                <w:color w:val="000000"/>
                <w:sz w:val="24"/>
                <w:szCs w:val="24"/>
                <w:lang w:eastAsia="vi-VN"/>
              </w:rPr>
              <w:t xml:space="preserve"> lẻ</w:t>
            </w:r>
            <w:r w:rsidR="00951E54" w:rsidRPr="006C0B16">
              <w:rPr>
                <w:color w:val="000000"/>
                <w:sz w:val="24"/>
                <w:szCs w:val="24"/>
                <w:lang w:eastAsia="vi-VN"/>
              </w:rPr>
              <w:t xml:space="preserve">, </w:t>
            </w:r>
            <w:proofErr w:type="spellStart"/>
            <w:r w:rsidR="00951E54" w:rsidRPr="006C0B16">
              <w:rPr>
                <w:color w:val="000000"/>
                <w:sz w:val="24"/>
                <w:szCs w:val="24"/>
                <w:lang w:eastAsia="vi-VN"/>
              </w:rPr>
              <w:t>Hóa</w:t>
            </w:r>
            <w:proofErr w:type="spellEnd"/>
            <w:r w:rsidR="00951E54" w:rsidRPr="006C0B16">
              <w:rPr>
                <w:color w:val="000000"/>
                <w:sz w:val="24"/>
                <w:szCs w:val="24"/>
                <w:lang w:eastAsia="vi-VN"/>
              </w:rPr>
              <w:t xml:space="preserve"> </w:t>
            </w:r>
            <w:proofErr w:type="spellStart"/>
            <w:r w:rsidR="00951E54" w:rsidRPr="006C0B16">
              <w:rPr>
                <w:color w:val="000000"/>
                <w:sz w:val="24"/>
                <w:szCs w:val="24"/>
                <w:lang w:eastAsia="vi-VN"/>
              </w:rPr>
              <w:t>đơn</w:t>
            </w:r>
            <w:proofErr w:type="spellEnd"/>
            <w:r w:rsidR="00951E54" w:rsidRPr="006C0B16">
              <w:rPr>
                <w:color w:val="000000"/>
                <w:sz w:val="24"/>
                <w:szCs w:val="24"/>
                <w:lang w:eastAsia="vi-VN"/>
              </w:rPr>
              <w:t xml:space="preserve"> </w:t>
            </w:r>
            <w:proofErr w:type="spellStart"/>
            <w:r w:rsidR="00951E54" w:rsidRPr="006C0B16">
              <w:rPr>
                <w:color w:val="000000"/>
                <w:sz w:val="24"/>
                <w:szCs w:val="24"/>
                <w:lang w:eastAsia="vi-VN"/>
              </w:rPr>
              <w:t>tài</w:t>
            </w:r>
            <w:proofErr w:type="spellEnd"/>
            <w:r w:rsidR="00951E54" w:rsidRPr="006C0B16">
              <w:rPr>
                <w:color w:val="000000"/>
                <w:sz w:val="24"/>
                <w:szCs w:val="24"/>
                <w:lang w:eastAsia="vi-VN"/>
              </w:rPr>
              <w:t xml:space="preserve"> </w:t>
            </w:r>
            <w:proofErr w:type="spellStart"/>
            <w:r w:rsidR="00951E54" w:rsidRPr="006C0B16">
              <w:rPr>
                <w:color w:val="000000"/>
                <w:sz w:val="24"/>
                <w:szCs w:val="24"/>
                <w:lang w:eastAsia="vi-VN"/>
              </w:rPr>
              <w:t>chính</w:t>
            </w:r>
            <w:proofErr w:type="spellEnd"/>
            <w:r w:rsidR="00E25FC7" w:rsidRPr="006C0B16">
              <w:rPr>
                <w:color w:val="000000"/>
                <w:sz w:val="24"/>
                <w:szCs w:val="24"/>
                <w:lang w:eastAsia="vi-VN"/>
              </w:rPr>
              <w:t xml:space="preserve"> </w:t>
            </w:r>
            <w:proofErr w:type="spellStart"/>
            <w:r w:rsidR="00E25FC7" w:rsidRPr="006C0B16">
              <w:rPr>
                <w:color w:val="000000"/>
                <w:sz w:val="24"/>
                <w:szCs w:val="24"/>
                <w:lang w:eastAsia="vi-VN"/>
              </w:rPr>
              <w:t>đối</w:t>
            </w:r>
            <w:proofErr w:type="spellEnd"/>
            <w:r w:rsidR="00E25FC7" w:rsidRPr="006C0B16">
              <w:rPr>
                <w:color w:val="000000"/>
                <w:sz w:val="24"/>
                <w:szCs w:val="24"/>
                <w:lang w:eastAsia="vi-VN"/>
              </w:rPr>
              <w:t xml:space="preserve"> </w:t>
            </w:r>
            <w:proofErr w:type="spellStart"/>
            <w:r w:rsidR="00E25FC7" w:rsidRPr="006C0B16">
              <w:rPr>
                <w:color w:val="000000"/>
                <w:sz w:val="24"/>
                <w:szCs w:val="24"/>
                <w:lang w:eastAsia="vi-VN"/>
              </w:rPr>
              <w:t>với</w:t>
            </w:r>
            <w:proofErr w:type="spellEnd"/>
            <w:r w:rsidR="00E25FC7" w:rsidRPr="006C0B16">
              <w:rPr>
                <w:color w:val="000000"/>
                <w:sz w:val="24"/>
                <w:szCs w:val="24"/>
                <w:lang w:eastAsia="vi-VN"/>
              </w:rPr>
              <w:t xml:space="preserve"> </w:t>
            </w:r>
            <w:proofErr w:type="spellStart"/>
            <w:r w:rsidR="00E25FC7" w:rsidRPr="006C0B16">
              <w:rPr>
                <w:color w:val="000000"/>
                <w:sz w:val="24"/>
                <w:szCs w:val="24"/>
                <w:lang w:eastAsia="vi-VN"/>
              </w:rPr>
              <w:t>các</w:t>
            </w:r>
            <w:proofErr w:type="spellEnd"/>
            <w:r w:rsidR="00E25FC7" w:rsidRPr="006C0B16">
              <w:rPr>
                <w:color w:val="000000"/>
                <w:sz w:val="24"/>
                <w:szCs w:val="24"/>
                <w:lang w:eastAsia="vi-VN"/>
              </w:rPr>
              <w:t xml:space="preserve"> </w:t>
            </w:r>
            <w:proofErr w:type="spellStart"/>
            <w:r w:rsidR="00E25FC7" w:rsidRPr="006C0B16">
              <w:rPr>
                <w:color w:val="000000"/>
                <w:sz w:val="24"/>
                <w:szCs w:val="24"/>
                <w:lang w:eastAsia="vi-VN"/>
              </w:rPr>
              <w:t>khoản</w:t>
            </w:r>
            <w:proofErr w:type="spellEnd"/>
            <w:r w:rsidR="00E25FC7" w:rsidRPr="006C0B16">
              <w:rPr>
                <w:color w:val="000000"/>
                <w:sz w:val="24"/>
                <w:szCs w:val="24"/>
                <w:lang w:eastAsia="vi-VN"/>
              </w:rPr>
              <w:t xml:space="preserve"> chi </w:t>
            </w:r>
            <w:proofErr w:type="spellStart"/>
            <w:r w:rsidR="00E25FC7" w:rsidRPr="006C0B16">
              <w:rPr>
                <w:color w:val="000000"/>
                <w:sz w:val="24"/>
                <w:szCs w:val="24"/>
                <w:lang w:eastAsia="vi-VN"/>
              </w:rPr>
              <w:t>nho</w:t>
            </w:r>
            <w:proofErr w:type="spellEnd"/>
            <w:r w:rsidR="00E25FC7" w:rsidRPr="006C0B16">
              <w:rPr>
                <w:color w:val="000000"/>
                <w:sz w:val="24"/>
                <w:szCs w:val="24"/>
                <w:lang w:eastAsia="vi-VN"/>
              </w:rPr>
              <w:t xml:space="preserve">̉ </w:t>
            </w:r>
            <w:proofErr w:type="spellStart"/>
            <w:r w:rsidR="00E25FC7" w:rsidRPr="006C0B16">
              <w:rPr>
                <w:color w:val="000000"/>
                <w:sz w:val="24"/>
                <w:szCs w:val="24"/>
                <w:lang w:eastAsia="vi-VN"/>
              </w:rPr>
              <w:t>khác</w:t>
            </w:r>
            <w:proofErr w:type="spellEnd"/>
          </w:p>
          <w:p w14:paraId="4E49752B" w14:textId="77777777" w:rsidR="00824258" w:rsidRPr="006C0B16" w:rsidRDefault="00824258" w:rsidP="00E25FC7">
            <w:pPr>
              <w:widowControl w:val="0"/>
              <w:rPr>
                <w:color w:val="000000"/>
                <w:sz w:val="24"/>
                <w:szCs w:val="24"/>
                <w:lang w:eastAsia="vi-VN"/>
              </w:rPr>
            </w:pPr>
            <w:r w:rsidRPr="006C0B16">
              <w:rPr>
                <w:color w:val="000000"/>
                <w:sz w:val="24"/>
                <w:szCs w:val="24"/>
                <w:lang w:eastAsia="vi-VN"/>
              </w:rPr>
              <w:t xml:space="preserve">- Văn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phê</w:t>
            </w:r>
            <w:proofErr w:type="spellEnd"/>
            <w:r w:rsidRPr="006C0B16">
              <w:rPr>
                <w:color w:val="000000"/>
                <w:sz w:val="24"/>
                <w:szCs w:val="24"/>
                <w:lang w:eastAsia="vi-VN"/>
              </w:rPr>
              <w:t xml:space="preserve"> </w:t>
            </w:r>
            <w:proofErr w:type="spellStart"/>
            <w:r w:rsidRPr="006C0B16">
              <w:rPr>
                <w:color w:val="000000"/>
                <w:sz w:val="24"/>
                <w:szCs w:val="24"/>
                <w:lang w:eastAsia="vi-VN"/>
              </w:rPr>
              <w:t>duyệt</w:t>
            </w:r>
            <w:proofErr w:type="spellEnd"/>
            <w:r w:rsidRPr="006C0B16">
              <w:rPr>
                <w:color w:val="000000"/>
                <w:sz w:val="24"/>
                <w:szCs w:val="24"/>
                <w:lang w:eastAsia="vi-VN"/>
              </w:rPr>
              <w:t xml:space="preserve"> chủ </w:t>
            </w:r>
            <w:proofErr w:type="spellStart"/>
            <w:r w:rsidRPr="006C0B16">
              <w:rPr>
                <w:color w:val="000000"/>
                <w:sz w:val="24"/>
                <w:szCs w:val="24"/>
                <w:lang w:eastAsia="vi-VN"/>
              </w:rPr>
              <w:t>trương</w:t>
            </w:r>
            <w:proofErr w:type="spellEnd"/>
            <w:r w:rsidRPr="006C0B16">
              <w:rPr>
                <w:color w:val="000000"/>
                <w:sz w:val="24"/>
                <w:szCs w:val="24"/>
                <w:lang w:eastAsia="vi-VN"/>
              </w:rPr>
              <w:t xml:space="preserve"> </w:t>
            </w:r>
            <w:proofErr w:type="spellStart"/>
            <w:r w:rsidRPr="006C0B16">
              <w:rPr>
                <w:color w:val="000000"/>
                <w:sz w:val="24"/>
                <w:szCs w:val="24"/>
                <w:lang w:eastAsia="vi-VN"/>
              </w:rPr>
              <w:t>tô</w:t>
            </w:r>
            <w:proofErr w:type="spellEnd"/>
            <w:r w:rsidRPr="006C0B16">
              <w:rPr>
                <w:color w:val="000000"/>
                <w:sz w:val="24"/>
                <w:szCs w:val="24"/>
                <w:lang w:eastAsia="vi-VN"/>
              </w:rPr>
              <w:t xml:space="preserve">̉ </w:t>
            </w:r>
            <w:proofErr w:type="spellStart"/>
            <w:r w:rsidRPr="006C0B16">
              <w:rPr>
                <w:color w:val="000000"/>
                <w:sz w:val="24"/>
                <w:szCs w:val="24"/>
                <w:lang w:eastAsia="vi-VN"/>
              </w:rPr>
              <w:t>chức</w:t>
            </w:r>
            <w:proofErr w:type="spellEnd"/>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mời</w:t>
            </w:r>
            <w:proofErr w:type="spellEnd"/>
          </w:p>
          <w:p w14:paraId="7320CC15" w14:textId="77777777" w:rsidR="00E25FC7" w:rsidRPr="006C0B16" w:rsidRDefault="00E54386" w:rsidP="00E25FC7">
            <w:pPr>
              <w:widowControl w:val="0"/>
              <w:rPr>
                <w:color w:val="000000"/>
                <w:sz w:val="24"/>
                <w:szCs w:val="24"/>
                <w:lang w:eastAsia="vi-VN"/>
              </w:rPr>
            </w:pPr>
            <w:r w:rsidRPr="006C0B16">
              <w:rPr>
                <w:color w:val="000000"/>
                <w:sz w:val="24"/>
                <w:szCs w:val="24"/>
                <w:lang w:eastAsia="vi-VN"/>
              </w:rPr>
              <w:lastRenderedPageBreak/>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thảo</w:t>
            </w:r>
            <w:proofErr w:type="spellEnd"/>
            <w:r w:rsidR="00B9313C" w:rsidRPr="006C0B16">
              <w:rPr>
                <w:color w:val="000000"/>
                <w:sz w:val="24"/>
                <w:szCs w:val="24"/>
                <w:lang w:eastAsia="vi-VN"/>
              </w:rPr>
              <w:t xml:space="preserve"> </w:t>
            </w:r>
          </w:p>
          <w:p w14:paraId="4C423D2F" w14:textId="77777777" w:rsidR="00E25FC7" w:rsidRPr="006C0B16" w:rsidRDefault="00E25FC7" w:rsidP="00E25FC7">
            <w:pPr>
              <w:widowControl w:val="0"/>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 </w:t>
            </w:r>
            <w:proofErr w:type="spellStart"/>
            <w:r w:rsidRPr="006C0B16">
              <w:rPr>
                <w:color w:val="000000"/>
                <w:sz w:val="24"/>
                <w:szCs w:val="24"/>
                <w:lang w:eastAsia="vi-VN"/>
              </w:rPr>
              <w:t>tô</w:t>
            </w:r>
            <w:proofErr w:type="spellEnd"/>
            <w:r w:rsidRPr="006C0B16">
              <w:rPr>
                <w:color w:val="000000"/>
                <w:sz w:val="24"/>
                <w:szCs w:val="24"/>
                <w:lang w:eastAsia="vi-VN"/>
              </w:rPr>
              <w:t xml:space="preserve">̉ </w:t>
            </w:r>
            <w:proofErr w:type="spellStart"/>
            <w:r w:rsidRPr="006C0B16">
              <w:rPr>
                <w:color w:val="000000"/>
                <w:sz w:val="24"/>
                <w:szCs w:val="24"/>
                <w:lang w:eastAsia="vi-VN"/>
              </w:rPr>
              <w:t>chức</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hội</w:t>
            </w:r>
            <w:proofErr w:type="spellEnd"/>
            <w:r w:rsidRPr="006C0B16">
              <w:rPr>
                <w:color w:val="000000"/>
                <w:sz w:val="24"/>
                <w:szCs w:val="24"/>
                <w:lang w:eastAsia="vi-VN"/>
              </w:rPr>
              <w:t xml:space="preserve"> </w:t>
            </w:r>
            <w:proofErr w:type="spellStart"/>
            <w:r w:rsidRPr="006C0B16">
              <w:rPr>
                <w:color w:val="000000"/>
                <w:sz w:val="24"/>
                <w:szCs w:val="24"/>
                <w:lang w:eastAsia="vi-VN"/>
              </w:rPr>
              <w:t>thảo</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24322225" w14:textId="77777777" w:rsidR="00822668" w:rsidRPr="006C0B16" w:rsidRDefault="00822668" w:rsidP="004B73AE">
            <w:pPr>
              <w:widowControl w:val="0"/>
              <w:jc w:val="center"/>
              <w:rPr>
                <w:iCs/>
                <w:color w:val="000000"/>
                <w:sz w:val="24"/>
                <w:szCs w:val="24"/>
                <w:lang w:val="en"/>
              </w:rPr>
            </w:pPr>
          </w:p>
        </w:tc>
      </w:tr>
      <w:tr w:rsidR="00822668" w:rsidRPr="006C0B16" w14:paraId="3BED22C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740EA14" w14:textId="77777777" w:rsidR="00822668" w:rsidRPr="006C0B16" w:rsidRDefault="00822668" w:rsidP="004B73AE">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60E7EC" w14:textId="77777777" w:rsidR="00822668" w:rsidRPr="006C0B16" w:rsidRDefault="00822668" w:rsidP="004B73AE">
            <w:pPr>
              <w:rPr>
                <w:color w:val="000000"/>
                <w:sz w:val="24"/>
                <w:szCs w:val="24"/>
              </w:rPr>
            </w:pPr>
            <w:r w:rsidRPr="006C0B16">
              <w:rPr>
                <w:color w:val="000000"/>
                <w:sz w:val="24"/>
                <w:szCs w:val="24"/>
              </w:rPr>
              <w:t xml:space="preserve">- </w:t>
            </w:r>
            <w:proofErr w:type="spellStart"/>
            <w:r w:rsidRPr="006C0B16">
              <w:rPr>
                <w:color w:val="000000"/>
                <w:sz w:val="24"/>
                <w:szCs w:val="24"/>
              </w:rPr>
              <w:t>Thuê</w:t>
            </w:r>
            <w:proofErr w:type="spellEnd"/>
            <w:r w:rsidRPr="006C0B16">
              <w:rPr>
                <w:color w:val="000000"/>
                <w:sz w:val="24"/>
                <w:szCs w:val="24"/>
              </w:rPr>
              <w:t xml:space="preserve"> </w:t>
            </w:r>
            <w:proofErr w:type="spellStart"/>
            <w:r w:rsidRPr="006C0B16">
              <w:rPr>
                <w:color w:val="000000"/>
                <w:sz w:val="24"/>
                <w:szCs w:val="24"/>
              </w:rPr>
              <w:t>hội</w:t>
            </w:r>
            <w:proofErr w:type="spellEnd"/>
            <w:r w:rsidRPr="006C0B16">
              <w:rPr>
                <w:color w:val="000000"/>
                <w:sz w:val="24"/>
                <w:szCs w:val="24"/>
              </w:rPr>
              <w:t xml:space="preserve"> </w:t>
            </w:r>
            <w:proofErr w:type="spellStart"/>
            <w:r w:rsidRPr="006C0B16">
              <w:rPr>
                <w:color w:val="000000"/>
                <w:sz w:val="24"/>
                <w:szCs w:val="24"/>
              </w:rPr>
              <w:t>trường</w:t>
            </w:r>
            <w:proofErr w:type="spellEnd"/>
          </w:p>
          <w:p w14:paraId="70ADF683" w14:textId="77777777" w:rsidR="00822668" w:rsidRPr="006C0B16" w:rsidRDefault="00822668" w:rsidP="004B73AE">
            <w:pPr>
              <w:rPr>
                <w:color w:val="000000"/>
                <w:sz w:val="24"/>
                <w:szCs w:val="24"/>
              </w:rPr>
            </w:pPr>
            <w:r w:rsidRPr="006C0B16">
              <w:rPr>
                <w:color w:val="000000"/>
                <w:sz w:val="24"/>
                <w:szCs w:val="24"/>
              </w:rPr>
              <w:t xml:space="preserve">- Mua </w:t>
            </w:r>
            <w:proofErr w:type="spellStart"/>
            <w:r w:rsidRPr="006C0B16">
              <w:rPr>
                <w:color w:val="000000"/>
                <w:sz w:val="24"/>
                <w:szCs w:val="24"/>
              </w:rPr>
              <w:t>văn</w:t>
            </w:r>
            <w:proofErr w:type="spellEnd"/>
            <w:r w:rsidRPr="006C0B16">
              <w:rPr>
                <w:color w:val="000000"/>
                <w:sz w:val="24"/>
                <w:szCs w:val="24"/>
              </w:rPr>
              <w:t xml:space="preserve"> </w:t>
            </w:r>
            <w:proofErr w:type="spellStart"/>
            <w:r w:rsidRPr="006C0B16">
              <w:rPr>
                <w:color w:val="000000"/>
                <w:sz w:val="24"/>
                <w:szCs w:val="24"/>
              </w:rPr>
              <w:t>phòng</w:t>
            </w:r>
            <w:proofErr w:type="spellEnd"/>
            <w:r w:rsidRPr="006C0B16">
              <w:rPr>
                <w:color w:val="000000"/>
                <w:sz w:val="24"/>
                <w:szCs w:val="24"/>
              </w:rPr>
              <w:t xml:space="preserve"> </w:t>
            </w:r>
            <w:proofErr w:type="spellStart"/>
            <w:r w:rsidRPr="006C0B16">
              <w:rPr>
                <w:color w:val="000000"/>
                <w:sz w:val="24"/>
                <w:szCs w:val="24"/>
              </w:rPr>
              <w:t>phẩm</w:t>
            </w:r>
            <w:proofErr w:type="spellEnd"/>
          </w:p>
          <w:p w14:paraId="5CD6FF1E" w14:textId="77777777" w:rsidR="00822668" w:rsidRPr="006C0B16" w:rsidRDefault="00822668" w:rsidP="004B73AE">
            <w:pPr>
              <w:rPr>
                <w:color w:val="000000"/>
                <w:sz w:val="24"/>
                <w:szCs w:val="24"/>
              </w:rPr>
            </w:pPr>
            <w:r w:rsidRPr="006C0B16">
              <w:rPr>
                <w:color w:val="000000"/>
                <w:sz w:val="24"/>
                <w:szCs w:val="24"/>
              </w:rPr>
              <w:t xml:space="preserve">- In, </w:t>
            </w:r>
            <w:proofErr w:type="spellStart"/>
            <w:r w:rsidRPr="006C0B16">
              <w:rPr>
                <w:color w:val="000000"/>
                <w:sz w:val="24"/>
                <w:szCs w:val="24"/>
              </w:rPr>
              <w:t>phô</w:t>
            </w:r>
            <w:proofErr w:type="spellEnd"/>
            <w:r w:rsidRPr="006C0B16">
              <w:rPr>
                <w:color w:val="000000"/>
                <w:sz w:val="24"/>
                <w:szCs w:val="24"/>
              </w:rPr>
              <w:t xml:space="preserve"> </w:t>
            </w:r>
            <w:proofErr w:type="spellStart"/>
            <w:r w:rsidRPr="006C0B16">
              <w:rPr>
                <w:color w:val="000000"/>
                <w:sz w:val="24"/>
                <w:szCs w:val="24"/>
              </w:rPr>
              <w:t>tô</w:t>
            </w:r>
            <w:proofErr w:type="spellEnd"/>
            <w:r w:rsidRPr="006C0B16">
              <w:rPr>
                <w:color w:val="000000"/>
                <w:sz w:val="24"/>
                <w:szCs w:val="24"/>
              </w:rPr>
              <w:t xml:space="preserve"> </w:t>
            </w:r>
            <w:proofErr w:type="spellStart"/>
            <w:r w:rsidRPr="006C0B16">
              <w:rPr>
                <w:color w:val="000000"/>
                <w:sz w:val="24"/>
                <w:szCs w:val="24"/>
              </w:rPr>
              <w:t>tài</w:t>
            </w:r>
            <w:proofErr w:type="spellEnd"/>
            <w:r w:rsidRPr="006C0B16">
              <w:rPr>
                <w:color w:val="000000"/>
                <w:sz w:val="24"/>
                <w:szCs w:val="24"/>
              </w:rPr>
              <w:t xml:space="preserve"> </w:t>
            </w:r>
            <w:proofErr w:type="spellStart"/>
            <w:r w:rsidRPr="006C0B16">
              <w:rPr>
                <w:color w:val="000000"/>
                <w:sz w:val="24"/>
                <w:szCs w:val="24"/>
              </w:rPr>
              <w:t>liệu</w:t>
            </w:r>
            <w:proofErr w:type="spellEnd"/>
          </w:p>
          <w:p w14:paraId="3F0601BB" w14:textId="77777777" w:rsidR="00822668" w:rsidRPr="006C0B16" w:rsidRDefault="00822668" w:rsidP="004B73AE">
            <w:pPr>
              <w:rPr>
                <w:color w:val="000000"/>
                <w:sz w:val="24"/>
                <w:szCs w:val="24"/>
              </w:rPr>
            </w:pPr>
            <w:r w:rsidRPr="006C0B16">
              <w:rPr>
                <w:color w:val="000000"/>
                <w:sz w:val="24"/>
                <w:szCs w:val="24"/>
              </w:rPr>
              <w:t xml:space="preserve">- Chi </w:t>
            </w:r>
            <w:proofErr w:type="spellStart"/>
            <w:r w:rsidRPr="006C0B16">
              <w:rPr>
                <w:color w:val="000000"/>
                <w:sz w:val="24"/>
                <w:szCs w:val="24"/>
              </w:rPr>
              <w:t>giải</w:t>
            </w:r>
            <w:proofErr w:type="spellEnd"/>
            <w:r w:rsidRPr="006C0B16">
              <w:rPr>
                <w:color w:val="000000"/>
                <w:sz w:val="24"/>
                <w:szCs w:val="24"/>
              </w:rPr>
              <w:t xml:space="preserve"> </w:t>
            </w:r>
            <w:proofErr w:type="spellStart"/>
            <w:r w:rsidRPr="006C0B16">
              <w:rPr>
                <w:color w:val="000000"/>
                <w:sz w:val="24"/>
                <w:szCs w:val="24"/>
              </w:rPr>
              <w:t>khát</w:t>
            </w:r>
            <w:proofErr w:type="spellEnd"/>
            <w:r w:rsidRPr="006C0B16">
              <w:rPr>
                <w:color w:val="000000"/>
                <w:sz w:val="24"/>
                <w:szCs w:val="24"/>
              </w:rPr>
              <w:t xml:space="preserve"> </w:t>
            </w:r>
            <w:proofErr w:type="spellStart"/>
            <w:r w:rsidRPr="006C0B16">
              <w:rPr>
                <w:color w:val="000000"/>
                <w:sz w:val="24"/>
                <w:szCs w:val="24"/>
              </w:rPr>
              <w:t>giữa</w:t>
            </w:r>
            <w:proofErr w:type="spellEnd"/>
            <w:r w:rsidRPr="006C0B16">
              <w:rPr>
                <w:color w:val="000000"/>
                <w:sz w:val="24"/>
                <w:szCs w:val="24"/>
              </w:rPr>
              <w:t xml:space="preserve"> </w:t>
            </w:r>
            <w:proofErr w:type="spellStart"/>
            <w:r w:rsidRPr="006C0B16">
              <w:rPr>
                <w:color w:val="000000"/>
                <w:sz w:val="24"/>
                <w:szCs w:val="24"/>
              </w:rPr>
              <w:t>giờ</w:t>
            </w:r>
            <w:proofErr w:type="spellEnd"/>
          </w:p>
          <w:p w14:paraId="647D48FC" w14:textId="77777777" w:rsidR="00822668" w:rsidRPr="006C0B16" w:rsidRDefault="00822668" w:rsidP="004B73AE">
            <w:pPr>
              <w:rPr>
                <w:color w:val="000000"/>
                <w:sz w:val="24"/>
                <w:szCs w:val="24"/>
              </w:rPr>
            </w:pPr>
            <w:r w:rsidRPr="006C0B16">
              <w:rPr>
                <w:color w:val="000000"/>
                <w:sz w:val="24"/>
                <w:szCs w:val="24"/>
              </w:rPr>
              <w:t xml:space="preserve">- </w:t>
            </w:r>
            <w:proofErr w:type="spellStart"/>
            <w:r w:rsidRPr="006C0B16">
              <w:rPr>
                <w:color w:val="000000"/>
                <w:sz w:val="24"/>
                <w:szCs w:val="24"/>
              </w:rPr>
              <w:t>Tổ</w:t>
            </w:r>
            <w:proofErr w:type="spellEnd"/>
            <w:r w:rsidRPr="006C0B16">
              <w:rPr>
                <w:color w:val="000000"/>
                <w:sz w:val="24"/>
                <w:szCs w:val="24"/>
              </w:rPr>
              <w:t xml:space="preserve"> </w:t>
            </w:r>
            <w:proofErr w:type="spellStart"/>
            <w:r w:rsidRPr="006C0B16">
              <w:rPr>
                <w:color w:val="000000"/>
                <w:sz w:val="24"/>
                <w:szCs w:val="24"/>
              </w:rPr>
              <w:t>chức</w:t>
            </w:r>
            <w:proofErr w:type="spellEnd"/>
            <w:r w:rsidRPr="006C0B16">
              <w:rPr>
                <w:color w:val="000000"/>
                <w:sz w:val="24"/>
                <w:szCs w:val="24"/>
              </w:rPr>
              <w:t xml:space="preserve"> </w:t>
            </w:r>
            <w:proofErr w:type="spellStart"/>
            <w:r w:rsidRPr="006C0B16">
              <w:rPr>
                <w:color w:val="000000"/>
                <w:sz w:val="24"/>
                <w:szCs w:val="24"/>
              </w:rPr>
              <w:t>ăn</w:t>
            </w:r>
            <w:proofErr w:type="spellEnd"/>
            <w:r w:rsidRPr="006C0B16">
              <w:rPr>
                <w:color w:val="000000"/>
                <w:sz w:val="24"/>
                <w:szCs w:val="24"/>
              </w:rPr>
              <w:t xml:space="preserve"> </w:t>
            </w:r>
            <w:proofErr w:type="spellStart"/>
            <w:r w:rsidRPr="006C0B16">
              <w:rPr>
                <w:color w:val="000000"/>
                <w:sz w:val="24"/>
                <w:szCs w:val="24"/>
              </w:rPr>
              <w:t>tập</w:t>
            </w:r>
            <w:proofErr w:type="spellEnd"/>
            <w:r w:rsidRPr="006C0B16">
              <w:rPr>
                <w:color w:val="000000"/>
                <w:sz w:val="24"/>
                <w:szCs w:val="24"/>
              </w:rPr>
              <w:t xml:space="preserve"> </w:t>
            </w:r>
            <w:proofErr w:type="spellStart"/>
            <w:r w:rsidRPr="006C0B16">
              <w:rPr>
                <w:color w:val="000000"/>
                <w:sz w:val="24"/>
                <w:szCs w:val="24"/>
              </w:rPr>
              <w:t>trung</w:t>
            </w:r>
            <w:proofErr w:type="spellEnd"/>
          </w:p>
          <w:p w14:paraId="3565D486" w14:textId="77777777" w:rsidR="00822668" w:rsidRPr="006C0B16" w:rsidRDefault="00822668" w:rsidP="004B73AE">
            <w:pPr>
              <w:rPr>
                <w:color w:val="000000"/>
                <w:sz w:val="24"/>
                <w:szCs w:val="24"/>
              </w:rPr>
            </w:pPr>
            <w:r w:rsidRPr="006C0B16">
              <w:rPr>
                <w:color w:val="000000"/>
                <w:sz w:val="24"/>
                <w:szCs w:val="24"/>
              </w:rPr>
              <w:t xml:space="preserve">- Trang </w:t>
            </w:r>
            <w:proofErr w:type="spellStart"/>
            <w:r w:rsidRPr="006C0B16">
              <w:rPr>
                <w:color w:val="000000"/>
                <w:sz w:val="24"/>
                <w:szCs w:val="24"/>
              </w:rPr>
              <w:t>trí</w:t>
            </w:r>
            <w:proofErr w:type="spellEnd"/>
            <w:r w:rsidRPr="006C0B16">
              <w:rPr>
                <w:color w:val="000000"/>
                <w:sz w:val="24"/>
                <w:szCs w:val="24"/>
              </w:rPr>
              <w:t xml:space="preserve"> </w:t>
            </w:r>
            <w:proofErr w:type="spellStart"/>
            <w:r w:rsidRPr="006C0B16">
              <w:rPr>
                <w:color w:val="000000"/>
                <w:sz w:val="24"/>
                <w:szCs w:val="24"/>
              </w:rPr>
              <w:t>hội</w:t>
            </w:r>
            <w:proofErr w:type="spellEnd"/>
            <w:r w:rsidRPr="006C0B16">
              <w:rPr>
                <w:color w:val="000000"/>
                <w:sz w:val="24"/>
                <w:szCs w:val="24"/>
              </w:rPr>
              <w:t xml:space="preserve"> </w:t>
            </w:r>
            <w:proofErr w:type="spellStart"/>
            <w:r w:rsidRPr="006C0B16">
              <w:rPr>
                <w:color w:val="000000"/>
                <w:sz w:val="24"/>
                <w:szCs w:val="24"/>
              </w:rPr>
              <w:t>trường</w:t>
            </w:r>
            <w:proofErr w:type="spellEnd"/>
          </w:p>
          <w:p w14:paraId="1E96DE84" w14:textId="77777777" w:rsidR="00822668" w:rsidRPr="006C0B16" w:rsidRDefault="00822668" w:rsidP="004B73AE">
            <w:pPr>
              <w:rPr>
                <w:color w:val="000000"/>
                <w:sz w:val="24"/>
                <w:szCs w:val="24"/>
              </w:rPr>
            </w:pPr>
            <w:r w:rsidRPr="006C0B16">
              <w:rPr>
                <w:color w:val="000000"/>
                <w:sz w:val="24"/>
                <w:szCs w:val="24"/>
              </w:rPr>
              <w:t xml:space="preserve">- </w:t>
            </w:r>
            <w:proofErr w:type="spellStart"/>
            <w:r w:rsidRPr="006C0B16">
              <w:rPr>
                <w:color w:val="000000"/>
                <w:sz w:val="24"/>
                <w:szCs w:val="24"/>
              </w:rPr>
              <w:t>Tiền</w:t>
            </w:r>
            <w:proofErr w:type="spellEnd"/>
            <w:r w:rsidRPr="006C0B16">
              <w:rPr>
                <w:color w:val="000000"/>
                <w:sz w:val="24"/>
                <w:szCs w:val="24"/>
              </w:rPr>
              <w:t xml:space="preserve"> </w:t>
            </w:r>
            <w:proofErr w:type="spellStart"/>
            <w:r w:rsidRPr="006C0B16">
              <w:rPr>
                <w:color w:val="000000"/>
                <w:sz w:val="24"/>
                <w:szCs w:val="24"/>
              </w:rPr>
              <w:t>thuê</w:t>
            </w:r>
            <w:proofErr w:type="spellEnd"/>
            <w:r w:rsidRPr="006C0B16">
              <w:rPr>
                <w:color w:val="000000"/>
                <w:sz w:val="24"/>
                <w:szCs w:val="24"/>
              </w:rPr>
              <w:t xml:space="preserve"> </w:t>
            </w:r>
            <w:proofErr w:type="spellStart"/>
            <w:r w:rsidRPr="006C0B16">
              <w:rPr>
                <w:color w:val="000000"/>
                <w:sz w:val="24"/>
                <w:szCs w:val="24"/>
              </w:rPr>
              <w:t>phòng</w:t>
            </w:r>
            <w:proofErr w:type="spellEnd"/>
            <w:r w:rsidRPr="006C0B16">
              <w:rPr>
                <w:color w:val="000000"/>
                <w:sz w:val="24"/>
                <w:szCs w:val="24"/>
              </w:rPr>
              <w:t xml:space="preserve"> </w:t>
            </w:r>
            <w:proofErr w:type="spellStart"/>
            <w:r w:rsidRPr="006C0B16">
              <w:rPr>
                <w:color w:val="000000"/>
                <w:sz w:val="24"/>
                <w:szCs w:val="24"/>
              </w:rPr>
              <w:t>nghỉ</w:t>
            </w:r>
            <w:proofErr w:type="spellEnd"/>
          </w:p>
          <w:p w14:paraId="1CE32C85" w14:textId="77777777" w:rsidR="00822668" w:rsidRPr="006C0B16" w:rsidRDefault="00822668" w:rsidP="004B73AE">
            <w:pPr>
              <w:rPr>
                <w:color w:val="000000"/>
                <w:spacing w:val="-6"/>
                <w:kern w:val="28"/>
                <w:sz w:val="24"/>
                <w:szCs w:val="24"/>
                <w:lang w:val="en"/>
              </w:rPr>
            </w:pPr>
            <w:r w:rsidRPr="006C0B16">
              <w:rPr>
                <w:color w:val="000000"/>
                <w:sz w:val="24"/>
                <w:szCs w:val="24"/>
              </w:rPr>
              <w:t xml:space="preserve">- </w:t>
            </w:r>
            <w:proofErr w:type="spellStart"/>
            <w:r w:rsidRPr="006C0B16">
              <w:rPr>
                <w:color w:val="000000"/>
                <w:w w:val="90"/>
                <w:sz w:val="24"/>
                <w:szCs w:val="24"/>
              </w:rPr>
              <w:t>Tiền</w:t>
            </w:r>
            <w:proofErr w:type="spellEnd"/>
            <w:r w:rsidRPr="006C0B16">
              <w:rPr>
                <w:color w:val="000000"/>
                <w:w w:val="90"/>
                <w:sz w:val="24"/>
                <w:szCs w:val="24"/>
              </w:rPr>
              <w:t xml:space="preserve"> </w:t>
            </w:r>
            <w:proofErr w:type="spellStart"/>
            <w:r w:rsidRPr="006C0B16">
              <w:rPr>
                <w:color w:val="000000"/>
                <w:w w:val="90"/>
                <w:sz w:val="24"/>
                <w:szCs w:val="24"/>
              </w:rPr>
              <w:t>thuê</w:t>
            </w:r>
            <w:proofErr w:type="spellEnd"/>
            <w:r w:rsidRPr="006C0B16">
              <w:rPr>
                <w:color w:val="000000"/>
                <w:w w:val="90"/>
                <w:sz w:val="24"/>
                <w:szCs w:val="24"/>
              </w:rPr>
              <w:t xml:space="preserve"> </w:t>
            </w:r>
            <w:proofErr w:type="spellStart"/>
            <w:r w:rsidRPr="006C0B16">
              <w:rPr>
                <w:color w:val="000000"/>
                <w:w w:val="90"/>
                <w:sz w:val="24"/>
                <w:szCs w:val="24"/>
              </w:rPr>
              <w:t>phương</w:t>
            </w:r>
            <w:proofErr w:type="spellEnd"/>
            <w:r w:rsidRPr="006C0B16">
              <w:rPr>
                <w:color w:val="000000"/>
                <w:w w:val="90"/>
                <w:sz w:val="24"/>
                <w:szCs w:val="24"/>
              </w:rPr>
              <w:t xml:space="preserve"> </w:t>
            </w:r>
            <w:proofErr w:type="spellStart"/>
            <w:r w:rsidRPr="006C0B16">
              <w:rPr>
                <w:color w:val="000000"/>
                <w:w w:val="90"/>
                <w:sz w:val="24"/>
                <w:szCs w:val="24"/>
              </w:rPr>
              <w:t>tiện</w:t>
            </w:r>
            <w:proofErr w:type="spellEnd"/>
            <w:r w:rsidRPr="006C0B16">
              <w:rPr>
                <w:color w:val="000000"/>
                <w:w w:val="90"/>
                <w:sz w:val="24"/>
                <w:szCs w:val="24"/>
              </w:rPr>
              <w:t xml:space="preserve"> </w:t>
            </w:r>
            <w:proofErr w:type="spellStart"/>
            <w:r w:rsidRPr="006C0B16">
              <w:rPr>
                <w:color w:val="000000"/>
                <w:w w:val="90"/>
                <w:sz w:val="24"/>
                <w:szCs w:val="24"/>
              </w:rPr>
              <w:t>đi</w:t>
            </w:r>
            <w:proofErr w:type="spellEnd"/>
            <w:r w:rsidRPr="006C0B16">
              <w:rPr>
                <w:color w:val="000000"/>
                <w:w w:val="90"/>
                <w:sz w:val="24"/>
                <w:szCs w:val="24"/>
              </w:rPr>
              <w:t xml:space="preserve"> </w:t>
            </w:r>
            <w:proofErr w:type="spellStart"/>
            <w:r w:rsidRPr="006C0B16">
              <w:rPr>
                <w:color w:val="000000"/>
                <w:w w:val="90"/>
                <w:sz w:val="24"/>
                <w:szCs w:val="24"/>
              </w:rPr>
              <w:t>lại</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22FB77E"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p>
          <w:p w14:paraId="0B9F3A10"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768330C1"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21F25E1E" w14:textId="77777777" w:rsidR="00E25FC7" w:rsidRPr="006C0B16" w:rsidRDefault="00E25FC7" w:rsidP="00E25FC7">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6A115E11" w14:textId="77777777" w:rsidR="00822668" w:rsidRPr="006C0B16" w:rsidRDefault="00E25FC7" w:rsidP="00E25FC7">
            <w:pPr>
              <w:widowControl w:val="0"/>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00B9313C" w:rsidRPr="006C0B16">
              <w:rPr>
                <w:color w:val="000000"/>
                <w:sz w:val="24"/>
                <w:szCs w:val="24"/>
                <w:lang w:eastAsia="vi-VN"/>
              </w:rPr>
              <w:t xml:space="preserve"> </w:t>
            </w:r>
            <w:proofErr w:type="spellStart"/>
            <w:r w:rsidR="00B9313C" w:rsidRPr="006C0B16">
              <w:rPr>
                <w:color w:val="000000"/>
                <w:sz w:val="24"/>
                <w:szCs w:val="24"/>
                <w:lang w:eastAsia="vi-VN"/>
              </w:rPr>
              <w:t>nghiệm</w:t>
            </w:r>
            <w:proofErr w:type="spellEnd"/>
            <w:r w:rsidR="00B9313C" w:rsidRPr="006C0B16">
              <w:rPr>
                <w:color w:val="000000"/>
                <w:sz w:val="24"/>
                <w:szCs w:val="24"/>
                <w:lang w:eastAsia="vi-VN"/>
              </w:rPr>
              <w:t xml:space="preserve"> </w:t>
            </w:r>
            <w:proofErr w:type="spellStart"/>
            <w:r w:rsidR="00B9313C" w:rsidRPr="006C0B16">
              <w:rPr>
                <w:color w:val="000000"/>
                <w:sz w:val="24"/>
                <w:szCs w:val="24"/>
                <w:lang w:eastAsia="vi-VN"/>
              </w:rPr>
              <w:t>thu</w:t>
            </w:r>
            <w:proofErr w:type="spellEnd"/>
            <w:r w:rsidR="00B9313C" w:rsidRPr="006C0B16">
              <w:rPr>
                <w:color w:val="000000"/>
                <w:sz w:val="24"/>
                <w:szCs w:val="24"/>
                <w:lang w:eastAsia="vi-VN"/>
              </w:rPr>
              <w:t xml:space="preserve"> </w:t>
            </w:r>
            <w:proofErr w:type="spellStart"/>
            <w:r w:rsidR="00B9313C" w:rsidRPr="006C0B16">
              <w:rPr>
                <w:color w:val="000000"/>
                <w:sz w:val="24"/>
                <w:szCs w:val="24"/>
                <w:lang w:eastAsia="vi-VN"/>
              </w:rPr>
              <w:t>va</w:t>
            </w:r>
            <w:proofErr w:type="spellEnd"/>
            <w:r w:rsidR="00B9313C" w:rsidRPr="006C0B16">
              <w:rPr>
                <w:color w:val="000000"/>
                <w:sz w:val="24"/>
                <w:szCs w:val="24"/>
                <w:lang w:eastAsia="vi-VN"/>
              </w:rPr>
              <w:t>̀</w:t>
            </w:r>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w:t>
            </w:r>
          </w:p>
          <w:p w14:paraId="3752A2B8" w14:textId="77777777" w:rsidR="00E25FC7" w:rsidRPr="006C0B16" w:rsidRDefault="00E25FC7" w:rsidP="00E25FC7">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chính</w:t>
            </w:r>
            <w:proofErr w:type="spellEnd"/>
          </w:p>
          <w:p w14:paraId="78393FF0" w14:textId="77777777" w:rsidR="00E25FC7" w:rsidRPr="006C0B16" w:rsidRDefault="00E25FC7" w:rsidP="00E25FC7">
            <w:pPr>
              <w:widowControl w:val="0"/>
              <w:rPr>
                <w:color w:val="000000"/>
                <w:sz w:val="24"/>
                <w:szCs w:val="24"/>
                <w:lang w:eastAsia="vi-VN"/>
              </w:rPr>
            </w:pPr>
            <w:r w:rsidRPr="006C0B16">
              <w:rPr>
                <w:color w:val="000000"/>
                <w:sz w:val="24"/>
                <w:szCs w:val="24"/>
                <w:lang w:eastAsia="vi-VN"/>
              </w:rPr>
              <w:t xml:space="preserve">- Danh </w:t>
            </w:r>
            <w:proofErr w:type="spellStart"/>
            <w:r w:rsidRPr="006C0B16">
              <w:rPr>
                <w:color w:val="000000"/>
                <w:sz w:val="24"/>
                <w:szCs w:val="24"/>
                <w:lang w:eastAsia="vi-VN"/>
              </w:rPr>
              <w:t>sách</w:t>
            </w:r>
            <w:proofErr w:type="spellEnd"/>
            <w:r w:rsidRPr="006C0B16">
              <w:rPr>
                <w:color w:val="000000"/>
                <w:sz w:val="24"/>
                <w:szCs w:val="24"/>
                <w:lang w:eastAsia="vi-VN"/>
              </w:rPr>
              <w:t xml:space="preserve"> </w:t>
            </w:r>
            <w:proofErr w:type="spellStart"/>
            <w:r w:rsidRPr="006C0B16">
              <w:rPr>
                <w:color w:val="000000"/>
                <w:sz w:val="24"/>
                <w:szCs w:val="24"/>
                <w:lang w:eastAsia="vi-VN"/>
              </w:rPr>
              <w:t>khách</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dư</w:t>
            </w:r>
            <w:proofErr w:type="spellEnd"/>
            <w:r w:rsidRPr="006C0B16">
              <w:rPr>
                <w:color w:val="000000"/>
                <w:sz w:val="24"/>
                <w:szCs w:val="24"/>
                <w:lang w:eastAsia="vi-VN"/>
              </w:rPr>
              <w:t>̣</w:t>
            </w:r>
          </w:p>
          <w:p w14:paraId="4756C4E3" w14:textId="77777777" w:rsidR="00E25FC7" w:rsidRPr="006C0B16" w:rsidRDefault="00E25FC7" w:rsidP="00E25FC7">
            <w:pPr>
              <w:widowControl w:val="0"/>
              <w:rPr>
                <w:color w:val="000000"/>
                <w:sz w:val="24"/>
                <w:szCs w:val="24"/>
                <w:lang w:eastAsia="vi-VN"/>
              </w:rPr>
            </w:pPr>
            <w:r w:rsidRPr="006C0B16">
              <w:rPr>
                <w:color w:val="000000"/>
                <w:sz w:val="24"/>
                <w:szCs w:val="24"/>
                <w:lang w:eastAsia="vi-VN"/>
              </w:rPr>
              <w:t xml:space="preserve">- Danh </w:t>
            </w:r>
            <w:proofErr w:type="spellStart"/>
            <w:r w:rsidRPr="006C0B16">
              <w:rPr>
                <w:color w:val="000000"/>
                <w:sz w:val="24"/>
                <w:szCs w:val="24"/>
                <w:lang w:eastAsia="vi-VN"/>
              </w:rPr>
              <w:t>sách</w:t>
            </w:r>
            <w:proofErr w:type="spellEnd"/>
            <w:r w:rsidRPr="006C0B16">
              <w:rPr>
                <w:color w:val="000000"/>
                <w:sz w:val="24"/>
                <w:szCs w:val="24"/>
                <w:lang w:eastAsia="vi-VN"/>
              </w:rPr>
              <w:t xml:space="preserve"> </w:t>
            </w:r>
            <w:proofErr w:type="spellStart"/>
            <w:r w:rsidRPr="006C0B16">
              <w:rPr>
                <w:color w:val="000000"/>
                <w:sz w:val="24"/>
                <w:szCs w:val="24"/>
                <w:lang w:eastAsia="vi-VN"/>
              </w:rPr>
              <w:t>ky</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liệu</w:t>
            </w:r>
            <w:proofErr w:type="spellEnd"/>
            <w:r w:rsidRPr="006C0B16">
              <w:rPr>
                <w:color w:val="000000"/>
                <w:sz w:val="24"/>
                <w:szCs w:val="24"/>
                <w:lang w:eastAsia="vi-VN"/>
              </w:rPr>
              <w:t xml:space="preserve">, </w:t>
            </w:r>
            <w:proofErr w:type="spellStart"/>
            <w:r w:rsidRPr="006C0B16">
              <w:rPr>
                <w:color w:val="000000"/>
                <w:sz w:val="24"/>
                <w:szCs w:val="24"/>
                <w:lang w:eastAsia="vi-VN"/>
              </w:rPr>
              <w:t>văn</w:t>
            </w:r>
            <w:proofErr w:type="spellEnd"/>
            <w:r w:rsidRPr="006C0B16">
              <w:rPr>
                <w:color w:val="000000"/>
                <w:sz w:val="24"/>
                <w:szCs w:val="24"/>
                <w:lang w:eastAsia="vi-VN"/>
              </w:rPr>
              <w:t xml:space="preserve"> </w:t>
            </w:r>
            <w:proofErr w:type="spellStart"/>
            <w:r w:rsidRPr="006C0B16">
              <w:rPr>
                <w:color w:val="000000"/>
                <w:sz w:val="24"/>
                <w:szCs w:val="24"/>
                <w:lang w:eastAsia="vi-VN"/>
              </w:rPr>
              <w:t>phòng</w:t>
            </w:r>
            <w:proofErr w:type="spellEnd"/>
            <w:r w:rsidRPr="006C0B16">
              <w:rPr>
                <w:color w:val="000000"/>
                <w:sz w:val="24"/>
                <w:szCs w:val="24"/>
                <w:lang w:eastAsia="vi-VN"/>
              </w:rPr>
              <w:t xml:space="preserve"> </w:t>
            </w:r>
            <w:proofErr w:type="spellStart"/>
            <w:r w:rsidRPr="006C0B16">
              <w:rPr>
                <w:color w:val="000000"/>
                <w:sz w:val="24"/>
                <w:szCs w:val="24"/>
                <w:lang w:eastAsia="vi-VN"/>
              </w:rPr>
              <w:t>phẩm</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66CC051D" w14:textId="77777777" w:rsidR="00822668" w:rsidRPr="006C0B16" w:rsidRDefault="004A71BB" w:rsidP="006E7C2F">
            <w:pPr>
              <w:widowControl w:val="0"/>
              <w:jc w:val="center"/>
              <w:rPr>
                <w:iCs/>
                <w:color w:val="000000"/>
                <w:sz w:val="24"/>
                <w:szCs w:val="24"/>
                <w:lang w:val="en"/>
              </w:rPr>
            </w:pPr>
            <w:proofErr w:type="spellStart"/>
            <w:r w:rsidRPr="006C0B16">
              <w:rPr>
                <w:i/>
                <w:iCs/>
                <w:color w:val="000000"/>
                <w:sz w:val="24"/>
                <w:szCs w:val="24"/>
                <w:lang w:val="en"/>
              </w:rPr>
              <w:t>Trường</w:t>
            </w:r>
            <w:proofErr w:type="spellEnd"/>
            <w:r w:rsidRPr="006C0B16">
              <w:rPr>
                <w:i/>
                <w:iCs/>
                <w:color w:val="000000"/>
                <w:sz w:val="24"/>
                <w:szCs w:val="24"/>
                <w:lang w:val="en"/>
              </w:rPr>
              <w:t xml:space="preserve"> </w:t>
            </w:r>
            <w:proofErr w:type="spellStart"/>
            <w:r w:rsidRPr="006C0B16">
              <w:rPr>
                <w:i/>
                <w:iCs/>
                <w:color w:val="000000"/>
                <w:sz w:val="24"/>
                <w:szCs w:val="24"/>
                <w:lang w:val="en"/>
              </w:rPr>
              <w:t>hợp</w:t>
            </w:r>
            <w:proofErr w:type="spellEnd"/>
            <w:r w:rsidRPr="006C0B16">
              <w:rPr>
                <w:i/>
                <w:iCs/>
                <w:color w:val="000000"/>
                <w:sz w:val="24"/>
                <w:szCs w:val="24"/>
                <w:lang w:val="en"/>
              </w:rPr>
              <w:t xml:space="preserve"> </w:t>
            </w:r>
            <w:proofErr w:type="spellStart"/>
            <w:r w:rsidRPr="006C0B16">
              <w:rPr>
                <w:i/>
                <w:iCs/>
                <w:color w:val="000000"/>
                <w:sz w:val="24"/>
                <w:szCs w:val="24"/>
                <w:lang w:val="en"/>
              </w:rPr>
              <w:t>thuê</w:t>
            </w:r>
            <w:proofErr w:type="spellEnd"/>
            <w:r w:rsidRPr="006C0B16">
              <w:rPr>
                <w:i/>
                <w:iCs/>
                <w:color w:val="000000"/>
                <w:sz w:val="24"/>
                <w:szCs w:val="24"/>
                <w:lang w:val="en"/>
              </w:rPr>
              <w:t xml:space="preserve"> </w:t>
            </w:r>
            <w:proofErr w:type="spellStart"/>
            <w:r w:rsidRPr="006C0B16">
              <w:rPr>
                <w:i/>
                <w:iCs/>
                <w:color w:val="000000"/>
                <w:sz w:val="24"/>
                <w:szCs w:val="24"/>
                <w:lang w:val="en"/>
              </w:rPr>
              <w:t>hội</w:t>
            </w:r>
            <w:proofErr w:type="spellEnd"/>
            <w:r w:rsidRPr="006C0B16">
              <w:rPr>
                <w:i/>
                <w:iCs/>
                <w:color w:val="000000"/>
                <w:sz w:val="24"/>
                <w:szCs w:val="24"/>
                <w:lang w:val="en"/>
              </w:rPr>
              <w:t xml:space="preserve"> </w:t>
            </w:r>
            <w:proofErr w:type="spellStart"/>
            <w:r w:rsidRPr="006C0B16">
              <w:rPr>
                <w:i/>
                <w:iCs/>
                <w:color w:val="000000"/>
                <w:sz w:val="24"/>
                <w:szCs w:val="24"/>
                <w:lang w:val="en"/>
              </w:rPr>
              <w:t>trường</w:t>
            </w:r>
            <w:proofErr w:type="spellEnd"/>
            <w:r w:rsidRPr="006C0B16">
              <w:rPr>
                <w:i/>
                <w:iCs/>
                <w:color w:val="000000"/>
                <w:sz w:val="24"/>
                <w:szCs w:val="24"/>
                <w:lang w:val="en"/>
              </w:rPr>
              <w:t xml:space="preserve">, </w:t>
            </w:r>
            <w:proofErr w:type="spellStart"/>
            <w:r w:rsidRPr="006C0B16">
              <w:rPr>
                <w:i/>
                <w:iCs/>
                <w:color w:val="000000"/>
                <w:sz w:val="24"/>
                <w:szCs w:val="24"/>
                <w:lang w:val="en"/>
              </w:rPr>
              <w:t>dịch</w:t>
            </w:r>
            <w:proofErr w:type="spellEnd"/>
            <w:r w:rsidRPr="006C0B16">
              <w:rPr>
                <w:i/>
                <w:iCs/>
                <w:color w:val="000000"/>
                <w:sz w:val="24"/>
                <w:szCs w:val="24"/>
                <w:lang w:val="en"/>
              </w:rPr>
              <w:t xml:space="preserve"> vụ </w:t>
            </w:r>
            <w:proofErr w:type="spellStart"/>
            <w:r w:rsidRPr="006C0B16">
              <w:rPr>
                <w:i/>
                <w:iCs/>
                <w:color w:val="000000"/>
                <w:sz w:val="24"/>
                <w:szCs w:val="24"/>
                <w:lang w:val="en"/>
              </w:rPr>
              <w:t>phục</w:t>
            </w:r>
            <w:proofErr w:type="spellEnd"/>
            <w:r w:rsidRPr="006C0B16">
              <w:rPr>
                <w:i/>
                <w:iCs/>
                <w:color w:val="000000"/>
                <w:sz w:val="24"/>
                <w:szCs w:val="24"/>
                <w:lang w:val="en"/>
              </w:rPr>
              <w:t xml:space="preserve"> vụ </w:t>
            </w:r>
            <w:proofErr w:type="spellStart"/>
            <w:r w:rsidRPr="006C0B16">
              <w:rPr>
                <w:i/>
                <w:iCs/>
                <w:color w:val="000000"/>
                <w:sz w:val="24"/>
                <w:szCs w:val="24"/>
                <w:lang w:val="en"/>
              </w:rPr>
              <w:t>ăn</w:t>
            </w:r>
            <w:proofErr w:type="spellEnd"/>
            <w:r w:rsidRPr="006C0B16">
              <w:rPr>
                <w:i/>
                <w:iCs/>
                <w:color w:val="000000"/>
                <w:sz w:val="24"/>
                <w:szCs w:val="24"/>
                <w:lang w:val="en"/>
              </w:rPr>
              <w:t xml:space="preserve">, </w:t>
            </w:r>
            <w:proofErr w:type="spellStart"/>
            <w:r w:rsidRPr="006C0B16">
              <w:rPr>
                <w:i/>
                <w:iCs/>
                <w:color w:val="000000"/>
                <w:sz w:val="24"/>
                <w:szCs w:val="24"/>
                <w:lang w:val="en"/>
              </w:rPr>
              <w:t>nghi</w:t>
            </w:r>
            <w:proofErr w:type="spellEnd"/>
            <w:r w:rsidRPr="006C0B16">
              <w:rPr>
                <w:i/>
                <w:iCs/>
                <w:color w:val="000000"/>
                <w:sz w:val="24"/>
                <w:szCs w:val="24"/>
                <w:lang w:val="en"/>
              </w:rPr>
              <w:t xml:space="preserve">̉, </w:t>
            </w:r>
            <w:proofErr w:type="spellStart"/>
            <w:r w:rsidRPr="006C0B16">
              <w:rPr>
                <w:i/>
                <w:iCs/>
                <w:color w:val="000000"/>
                <w:sz w:val="24"/>
                <w:szCs w:val="24"/>
                <w:lang w:val="en"/>
              </w:rPr>
              <w:t>trang</w:t>
            </w:r>
            <w:proofErr w:type="spellEnd"/>
            <w:r w:rsidRPr="006C0B16">
              <w:rPr>
                <w:i/>
                <w:iCs/>
                <w:color w:val="000000"/>
                <w:sz w:val="24"/>
                <w:szCs w:val="24"/>
                <w:lang w:val="en"/>
              </w:rPr>
              <w:t xml:space="preserve"> trí </w:t>
            </w:r>
            <w:proofErr w:type="spellStart"/>
            <w:r w:rsidRPr="006C0B16">
              <w:rPr>
                <w:i/>
                <w:iCs/>
                <w:color w:val="000000"/>
                <w:sz w:val="24"/>
                <w:szCs w:val="24"/>
                <w:lang w:val="en"/>
              </w:rPr>
              <w:t>hội</w:t>
            </w:r>
            <w:proofErr w:type="spellEnd"/>
            <w:r w:rsidRPr="006C0B16">
              <w:rPr>
                <w:i/>
                <w:iCs/>
                <w:color w:val="000000"/>
                <w:sz w:val="24"/>
                <w:szCs w:val="24"/>
                <w:lang w:val="en"/>
              </w:rPr>
              <w:t xml:space="preserve"> </w:t>
            </w:r>
            <w:proofErr w:type="spellStart"/>
            <w:r w:rsidRPr="006C0B16">
              <w:rPr>
                <w:i/>
                <w:iCs/>
                <w:color w:val="000000"/>
                <w:sz w:val="24"/>
                <w:szCs w:val="24"/>
                <w:lang w:val="en"/>
              </w:rPr>
              <w:t>nghi</w:t>
            </w:r>
            <w:proofErr w:type="spellEnd"/>
            <w:r w:rsidRPr="006C0B16">
              <w:rPr>
                <w:i/>
                <w:iCs/>
                <w:color w:val="000000"/>
                <w:sz w:val="24"/>
                <w:szCs w:val="24"/>
                <w:lang w:val="en"/>
              </w:rPr>
              <w:t xml:space="preserve">̣ </w:t>
            </w:r>
            <w:proofErr w:type="spellStart"/>
            <w:r w:rsidRPr="006C0B16">
              <w:rPr>
                <w:i/>
                <w:iCs/>
                <w:color w:val="000000"/>
                <w:sz w:val="24"/>
                <w:szCs w:val="24"/>
                <w:lang w:val="en"/>
              </w:rPr>
              <w:t>đáp</w:t>
            </w:r>
            <w:proofErr w:type="spellEnd"/>
            <w:r w:rsidRPr="006C0B16">
              <w:rPr>
                <w:i/>
                <w:iCs/>
                <w:color w:val="000000"/>
                <w:sz w:val="24"/>
                <w:szCs w:val="24"/>
                <w:lang w:val="en"/>
              </w:rPr>
              <w:t xml:space="preserve"> </w:t>
            </w:r>
            <w:proofErr w:type="spellStart"/>
            <w:r w:rsidRPr="006C0B16">
              <w:rPr>
                <w:i/>
                <w:iCs/>
                <w:color w:val="000000"/>
                <w:sz w:val="24"/>
                <w:szCs w:val="24"/>
                <w:lang w:val="en"/>
              </w:rPr>
              <w:t>ứng</w:t>
            </w:r>
            <w:proofErr w:type="spellEnd"/>
            <w:r w:rsidRPr="006C0B16">
              <w:rPr>
                <w:i/>
                <w:iCs/>
                <w:color w:val="000000"/>
                <w:sz w:val="24"/>
                <w:szCs w:val="24"/>
                <w:lang w:val="en"/>
              </w:rPr>
              <w:t xml:space="preserve"> </w:t>
            </w:r>
            <w:proofErr w:type="spellStart"/>
            <w:r w:rsidRPr="006C0B16">
              <w:rPr>
                <w:i/>
                <w:iCs/>
                <w:color w:val="000000"/>
                <w:sz w:val="24"/>
                <w:szCs w:val="24"/>
                <w:lang w:val="en"/>
              </w:rPr>
              <w:t>khoản</w:t>
            </w:r>
            <w:proofErr w:type="spellEnd"/>
            <w:r w:rsidRPr="006C0B16">
              <w:rPr>
                <w:i/>
                <w:iCs/>
                <w:color w:val="000000"/>
                <w:sz w:val="24"/>
                <w:szCs w:val="24"/>
                <w:lang w:val="en"/>
              </w:rPr>
              <w:t xml:space="preserve"> 2, </w:t>
            </w:r>
            <w:proofErr w:type="spellStart"/>
            <w:r w:rsidRPr="006C0B16">
              <w:rPr>
                <w:i/>
                <w:iCs/>
                <w:color w:val="000000"/>
                <w:sz w:val="24"/>
                <w:szCs w:val="24"/>
                <w:lang w:val="en"/>
              </w:rPr>
              <w:t>điều</w:t>
            </w:r>
            <w:proofErr w:type="spellEnd"/>
            <w:r w:rsidRPr="006C0B16">
              <w:rPr>
                <w:i/>
                <w:iCs/>
                <w:color w:val="000000"/>
                <w:sz w:val="24"/>
                <w:szCs w:val="24"/>
                <w:lang w:val="en"/>
              </w:rPr>
              <w:t xml:space="preserve"> 3, </w:t>
            </w:r>
            <w:proofErr w:type="spellStart"/>
            <w:r w:rsidRPr="006C0B16">
              <w:rPr>
                <w:i/>
                <w:iCs/>
                <w:color w:val="000000"/>
                <w:sz w:val="24"/>
                <w:szCs w:val="24"/>
                <w:lang w:val="en"/>
              </w:rPr>
              <w:t>Quyết</w:t>
            </w:r>
            <w:proofErr w:type="spellEnd"/>
            <w:r w:rsidRPr="006C0B16">
              <w:rPr>
                <w:i/>
                <w:iCs/>
                <w:color w:val="000000"/>
                <w:sz w:val="24"/>
                <w:szCs w:val="24"/>
                <w:lang w:val="en"/>
              </w:rPr>
              <w:t xml:space="preserve"> </w:t>
            </w:r>
            <w:proofErr w:type="spellStart"/>
            <w:r w:rsidRPr="006C0B16">
              <w:rPr>
                <w:i/>
                <w:iCs/>
                <w:color w:val="000000"/>
                <w:sz w:val="24"/>
                <w:szCs w:val="24"/>
                <w:lang w:val="en"/>
              </w:rPr>
              <w:t>định</w:t>
            </w:r>
            <w:proofErr w:type="spellEnd"/>
            <w:r w:rsidRPr="006C0B16">
              <w:rPr>
                <w:i/>
                <w:iCs/>
                <w:color w:val="000000"/>
                <w:sz w:val="24"/>
                <w:szCs w:val="24"/>
                <w:lang w:val="en"/>
              </w:rPr>
              <w:t xml:space="preserve"> 17/2019/QĐ-</w:t>
            </w:r>
            <w:proofErr w:type="spellStart"/>
            <w:r w:rsidRPr="006C0B16">
              <w:rPr>
                <w:i/>
                <w:iCs/>
                <w:color w:val="000000"/>
                <w:sz w:val="24"/>
                <w:szCs w:val="24"/>
                <w:lang w:val="en"/>
              </w:rPr>
              <w:t>TTg</w:t>
            </w:r>
            <w:proofErr w:type="spellEnd"/>
            <w:r w:rsidRPr="006C0B16">
              <w:rPr>
                <w:i/>
                <w:iCs/>
                <w:color w:val="000000"/>
                <w:sz w:val="24"/>
                <w:szCs w:val="24"/>
                <w:lang w:val="en"/>
              </w:rPr>
              <w:t xml:space="preserve"> </w:t>
            </w:r>
            <w:proofErr w:type="spellStart"/>
            <w:r w:rsidRPr="006C0B16">
              <w:rPr>
                <w:i/>
                <w:iCs/>
                <w:color w:val="000000"/>
                <w:sz w:val="24"/>
                <w:szCs w:val="24"/>
                <w:lang w:val="en"/>
              </w:rPr>
              <w:t>thi</w:t>
            </w:r>
            <w:proofErr w:type="spellEnd"/>
            <w:r w:rsidRPr="006C0B16">
              <w:rPr>
                <w:i/>
                <w:iCs/>
                <w:color w:val="000000"/>
                <w:sz w:val="24"/>
                <w:szCs w:val="24"/>
                <w:lang w:val="en"/>
              </w:rPr>
              <w:t xml:space="preserve">̀ </w:t>
            </w:r>
            <w:proofErr w:type="spellStart"/>
            <w:r w:rsidRPr="006C0B16">
              <w:rPr>
                <w:i/>
                <w:iCs/>
                <w:color w:val="000000"/>
                <w:sz w:val="24"/>
                <w:szCs w:val="24"/>
                <w:lang w:val="en"/>
              </w:rPr>
              <w:t>quy</w:t>
            </w:r>
            <w:proofErr w:type="spellEnd"/>
            <w:r w:rsidRPr="006C0B16">
              <w:rPr>
                <w:i/>
                <w:iCs/>
                <w:color w:val="000000"/>
                <w:sz w:val="24"/>
                <w:szCs w:val="24"/>
                <w:lang w:val="en"/>
              </w:rPr>
              <w:t xml:space="preserve"> </w:t>
            </w:r>
            <w:proofErr w:type="spellStart"/>
            <w:r w:rsidRPr="006C0B16">
              <w:rPr>
                <w:i/>
                <w:iCs/>
                <w:color w:val="000000"/>
                <w:sz w:val="24"/>
                <w:szCs w:val="24"/>
                <w:lang w:val="en"/>
              </w:rPr>
              <w:t>trình</w:t>
            </w:r>
            <w:proofErr w:type="spellEnd"/>
            <w:r w:rsidRPr="006C0B16">
              <w:rPr>
                <w:i/>
                <w:iCs/>
                <w:color w:val="000000"/>
                <w:sz w:val="24"/>
                <w:szCs w:val="24"/>
                <w:lang w:val="en"/>
              </w:rPr>
              <w:t xml:space="preserve"> </w:t>
            </w:r>
            <w:proofErr w:type="spellStart"/>
            <w:r w:rsidRPr="006C0B16">
              <w:rPr>
                <w:i/>
                <w:iCs/>
                <w:color w:val="000000"/>
                <w:sz w:val="24"/>
                <w:szCs w:val="24"/>
                <w:lang w:val="en"/>
              </w:rPr>
              <w:t>thực</w:t>
            </w:r>
            <w:proofErr w:type="spellEnd"/>
            <w:r w:rsidRPr="006C0B16">
              <w:rPr>
                <w:i/>
                <w:iCs/>
                <w:color w:val="000000"/>
                <w:sz w:val="24"/>
                <w:szCs w:val="24"/>
                <w:lang w:val="en"/>
              </w:rPr>
              <w:t xml:space="preserve"> </w:t>
            </w:r>
            <w:proofErr w:type="spellStart"/>
            <w:r w:rsidRPr="006C0B16">
              <w:rPr>
                <w:i/>
                <w:iCs/>
                <w:color w:val="000000"/>
                <w:sz w:val="24"/>
                <w:szCs w:val="24"/>
                <w:lang w:val="en"/>
              </w:rPr>
              <w:t>hiện</w:t>
            </w:r>
            <w:proofErr w:type="spellEnd"/>
            <w:r w:rsidRPr="006C0B16">
              <w:rPr>
                <w:i/>
                <w:iCs/>
                <w:color w:val="000000"/>
                <w:sz w:val="24"/>
                <w:szCs w:val="24"/>
                <w:lang w:val="en"/>
              </w:rPr>
              <w:t xml:space="preserve"> </w:t>
            </w:r>
            <w:proofErr w:type="spellStart"/>
            <w:r w:rsidRPr="006C0B16">
              <w:rPr>
                <w:i/>
                <w:iCs/>
                <w:color w:val="000000"/>
                <w:sz w:val="24"/>
                <w:szCs w:val="24"/>
                <w:lang w:val="en"/>
              </w:rPr>
              <w:t>như</w:t>
            </w:r>
            <w:proofErr w:type="spellEnd"/>
            <w:r w:rsidRPr="006C0B16">
              <w:rPr>
                <w:i/>
                <w:iCs/>
                <w:color w:val="000000"/>
                <w:sz w:val="24"/>
                <w:szCs w:val="24"/>
                <w:lang w:val="en"/>
              </w:rPr>
              <w:t xml:space="preserve"> </w:t>
            </w:r>
            <w:proofErr w:type="spellStart"/>
            <w:r w:rsidRPr="006C0B16">
              <w:rPr>
                <w:i/>
                <w:iCs/>
                <w:color w:val="000000"/>
                <w:sz w:val="24"/>
                <w:szCs w:val="24"/>
                <w:lang w:val="en"/>
              </w:rPr>
              <w:t>khoản</w:t>
            </w:r>
            <w:proofErr w:type="spellEnd"/>
            <w:r w:rsidRPr="006C0B16">
              <w:rPr>
                <w:i/>
                <w:iCs/>
                <w:color w:val="000000"/>
                <w:sz w:val="24"/>
                <w:szCs w:val="24"/>
                <w:lang w:val="en"/>
              </w:rPr>
              <w:t xml:space="preserve"> 1, </w:t>
            </w:r>
            <w:proofErr w:type="spellStart"/>
            <w:r w:rsidRPr="006C0B16">
              <w:rPr>
                <w:i/>
                <w:iCs/>
                <w:color w:val="000000"/>
                <w:sz w:val="24"/>
                <w:szCs w:val="24"/>
                <w:lang w:val="en"/>
              </w:rPr>
              <w:t>điều</w:t>
            </w:r>
            <w:proofErr w:type="spellEnd"/>
            <w:r w:rsidRPr="006C0B16">
              <w:rPr>
                <w:i/>
                <w:iCs/>
                <w:color w:val="000000"/>
                <w:sz w:val="24"/>
                <w:szCs w:val="24"/>
                <w:lang w:val="en"/>
              </w:rPr>
              <w:t xml:space="preserve"> 4, QĐ 17 </w:t>
            </w:r>
          </w:p>
        </w:tc>
      </w:tr>
      <w:tr w:rsidR="00733C5C" w:rsidRPr="006C0B16" w14:paraId="5A78916F" w14:textId="77777777" w:rsidTr="00B12A92">
        <w:trPr>
          <w:trHeight w:val="408"/>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35BB55D" w14:textId="77777777" w:rsidR="00733C5C" w:rsidRPr="006C0B16" w:rsidRDefault="00733C5C" w:rsidP="004B73AE">
            <w:pPr>
              <w:widowControl w:val="0"/>
              <w:jc w:val="center"/>
              <w:rPr>
                <w:b/>
                <w:bCs/>
                <w:color w:val="000000"/>
                <w:kern w:val="28"/>
                <w:sz w:val="24"/>
                <w:szCs w:val="24"/>
                <w:lang w:val="en"/>
              </w:rPr>
            </w:pPr>
            <w:r w:rsidRPr="006C0B16">
              <w:rPr>
                <w:b/>
                <w:bCs/>
                <w:color w:val="000000"/>
                <w:kern w:val="28"/>
                <w:sz w:val="24"/>
                <w:szCs w:val="24"/>
                <w:lang w:val="en"/>
              </w:rPr>
              <w:t>IV</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0496370" w14:textId="77777777" w:rsidR="00820EF6" w:rsidRPr="006C0B16" w:rsidRDefault="00733C5C" w:rsidP="00471AE8">
            <w:pPr>
              <w:widowControl w:val="0"/>
              <w:rPr>
                <w:b/>
                <w:iCs/>
                <w:color w:val="000000"/>
                <w:sz w:val="24"/>
                <w:szCs w:val="24"/>
                <w:lang w:val="en"/>
              </w:rPr>
            </w:pPr>
            <w:proofErr w:type="spellStart"/>
            <w:r w:rsidRPr="006C0B16">
              <w:rPr>
                <w:b/>
                <w:color w:val="000000"/>
                <w:spacing w:val="-6"/>
                <w:kern w:val="28"/>
                <w:sz w:val="24"/>
                <w:szCs w:val="24"/>
                <w:lang w:val="en"/>
              </w:rPr>
              <w:t>Hội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nghi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hội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thảo</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quốc</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tê</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tại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Việt</w:t>
            </w:r>
            <w:proofErr w:type="spellEnd"/>
            <w:r w:rsidRPr="006C0B16">
              <w:rPr>
                <w:b/>
                <w:color w:val="000000"/>
                <w:spacing w:val="-6"/>
                <w:kern w:val="28"/>
                <w:sz w:val="24"/>
                <w:szCs w:val="24"/>
                <w:lang w:val="en"/>
              </w:rPr>
              <w:t xml:space="preserve"> Nam do Nhà </w:t>
            </w:r>
            <w:proofErr w:type="spellStart"/>
            <w:r w:rsidRPr="006C0B16">
              <w:rPr>
                <w:b/>
                <w:color w:val="000000"/>
                <w:spacing w:val="-6"/>
                <w:kern w:val="28"/>
                <w:sz w:val="24"/>
                <w:szCs w:val="24"/>
                <w:lang w:val="en"/>
              </w:rPr>
              <w:t>trường</w:t>
            </w:r>
            <w:proofErr w:type="spellEnd"/>
            <w:r w:rsidRPr="006C0B16">
              <w:rPr>
                <w:b/>
                <w:color w:val="000000"/>
                <w:spacing w:val="-6"/>
                <w:kern w:val="28"/>
                <w:sz w:val="24"/>
                <w:szCs w:val="24"/>
                <w:lang w:val="en"/>
              </w:rPr>
              <w:t xml:space="preserve"> chủ trì </w:t>
            </w:r>
            <w:proofErr w:type="spellStart"/>
            <w:r w:rsidRPr="006C0B16">
              <w:rPr>
                <w:b/>
                <w:color w:val="000000"/>
                <w:spacing w:val="-6"/>
                <w:kern w:val="28"/>
                <w:sz w:val="24"/>
                <w:szCs w:val="24"/>
                <w:lang w:val="en"/>
              </w:rPr>
              <w:t>tô</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chức</w:t>
            </w:r>
            <w:proofErr w:type="spellEnd"/>
          </w:p>
        </w:tc>
      </w:tr>
      <w:tr w:rsidR="00820EF6" w:rsidRPr="006C0B16" w14:paraId="455F0117"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E702FAE" w14:textId="77777777" w:rsidR="00820EF6" w:rsidRPr="006C0B16" w:rsidRDefault="00820EF6" w:rsidP="00682248">
            <w:pPr>
              <w:widowControl w:val="0"/>
              <w:jc w:val="center"/>
              <w:rPr>
                <w:bCs/>
                <w:color w:val="000000"/>
                <w:kern w:val="28"/>
                <w:sz w:val="24"/>
                <w:szCs w:val="24"/>
                <w:lang w:val="en"/>
              </w:rPr>
            </w:pP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E216AE" w14:textId="77777777" w:rsidR="00820EF6" w:rsidRPr="006C0B16" w:rsidRDefault="00820EF6" w:rsidP="00820EF6">
            <w:pPr>
              <w:rPr>
                <w:bCs/>
                <w:color w:val="000000"/>
                <w:sz w:val="24"/>
                <w:szCs w:val="24"/>
                <w:lang w:eastAsia="vi-VN"/>
              </w:rPr>
            </w:pPr>
            <w:r w:rsidRPr="006C0B16">
              <w:rPr>
                <w:bCs/>
                <w:color w:val="000000"/>
                <w:sz w:val="24"/>
                <w:szCs w:val="24"/>
                <w:lang w:eastAsia="vi-VN"/>
              </w:rPr>
              <w:t xml:space="preserve">- </w:t>
            </w:r>
            <w:proofErr w:type="spellStart"/>
            <w:r w:rsidRPr="006C0B16">
              <w:rPr>
                <w:bCs/>
                <w:color w:val="000000"/>
                <w:sz w:val="24"/>
                <w:szCs w:val="24"/>
                <w:lang w:eastAsia="vi-VN"/>
              </w:rPr>
              <w:t>Khoản</w:t>
            </w:r>
            <w:proofErr w:type="spellEnd"/>
            <w:r w:rsidRPr="006C0B16">
              <w:rPr>
                <w:bCs/>
                <w:color w:val="000000"/>
                <w:sz w:val="24"/>
                <w:szCs w:val="24"/>
                <w:lang w:eastAsia="vi-VN"/>
              </w:rPr>
              <w:t xml:space="preserve"> 2 </w:t>
            </w:r>
            <w:proofErr w:type="spellStart"/>
            <w:r w:rsidRPr="006C0B16">
              <w:rPr>
                <w:bCs/>
                <w:color w:val="000000"/>
                <w:sz w:val="24"/>
                <w:szCs w:val="24"/>
                <w:lang w:eastAsia="vi-VN"/>
              </w:rPr>
              <w:t>Điều</w:t>
            </w:r>
            <w:proofErr w:type="spellEnd"/>
            <w:r w:rsidRPr="006C0B16">
              <w:rPr>
                <w:bCs/>
                <w:color w:val="000000"/>
                <w:sz w:val="24"/>
                <w:szCs w:val="24"/>
                <w:lang w:eastAsia="vi-VN"/>
              </w:rPr>
              <w:t xml:space="preserve"> 3 Thông </w:t>
            </w:r>
            <w:proofErr w:type="spellStart"/>
            <w:r w:rsidRPr="006C0B16">
              <w:rPr>
                <w:bCs/>
                <w:color w:val="000000"/>
                <w:sz w:val="24"/>
                <w:szCs w:val="24"/>
                <w:lang w:eastAsia="vi-VN"/>
              </w:rPr>
              <w:t>tư</w:t>
            </w:r>
            <w:proofErr w:type="spellEnd"/>
            <w:r w:rsidRPr="006C0B16">
              <w:rPr>
                <w:bCs/>
                <w:color w:val="000000"/>
                <w:sz w:val="24"/>
                <w:szCs w:val="24"/>
                <w:lang w:eastAsia="vi-VN"/>
              </w:rPr>
              <w:t xml:space="preserve"> 01/2010/TT-BTC </w:t>
            </w:r>
            <w:proofErr w:type="spellStart"/>
            <w:r w:rsidRPr="006C0B16">
              <w:rPr>
                <w:bCs/>
                <w:color w:val="000000"/>
                <w:sz w:val="24"/>
                <w:szCs w:val="24"/>
                <w:lang w:eastAsia="vi-VN"/>
              </w:rPr>
              <w:t>ngày</w:t>
            </w:r>
            <w:proofErr w:type="spellEnd"/>
            <w:r w:rsidRPr="006C0B16">
              <w:rPr>
                <w:bCs/>
                <w:color w:val="000000"/>
                <w:sz w:val="24"/>
                <w:szCs w:val="24"/>
                <w:lang w:eastAsia="vi-VN"/>
              </w:rPr>
              <w:t xml:space="preserve"> 6/1/2010 </w:t>
            </w:r>
            <w:proofErr w:type="spellStart"/>
            <w:r w:rsidRPr="006C0B16">
              <w:rPr>
                <w:bCs/>
                <w:color w:val="000000"/>
                <w:sz w:val="24"/>
                <w:szCs w:val="24"/>
                <w:lang w:eastAsia="vi-VN"/>
              </w:rPr>
              <w:t>quy</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định</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Đối</w:t>
            </w:r>
            <w:proofErr w:type="spellEnd"/>
            <w:r w:rsidRPr="006C0B16">
              <w:rPr>
                <w:bCs/>
                <w:color w:val="000000"/>
                <w:sz w:val="24"/>
                <w:szCs w:val="24"/>
                <w:lang w:eastAsia="vi-VN"/>
              </w:rPr>
              <w:t xml:space="preserve"> </w:t>
            </w:r>
            <w:proofErr w:type="spellStart"/>
            <w:r w:rsidRPr="006C0B16">
              <w:rPr>
                <w:bCs/>
                <w:color w:val="000000"/>
                <w:sz w:val="24"/>
                <w:szCs w:val="24"/>
                <w:lang w:eastAsia="vi-VN"/>
              </w:rPr>
              <w:t>với</w:t>
            </w:r>
            <w:proofErr w:type="spellEnd"/>
            <w:r w:rsidRPr="006C0B16">
              <w:rPr>
                <w:bCs/>
                <w:color w:val="000000"/>
                <w:sz w:val="24"/>
                <w:szCs w:val="24"/>
                <w:lang w:eastAsia="vi-VN"/>
              </w:rPr>
              <w:t xml:space="preserve"> </w:t>
            </w:r>
            <w:proofErr w:type="spellStart"/>
            <w:r w:rsidRPr="006C0B16">
              <w:rPr>
                <w:bCs/>
                <w:color w:val="000000"/>
                <w:sz w:val="24"/>
                <w:szCs w:val="24"/>
                <w:lang w:eastAsia="vi-VN"/>
              </w:rPr>
              <w:t>các</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Hội</w:t>
            </w:r>
            <w:proofErr w:type="spellEnd"/>
            <w:r w:rsidRPr="006C0B16">
              <w:rPr>
                <w:bCs/>
                <w:color w:val="000000"/>
                <w:sz w:val="24"/>
                <w:szCs w:val="24"/>
                <w:lang w:eastAsia="vi-VN"/>
              </w:rPr>
              <w:t xml:space="preserve"> </w:t>
            </w:r>
            <w:proofErr w:type="spellStart"/>
            <w:r w:rsidRPr="006C0B16">
              <w:rPr>
                <w:bCs/>
                <w:color w:val="000000"/>
                <w:sz w:val="24"/>
                <w:szCs w:val="24"/>
                <w:lang w:eastAsia="vi-VN"/>
              </w:rPr>
              <w:t>nghị</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hội</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thảo</w:t>
            </w:r>
            <w:proofErr w:type="spellEnd"/>
            <w:r w:rsidRPr="006C0B16">
              <w:rPr>
                <w:bCs/>
                <w:color w:val="000000"/>
                <w:sz w:val="24"/>
                <w:szCs w:val="24"/>
                <w:lang w:eastAsia="vi-VN"/>
              </w:rPr>
              <w:t xml:space="preserve"> </w:t>
            </w:r>
            <w:proofErr w:type="spellStart"/>
            <w:r w:rsidRPr="006C0B16">
              <w:rPr>
                <w:bCs/>
                <w:color w:val="000000"/>
                <w:sz w:val="24"/>
                <w:szCs w:val="24"/>
                <w:lang w:eastAsia="vi-VN"/>
              </w:rPr>
              <w:t>quốc</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tế</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tổ</w:t>
            </w:r>
            <w:proofErr w:type="spellEnd"/>
            <w:r w:rsidRPr="006C0B16">
              <w:rPr>
                <w:bCs/>
                <w:color w:val="000000"/>
                <w:sz w:val="24"/>
                <w:szCs w:val="24"/>
                <w:lang w:eastAsia="vi-VN"/>
              </w:rPr>
              <w:t xml:space="preserve"> </w:t>
            </w:r>
            <w:proofErr w:type="spellStart"/>
            <w:r w:rsidRPr="006C0B16">
              <w:rPr>
                <w:bCs/>
                <w:color w:val="000000"/>
                <w:sz w:val="24"/>
                <w:szCs w:val="24"/>
                <w:lang w:eastAsia="vi-VN"/>
              </w:rPr>
              <w:t>chức</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tại</w:t>
            </w:r>
            <w:proofErr w:type="spellEnd"/>
            <w:r w:rsidRPr="006C0B16">
              <w:rPr>
                <w:bCs/>
                <w:color w:val="000000"/>
                <w:sz w:val="24"/>
                <w:szCs w:val="24"/>
                <w:lang w:eastAsia="vi-VN"/>
              </w:rPr>
              <w:t xml:space="preserve"> Việt Nam do </w:t>
            </w:r>
            <w:proofErr w:type="spellStart"/>
            <w:r w:rsidRPr="006C0B16">
              <w:rPr>
                <w:bCs/>
                <w:color w:val="000000"/>
                <w:sz w:val="24"/>
                <w:szCs w:val="24"/>
                <w:lang w:eastAsia="vi-VN"/>
              </w:rPr>
              <w:t>phía</w:t>
            </w:r>
            <w:proofErr w:type="spellEnd"/>
            <w:r w:rsidRPr="006C0B16">
              <w:rPr>
                <w:bCs/>
                <w:color w:val="000000"/>
                <w:sz w:val="24"/>
                <w:szCs w:val="24"/>
                <w:lang w:eastAsia="vi-VN"/>
              </w:rPr>
              <w:t xml:space="preserve"> Việt Nam </w:t>
            </w:r>
            <w:proofErr w:type="spellStart"/>
            <w:r w:rsidRPr="006C0B16">
              <w:rPr>
                <w:bCs/>
                <w:color w:val="000000"/>
                <w:sz w:val="24"/>
                <w:szCs w:val="24"/>
                <w:lang w:eastAsia="vi-VN"/>
              </w:rPr>
              <w:t>và</w:t>
            </w:r>
            <w:proofErr w:type="spellEnd"/>
            <w:r w:rsidRPr="006C0B16">
              <w:rPr>
                <w:bCs/>
                <w:color w:val="000000"/>
                <w:sz w:val="24"/>
                <w:szCs w:val="24"/>
                <w:lang w:eastAsia="vi-VN"/>
              </w:rPr>
              <w:t xml:space="preserve"> </w:t>
            </w:r>
            <w:proofErr w:type="spellStart"/>
            <w:r w:rsidRPr="006C0B16">
              <w:rPr>
                <w:bCs/>
                <w:color w:val="000000"/>
                <w:sz w:val="24"/>
                <w:szCs w:val="24"/>
                <w:lang w:eastAsia="vi-VN"/>
              </w:rPr>
              <w:t>nước</w:t>
            </w:r>
            <w:proofErr w:type="spellEnd"/>
            <w:r w:rsidRPr="006C0B16">
              <w:rPr>
                <w:bCs/>
                <w:color w:val="000000"/>
                <w:sz w:val="24"/>
                <w:szCs w:val="24"/>
                <w:lang w:eastAsia="vi-VN"/>
              </w:rPr>
              <w:t xml:space="preserve"> </w:t>
            </w:r>
            <w:proofErr w:type="spellStart"/>
            <w:r w:rsidRPr="006C0B16">
              <w:rPr>
                <w:bCs/>
                <w:color w:val="000000"/>
                <w:sz w:val="24"/>
                <w:szCs w:val="24"/>
                <w:lang w:eastAsia="vi-VN"/>
              </w:rPr>
              <w:t>ngoài</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phối</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hợp</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tổ</w:t>
            </w:r>
            <w:proofErr w:type="spellEnd"/>
            <w:r w:rsidRPr="006C0B16">
              <w:rPr>
                <w:bCs/>
                <w:color w:val="000000"/>
                <w:sz w:val="24"/>
                <w:szCs w:val="24"/>
                <w:lang w:eastAsia="vi-VN"/>
              </w:rPr>
              <w:t xml:space="preserve"> </w:t>
            </w:r>
            <w:proofErr w:type="spellStart"/>
            <w:r w:rsidRPr="006C0B16">
              <w:rPr>
                <w:bCs/>
                <w:color w:val="000000"/>
                <w:sz w:val="24"/>
                <w:szCs w:val="24"/>
                <w:lang w:eastAsia="vi-VN"/>
              </w:rPr>
              <w:t>chức</w:t>
            </w:r>
            <w:proofErr w:type="spellEnd"/>
            <w:r w:rsidRPr="006C0B16">
              <w:rPr>
                <w:bCs/>
                <w:color w:val="000000"/>
                <w:sz w:val="24"/>
                <w:szCs w:val="24"/>
                <w:lang w:eastAsia="vi-VN"/>
              </w:rPr>
              <w:t xml:space="preserve"> </w:t>
            </w:r>
            <w:proofErr w:type="spellStart"/>
            <w:r w:rsidRPr="006C0B16">
              <w:rPr>
                <w:bCs/>
                <w:color w:val="000000"/>
                <w:sz w:val="24"/>
                <w:szCs w:val="24"/>
                <w:lang w:eastAsia="vi-VN"/>
              </w:rPr>
              <w:t>khi</w:t>
            </w:r>
            <w:proofErr w:type="spellEnd"/>
            <w:r w:rsidRPr="006C0B16">
              <w:rPr>
                <w:bCs/>
                <w:color w:val="000000"/>
                <w:sz w:val="24"/>
                <w:szCs w:val="24"/>
                <w:lang w:eastAsia="vi-VN"/>
              </w:rPr>
              <w:t xml:space="preserve"> </w:t>
            </w:r>
            <w:proofErr w:type="spellStart"/>
            <w:r w:rsidRPr="006C0B16">
              <w:rPr>
                <w:bCs/>
                <w:color w:val="000000"/>
                <w:sz w:val="24"/>
                <w:szCs w:val="24"/>
                <w:lang w:eastAsia="vi-VN"/>
              </w:rPr>
              <w:t>xây</w:t>
            </w:r>
            <w:proofErr w:type="spellEnd"/>
            <w:r w:rsidRPr="006C0B16">
              <w:rPr>
                <w:bCs/>
                <w:color w:val="000000"/>
                <w:sz w:val="24"/>
                <w:szCs w:val="24"/>
                <w:lang w:eastAsia="vi-VN"/>
              </w:rPr>
              <w:t xml:space="preserve"> </w:t>
            </w:r>
            <w:proofErr w:type="spellStart"/>
            <w:r w:rsidRPr="006C0B16">
              <w:rPr>
                <w:bCs/>
                <w:color w:val="000000"/>
                <w:sz w:val="24"/>
                <w:szCs w:val="24"/>
                <w:lang w:eastAsia="vi-VN"/>
              </w:rPr>
              <w:t>dựng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dự</w:t>
            </w:r>
            <w:proofErr w:type="spellEnd"/>
            <w:r w:rsidRPr="006C0B16">
              <w:rPr>
                <w:bCs/>
                <w:color w:val="000000"/>
                <w:sz w:val="24"/>
                <w:szCs w:val="24"/>
                <w:lang w:eastAsia="vi-VN"/>
              </w:rPr>
              <w:t xml:space="preserve"> </w:t>
            </w:r>
            <w:proofErr w:type="spellStart"/>
            <w:r w:rsidRPr="006C0B16">
              <w:rPr>
                <w:bCs/>
                <w:color w:val="000000"/>
                <w:sz w:val="24"/>
                <w:szCs w:val="24"/>
                <w:lang w:eastAsia="vi-VN"/>
              </w:rPr>
              <w:t>toán</w:t>
            </w:r>
            <w:proofErr w:type="spellEnd"/>
            <w:r w:rsidRPr="006C0B16">
              <w:rPr>
                <w:bCs/>
                <w:color w:val="000000"/>
                <w:sz w:val="24"/>
                <w:szCs w:val="24"/>
                <w:lang w:eastAsia="vi-VN"/>
              </w:rPr>
              <w:t xml:space="preserve"> </w:t>
            </w:r>
            <w:proofErr w:type="spellStart"/>
            <w:r w:rsidRPr="006C0B16">
              <w:rPr>
                <w:bCs/>
                <w:color w:val="000000"/>
                <w:sz w:val="24"/>
                <w:szCs w:val="24"/>
                <w:lang w:eastAsia="vi-VN"/>
              </w:rPr>
              <w:t>cần</w:t>
            </w:r>
            <w:proofErr w:type="spellEnd"/>
            <w:r w:rsidRPr="006C0B16">
              <w:rPr>
                <w:bCs/>
                <w:color w:val="000000"/>
                <w:sz w:val="24"/>
                <w:szCs w:val="24"/>
                <w:lang w:eastAsia="vi-VN"/>
              </w:rPr>
              <w:t xml:space="preserve"> </w:t>
            </w:r>
            <w:proofErr w:type="spellStart"/>
            <w:r w:rsidRPr="006C0B16">
              <w:rPr>
                <w:bCs/>
                <w:color w:val="000000"/>
                <w:sz w:val="24"/>
                <w:szCs w:val="24"/>
                <w:lang w:eastAsia="vi-VN"/>
              </w:rPr>
              <w:t>làm</w:t>
            </w:r>
            <w:proofErr w:type="spellEnd"/>
            <w:r w:rsidRPr="006C0B16">
              <w:rPr>
                <w:bCs/>
                <w:color w:val="000000"/>
                <w:sz w:val="24"/>
                <w:szCs w:val="24"/>
                <w:lang w:eastAsia="vi-VN"/>
              </w:rPr>
              <w:t xml:space="preserve"> </w:t>
            </w:r>
            <w:proofErr w:type="spellStart"/>
            <w:r w:rsidRPr="006C0B16">
              <w:rPr>
                <w:bCs/>
                <w:color w:val="000000"/>
                <w:sz w:val="24"/>
                <w:szCs w:val="24"/>
                <w:lang w:eastAsia="vi-VN"/>
              </w:rPr>
              <w:t>rõ</w:t>
            </w:r>
            <w:proofErr w:type="spellEnd"/>
            <w:r w:rsidRPr="006C0B16">
              <w:rPr>
                <w:bCs/>
                <w:color w:val="000000"/>
                <w:sz w:val="24"/>
                <w:szCs w:val="24"/>
                <w:lang w:eastAsia="vi-VN"/>
              </w:rPr>
              <w:t xml:space="preserve"> </w:t>
            </w:r>
            <w:proofErr w:type="spellStart"/>
            <w:r w:rsidRPr="006C0B16">
              <w:rPr>
                <w:bCs/>
                <w:color w:val="000000"/>
                <w:sz w:val="24"/>
                <w:szCs w:val="24"/>
                <w:lang w:eastAsia="vi-VN"/>
              </w:rPr>
              <w:t>những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nội</w:t>
            </w:r>
            <w:proofErr w:type="spellEnd"/>
            <w:r w:rsidRPr="006C0B16">
              <w:rPr>
                <w:bCs/>
                <w:color w:val="000000"/>
                <w:sz w:val="24"/>
                <w:szCs w:val="24"/>
                <w:lang w:eastAsia="vi-VN"/>
              </w:rPr>
              <w:t xml:space="preserve"> dung </w:t>
            </w:r>
            <w:proofErr w:type="spellStart"/>
            <w:r w:rsidRPr="006C0B16">
              <w:rPr>
                <w:bCs/>
                <w:color w:val="000000"/>
                <w:sz w:val="24"/>
                <w:szCs w:val="24"/>
                <w:lang w:eastAsia="vi-VN"/>
              </w:rPr>
              <w:t>thuộc</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trách</w:t>
            </w:r>
            <w:proofErr w:type="spellEnd"/>
            <w:r w:rsidRPr="006C0B16">
              <w:rPr>
                <w:bCs/>
                <w:color w:val="000000"/>
                <w:sz w:val="24"/>
                <w:szCs w:val="24"/>
                <w:lang w:eastAsia="vi-VN"/>
              </w:rPr>
              <w:t xml:space="preserve"> </w:t>
            </w:r>
            <w:proofErr w:type="spellStart"/>
            <w:r w:rsidRPr="006C0B16">
              <w:rPr>
                <w:bCs/>
                <w:color w:val="000000"/>
                <w:sz w:val="24"/>
                <w:szCs w:val="24"/>
                <w:lang w:eastAsia="vi-VN"/>
              </w:rPr>
              <w:t>nhiệm</w:t>
            </w:r>
            <w:proofErr w:type="spellEnd"/>
            <w:r w:rsidRPr="006C0B16">
              <w:rPr>
                <w:bCs/>
                <w:color w:val="000000"/>
                <w:sz w:val="24"/>
                <w:szCs w:val="24"/>
                <w:lang w:eastAsia="vi-VN"/>
              </w:rPr>
              <w:t xml:space="preserve"> </w:t>
            </w:r>
            <w:proofErr w:type="spellStart"/>
            <w:r w:rsidRPr="006C0B16">
              <w:rPr>
                <w:bCs/>
                <w:color w:val="000000"/>
                <w:sz w:val="24"/>
                <w:szCs w:val="24"/>
                <w:lang w:eastAsia="vi-VN"/>
              </w:rPr>
              <w:t>của</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phía</w:t>
            </w:r>
            <w:proofErr w:type="spellEnd"/>
            <w:r w:rsidRPr="006C0B16">
              <w:rPr>
                <w:bCs/>
                <w:color w:val="000000"/>
                <w:sz w:val="24"/>
                <w:szCs w:val="24"/>
                <w:lang w:eastAsia="vi-VN"/>
              </w:rPr>
              <w:t xml:space="preserve"> Việt Nam </w:t>
            </w:r>
            <w:proofErr w:type="spellStart"/>
            <w:r w:rsidRPr="006C0B16">
              <w:rPr>
                <w:bCs/>
                <w:color w:val="000000"/>
                <w:sz w:val="24"/>
                <w:szCs w:val="24"/>
                <w:lang w:eastAsia="vi-VN"/>
              </w:rPr>
              <w:t>để</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tránh</w:t>
            </w:r>
            <w:proofErr w:type="spellEnd"/>
            <w:r w:rsidRPr="006C0B16">
              <w:rPr>
                <w:bCs/>
                <w:color w:val="000000"/>
                <w:sz w:val="24"/>
                <w:szCs w:val="24"/>
                <w:lang w:eastAsia="vi-VN"/>
              </w:rPr>
              <w:t xml:space="preserve"> chi </w:t>
            </w:r>
            <w:proofErr w:type="spellStart"/>
            <w:r w:rsidRPr="006C0B16">
              <w:rPr>
                <w:bCs/>
                <w:color w:val="000000"/>
                <w:sz w:val="24"/>
                <w:szCs w:val="24"/>
                <w:lang w:eastAsia="vi-VN"/>
              </w:rPr>
              <w:t>trùng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lặp</w:t>
            </w:r>
            <w:proofErr w:type="spellEnd"/>
            <w:r w:rsidRPr="006C0B16">
              <w:rPr>
                <w:bCs/>
                <w:color w:val="000000"/>
                <w:sz w:val="24"/>
                <w:szCs w:val="24"/>
                <w:lang w:eastAsia="vi-VN"/>
              </w:rPr>
              <w:t xml:space="preserve">. </w:t>
            </w:r>
          </w:p>
          <w:p w14:paraId="4C8CDD56" w14:textId="77777777" w:rsidR="00820EF6" w:rsidRPr="006C0B16" w:rsidRDefault="00820EF6" w:rsidP="00820EF6">
            <w:pPr>
              <w:rPr>
                <w:bCs/>
                <w:color w:val="000000"/>
                <w:sz w:val="24"/>
                <w:szCs w:val="24"/>
                <w:lang w:eastAsia="vi-VN"/>
              </w:rPr>
            </w:pPr>
            <w:r w:rsidRPr="006C0B16">
              <w:rPr>
                <w:bCs/>
                <w:color w:val="000000"/>
                <w:sz w:val="24"/>
                <w:szCs w:val="24"/>
                <w:lang w:eastAsia="vi-VN"/>
              </w:rPr>
              <w:t xml:space="preserve">- Theo </w:t>
            </w:r>
            <w:proofErr w:type="spellStart"/>
            <w:r w:rsidRPr="006C0B16">
              <w:rPr>
                <w:bCs/>
                <w:color w:val="000000"/>
                <w:sz w:val="24"/>
                <w:szCs w:val="24"/>
                <w:lang w:eastAsia="vi-VN"/>
              </w:rPr>
              <w:t>đó</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đối</w:t>
            </w:r>
            <w:proofErr w:type="spellEnd"/>
            <w:r w:rsidRPr="006C0B16">
              <w:rPr>
                <w:bCs/>
                <w:color w:val="000000"/>
                <w:sz w:val="24"/>
                <w:szCs w:val="24"/>
                <w:lang w:eastAsia="vi-VN"/>
              </w:rPr>
              <w:t xml:space="preserve"> </w:t>
            </w:r>
            <w:proofErr w:type="spellStart"/>
            <w:r w:rsidRPr="006C0B16">
              <w:rPr>
                <w:bCs/>
                <w:color w:val="000000"/>
                <w:sz w:val="24"/>
                <w:szCs w:val="24"/>
                <w:lang w:eastAsia="vi-VN"/>
              </w:rPr>
              <w:t>với</w:t>
            </w:r>
            <w:proofErr w:type="spellEnd"/>
            <w:r w:rsidRPr="006C0B16">
              <w:rPr>
                <w:bCs/>
                <w:color w:val="000000"/>
                <w:sz w:val="24"/>
                <w:szCs w:val="24"/>
                <w:lang w:eastAsia="vi-VN"/>
              </w:rPr>
              <w:t xml:space="preserve"> </w:t>
            </w:r>
            <w:proofErr w:type="spellStart"/>
            <w:r w:rsidRPr="006C0B16">
              <w:rPr>
                <w:bCs/>
                <w:color w:val="000000"/>
                <w:sz w:val="24"/>
                <w:szCs w:val="24"/>
                <w:lang w:eastAsia="vi-VN"/>
              </w:rPr>
              <w:t>các</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Hội</w:t>
            </w:r>
            <w:proofErr w:type="spellEnd"/>
            <w:r w:rsidRPr="006C0B16">
              <w:rPr>
                <w:bCs/>
                <w:color w:val="000000"/>
                <w:sz w:val="24"/>
                <w:szCs w:val="24"/>
                <w:lang w:eastAsia="vi-VN"/>
              </w:rPr>
              <w:t xml:space="preserve"> </w:t>
            </w:r>
            <w:proofErr w:type="spellStart"/>
            <w:r w:rsidRPr="006C0B16">
              <w:rPr>
                <w:bCs/>
                <w:color w:val="000000"/>
                <w:sz w:val="24"/>
                <w:szCs w:val="24"/>
                <w:lang w:eastAsia="vi-VN"/>
              </w:rPr>
              <w:t>nghị</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hội</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thảo</w:t>
            </w:r>
            <w:proofErr w:type="spellEnd"/>
            <w:r w:rsidRPr="006C0B16">
              <w:rPr>
                <w:bCs/>
                <w:color w:val="000000"/>
                <w:sz w:val="24"/>
                <w:szCs w:val="24"/>
                <w:lang w:eastAsia="vi-VN"/>
              </w:rPr>
              <w:t xml:space="preserve"> </w:t>
            </w:r>
            <w:proofErr w:type="spellStart"/>
            <w:r w:rsidRPr="006C0B16">
              <w:rPr>
                <w:bCs/>
                <w:color w:val="000000"/>
                <w:sz w:val="24"/>
                <w:szCs w:val="24"/>
                <w:lang w:eastAsia="vi-VN"/>
              </w:rPr>
              <w:t>quốc</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tế</w:t>
            </w:r>
            <w:proofErr w:type="spellEnd"/>
            <w:r w:rsidRPr="006C0B16">
              <w:rPr>
                <w:bCs/>
                <w:color w:val="000000"/>
                <w:sz w:val="24"/>
                <w:szCs w:val="24"/>
                <w:lang w:eastAsia="vi-VN"/>
              </w:rPr>
              <w:t xml:space="preserve"> </w:t>
            </w:r>
            <w:proofErr w:type="spellStart"/>
            <w:r w:rsidRPr="006C0B16">
              <w:rPr>
                <w:bCs/>
                <w:color w:val="000000"/>
                <w:sz w:val="24"/>
                <w:szCs w:val="24"/>
                <w:lang w:eastAsia="vi-VN"/>
              </w:rPr>
              <w:t>về</w:t>
            </w:r>
            <w:proofErr w:type="spellEnd"/>
            <w:r w:rsidRPr="006C0B16">
              <w:rPr>
                <w:bCs/>
                <w:color w:val="000000"/>
                <w:sz w:val="24"/>
                <w:szCs w:val="24"/>
                <w:lang w:eastAsia="vi-VN"/>
              </w:rPr>
              <w:t xml:space="preserve"> </w:t>
            </w:r>
            <w:proofErr w:type="spellStart"/>
            <w:r w:rsidRPr="006C0B16">
              <w:rPr>
                <w:bCs/>
                <w:color w:val="000000"/>
                <w:sz w:val="24"/>
                <w:szCs w:val="24"/>
                <w:lang w:eastAsia="vi-VN"/>
              </w:rPr>
              <w:t>chuyên</w:t>
            </w:r>
            <w:proofErr w:type="spellEnd"/>
            <w:r w:rsidRPr="006C0B16">
              <w:rPr>
                <w:bCs/>
                <w:color w:val="000000"/>
                <w:sz w:val="24"/>
                <w:szCs w:val="24"/>
                <w:lang w:eastAsia="vi-VN"/>
              </w:rPr>
              <w:t xml:space="preserve"> </w:t>
            </w:r>
            <w:proofErr w:type="spellStart"/>
            <w:r w:rsidRPr="006C0B16">
              <w:rPr>
                <w:bCs/>
                <w:color w:val="000000"/>
                <w:sz w:val="24"/>
                <w:szCs w:val="24"/>
                <w:lang w:eastAsia="vi-VN"/>
              </w:rPr>
              <w:t>môn</w:t>
            </w:r>
            <w:proofErr w:type="spellEnd"/>
            <w:r w:rsidRPr="006C0B16">
              <w:rPr>
                <w:bCs/>
                <w:color w:val="000000"/>
                <w:sz w:val="24"/>
                <w:szCs w:val="24"/>
                <w:lang w:eastAsia="vi-VN"/>
              </w:rPr>
              <w:t xml:space="preserve"> do </w:t>
            </w:r>
            <w:proofErr w:type="spellStart"/>
            <w:r w:rsidRPr="006C0B16">
              <w:rPr>
                <w:bCs/>
                <w:color w:val="000000"/>
                <w:sz w:val="24"/>
                <w:szCs w:val="24"/>
                <w:lang w:eastAsia="vi-VN"/>
              </w:rPr>
              <w:t>Nhà</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trường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đứng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ra</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tổ</w:t>
            </w:r>
            <w:proofErr w:type="spellEnd"/>
            <w:r w:rsidRPr="006C0B16">
              <w:rPr>
                <w:bCs/>
                <w:color w:val="000000"/>
                <w:sz w:val="24"/>
                <w:szCs w:val="24"/>
                <w:lang w:eastAsia="vi-VN"/>
              </w:rPr>
              <w:t xml:space="preserve"> </w:t>
            </w:r>
            <w:proofErr w:type="spellStart"/>
            <w:r w:rsidRPr="006C0B16">
              <w:rPr>
                <w:bCs/>
                <w:color w:val="000000"/>
                <w:sz w:val="24"/>
                <w:szCs w:val="24"/>
                <w:lang w:eastAsia="vi-VN"/>
              </w:rPr>
              <w:t>chức</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đơn</w:t>
            </w:r>
            <w:proofErr w:type="spellEnd"/>
            <w:r w:rsidRPr="006C0B16">
              <w:rPr>
                <w:bCs/>
                <w:color w:val="000000"/>
                <w:sz w:val="24"/>
                <w:szCs w:val="24"/>
                <w:lang w:eastAsia="vi-VN"/>
              </w:rPr>
              <w:t xml:space="preserve"> </w:t>
            </w:r>
            <w:proofErr w:type="spellStart"/>
            <w:r w:rsidRPr="006C0B16">
              <w:rPr>
                <w:bCs/>
                <w:color w:val="000000"/>
                <w:sz w:val="24"/>
                <w:szCs w:val="24"/>
                <w:lang w:eastAsia="vi-VN"/>
              </w:rPr>
              <w:t>vị</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thực</w:t>
            </w:r>
            <w:proofErr w:type="spellEnd"/>
            <w:r w:rsidRPr="006C0B16">
              <w:rPr>
                <w:bCs/>
                <w:color w:val="000000"/>
                <w:sz w:val="24"/>
                <w:szCs w:val="24"/>
                <w:lang w:eastAsia="vi-VN"/>
              </w:rPr>
              <w:t xml:space="preserve"> </w:t>
            </w:r>
            <w:proofErr w:type="spellStart"/>
            <w:r w:rsidRPr="006C0B16">
              <w:rPr>
                <w:bCs/>
                <w:color w:val="000000"/>
                <w:sz w:val="24"/>
                <w:szCs w:val="24"/>
                <w:lang w:eastAsia="vi-VN"/>
              </w:rPr>
              <w:t>hiện</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phối</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hợp</w:t>
            </w:r>
            <w:proofErr w:type="spellEnd"/>
            <w:r w:rsidRPr="006C0B16">
              <w:rPr>
                <w:bCs/>
                <w:color w:val="000000"/>
                <w:sz w:val="24"/>
                <w:szCs w:val="24"/>
                <w:lang w:eastAsia="vi-VN"/>
              </w:rPr>
              <w:t xml:space="preserve"> </w:t>
            </w:r>
            <w:proofErr w:type="spellStart"/>
            <w:r w:rsidRPr="006C0B16">
              <w:rPr>
                <w:bCs/>
                <w:color w:val="000000"/>
                <w:sz w:val="24"/>
                <w:szCs w:val="24"/>
                <w:lang w:eastAsia="vi-VN"/>
              </w:rPr>
              <w:t>với</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phòng</w:t>
            </w:r>
            <w:proofErr w:type="spellEnd"/>
            <w:r w:rsidRPr="006C0B16">
              <w:rPr>
                <w:bCs/>
                <w:color w:val="000000"/>
                <w:sz w:val="24"/>
                <w:szCs w:val="24"/>
                <w:lang w:eastAsia="vi-VN"/>
              </w:rPr>
              <w:t xml:space="preserve"> KHCN&amp;HTPT </w:t>
            </w:r>
            <w:proofErr w:type="spellStart"/>
            <w:r w:rsidRPr="006C0B16">
              <w:rPr>
                <w:bCs/>
                <w:color w:val="000000"/>
                <w:sz w:val="24"/>
                <w:szCs w:val="24"/>
                <w:lang w:eastAsia="vi-VN"/>
              </w:rPr>
              <w:t>để</w:t>
            </w:r>
            <w:proofErr w:type="spellEnd"/>
            <w:r w:rsidRPr="006C0B16">
              <w:rPr>
                <w:bCs/>
                <w:color w:val="000000"/>
                <w:sz w:val="24"/>
                <w:szCs w:val="24"/>
                <w:lang w:eastAsia="vi-VN"/>
              </w:rPr>
              <w:t xml:space="preserve"> </w:t>
            </w:r>
            <w:proofErr w:type="spellStart"/>
            <w:r w:rsidRPr="006C0B16">
              <w:rPr>
                <w:bCs/>
                <w:color w:val="000000"/>
                <w:sz w:val="24"/>
                <w:szCs w:val="24"/>
                <w:lang w:eastAsia="vi-VN"/>
              </w:rPr>
              <w:t>xây</w:t>
            </w:r>
            <w:proofErr w:type="spellEnd"/>
            <w:r w:rsidRPr="006C0B16">
              <w:rPr>
                <w:bCs/>
                <w:color w:val="000000"/>
                <w:sz w:val="24"/>
                <w:szCs w:val="24"/>
                <w:lang w:eastAsia="vi-VN"/>
              </w:rPr>
              <w:t xml:space="preserve"> </w:t>
            </w:r>
            <w:proofErr w:type="spellStart"/>
            <w:r w:rsidRPr="006C0B16">
              <w:rPr>
                <w:bCs/>
                <w:color w:val="000000"/>
                <w:sz w:val="24"/>
                <w:szCs w:val="24"/>
                <w:lang w:eastAsia="vi-VN"/>
              </w:rPr>
              <w:t>dựng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Dự</w:t>
            </w:r>
            <w:proofErr w:type="spellEnd"/>
            <w:r w:rsidRPr="006C0B16">
              <w:rPr>
                <w:bCs/>
                <w:color w:val="000000"/>
                <w:sz w:val="24"/>
                <w:szCs w:val="24"/>
                <w:lang w:eastAsia="vi-VN"/>
              </w:rPr>
              <w:t xml:space="preserve"> </w:t>
            </w:r>
            <w:proofErr w:type="spellStart"/>
            <w:r w:rsidRPr="006C0B16">
              <w:rPr>
                <w:bCs/>
                <w:color w:val="000000"/>
                <w:sz w:val="24"/>
                <w:szCs w:val="24"/>
                <w:lang w:eastAsia="vi-VN"/>
              </w:rPr>
              <w:t>toán</w:t>
            </w:r>
            <w:proofErr w:type="spellEnd"/>
            <w:r w:rsidRPr="006C0B16">
              <w:rPr>
                <w:bCs/>
                <w:color w:val="000000"/>
                <w:sz w:val="24"/>
                <w:szCs w:val="24"/>
                <w:lang w:eastAsia="vi-VN"/>
              </w:rPr>
              <w:t xml:space="preserve"> </w:t>
            </w:r>
            <w:proofErr w:type="spellStart"/>
            <w:r w:rsidRPr="006C0B16">
              <w:rPr>
                <w:bCs/>
                <w:color w:val="000000"/>
                <w:sz w:val="24"/>
                <w:szCs w:val="24"/>
                <w:lang w:eastAsia="vi-VN"/>
              </w:rPr>
              <w:t>kinh</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phí</w:t>
            </w:r>
            <w:proofErr w:type="spellEnd"/>
            <w:r w:rsidRPr="006C0B16">
              <w:rPr>
                <w:bCs/>
                <w:color w:val="000000"/>
                <w:sz w:val="24"/>
                <w:szCs w:val="24"/>
                <w:lang w:eastAsia="vi-VN"/>
              </w:rPr>
              <w:t xml:space="preserve"> chi </w:t>
            </w:r>
            <w:proofErr w:type="spellStart"/>
            <w:r w:rsidRPr="006C0B16">
              <w:rPr>
                <w:bCs/>
                <w:color w:val="000000"/>
                <w:sz w:val="24"/>
                <w:szCs w:val="24"/>
                <w:lang w:eastAsia="vi-VN"/>
              </w:rPr>
              <w:t>tiết</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trong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đó</w:t>
            </w:r>
            <w:proofErr w:type="spellEnd"/>
            <w:r w:rsidRPr="006C0B16">
              <w:rPr>
                <w:bCs/>
                <w:color w:val="000000"/>
                <w:sz w:val="24"/>
                <w:szCs w:val="24"/>
                <w:lang w:eastAsia="vi-VN"/>
              </w:rPr>
              <w:t xml:space="preserve"> </w:t>
            </w:r>
            <w:proofErr w:type="spellStart"/>
            <w:r w:rsidRPr="006C0B16">
              <w:rPr>
                <w:bCs/>
                <w:color w:val="000000"/>
                <w:sz w:val="24"/>
                <w:szCs w:val="24"/>
                <w:lang w:eastAsia="vi-VN"/>
              </w:rPr>
              <w:t>xác</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định</w:t>
            </w:r>
            <w:proofErr w:type="spellEnd"/>
            <w:r w:rsidRPr="006C0B16">
              <w:rPr>
                <w:bCs/>
                <w:color w:val="000000"/>
                <w:sz w:val="24"/>
                <w:szCs w:val="24"/>
                <w:lang w:eastAsia="vi-VN"/>
              </w:rPr>
              <w:t xml:space="preserve"> </w:t>
            </w:r>
            <w:proofErr w:type="spellStart"/>
            <w:r w:rsidRPr="006C0B16">
              <w:rPr>
                <w:bCs/>
                <w:color w:val="000000"/>
                <w:sz w:val="24"/>
                <w:szCs w:val="24"/>
                <w:lang w:eastAsia="vi-VN"/>
              </w:rPr>
              <w:t>rõ</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phần</w:t>
            </w:r>
            <w:proofErr w:type="spellEnd"/>
            <w:r w:rsidRPr="006C0B16">
              <w:rPr>
                <w:bCs/>
                <w:color w:val="000000"/>
                <w:sz w:val="24"/>
                <w:szCs w:val="24"/>
                <w:lang w:eastAsia="vi-VN"/>
              </w:rPr>
              <w:t xml:space="preserve"> </w:t>
            </w:r>
            <w:proofErr w:type="spellStart"/>
            <w:r w:rsidRPr="006C0B16">
              <w:rPr>
                <w:bCs/>
                <w:color w:val="000000"/>
                <w:sz w:val="24"/>
                <w:szCs w:val="24"/>
                <w:lang w:eastAsia="vi-VN"/>
              </w:rPr>
              <w:t>kinh</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phí</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thu</w:t>
            </w:r>
            <w:proofErr w:type="spellEnd"/>
            <w:r w:rsidRPr="006C0B16">
              <w:rPr>
                <w:bCs/>
                <w:color w:val="000000"/>
                <w:sz w:val="24"/>
                <w:szCs w:val="24"/>
                <w:lang w:eastAsia="vi-VN"/>
              </w:rPr>
              <w:t xml:space="preserve"> </w:t>
            </w:r>
            <w:proofErr w:type="spellStart"/>
            <w:r w:rsidRPr="006C0B16">
              <w:rPr>
                <w:bCs/>
                <w:color w:val="000000"/>
                <w:sz w:val="24"/>
                <w:szCs w:val="24"/>
                <w:lang w:eastAsia="vi-VN"/>
              </w:rPr>
              <w:t>được</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từ</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phí</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tham</w:t>
            </w:r>
            <w:proofErr w:type="spellEnd"/>
            <w:r w:rsidRPr="006C0B16">
              <w:rPr>
                <w:bCs/>
                <w:color w:val="000000"/>
                <w:sz w:val="24"/>
                <w:szCs w:val="24"/>
                <w:lang w:eastAsia="vi-VN"/>
              </w:rPr>
              <w:t xml:space="preserve"> </w:t>
            </w:r>
            <w:proofErr w:type="spellStart"/>
            <w:r w:rsidRPr="006C0B16">
              <w:rPr>
                <w:bCs/>
                <w:color w:val="000000"/>
                <w:sz w:val="24"/>
                <w:szCs w:val="24"/>
                <w:lang w:eastAsia="vi-VN"/>
              </w:rPr>
              <w:t>dự</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hội</w:t>
            </w:r>
            <w:proofErr w:type="spellEnd"/>
            <w:r w:rsidRPr="006C0B16">
              <w:rPr>
                <w:bCs/>
                <w:color w:val="000000"/>
                <w:sz w:val="24"/>
                <w:szCs w:val="24"/>
                <w:lang w:eastAsia="vi-VN"/>
              </w:rPr>
              <w:t xml:space="preserve"> </w:t>
            </w:r>
            <w:proofErr w:type="spellStart"/>
            <w:r w:rsidRPr="006C0B16">
              <w:rPr>
                <w:bCs/>
                <w:color w:val="000000"/>
                <w:sz w:val="24"/>
                <w:szCs w:val="24"/>
                <w:lang w:eastAsia="vi-VN"/>
              </w:rPr>
              <w:t>nghị</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từ</w:t>
            </w:r>
            <w:proofErr w:type="spellEnd"/>
            <w:r w:rsidRPr="006C0B16">
              <w:rPr>
                <w:bCs/>
                <w:color w:val="000000"/>
                <w:sz w:val="24"/>
                <w:szCs w:val="24"/>
                <w:lang w:eastAsia="vi-VN"/>
              </w:rPr>
              <w:t xml:space="preserve"> </w:t>
            </w:r>
            <w:proofErr w:type="spellStart"/>
            <w:r w:rsidRPr="006C0B16">
              <w:rPr>
                <w:bCs/>
                <w:color w:val="000000"/>
                <w:sz w:val="24"/>
                <w:szCs w:val="24"/>
                <w:lang w:eastAsia="vi-VN"/>
              </w:rPr>
              <w:t>nguồn</w:t>
            </w:r>
            <w:proofErr w:type="spellEnd"/>
            <w:r w:rsidRPr="006C0B16">
              <w:rPr>
                <w:bCs/>
                <w:color w:val="000000"/>
                <w:sz w:val="24"/>
                <w:szCs w:val="24"/>
                <w:lang w:eastAsia="vi-VN"/>
              </w:rPr>
              <w:t xml:space="preserve"> </w:t>
            </w:r>
            <w:proofErr w:type="spellStart"/>
            <w:r w:rsidRPr="006C0B16">
              <w:rPr>
                <w:bCs/>
                <w:color w:val="000000"/>
                <w:sz w:val="24"/>
                <w:szCs w:val="24"/>
                <w:lang w:eastAsia="vi-VN"/>
              </w:rPr>
              <w:t>tài</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trợ</w:t>
            </w:r>
            <w:proofErr w:type="spellEnd"/>
            <w:r w:rsidRPr="006C0B16">
              <w:rPr>
                <w:bCs/>
                <w:color w:val="000000"/>
                <w:sz w:val="24"/>
                <w:szCs w:val="24"/>
                <w:lang w:eastAsia="vi-VN"/>
              </w:rPr>
              <w:t xml:space="preserve"> </w:t>
            </w:r>
            <w:proofErr w:type="spellStart"/>
            <w:r w:rsidRPr="006C0B16">
              <w:rPr>
                <w:bCs/>
                <w:color w:val="000000"/>
                <w:sz w:val="24"/>
                <w:szCs w:val="24"/>
                <w:lang w:eastAsia="vi-VN"/>
              </w:rPr>
              <w:t>của</w:t>
            </w:r>
            <w:proofErr w:type="spellEnd"/>
            <w:r w:rsidRPr="006C0B16">
              <w:rPr>
                <w:bCs/>
                <w:color w:val="000000"/>
                <w:sz w:val="24"/>
                <w:szCs w:val="24"/>
                <w:lang w:eastAsia="vi-VN"/>
              </w:rPr>
              <w:t xml:space="preserve"> </w:t>
            </w:r>
            <w:proofErr w:type="spellStart"/>
            <w:r w:rsidRPr="006C0B16">
              <w:rPr>
                <w:bCs/>
                <w:color w:val="000000"/>
                <w:sz w:val="24"/>
                <w:szCs w:val="24"/>
                <w:lang w:eastAsia="vi-VN"/>
              </w:rPr>
              <w:t>các</w:t>
            </w:r>
            <w:proofErr w:type="spellEnd"/>
            <w:r w:rsidRPr="006C0B16">
              <w:rPr>
                <w:bCs/>
                <w:color w:val="000000"/>
                <w:sz w:val="24"/>
                <w:szCs w:val="24"/>
                <w:lang w:eastAsia="vi-VN"/>
              </w:rPr>
              <w:t xml:space="preserve"> </w:t>
            </w:r>
            <w:proofErr w:type="spellStart"/>
            <w:r w:rsidRPr="006C0B16">
              <w:rPr>
                <w:bCs/>
                <w:color w:val="000000"/>
                <w:sz w:val="24"/>
                <w:szCs w:val="24"/>
                <w:lang w:eastAsia="vi-VN"/>
              </w:rPr>
              <w:t>cá</w:t>
            </w:r>
            <w:proofErr w:type="spellEnd"/>
            <w:r w:rsidRPr="006C0B16">
              <w:rPr>
                <w:bCs/>
                <w:color w:val="000000"/>
                <w:sz w:val="24"/>
                <w:szCs w:val="24"/>
                <w:lang w:eastAsia="vi-VN"/>
              </w:rPr>
              <w:t xml:space="preserve"> </w:t>
            </w:r>
            <w:proofErr w:type="spellStart"/>
            <w:r w:rsidRPr="006C0B16">
              <w:rPr>
                <w:bCs/>
                <w:color w:val="000000"/>
                <w:sz w:val="24"/>
                <w:szCs w:val="24"/>
                <w:lang w:eastAsia="vi-VN"/>
              </w:rPr>
              <w:t>nhân</w:t>
            </w:r>
            <w:proofErr w:type="spellEnd"/>
            <w:r w:rsidRPr="006C0B16">
              <w:rPr>
                <w:bCs/>
                <w:color w:val="000000"/>
                <w:sz w:val="24"/>
                <w:szCs w:val="24"/>
                <w:lang w:eastAsia="vi-VN"/>
              </w:rPr>
              <w:t>/</w:t>
            </w:r>
            <w:proofErr w:type="spellStart"/>
            <w:r w:rsidRPr="006C0B16">
              <w:rPr>
                <w:bCs/>
                <w:color w:val="000000"/>
                <w:sz w:val="24"/>
                <w:szCs w:val="24"/>
                <w:lang w:eastAsia="vi-VN"/>
              </w:rPr>
              <w:t>tổ</w:t>
            </w:r>
            <w:proofErr w:type="spellEnd"/>
            <w:r w:rsidRPr="006C0B16">
              <w:rPr>
                <w:bCs/>
                <w:color w:val="000000"/>
                <w:sz w:val="24"/>
                <w:szCs w:val="24"/>
                <w:lang w:eastAsia="vi-VN"/>
              </w:rPr>
              <w:t xml:space="preserve"> </w:t>
            </w:r>
            <w:proofErr w:type="spellStart"/>
            <w:r w:rsidRPr="006C0B16">
              <w:rPr>
                <w:bCs/>
                <w:color w:val="000000"/>
                <w:sz w:val="24"/>
                <w:szCs w:val="24"/>
                <w:lang w:eastAsia="vi-VN"/>
              </w:rPr>
              <w:t>chức</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trong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nước</w:t>
            </w:r>
            <w:proofErr w:type="spellEnd"/>
            <w:r w:rsidRPr="006C0B16">
              <w:rPr>
                <w:bCs/>
                <w:color w:val="000000"/>
                <w:sz w:val="24"/>
                <w:szCs w:val="24"/>
                <w:lang w:eastAsia="vi-VN"/>
              </w:rPr>
              <w:t xml:space="preserve">, </w:t>
            </w:r>
            <w:proofErr w:type="spellStart"/>
            <w:r w:rsidRPr="006C0B16">
              <w:rPr>
                <w:bCs/>
                <w:color w:val="000000"/>
                <w:sz w:val="24"/>
                <w:szCs w:val="24"/>
                <w:lang w:eastAsia="vi-VN"/>
              </w:rPr>
              <w:t>quốc</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tế</w:t>
            </w:r>
            <w:proofErr w:type="spellEnd"/>
            <w:r w:rsidRPr="006C0B16">
              <w:rPr>
                <w:bCs/>
                <w:color w:val="000000"/>
                <w:sz w:val="24"/>
                <w:szCs w:val="24"/>
                <w:lang w:eastAsia="vi-VN"/>
              </w:rPr>
              <w:t>… (</w:t>
            </w:r>
            <w:proofErr w:type="spellStart"/>
            <w:r w:rsidRPr="006C0B16">
              <w:rPr>
                <w:bCs/>
                <w:color w:val="000000"/>
                <w:sz w:val="24"/>
                <w:szCs w:val="24"/>
                <w:lang w:eastAsia="vi-VN"/>
              </w:rPr>
              <w:t>nếu</w:t>
            </w:r>
            <w:proofErr w:type="spellEnd"/>
            <w:r w:rsidRPr="006C0B16">
              <w:rPr>
                <w:bCs/>
                <w:color w:val="000000"/>
                <w:sz w:val="24"/>
                <w:szCs w:val="24"/>
                <w:lang w:eastAsia="vi-VN"/>
              </w:rPr>
              <w:t xml:space="preserve"> </w:t>
            </w:r>
            <w:proofErr w:type="spellStart"/>
            <w:r w:rsidRPr="006C0B16">
              <w:rPr>
                <w:bCs/>
                <w:color w:val="000000"/>
                <w:sz w:val="24"/>
                <w:szCs w:val="24"/>
                <w:lang w:eastAsia="vi-VN"/>
              </w:rPr>
              <w:t>có</w:t>
            </w:r>
            <w:proofErr w:type="spellEnd"/>
            <w:r w:rsidRPr="006C0B16">
              <w:rPr>
                <w:bCs/>
                <w:color w:val="000000"/>
                <w:sz w:val="24"/>
                <w:szCs w:val="24"/>
                <w:lang w:eastAsia="vi-VN"/>
              </w:rPr>
              <w:t xml:space="preserve">) </w:t>
            </w:r>
            <w:proofErr w:type="spellStart"/>
            <w:r w:rsidRPr="006C0B16">
              <w:rPr>
                <w:bCs/>
                <w:color w:val="000000"/>
                <w:sz w:val="24"/>
                <w:szCs w:val="24"/>
                <w:lang w:eastAsia="vi-VN"/>
              </w:rPr>
              <w:t>và</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hỗ</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trợ</w:t>
            </w:r>
            <w:proofErr w:type="spellEnd"/>
            <w:r w:rsidRPr="006C0B16">
              <w:rPr>
                <w:bCs/>
                <w:color w:val="000000"/>
                <w:sz w:val="24"/>
                <w:szCs w:val="24"/>
                <w:lang w:eastAsia="vi-VN"/>
              </w:rPr>
              <w:t xml:space="preserve"> </w:t>
            </w:r>
            <w:proofErr w:type="spellStart"/>
            <w:r w:rsidRPr="006C0B16">
              <w:rPr>
                <w:bCs/>
                <w:color w:val="000000"/>
                <w:sz w:val="24"/>
                <w:szCs w:val="24"/>
                <w:lang w:eastAsia="vi-VN"/>
              </w:rPr>
              <w:t>từ</w:t>
            </w:r>
            <w:proofErr w:type="spellEnd"/>
            <w:r w:rsidRPr="006C0B16">
              <w:rPr>
                <w:bCs/>
                <w:color w:val="000000"/>
                <w:sz w:val="24"/>
                <w:szCs w:val="24"/>
                <w:lang w:eastAsia="vi-VN"/>
              </w:rPr>
              <w:t xml:space="preserve"> </w:t>
            </w:r>
            <w:proofErr w:type="spellStart"/>
            <w:r w:rsidRPr="006C0B16">
              <w:rPr>
                <w:bCs/>
                <w:color w:val="000000"/>
                <w:sz w:val="24"/>
                <w:szCs w:val="24"/>
                <w:lang w:eastAsia="vi-VN"/>
              </w:rPr>
              <w:t>các</w:t>
            </w:r>
            <w:proofErr w:type="spellEnd"/>
            <w:r w:rsidRPr="006C0B16">
              <w:rPr>
                <w:bCs/>
                <w:color w:val="000000"/>
                <w:sz w:val="24"/>
                <w:szCs w:val="24"/>
                <w:lang w:eastAsia="vi-VN"/>
              </w:rPr>
              <w:t xml:space="preserve"> </w:t>
            </w:r>
            <w:proofErr w:type="spellStart"/>
            <w:r w:rsidRPr="006C0B16">
              <w:rPr>
                <w:bCs/>
                <w:color w:val="000000"/>
                <w:sz w:val="24"/>
                <w:szCs w:val="24"/>
                <w:lang w:eastAsia="vi-VN"/>
              </w:rPr>
              <w:t>nguồn</w:t>
            </w:r>
            <w:proofErr w:type="spellEnd"/>
            <w:r w:rsidRPr="006C0B16">
              <w:rPr>
                <w:bCs/>
                <w:color w:val="000000"/>
                <w:sz w:val="24"/>
                <w:szCs w:val="24"/>
                <w:lang w:eastAsia="vi-VN"/>
              </w:rPr>
              <w:t xml:space="preserve"> </w:t>
            </w:r>
            <w:proofErr w:type="spellStart"/>
            <w:r w:rsidRPr="006C0B16">
              <w:rPr>
                <w:bCs/>
                <w:color w:val="000000"/>
                <w:sz w:val="24"/>
                <w:szCs w:val="24"/>
                <w:lang w:eastAsia="vi-VN"/>
              </w:rPr>
              <w:t>kinh</w:t>
            </w:r>
            <w:proofErr w:type="spellEnd"/>
            <w:r w:rsidRPr="006C0B16">
              <w:rPr>
                <w:bCs/>
                <w:color w:val="000000"/>
                <w:sz w:val="24"/>
                <w:szCs w:val="24"/>
                <w:lang w:eastAsia="vi-VN"/>
              </w:rPr>
              <w:t xml:space="preserve"> </w:t>
            </w:r>
            <w:proofErr w:type="spellStart"/>
            <w:r w:rsidRPr="006C0B16">
              <w:rPr>
                <w:bCs/>
                <w:color w:val="000000"/>
                <w:sz w:val="24"/>
                <w:szCs w:val="24"/>
                <w:lang w:eastAsia="vi-VN"/>
              </w:rPr>
              <w:t>phí</w:t>
            </w:r>
            <w:proofErr w:type="spellEnd"/>
            <w:r w:rsidRPr="006C0B16">
              <w:rPr>
                <w:bCs/>
                <w:color w:val="000000"/>
                <w:sz w:val="24"/>
                <w:szCs w:val="24"/>
                <w:lang w:eastAsia="vi-VN"/>
              </w:rPr>
              <w:t xml:space="preserve"> </w:t>
            </w:r>
            <w:proofErr w:type="spellStart"/>
            <w:r w:rsidRPr="006C0B16">
              <w:rPr>
                <w:bCs/>
                <w:color w:val="000000"/>
                <w:sz w:val="24"/>
                <w:szCs w:val="24"/>
                <w:lang w:eastAsia="vi-VN"/>
              </w:rPr>
              <w:t>của</w:t>
            </w:r>
            <w:proofErr w:type="spellEnd"/>
            <w:r w:rsidRPr="006C0B16">
              <w:rPr>
                <w:bCs/>
                <w:color w:val="000000"/>
                <w:sz w:val="24"/>
                <w:szCs w:val="24"/>
                <w:lang w:eastAsia="vi-VN"/>
              </w:rPr>
              <w:t xml:space="preserve"> </w:t>
            </w:r>
            <w:proofErr w:type="spellStart"/>
            <w:r w:rsidRPr="006C0B16">
              <w:rPr>
                <w:bCs/>
                <w:color w:val="000000"/>
                <w:sz w:val="24"/>
                <w:szCs w:val="24"/>
                <w:lang w:eastAsia="vi-VN"/>
              </w:rPr>
              <w:t>Nhà</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trường</w:t>
            </w:r>
            <w:proofErr w:type="spellEnd"/>
            <w:r w:rsidRPr="006C0B16">
              <w:rPr>
                <w:bCs/>
                <w:color w:val="000000"/>
                <w:sz w:val="24"/>
                <w:szCs w:val="24"/>
                <w:lang w:eastAsia="vi-VN"/>
              </w:rPr>
              <w:t>.</w:t>
            </w:r>
          </w:p>
          <w:p w14:paraId="53141B0F" w14:textId="77777777" w:rsidR="00820EF6" w:rsidRPr="006C0B16" w:rsidRDefault="00820EF6" w:rsidP="00234998">
            <w:pPr>
              <w:widowControl w:val="0"/>
              <w:rPr>
                <w:iCs/>
                <w:color w:val="000000"/>
                <w:sz w:val="24"/>
                <w:szCs w:val="24"/>
                <w:lang w:val="en"/>
              </w:rPr>
            </w:pPr>
            <w:r w:rsidRPr="006C0B16">
              <w:rPr>
                <w:bCs/>
                <w:color w:val="000000"/>
                <w:sz w:val="24"/>
                <w:szCs w:val="24"/>
                <w:lang w:eastAsia="vi-VN"/>
              </w:rPr>
              <w:t xml:space="preserve">- Quy </w:t>
            </w:r>
            <w:proofErr w:type="spellStart"/>
            <w:r w:rsidRPr="006C0B16">
              <w:rPr>
                <w:bCs/>
                <w:color w:val="000000"/>
                <w:sz w:val="24"/>
                <w:szCs w:val="24"/>
                <w:lang w:eastAsia="vi-VN"/>
              </w:rPr>
              <w:t>trình</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thanh</w:t>
            </w:r>
            <w:proofErr w:type="spellEnd"/>
            <w:r w:rsidRPr="006C0B16">
              <w:rPr>
                <w:bCs/>
                <w:color w:val="000000"/>
                <w:sz w:val="24"/>
                <w:szCs w:val="24"/>
                <w:lang w:eastAsia="vi-VN"/>
              </w:rPr>
              <w:t xml:space="preserve"> </w:t>
            </w:r>
            <w:proofErr w:type="spellStart"/>
            <w:r w:rsidRPr="006C0B16">
              <w:rPr>
                <w:bCs/>
                <w:color w:val="000000"/>
                <w:sz w:val="24"/>
                <w:szCs w:val="24"/>
                <w:lang w:eastAsia="vi-VN"/>
              </w:rPr>
              <w:t>toán</w:t>
            </w:r>
            <w:proofErr w:type="spellEnd"/>
            <w:r w:rsidRPr="006C0B16">
              <w:rPr>
                <w:bCs/>
                <w:color w:val="000000"/>
                <w:sz w:val="24"/>
                <w:szCs w:val="24"/>
                <w:lang w:eastAsia="vi-VN"/>
              </w:rPr>
              <w:t xml:space="preserve"> </w:t>
            </w:r>
            <w:proofErr w:type="spellStart"/>
            <w:r w:rsidRPr="006C0B16">
              <w:rPr>
                <w:bCs/>
                <w:color w:val="000000"/>
                <w:sz w:val="24"/>
                <w:szCs w:val="24"/>
                <w:lang w:eastAsia="vi-VN"/>
              </w:rPr>
              <w:t>áp</w:t>
            </w:r>
            <w:proofErr w:type="spellEnd"/>
            <w:r w:rsidRPr="006C0B16">
              <w:rPr>
                <w:bCs/>
                <w:color w:val="000000"/>
                <w:sz w:val="24"/>
                <w:szCs w:val="24"/>
                <w:lang w:eastAsia="vi-VN"/>
              </w:rPr>
              <w:t xml:space="preserve"> </w:t>
            </w:r>
            <w:proofErr w:type="spellStart"/>
            <w:r w:rsidRPr="006C0B16">
              <w:rPr>
                <w:bCs/>
                <w:color w:val="000000"/>
                <w:sz w:val="24"/>
                <w:szCs w:val="24"/>
                <w:lang w:eastAsia="vi-VN"/>
              </w:rPr>
              <w:t>dụng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w:t>
            </w:r>
            <w:r w:rsidR="00E01426" w:rsidRPr="006C0B16">
              <w:rPr>
                <w:bCs/>
                <w:color w:val="000000"/>
                <w:sz w:val="24"/>
                <w:szCs w:val="24"/>
                <w:lang w:eastAsia="vi-VN"/>
              </w:rPr>
              <w:t>eo</w:t>
            </w:r>
            <w:proofErr w:type="spellEnd"/>
            <w:r w:rsidR="00E01426" w:rsidRPr="006C0B16">
              <w:rPr>
                <w:bCs/>
                <w:color w:val="000000"/>
                <w:sz w:val="24"/>
                <w:szCs w:val="24"/>
                <w:lang w:eastAsia="vi-VN"/>
              </w:rPr>
              <w:t xml:space="preserve"> Quy </w:t>
            </w:r>
            <w:proofErr w:type="spellStart"/>
            <w:r w:rsidR="00E01426" w:rsidRPr="006C0B16">
              <w:rPr>
                <w:bCs/>
                <w:color w:val="000000"/>
                <w:sz w:val="24"/>
                <w:szCs w:val="24"/>
                <w:lang w:eastAsia="vi-VN"/>
              </w:rPr>
              <w:t>trình</w:t>
            </w:r>
            <w:proofErr w:type="spellEnd"/>
            <w:r w:rsidR="00E01426" w:rsidRPr="006C0B16">
              <w:rPr>
                <w:bCs/>
                <w:color w:val="000000"/>
                <w:sz w:val="24"/>
                <w:szCs w:val="24"/>
                <w:lang w:eastAsia="vi-VN"/>
              </w:rPr>
              <w:t xml:space="preserve"> </w:t>
            </w:r>
            <w:proofErr w:type="spellStart"/>
            <w:r w:rsidR="00E01426" w:rsidRPr="006C0B16">
              <w:rPr>
                <w:bCs/>
                <w:color w:val="000000"/>
                <w:sz w:val="24"/>
                <w:szCs w:val="24"/>
                <w:lang w:eastAsia="vi-VN"/>
              </w:rPr>
              <w:t>thanh</w:t>
            </w:r>
            <w:proofErr w:type="spellEnd"/>
            <w:r w:rsidR="00E01426" w:rsidRPr="006C0B16">
              <w:rPr>
                <w:bCs/>
                <w:color w:val="000000"/>
                <w:sz w:val="24"/>
                <w:szCs w:val="24"/>
                <w:lang w:eastAsia="vi-VN"/>
              </w:rPr>
              <w:t xml:space="preserve"> </w:t>
            </w:r>
            <w:proofErr w:type="spellStart"/>
            <w:r w:rsidR="00E01426" w:rsidRPr="006C0B16">
              <w:rPr>
                <w:bCs/>
                <w:color w:val="000000"/>
                <w:sz w:val="24"/>
                <w:szCs w:val="24"/>
                <w:lang w:eastAsia="vi-VN"/>
              </w:rPr>
              <w:t>toán</w:t>
            </w:r>
            <w:proofErr w:type="spellEnd"/>
            <w:r w:rsidR="00E01426" w:rsidRPr="006C0B16">
              <w:rPr>
                <w:bCs/>
                <w:color w:val="000000"/>
                <w:sz w:val="24"/>
                <w:szCs w:val="24"/>
                <w:lang w:eastAsia="vi-VN"/>
              </w:rPr>
              <w:t xml:space="preserve"> </w:t>
            </w:r>
            <w:proofErr w:type="spellStart"/>
            <w:r w:rsidR="00E01426" w:rsidRPr="006C0B16">
              <w:rPr>
                <w:bCs/>
                <w:color w:val="000000"/>
                <w:sz w:val="24"/>
                <w:szCs w:val="24"/>
                <w:lang w:eastAsia="vi-VN"/>
              </w:rPr>
              <w:t>Hội</w:t>
            </w:r>
            <w:proofErr w:type="spellEnd"/>
            <w:r w:rsidR="00E01426" w:rsidRPr="006C0B16">
              <w:rPr>
                <w:bCs/>
                <w:color w:val="000000"/>
                <w:sz w:val="24"/>
                <w:szCs w:val="24"/>
                <w:lang w:eastAsia="vi-VN"/>
              </w:rPr>
              <w:t xml:space="preserve"> </w:t>
            </w:r>
            <w:proofErr w:type="spellStart"/>
            <w:r w:rsidR="00E01426" w:rsidRPr="006C0B16">
              <w:rPr>
                <w:bCs/>
                <w:color w:val="000000"/>
                <w:sz w:val="24"/>
                <w:szCs w:val="24"/>
                <w:lang w:eastAsia="vi-VN"/>
              </w:rPr>
              <w:t>nghị</w:t>
            </w:r>
            <w:proofErr w:type="spellEnd"/>
            <w:r w:rsidRPr="006C0B16">
              <w:rPr>
                <w:bCs/>
                <w:color w:val="000000"/>
                <w:sz w:val="24"/>
                <w:szCs w:val="24"/>
                <w:lang w:eastAsia="vi-VN"/>
              </w:rPr>
              <w:t xml:space="preserve">, </w:t>
            </w:r>
            <w:proofErr w:type="spellStart"/>
            <w:r w:rsidRPr="006C0B16">
              <w:rPr>
                <w:bCs/>
                <w:color w:val="000000"/>
                <w:sz w:val="24"/>
                <w:szCs w:val="24"/>
                <w:lang w:eastAsia="vi-VN"/>
              </w:rPr>
              <w:t>hội</w:t>
            </w:r>
            <w:proofErr w:type="spellEnd"/>
            <w:r w:rsidRPr="006C0B16">
              <w:rPr>
                <w:bCs/>
                <w:color w:val="000000"/>
                <w:sz w:val="24"/>
                <w:szCs w:val="24"/>
                <w:lang w:eastAsia="vi-VN"/>
              </w:rPr>
              <w:t xml:space="preserve"> </w:t>
            </w:r>
            <w:proofErr w:type="spellStart"/>
            <w:r w:rsidR="00E01426" w:rsidRPr="006C0B16">
              <w:rPr>
                <w:bCs/>
                <w:color w:val="000000"/>
                <w:sz w:val="24"/>
                <w:szCs w:val="24"/>
                <w:lang w:eastAsia="vi-VN"/>
              </w:rPr>
              <w:t>thảo</w:t>
            </w:r>
            <w:proofErr w:type="spellEnd"/>
            <w:r w:rsidRPr="006C0B16">
              <w:rPr>
                <w:bCs/>
                <w:color w:val="000000"/>
                <w:sz w:val="24"/>
                <w:szCs w:val="24"/>
                <w:lang w:eastAsia="vi-VN"/>
              </w:rPr>
              <w:t xml:space="preserve"> </w:t>
            </w:r>
            <w:proofErr w:type="spellStart"/>
            <w:r w:rsidRPr="006C0B16">
              <w:rPr>
                <w:bCs/>
                <w:color w:val="000000"/>
                <w:sz w:val="24"/>
                <w:szCs w:val="24"/>
                <w:lang w:eastAsia="vi-VN"/>
              </w:rPr>
              <w:t>trong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nước</w:t>
            </w:r>
            <w:proofErr w:type="spellEnd"/>
            <w:r w:rsidR="00E01426" w:rsidRPr="006C0B16">
              <w:rPr>
                <w:bCs/>
                <w:color w:val="000000"/>
                <w:sz w:val="24"/>
                <w:szCs w:val="24"/>
                <w:lang w:eastAsia="vi-VN"/>
              </w:rPr>
              <w:t xml:space="preserve"> </w:t>
            </w:r>
            <w:r w:rsidR="00E01426" w:rsidRPr="006C0B16">
              <w:rPr>
                <w:bCs/>
                <w:i/>
                <w:color w:val="000000"/>
                <w:sz w:val="24"/>
                <w:szCs w:val="24"/>
                <w:lang w:eastAsia="vi-VN"/>
              </w:rPr>
              <w:t>(</w:t>
            </w:r>
            <w:proofErr w:type="spellStart"/>
            <w:r w:rsidR="00E01426" w:rsidRPr="006C0B16">
              <w:rPr>
                <w:bCs/>
                <w:i/>
                <w:color w:val="000000"/>
                <w:sz w:val="24"/>
                <w:szCs w:val="24"/>
                <w:lang w:eastAsia="vi-VN"/>
              </w:rPr>
              <w:t>riêng</w:t>
            </w:r>
            <w:proofErr w:type="spellEnd"/>
            <w:r w:rsidR="00E01426" w:rsidRPr="006C0B16">
              <w:rPr>
                <w:bCs/>
                <w:i/>
                <w:color w:val="000000"/>
                <w:sz w:val="24"/>
                <w:szCs w:val="24"/>
                <w:lang w:eastAsia="vi-VN"/>
              </w:rPr>
              <w:t xml:space="preserve"> </w:t>
            </w:r>
            <w:proofErr w:type="spellStart"/>
            <w:r w:rsidR="00E01426" w:rsidRPr="006C0B16">
              <w:rPr>
                <w:i/>
                <w:color w:val="000000"/>
              </w:rPr>
              <w:t>các</w:t>
            </w:r>
            <w:proofErr w:type="spellEnd"/>
            <w:r w:rsidR="00E01426" w:rsidRPr="006C0B16">
              <w:rPr>
                <w:i/>
                <w:color w:val="000000"/>
              </w:rPr>
              <w:t xml:space="preserve"> </w:t>
            </w:r>
            <w:proofErr w:type="spellStart"/>
            <w:r w:rsidR="00E01426" w:rsidRPr="006C0B16">
              <w:rPr>
                <w:i/>
                <w:color w:val="000000"/>
              </w:rPr>
              <w:t>khoản</w:t>
            </w:r>
            <w:proofErr w:type="spellEnd"/>
            <w:r w:rsidR="00234998" w:rsidRPr="006C0B16">
              <w:rPr>
                <w:i/>
                <w:color w:val="000000"/>
              </w:rPr>
              <w:t xml:space="preserve"> chi </w:t>
            </w:r>
            <w:proofErr w:type="spellStart"/>
            <w:r w:rsidR="00234998" w:rsidRPr="006C0B16">
              <w:rPr>
                <w:i/>
                <w:color w:val="000000"/>
              </w:rPr>
              <w:t>từ</w:t>
            </w:r>
            <w:proofErr w:type="spellEnd"/>
            <w:r w:rsidR="00234998" w:rsidRPr="006C0B16">
              <w:rPr>
                <w:i/>
                <w:color w:val="000000"/>
              </w:rPr>
              <w:t xml:space="preserve"> </w:t>
            </w:r>
            <w:proofErr w:type="spellStart"/>
            <w:r w:rsidR="00234998" w:rsidRPr="006C0B16">
              <w:rPr>
                <w:i/>
                <w:color w:val="000000"/>
              </w:rPr>
              <w:t>nguồn</w:t>
            </w:r>
            <w:proofErr w:type="spellEnd"/>
            <w:r w:rsidR="00E01426" w:rsidRPr="006C0B16">
              <w:rPr>
                <w:i/>
                <w:color w:val="000000"/>
              </w:rPr>
              <w:t xml:space="preserve"> </w:t>
            </w:r>
            <w:proofErr w:type="spellStart"/>
            <w:r w:rsidR="00E01426" w:rsidRPr="006C0B16">
              <w:rPr>
                <w:i/>
                <w:color w:val="000000"/>
              </w:rPr>
              <w:t>tài</w:t>
            </w:r>
            <w:proofErr w:type="spellEnd"/>
            <w:r w:rsidR="00E01426" w:rsidRPr="006C0B16">
              <w:rPr>
                <w:i/>
                <w:color w:val="000000"/>
              </w:rPr>
              <w:t xml:space="preserve"> </w:t>
            </w:r>
            <w:proofErr w:type="spellStart"/>
            <w:r w:rsidR="00E01426" w:rsidRPr="006C0B16">
              <w:rPr>
                <w:i/>
                <w:color w:val="000000"/>
              </w:rPr>
              <w:t>trợ</w:t>
            </w:r>
            <w:proofErr w:type="spellEnd"/>
            <w:r w:rsidR="00E01426" w:rsidRPr="006C0B16">
              <w:rPr>
                <w:i/>
                <w:color w:val="000000"/>
              </w:rPr>
              <w:t xml:space="preserve"> </w:t>
            </w:r>
            <w:proofErr w:type="spellStart"/>
            <w:r w:rsidR="00E01426" w:rsidRPr="006C0B16">
              <w:rPr>
                <w:i/>
                <w:color w:val="000000"/>
              </w:rPr>
              <w:t>được</w:t>
            </w:r>
            <w:proofErr w:type="spellEnd"/>
            <w:r w:rsidR="00E01426" w:rsidRPr="006C0B16">
              <w:rPr>
                <w:i/>
                <w:color w:val="000000"/>
              </w:rPr>
              <w:t xml:space="preserve"> </w:t>
            </w:r>
            <w:proofErr w:type="spellStart"/>
            <w:r w:rsidR="00234998" w:rsidRPr="006C0B16">
              <w:rPr>
                <w:i/>
                <w:color w:val="000000"/>
              </w:rPr>
              <w:t>thực</w:t>
            </w:r>
            <w:proofErr w:type="spellEnd"/>
            <w:r w:rsidR="00234998" w:rsidRPr="006C0B16">
              <w:rPr>
                <w:i/>
                <w:color w:val="000000"/>
              </w:rPr>
              <w:t xml:space="preserve"> </w:t>
            </w:r>
            <w:proofErr w:type="spellStart"/>
            <w:r w:rsidR="00234998" w:rsidRPr="006C0B16">
              <w:rPr>
                <w:i/>
                <w:color w:val="000000"/>
              </w:rPr>
              <w:t>hiện</w:t>
            </w:r>
            <w:proofErr w:type="spellEnd"/>
            <w:r w:rsidR="00234998" w:rsidRPr="006C0B16">
              <w:rPr>
                <w:i/>
                <w:color w:val="000000"/>
              </w:rPr>
              <w:t xml:space="preserve"> </w:t>
            </w:r>
            <w:proofErr w:type="spellStart"/>
            <w:r w:rsidR="00234998" w:rsidRPr="006C0B16">
              <w:rPr>
                <w:i/>
                <w:color w:val="000000"/>
              </w:rPr>
              <w:t>theo</w:t>
            </w:r>
            <w:proofErr w:type="spellEnd"/>
            <w:r w:rsidR="00234998" w:rsidRPr="006C0B16">
              <w:rPr>
                <w:i/>
                <w:color w:val="000000"/>
              </w:rPr>
              <w:t xml:space="preserve"> </w:t>
            </w:r>
            <w:proofErr w:type="spellStart"/>
            <w:r w:rsidR="00234998" w:rsidRPr="006C0B16">
              <w:rPr>
                <w:i/>
                <w:color w:val="000000"/>
              </w:rPr>
              <w:t>yêu</w:t>
            </w:r>
            <w:proofErr w:type="spellEnd"/>
            <w:r w:rsidR="00234998" w:rsidRPr="006C0B16">
              <w:rPr>
                <w:i/>
                <w:color w:val="000000"/>
              </w:rPr>
              <w:t xml:space="preserve"> </w:t>
            </w:r>
            <w:proofErr w:type="spellStart"/>
            <w:r w:rsidR="00234998" w:rsidRPr="006C0B16">
              <w:rPr>
                <w:i/>
                <w:color w:val="000000"/>
              </w:rPr>
              <w:t>cầu</w:t>
            </w:r>
            <w:proofErr w:type="spellEnd"/>
            <w:r w:rsidR="00234998" w:rsidRPr="006C0B16">
              <w:rPr>
                <w:i/>
                <w:color w:val="000000"/>
              </w:rPr>
              <w:t xml:space="preserve"> </w:t>
            </w:r>
            <w:proofErr w:type="spellStart"/>
            <w:r w:rsidR="00234998" w:rsidRPr="006C0B16">
              <w:rPr>
                <w:i/>
                <w:color w:val="000000"/>
              </w:rPr>
              <w:t>của</w:t>
            </w:r>
            <w:proofErr w:type="spellEnd"/>
            <w:r w:rsidR="00234998" w:rsidRPr="006C0B16">
              <w:rPr>
                <w:i/>
                <w:color w:val="000000"/>
              </w:rPr>
              <w:t xml:space="preserve"> </w:t>
            </w:r>
            <w:proofErr w:type="spellStart"/>
            <w:r w:rsidR="00234998" w:rsidRPr="006C0B16">
              <w:rPr>
                <w:i/>
                <w:color w:val="000000"/>
              </w:rPr>
              <w:t>nhà</w:t>
            </w:r>
            <w:proofErr w:type="spellEnd"/>
            <w:r w:rsidR="00234998" w:rsidRPr="006C0B16">
              <w:rPr>
                <w:i/>
                <w:color w:val="000000"/>
              </w:rPr>
              <w:t xml:space="preserve"> </w:t>
            </w:r>
            <w:proofErr w:type="spellStart"/>
            <w:r w:rsidR="00234998" w:rsidRPr="006C0B16">
              <w:rPr>
                <w:i/>
                <w:color w:val="000000"/>
              </w:rPr>
              <w:t>tài</w:t>
            </w:r>
            <w:proofErr w:type="spellEnd"/>
            <w:r w:rsidR="00234998" w:rsidRPr="006C0B16">
              <w:rPr>
                <w:i/>
                <w:color w:val="000000"/>
              </w:rPr>
              <w:t xml:space="preserve"> </w:t>
            </w:r>
            <w:proofErr w:type="spellStart"/>
            <w:r w:rsidR="00234998" w:rsidRPr="006C0B16">
              <w:rPr>
                <w:i/>
                <w:color w:val="000000"/>
              </w:rPr>
              <w:t>trợ</w:t>
            </w:r>
            <w:proofErr w:type="spellEnd"/>
            <w:r w:rsidR="00E01426" w:rsidRPr="006C0B16">
              <w:rPr>
                <w:i/>
                <w:color w:val="000000"/>
              </w:rPr>
              <w:t>).</w:t>
            </w:r>
          </w:p>
        </w:tc>
      </w:tr>
      <w:tr w:rsidR="00A85E87" w:rsidRPr="006C0B16" w14:paraId="072B482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8B9A5BF" w14:textId="77777777" w:rsidR="00A85E87" w:rsidRPr="006C0B16" w:rsidRDefault="00A85E87" w:rsidP="00682248">
            <w:pPr>
              <w:widowControl w:val="0"/>
              <w:jc w:val="center"/>
              <w:rPr>
                <w:b/>
                <w:bCs/>
                <w:color w:val="000000"/>
                <w:kern w:val="28"/>
                <w:sz w:val="24"/>
                <w:szCs w:val="24"/>
                <w:lang w:val="en"/>
              </w:rPr>
            </w:pPr>
            <w:r w:rsidRPr="006C0B16">
              <w:rPr>
                <w:b/>
                <w:bCs/>
                <w:color w:val="000000"/>
                <w:kern w:val="28"/>
                <w:sz w:val="24"/>
                <w:szCs w:val="24"/>
                <w:lang w:val="en"/>
              </w:rPr>
              <w:t>V</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5187AC9" w14:textId="77777777" w:rsidR="00A85E87" w:rsidRPr="006C0B16" w:rsidRDefault="002E5AAD" w:rsidP="00A85E87">
            <w:pPr>
              <w:widowControl w:val="0"/>
              <w:rPr>
                <w:b/>
                <w:iCs/>
                <w:color w:val="000000"/>
                <w:sz w:val="24"/>
                <w:szCs w:val="24"/>
                <w:lang w:val="en"/>
              </w:rPr>
            </w:pPr>
            <w:r w:rsidRPr="006C0B16">
              <w:rPr>
                <w:b/>
                <w:color w:val="000000"/>
                <w:spacing w:val="-6"/>
                <w:kern w:val="28"/>
                <w:sz w:val="24"/>
                <w:szCs w:val="24"/>
                <w:lang w:val="en"/>
              </w:rPr>
              <w:t xml:space="preserve">Kinh phí </w:t>
            </w:r>
            <w:proofErr w:type="spellStart"/>
            <w:r w:rsidRPr="006C0B16">
              <w:rPr>
                <w:b/>
                <w:color w:val="000000"/>
                <w:spacing w:val="-6"/>
                <w:kern w:val="28"/>
                <w:sz w:val="24"/>
                <w:szCs w:val="24"/>
                <w:lang w:val="en"/>
              </w:rPr>
              <w:t>đón</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tiếp</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khách</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trong</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nước</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nước</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ngoài</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đến</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làm</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việc</w:t>
            </w:r>
            <w:proofErr w:type="spellEnd"/>
            <w:r w:rsidR="004E6FB3" w:rsidRPr="006C0B16">
              <w:rPr>
                <w:b/>
                <w:color w:val="000000"/>
                <w:spacing w:val="-6"/>
                <w:kern w:val="28"/>
                <w:sz w:val="24"/>
                <w:szCs w:val="24"/>
                <w:lang w:val="en"/>
              </w:rPr>
              <w:t xml:space="preserve"> </w:t>
            </w:r>
            <w:proofErr w:type="spellStart"/>
            <w:r w:rsidR="004E6FB3" w:rsidRPr="006C0B16">
              <w:rPr>
                <w:b/>
                <w:color w:val="000000"/>
                <w:spacing w:val="-6"/>
                <w:kern w:val="28"/>
                <w:sz w:val="24"/>
                <w:szCs w:val="24"/>
                <w:lang w:val="en"/>
              </w:rPr>
              <w:t>tại</w:t>
            </w:r>
            <w:proofErr w:type="spellEnd"/>
            <w:r w:rsidR="004E6FB3" w:rsidRPr="006C0B16">
              <w:rPr>
                <w:b/>
                <w:color w:val="000000"/>
                <w:spacing w:val="-6"/>
                <w:kern w:val="28"/>
                <w:sz w:val="24"/>
                <w:szCs w:val="24"/>
                <w:lang w:val="en"/>
              </w:rPr>
              <w:t xml:space="preserve"> </w:t>
            </w:r>
            <w:proofErr w:type="spellStart"/>
            <w:r w:rsidR="004E6FB3" w:rsidRPr="006C0B16">
              <w:rPr>
                <w:b/>
                <w:color w:val="000000"/>
                <w:spacing w:val="-6"/>
                <w:kern w:val="28"/>
                <w:sz w:val="24"/>
                <w:szCs w:val="24"/>
                <w:lang w:val="en"/>
              </w:rPr>
              <w:t>Trường</w:t>
            </w:r>
            <w:proofErr w:type="spellEnd"/>
          </w:p>
        </w:tc>
      </w:tr>
      <w:tr w:rsidR="00F17452" w:rsidRPr="006C0B16" w14:paraId="591A4A9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27C3040" w14:textId="77777777" w:rsidR="00F17452" w:rsidRPr="006C0B16" w:rsidRDefault="00F17452"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53DB8C" w14:textId="77777777" w:rsidR="00F17452" w:rsidRPr="006C0B16" w:rsidRDefault="00F17452" w:rsidP="00F17452">
            <w:pPr>
              <w:widowControl w:val="0"/>
              <w:rPr>
                <w:iCs/>
                <w:color w:val="000000"/>
                <w:sz w:val="24"/>
                <w:szCs w:val="24"/>
                <w:lang w:val="en"/>
              </w:rPr>
            </w:pPr>
            <w:proofErr w:type="spellStart"/>
            <w:r w:rsidRPr="006C0B16">
              <w:rPr>
                <w:color w:val="000000"/>
                <w:spacing w:val="-6"/>
                <w:kern w:val="28"/>
                <w:sz w:val="24"/>
                <w:szCs w:val="24"/>
                <w:lang w:val="en"/>
              </w:rPr>
              <w:t>Tạm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ứng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kinh</w:t>
            </w:r>
            <w:proofErr w:type="spellEnd"/>
            <w:r w:rsidRPr="006C0B16">
              <w:rPr>
                <w:color w:val="000000"/>
                <w:spacing w:val="-6"/>
                <w:kern w:val="28"/>
                <w:sz w:val="24"/>
                <w:szCs w:val="24"/>
                <w:lang w:val="en"/>
              </w:rPr>
              <w:t xml:space="preserve"> phí</w:t>
            </w:r>
          </w:p>
        </w:tc>
      </w:tr>
      <w:tr w:rsidR="00F17452" w:rsidRPr="006C0B16" w14:paraId="5883B7D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0ACA706" w14:textId="77777777" w:rsidR="00F17452" w:rsidRPr="006C0B16" w:rsidRDefault="00F17452"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A906A0B" w14:textId="77777777" w:rsidR="00F17452" w:rsidRPr="006C0B16" w:rsidRDefault="004E6FB3" w:rsidP="00682248">
            <w:pPr>
              <w:widowControl w:val="0"/>
              <w:rPr>
                <w:color w:val="000000"/>
                <w:spacing w:val="-6"/>
                <w:kern w:val="28"/>
                <w:sz w:val="24"/>
                <w:szCs w:val="24"/>
                <w:lang w:val="en"/>
              </w:rPr>
            </w:pP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chi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ứng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bằng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mặt</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141122B" w14:textId="77777777" w:rsidR="00F17452" w:rsidRPr="006C0B16" w:rsidRDefault="00F17452" w:rsidP="00F17452">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Lịch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Nhà </w:t>
            </w:r>
            <w:proofErr w:type="spellStart"/>
            <w:r w:rsidRPr="006C0B16">
              <w:rPr>
                <w:color w:val="000000"/>
                <w:kern w:val="28"/>
                <w:sz w:val="24"/>
                <w:szCs w:val="24"/>
                <w:lang w:val="en"/>
              </w:rPr>
              <w:t>trường</w:t>
            </w:r>
            <w:proofErr w:type="spellEnd"/>
          </w:p>
          <w:p w14:paraId="6862E438" w14:textId="77777777" w:rsidR="00F17452" w:rsidRPr="006C0B16" w:rsidRDefault="00F17452" w:rsidP="00F17452">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Tơ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xin</w:t>
            </w:r>
            <w:proofErr w:type="spellEnd"/>
            <w:r w:rsidRPr="006C0B16">
              <w:rPr>
                <w:color w:val="000000"/>
                <w:kern w:val="28"/>
                <w:sz w:val="24"/>
                <w:szCs w:val="24"/>
                <w:lang w:val="en"/>
              </w:rPr>
              <w:t xml:space="preserve"> chủ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tặng</w:t>
            </w:r>
            <w:proofErr w:type="spellEnd"/>
            <w:r w:rsidRPr="006C0B16">
              <w:rPr>
                <w:color w:val="000000"/>
                <w:kern w:val="28"/>
                <w:sz w:val="24"/>
                <w:szCs w:val="24"/>
                <w:lang w:val="en"/>
              </w:rPr>
              <w:t xml:space="preserve"> quà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có chi phí </w:t>
            </w:r>
            <w:proofErr w:type="spellStart"/>
            <w:r w:rsidRPr="006C0B16">
              <w:rPr>
                <w:i/>
                <w:color w:val="000000"/>
                <w:kern w:val="28"/>
                <w:sz w:val="24"/>
                <w:szCs w:val="24"/>
                <w:lang w:val="en"/>
              </w:rPr>
              <w:t>ăn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uống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khách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tặng</w:t>
            </w:r>
            <w:proofErr w:type="spellEnd"/>
            <w:r w:rsidRPr="006C0B16">
              <w:rPr>
                <w:i/>
                <w:color w:val="000000"/>
                <w:kern w:val="28"/>
                <w:sz w:val="24"/>
                <w:szCs w:val="24"/>
                <w:lang w:val="en"/>
              </w:rPr>
              <w:t xml:space="preserve"> quà)</w:t>
            </w:r>
          </w:p>
          <w:p w14:paraId="34DA2810" w14:textId="77777777" w:rsidR="00BD6E5A" w:rsidRPr="006C0B16" w:rsidRDefault="00BD6E5A" w:rsidP="00F17452">
            <w:pPr>
              <w:widowControl w:val="0"/>
              <w:rPr>
                <w:color w:val="000000"/>
                <w:kern w:val="28"/>
                <w:sz w:val="24"/>
                <w:szCs w:val="24"/>
                <w:lang w:val="en"/>
              </w:rPr>
            </w:pPr>
            <w:r w:rsidRPr="006C0B16">
              <w:rPr>
                <w:color w:val="000000"/>
                <w:kern w:val="28"/>
                <w:sz w:val="24"/>
                <w:szCs w:val="24"/>
                <w:lang w:val="en"/>
              </w:rPr>
              <w:t xml:space="preserve">- Thư </w:t>
            </w:r>
            <w:proofErr w:type="spellStart"/>
            <w:r w:rsidRPr="006C0B16">
              <w:rPr>
                <w:color w:val="000000"/>
                <w:kern w:val="28"/>
                <w:sz w:val="24"/>
                <w:szCs w:val="24"/>
                <w:lang w:val="en"/>
              </w:rPr>
              <w:t>mời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ngoài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p>
          <w:p w14:paraId="303FC0FC" w14:textId="77777777" w:rsidR="00F17452" w:rsidRPr="006C0B16" w:rsidRDefault="00F17452" w:rsidP="00F17452">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Chương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gian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trên</w:t>
            </w:r>
            <w:proofErr w:type="spellEnd"/>
            <w:r w:rsidRPr="006C0B16">
              <w:rPr>
                <w:i/>
                <w:color w:val="000000"/>
                <w:kern w:val="28"/>
                <w:sz w:val="24"/>
                <w:szCs w:val="24"/>
                <w:lang w:val="en"/>
              </w:rPr>
              <w:t xml:space="preserve"> 01 </w:t>
            </w:r>
            <w:proofErr w:type="spellStart"/>
            <w:r w:rsidRPr="006C0B16">
              <w:rPr>
                <w:i/>
                <w:color w:val="000000"/>
                <w:kern w:val="28"/>
                <w:sz w:val="24"/>
                <w:szCs w:val="24"/>
                <w:lang w:val="en"/>
              </w:rPr>
              <w:t>ngày</w:t>
            </w:r>
            <w:proofErr w:type="spellEnd"/>
            <w:r w:rsidRPr="006C0B16">
              <w:rPr>
                <w:i/>
                <w:color w:val="000000"/>
                <w:kern w:val="28"/>
                <w:sz w:val="24"/>
                <w:szCs w:val="24"/>
                <w:lang w:val="en"/>
              </w:rPr>
              <w:t>)</w:t>
            </w:r>
          </w:p>
          <w:p w14:paraId="18DB4EDA" w14:textId="77777777" w:rsidR="00F17452" w:rsidRPr="006C0B16" w:rsidRDefault="00F17452" w:rsidP="00F17452">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tc>
        <w:tc>
          <w:tcPr>
            <w:tcW w:w="1389" w:type="dxa"/>
            <w:tcBorders>
              <w:top w:val="single" w:sz="6" w:space="0" w:color="000000"/>
              <w:left w:val="single" w:sz="6" w:space="0" w:color="000000"/>
              <w:bottom w:val="single" w:sz="6" w:space="0" w:color="000000"/>
              <w:right w:val="single" w:sz="6" w:space="0" w:color="000000"/>
            </w:tcBorders>
            <w:vAlign w:val="center"/>
          </w:tcPr>
          <w:p w14:paraId="306CC9BA" w14:textId="77777777" w:rsidR="00F17452" w:rsidRPr="006C0B16" w:rsidRDefault="00F17452" w:rsidP="00682248">
            <w:pPr>
              <w:widowControl w:val="0"/>
              <w:jc w:val="center"/>
              <w:rPr>
                <w:iCs/>
                <w:color w:val="000000"/>
                <w:sz w:val="24"/>
                <w:szCs w:val="24"/>
                <w:lang w:val="en"/>
              </w:rPr>
            </w:pPr>
          </w:p>
        </w:tc>
      </w:tr>
      <w:tr w:rsidR="00F17452" w:rsidRPr="006C0B16" w14:paraId="23AB8F5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2F9F32" w14:textId="77777777" w:rsidR="00F17452" w:rsidRPr="006C0B16" w:rsidRDefault="00F17452"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DFB2BF0" w14:textId="77777777" w:rsidR="00F17452" w:rsidRPr="006C0B16" w:rsidRDefault="004E6FB3" w:rsidP="00682248">
            <w:pPr>
              <w:widowControl w:val="0"/>
              <w:rPr>
                <w:color w:val="000000"/>
                <w:spacing w:val="-6"/>
                <w:kern w:val="28"/>
                <w:sz w:val="24"/>
                <w:szCs w:val="24"/>
                <w:lang w:val="en"/>
              </w:rPr>
            </w:pP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chi </w:t>
            </w:r>
            <w:proofErr w:type="spellStart"/>
            <w:r w:rsidRPr="006C0B16">
              <w:rPr>
                <w:color w:val="000000"/>
                <w:spacing w:val="-6"/>
                <w:kern w:val="28"/>
                <w:sz w:val="24"/>
                <w:szCs w:val="24"/>
                <w:lang w:val="en"/>
              </w:rPr>
              <w:t>tiếp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khách</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tặng</w:t>
            </w:r>
            <w:proofErr w:type="spellEnd"/>
            <w:r w:rsidRPr="006C0B16">
              <w:rPr>
                <w:color w:val="000000"/>
                <w:spacing w:val="-6"/>
                <w:kern w:val="28"/>
                <w:sz w:val="24"/>
                <w:szCs w:val="24"/>
                <w:lang w:val="en"/>
              </w:rPr>
              <w:t xml:space="preserve"> quà, </w:t>
            </w:r>
            <w:proofErr w:type="spellStart"/>
            <w:r w:rsidRPr="006C0B16">
              <w:rPr>
                <w:color w:val="000000"/>
                <w:spacing w:val="-6"/>
                <w:kern w:val="28"/>
                <w:sz w:val="24"/>
                <w:szCs w:val="24"/>
                <w:lang w:val="en"/>
              </w:rPr>
              <w:t>thuê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xe</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phòng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nghi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trên</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7D169CF" w14:textId="77777777" w:rsidR="004E6FB3" w:rsidRPr="006C0B16" w:rsidRDefault="004E6FB3" w:rsidP="004E6FB3">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Lịch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Nhà </w:t>
            </w:r>
            <w:proofErr w:type="spellStart"/>
            <w:r w:rsidRPr="006C0B16">
              <w:rPr>
                <w:color w:val="000000"/>
                <w:kern w:val="28"/>
                <w:sz w:val="24"/>
                <w:szCs w:val="24"/>
                <w:lang w:val="en"/>
              </w:rPr>
              <w:t>trường</w:t>
            </w:r>
            <w:proofErr w:type="spellEnd"/>
          </w:p>
          <w:p w14:paraId="77D4F8F2" w14:textId="77777777" w:rsidR="004E6FB3" w:rsidRPr="006C0B16" w:rsidRDefault="004E6FB3" w:rsidP="004E6FB3">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Tơ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xin</w:t>
            </w:r>
            <w:proofErr w:type="spellEnd"/>
            <w:r w:rsidRPr="006C0B16">
              <w:rPr>
                <w:color w:val="000000"/>
                <w:kern w:val="28"/>
                <w:sz w:val="24"/>
                <w:szCs w:val="24"/>
                <w:lang w:val="en"/>
              </w:rPr>
              <w:t xml:space="preserve"> chủ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tặng</w:t>
            </w:r>
            <w:proofErr w:type="spellEnd"/>
            <w:r w:rsidRPr="006C0B16">
              <w:rPr>
                <w:color w:val="000000"/>
                <w:kern w:val="28"/>
                <w:sz w:val="24"/>
                <w:szCs w:val="24"/>
                <w:lang w:val="en"/>
              </w:rPr>
              <w:t xml:space="preserve"> quà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có chi phí </w:t>
            </w:r>
            <w:proofErr w:type="spellStart"/>
            <w:r w:rsidRPr="006C0B16">
              <w:rPr>
                <w:i/>
                <w:color w:val="000000"/>
                <w:kern w:val="28"/>
                <w:sz w:val="24"/>
                <w:szCs w:val="24"/>
                <w:lang w:val="en"/>
              </w:rPr>
              <w:t>ăn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uống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khách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tặng</w:t>
            </w:r>
            <w:proofErr w:type="spellEnd"/>
            <w:r w:rsidRPr="006C0B16">
              <w:rPr>
                <w:i/>
                <w:color w:val="000000"/>
                <w:kern w:val="28"/>
                <w:sz w:val="24"/>
                <w:szCs w:val="24"/>
                <w:lang w:val="en"/>
              </w:rPr>
              <w:t xml:space="preserve"> quà)</w:t>
            </w:r>
          </w:p>
          <w:p w14:paraId="405F5872" w14:textId="77777777" w:rsidR="00BD6E5A" w:rsidRPr="006C0B16" w:rsidRDefault="00BD6E5A" w:rsidP="00BD6E5A">
            <w:pPr>
              <w:widowControl w:val="0"/>
              <w:rPr>
                <w:color w:val="000000"/>
                <w:kern w:val="28"/>
                <w:sz w:val="24"/>
                <w:szCs w:val="24"/>
                <w:lang w:val="en"/>
              </w:rPr>
            </w:pPr>
            <w:r w:rsidRPr="006C0B16">
              <w:rPr>
                <w:color w:val="000000"/>
                <w:kern w:val="28"/>
                <w:sz w:val="24"/>
                <w:szCs w:val="24"/>
                <w:lang w:val="en"/>
              </w:rPr>
              <w:t xml:space="preserve">- Thư </w:t>
            </w:r>
            <w:proofErr w:type="spellStart"/>
            <w:r w:rsidRPr="006C0B16">
              <w:rPr>
                <w:color w:val="000000"/>
                <w:kern w:val="28"/>
                <w:sz w:val="24"/>
                <w:szCs w:val="24"/>
                <w:lang w:val="en"/>
              </w:rPr>
              <w:t>mời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ngoài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p>
          <w:p w14:paraId="24D0E30F" w14:textId="77777777" w:rsidR="004E6FB3" w:rsidRPr="006C0B16" w:rsidRDefault="004E6FB3" w:rsidP="004E6FB3">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Chương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gian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trên</w:t>
            </w:r>
            <w:proofErr w:type="spellEnd"/>
            <w:r w:rsidRPr="006C0B16">
              <w:rPr>
                <w:i/>
                <w:color w:val="000000"/>
                <w:kern w:val="28"/>
                <w:sz w:val="24"/>
                <w:szCs w:val="24"/>
                <w:lang w:val="en"/>
              </w:rPr>
              <w:t xml:space="preserve"> 01 </w:t>
            </w:r>
            <w:proofErr w:type="spellStart"/>
            <w:r w:rsidRPr="006C0B16">
              <w:rPr>
                <w:i/>
                <w:color w:val="000000"/>
                <w:kern w:val="28"/>
                <w:sz w:val="24"/>
                <w:szCs w:val="24"/>
                <w:lang w:val="en"/>
              </w:rPr>
              <w:t>ngày</w:t>
            </w:r>
            <w:proofErr w:type="spellEnd"/>
            <w:r w:rsidRPr="006C0B16">
              <w:rPr>
                <w:i/>
                <w:color w:val="000000"/>
                <w:kern w:val="28"/>
                <w:sz w:val="24"/>
                <w:szCs w:val="24"/>
                <w:lang w:val="en"/>
              </w:rPr>
              <w:t>)</w:t>
            </w:r>
          </w:p>
          <w:p w14:paraId="7CA38186" w14:textId="77777777" w:rsidR="00F17452" w:rsidRPr="006C0B16" w:rsidRDefault="004E6FB3" w:rsidP="004E6FB3">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p w14:paraId="27ACF209" w14:textId="77777777" w:rsidR="004E6FB3" w:rsidRPr="006C0B16" w:rsidRDefault="004E6FB3" w:rsidP="004E6FB3">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lastRenderedPageBreak/>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30CDFC97" w14:textId="77777777" w:rsidR="004E6FB3" w:rsidRPr="006C0B16" w:rsidRDefault="004E6FB3" w:rsidP="004E6FB3">
            <w:pPr>
              <w:widowControl w:val="0"/>
              <w:rPr>
                <w:color w:val="000000"/>
                <w:kern w:val="28"/>
                <w:sz w:val="24"/>
                <w:szCs w:val="24"/>
                <w:lang w:val="e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696004F8" w14:textId="77777777" w:rsidR="00F17452" w:rsidRPr="006C0B16" w:rsidRDefault="00F17452" w:rsidP="00682248">
            <w:pPr>
              <w:widowControl w:val="0"/>
              <w:jc w:val="center"/>
              <w:rPr>
                <w:iCs/>
                <w:color w:val="000000"/>
                <w:sz w:val="24"/>
                <w:szCs w:val="24"/>
                <w:lang w:val="en"/>
              </w:rPr>
            </w:pPr>
          </w:p>
        </w:tc>
      </w:tr>
      <w:tr w:rsidR="004E6FB3" w:rsidRPr="006C0B16" w14:paraId="11380A8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7A5B526" w14:textId="77777777" w:rsidR="004E6FB3" w:rsidRPr="006C0B16" w:rsidRDefault="004E6FB3"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233869" w14:textId="77777777" w:rsidR="004E6FB3" w:rsidRPr="006C0B16" w:rsidRDefault="004E6FB3" w:rsidP="004E6FB3">
            <w:pPr>
              <w:widowControl w:val="0"/>
              <w:rPr>
                <w:iCs/>
                <w:color w:val="000000"/>
                <w:sz w:val="24"/>
                <w:szCs w:val="24"/>
                <w:lang w:val="en"/>
              </w:rPr>
            </w:pPr>
            <w:r w:rsidRPr="006C0B16">
              <w:rPr>
                <w:color w:val="000000"/>
                <w:spacing w:val="-6"/>
                <w:kern w:val="28"/>
                <w:sz w:val="24"/>
                <w:szCs w:val="24"/>
                <w:lang w:val="en"/>
              </w:rPr>
              <w:t xml:space="preserve">Thanh </w:t>
            </w:r>
            <w:proofErr w:type="spellStart"/>
            <w:r w:rsidRPr="006C0B16">
              <w:rPr>
                <w:color w:val="000000"/>
                <w:spacing w:val="-6"/>
                <w:kern w:val="28"/>
                <w:sz w:val="24"/>
                <w:szCs w:val="24"/>
                <w:lang w:val="en"/>
              </w:rPr>
              <w:t>toán</w:t>
            </w:r>
            <w:proofErr w:type="spellEnd"/>
            <w:r w:rsidRPr="006C0B16">
              <w:rPr>
                <w:color w:val="000000"/>
                <w:spacing w:val="-6"/>
                <w:kern w:val="28"/>
                <w:sz w:val="24"/>
                <w:szCs w:val="24"/>
                <w:lang w:val="en"/>
              </w:rPr>
              <w:t>/</w:t>
            </w:r>
            <w:proofErr w:type="spellStart"/>
            <w:r w:rsidRPr="006C0B16">
              <w:rPr>
                <w:color w:val="000000"/>
                <w:spacing w:val="-6"/>
                <w:kern w:val="28"/>
                <w:sz w:val="24"/>
                <w:szCs w:val="24"/>
                <w:lang w:val="en"/>
              </w:rPr>
              <w:t>thanh</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toán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ứng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kinh</w:t>
            </w:r>
            <w:proofErr w:type="spellEnd"/>
            <w:r w:rsidRPr="006C0B16">
              <w:rPr>
                <w:color w:val="000000"/>
                <w:spacing w:val="-6"/>
                <w:kern w:val="28"/>
                <w:sz w:val="24"/>
                <w:szCs w:val="24"/>
                <w:lang w:val="en"/>
              </w:rPr>
              <w:t xml:space="preserve"> phí</w:t>
            </w:r>
          </w:p>
        </w:tc>
      </w:tr>
      <w:tr w:rsidR="00FA5C1F" w:rsidRPr="006C0B16" w14:paraId="60DAB910" w14:textId="77777777" w:rsidTr="006455BA">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DF8DCF2" w14:textId="77777777" w:rsidR="00FA5C1F" w:rsidRPr="006C0B16" w:rsidRDefault="00FA5C1F"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410C14" w14:textId="77777777" w:rsidR="00FA5C1F" w:rsidRPr="006C0B16" w:rsidRDefault="00FA5C1F"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chi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ứng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bằng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mặt</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D791EC7" w14:textId="77777777" w:rsidR="00FA5C1F" w:rsidRPr="006C0B16" w:rsidRDefault="00FA5C1F" w:rsidP="00B9313C">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xml:space="preserve">- </w:t>
            </w:r>
            <w:proofErr w:type="spellStart"/>
            <w:r w:rsidRPr="006C0B16">
              <w:rPr>
                <w:color w:val="000000"/>
                <w:kern w:val="28"/>
                <w:sz w:val="24"/>
                <w:szCs w:val="24"/>
                <w:lang w:val="en"/>
              </w:rPr>
              <w:t>Lịch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Nhà </w:t>
            </w:r>
            <w:proofErr w:type="spellStart"/>
            <w:r w:rsidRPr="006C0B16">
              <w:rPr>
                <w:color w:val="000000"/>
                <w:kern w:val="28"/>
                <w:sz w:val="24"/>
                <w:szCs w:val="24"/>
                <w:lang w:val="en"/>
              </w:rPr>
              <w:t>trường</w:t>
            </w:r>
            <w:proofErr w:type="spellEnd"/>
          </w:p>
          <w:p w14:paraId="6A9E8504" w14:textId="77777777" w:rsidR="00FA5C1F" w:rsidRPr="006C0B16" w:rsidRDefault="00FA5C1F" w:rsidP="00B9313C">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Tơ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xin</w:t>
            </w:r>
            <w:proofErr w:type="spellEnd"/>
            <w:r w:rsidRPr="006C0B16">
              <w:rPr>
                <w:color w:val="000000"/>
                <w:kern w:val="28"/>
                <w:sz w:val="24"/>
                <w:szCs w:val="24"/>
                <w:lang w:val="en"/>
              </w:rPr>
              <w:t xml:space="preserve"> chủ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tặng</w:t>
            </w:r>
            <w:proofErr w:type="spellEnd"/>
            <w:r w:rsidRPr="006C0B16">
              <w:rPr>
                <w:color w:val="000000"/>
                <w:kern w:val="28"/>
                <w:sz w:val="24"/>
                <w:szCs w:val="24"/>
                <w:lang w:val="en"/>
              </w:rPr>
              <w:t xml:space="preserve"> quà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có chi phí </w:t>
            </w:r>
            <w:proofErr w:type="spellStart"/>
            <w:r w:rsidRPr="006C0B16">
              <w:rPr>
                <w:i/>
                <w:color w:val="000000"/>
                <w:kern w:val="28"/>
                <w:sz w:val="24"/>
                <w:szCs w:val="24"/>
                <w:lang w:val="en"/>
              </w:rPr>
              <w:t>ăn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uống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khách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tặng</w:t>
            </w:r>
            <w:proofErr w:type="spellEnd"/>
            <w:r w:rsidRPr="006C0B16">
              <w:rPr>
                <w:i/>
                <w:color w:val="000000"/>
                <w:kern w:val="28"/>
                <w:sz w:val="24"/>
                <w:szCs w:val="24"/>
                <w:lang w:val="en"/>
              </w:rPr>
              <w:t xml:space="preserve"> quà)</w:t>
            </w:r>
          </w:p>
          <w:p w14:paraId="5E61EAA7" w14:textId="77777777" w:rsidR="00FA5C1F" w:rsidRPr="006C0B16" w:rsidRDefault="00FA5C1F" w:rsidP="00BD6E5A">
            <w:pPr>
              <w:widowControl w:val="0"/>
              <w:rPr>
                <w:color w:val="000000"/>
                <w:kern w:val="28"/>
                <w:sz w:val="24"/>
                <w:szCs w:val="24"/>
                <w:lang w:val="en"/>
              </w:rPr>
            </w:pPr>
            <w:r w:rsidRPr="006C0B16">
              <w:rPr>
                <w:color w:val="000000"/>
                <w:kern w:val="28"/>
                <w:sz w:val="24"/>
                <w:szCs w:val="24"/>
                <w:lang w:val="en"/>
              </w:rPr>
              <w:t xml:space="preserve">- Thư </w:t>
            </w:r>
            <w:proofErr w:type="spellStart"/>
            <w:r w:rsidRPr="006C0B16">
              <w:rPr>
                <w:color w:val="000000"/>
                <w:kern w:val="28"/>
                <w:sz w:val="24"/>
                <w:szCs w:val="24"/>
                <w:lang w:val="en"/>
              </w:rPr>
              <w:t>mời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ngoài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p>
          <w:p w14:paraId="6D7400B3" w14:textId="77777777" w:rsidR="00FA5C1F" w:rsidRPr="006C0B16" w:rsidRDefault="00FA5C1F" w:rsidP="00B9313C">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Chương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gian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trên</w:t>
            </w:r>
            <w:proofErr w:type="spellEnd"/>
            <w:r w:rsidRPr="006C0B16">
              <w:rPr>
                <w:i/>
                <w:color w:val="000000"/>
                <w:kern w:val="28"/>
                <w:sz w:val="24"/>
                <w:szCs w:val="24"/>
                <w:lang w:val="en"/>
              </w:rPr>
              <w:t xml:space="preserve"> 01 </w:t>
            </w:r>
            <w:proofErr w:type="spellStart"/>
            <w:r w:rsidRPr="006C0B16">
              <w:rPr>
                <w:i/>
                <w:color w:val="000000"/>
                <w:kern w:val="28"/>
                <w:sz w:val="24"/>
                <w:szCs w:val="24"/>
                <w:lang w:val="en"/>
              </w:rPr>
              <w:t>ngày</w:t>
            </w:r>
            <w:proofErr w:type="spellEnd"/>
            <w:r w:rsidRPr="006C0B16">
              <w:rPr>
                <w:i/>
                <w:color w:val="000000"/>
                <w:kern w:val="28"/>
                <w:sz w:val="24"/>
                <w:szCs w:val="24"/>
                <w:lang w:val="en"/>
              </w:rPr>
              <w:t>)</w:t>
            </w:r>
          </w:p>
          <w:p w14:paraId="164BD2C8" w14:textId="77777777" w:rsidR="00FA5C1F" w:rsidRPr="006C0B16" w:rsidRDefault="00FA5C1F"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p w14:paraId="75E210F4" w14:textId="77777777" w:rsidR="00FA5C1F" w:rsidRPr="006C0B16" w:rsidRDefault="00FA5C1F" w:rsidP="00B9313C">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 (</w:t>
            </w:r>
            <w:proofErr w:type="spellStart"/>
            <w:r w:rsidRPr="006C0B16">
              <w:rPr>
                <w:color w:val="000000"/>
                <w:sz w:val="24"/>
                <w:szCs w:val="24"/>
                <w:lang w:eastAsia="vi-VN"/>
              </w:rPr>
              <w:t>nếu</w:t>
            </w:r>
            <w:proofErr w:type="spellEnd"/>
            <w:r w:rsidRPr="006C0B16">
              <w:rPr>
                <w:color w:val="000000"/>
                <w:sz w:val="24"/>
                <w:szCs w:val="24"/>
                <w:lang w:eastAsia="vi-VN"/>
              </w:rPr>
              <w:t xml:space="preserve"> có)</w:t>
            </w:r>
          </w:p>
          <w:p w14:paraId="7CB159B9" w14:textId="77777777" w:rsidR="00FA5C1F" w:rsidRPr="006C0B16" w:rsidRDefault="00FA5C1F" w:rsidP="00B9313C">
            <w:pPr>
              <w:widowControl w:val="0"/>
              <w:rPr>
                <w:color w:val="000000"/>
                <w:sz w:val="24"/>
                <w:szCs w:val="24"/>
                <w:lang w:eastAsia="vi-VN"/>
              </w:rPr>
            </w:pPr>
            <w:r w:rsidRPr="006C0B16">
              <w:rPr>
                <w:color w:val="000000"/>
                <w:sz w:val="24"/>
                <w:szCs w:val="24"/>
                <w:lang w:eastAsia="vi-VN"/>
              </w:rPr>
              <w:t xml:space="preserve">- 01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chính</w:t>
            </w:r>
            <w:proofErr w:type="spellEnd"/>
            <w:r w:rsidRPr="006C0B16">
              <w:rPr>
                <w:color w:val="000000"/>
                <w:sz w:val="24"/>
                <w:szCs w:val="24"/>
                <w:lang w:eastAsia="vi-VN"/>
              </w:rPr>
              <w:t>/</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lẻ</w:t>
            </w:r>
          </w:p>
          <w:p w14:paraId="3ACBFC6D" w14:textId="77777777" w:rsidR="00FA5C1F" w:rsidRPr="006C0B16" w:rsidRDefault="00FA5C1F" w:rsidP="00B9313C">
            <w:pPr>
              <w:widowControl w:val="0"/>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đoàn</w:t>
            </w:r>
            <w:proofErr w:type="spellEnd"/>
            <w:r w:rsidRPr="006C0B16">
              <w:rPr>
                <w:color w:val="000000"/>
                <w:sz w:val="24"/>
                <w:szCs w:val="24"/>
                <w:lang w:eastAsia="vi-VN"/>
              </w:rPr>
              <w:t xml:space="preserve"> </w:t>
            </w:r>
            <w:proofErr w:type="spellStart"/>
            <w:r w:rsidRPr="006C0B16">
              <w:rPr>
                <w:color w:val="000000"/>
                <w:sz w:val="24"/>
                <w:szCs w:val="24"/>
                <w:lang w:eastAsia="vi-VN"/>
              </w:rPr>
              <w:t>vào</w:t>
            </w:r>
            <w:proofErr w:type="spellEnd"/>
          </w:p>
        </w:tc>
        <w:tc>
          <w:tcPr>
            <w:tcW w:w="1389" w:type="dxa"/>
            <w:vMerge w:val="restart"/>
            <w:tcBorders>
              <w:top w:val="single" w:sz="6" w:space="0" w:color="000000"/>
              <w:left w:val="single" w:sz="6" w:space="0" w:color="000000"/>
              <w:right w:val="single" w:sz="6" w:space="0" w:color="000000"/>
            </w:tcBorders>
            <w:vAlign w:val="center"/>
          </w:tcPr>
          <w:p w14:paraId="3E9FC2EE" w14:textId="77777777" w:rsidR="00FA5C1F" w:rsidRPr="006C0B16" w:rsidRDefault="00FA5C1F" w:rsidP="00FA5C1F">
            <w:pPr>
              <w:widowControl w:val="0"/>
              <w:jc w:val="center"/>
              <w:rPr>
                <w:i/>
                <w:iCs/>
                <w:color w:val="000000"/>
                <w:sz w:val="24"/>
                <w:szCs w:val="24"/>
                <w:lang w:val="en"/>
              </w:rPr>
            </w:pPr>
            <w:proofErr w:type="spellStart"/>
            <w:r w:rsidRPr="006C0B16">
              <w:rPr>
                <w:i/>
                <w:iCs/>
                <w:color w:val="000000"/>
                <w:sz w:val="24"/>
                <w:szCs w:val="24"/>
                <w:lang w:val="en"/>
              </w:rPr>
              <w:t>Hóa</w:t>
            </w:r>
            <w:proofErr w:type="spellEnd"/>
            <w:r w:rsidRPr="006C0B16">
              <w:rPr>
                <w:i/>
                <w:iCs/>
                <w:color w:val="000000"/>
                <w:sz w:val="24"/>
                <w:szCs w:val="24"/>
                <w:lang w:val="en"/>
              </w:rPr>
              <w:t xml:space="preserve"> </w:t>
            </w:r>
            <w:proofErr w:type="spellStart"/>
            <w:r w:rsidRPr="006C0B16">
              <w:rPr>
                <w:i/>
                <w:iCs/>
                <w:color w:val="000000"/>
                <w:sz w:val="24"/>
                <w:szCs w:val="24"/>
                <w:lang w:val="en"/>
              </w:rPr>
              <w:t>đơn</w:t>
            </w:r>
            <w:proofErr w:type="spellEnd"/>
            <w:r w:rsidRPr="006C0B16">
              <w:rPr>
                <w:i/>
                <w:iCs/>
                <w:color w:val="000000"/>
                <w:sz w:val="24"/>
                <w:szCs w:val="24"/>
                <w:lang w:val="en"/>
              </w:rPr>
              <w:t xml:space="preserve"> </w:t>
            </w:r>
            <w:proofErr w:type="spellStart"/>
            <w:r w:rsidRPr="006C0B16">
              <w:rPr>
                <w:i/>
                <w:iCs/>
                <w:color w:val="000000"/>
                <w:sz w:val="24"/>
                <w:szCs w:val="24"/>
                <w:lang w:val="en"/>
              </w:rPr>
              <w:t>tiếp</w:t>
            </w:r>
            <w:proofErr w:type="spellEnd"/>
            <w:r w:rsidRPr="006C0B16">
              <w:rPr>
                <w:i/>
                <w:iCs/>
                <w:color w:val="000000"/>
                <w:sz w:val="24"/>
                <w:szCs w:val="24"/>
                <w:lang w:val="en"/>
              </w:rPr>
              <w:t xml:space="preserve"> </w:t>
            </w:r>
            <w:proofErr w:type="spellStart"/>
            <w:r w:rsidRPr="006C0B16">
              <w:rPr>
                <w:i/>
                <w:iCs/>
                <w:color w:val="000000"/>
                <w:sz w:val="24"/>
                <w:szCs w:val="24"/>
                <w:lang w:val="en"/>
              </w:rPr>
              <w:t>khách</w:t>
            </w:r>
            <w:proofErr w:type="spellEnd"/>
            <w:r w:rsidRPr="006C0B16">
              <w:rPr>
                <w:i/>
                <w:iCs/>
                <w:color w:val="000000"/>
                <w:sz w:val="24"/>
                <w:szCs w:val="24"/>
                <w:lang w:val="en"/>
              </w:rPr>
              <w:t xml:space="preserve"> </w:t>
            </w:r>
            <w:proofErr w:type="spellStart"/>
            <w:r w:rsidRPr="006C0B16">
              <w:rPr>
                <w:i/>
                <w:iCs/>
                <w:color w:val="000000"/>
                <w:sz w:val="24"/>
                <w:szCs w:val="24"/>
                <w:lang w:val="en"/>
              </w:rPr>
              <w:t>cần</w:t>
            </w:r>
            <w:proofErr w:type="spellEnd"/>
            <w:r w:rsidRPr="006C0B16">
              <w:rPr>
                <w:i/>
                <w:iCs/>
                <w:color w:val="000000"/>
                <w:sz w:val="24"/>
                <w:szCs w:val="24"/>
                <w:lang w:val="en"/>
              </w:rPr>
              <w:t xml:space="preserve"> </w:t>
            </w:r>
            <w:proofErr w:type="spellStart"/>
            <w:r w:rsidRPr="006C0B16">
              <w:rPr>
                <w:i/>
                <w:iCs/>
                <w:color w:val="000000"/>
                <w:sz w:val="24"/>
                <w:szCs w:val="24"/>
                <w:lang w:val="en"/>
              </w:rPr>
              <w:t>có</w:t>
            </w:r>
            <w:proofErr w:type="spellEnd"/>
            <w:r w:rsidRPr="006C0B16">
              <w:rPr>
                <w:i/>
                <w:iCs/>
                <w:color w:val="000000"/>
                <w:sz w:val="24"/>
                <w:szCs w:val="24"/>
                <w:lang w:val="en"/>
              </w:rPr>
              <w:t xml:space="preserve"> </w:t>
            </w:r>
            <w:proofErr w:type="spellStart"/>
            <w:r w:rsidRPr="006C0B16">
              <w:rPr>
                <w:i/>
                <w:iCs/>
                <w:color w:val="000000"/>
                <w:sz w:val="24"/>
                <w:szCs w:val="24"/>
                <w:lang w:val="en"/>
              </w:rPr>
              <w:t>chữ</w:t>
            </w:r>
            <w:proofErr w:type="spellEnd"/>
            <w:r w:rsidRPr="006C0B16">
              <w:rPr>
                <w:i/>
                <w:iCs/>
                <w:color w:val="000000"/>
                <w:sz w:val="24"/>
                <w:szCs w:val="24"/>
                <w:lang w:val="en"/>
              </w:rPr>
              <w:t xml:space="preserve"> </w:t>
            </w:r>
            <w:proofErr w:type="spellStart"/>
            <w:r w:rsidRPr="006C0B16">
              <w:rPr>
                <w:i/>
                <w:iCs/>
                <w:color w:val="000000"/>
                <w:sz w:val="24"/>
                <w:szCs w:val="24"/>
                <w:lang w:val="en"/>
              </w:rPr>
              <w:t>ký</w:t>
            </w:r>
            <w:proofErr w:type="spellEnd"/>
            <w:r w:rsidRPr="006C0B16">
              <w:rPr>
                <w:i/>
                <w:iCs/>
                <w:color w:val="000000"/>
                <w:sz w:val="24"/>
                <w:szCs w:val="24"/>
                <w:lang w:val="en"/>
              </w:rPr>
              <w:t xml:space="preserve"> </w:t>
            </w:r>
            <w:proofErr w:type="spellStart"/>
            <w:r w:rsidRPr="006C0B16">
              <w:rPr>
                <w:i/>
                <w:iCs/>
                <w:color w:val="000000"/>
                <w:sz w:val="24"/>
                <w:szCs w:val="24"/>
                <w:lang w:val="en"/>
              </w:rPr>
              <w:t>xác</w:t>
            </w:r>
            <w:proofErr w:type="spellEnd"/>
            <w:r w:rsidRPr="006C0B16">
              <w:rPr>
                <w:i/>
                <w:iCs/>
                <w:color w:val="000000"/>
                <w:sz w:val="24"/>
                <w:szCs w:val="24"/>
                <w:lang w:val="en"/>
              </w:rPr>
              <w:t xml:space="preserve"> </w:t>
            </w:r>
            <w:proofErr w:type="spellStart"/>
            <w:r w:rsidRPr="006C0B16">
              <w:rPr>
                <w:i/>
                <w:iCs/>
                <w:color w:val="000000"/>
                <w:sz w:val="24"/>
                <w:szCs w:val="24"/>
                <w:lang w:val="en"/>
              </w:rPr>
              <w:t>nhận</w:t>
            </w:r>
            <w:proofErr w:type="spellEnd"/>
            <w:r w:rsidRPr="006C0B16">
              <w:rPr>
                <w:i/>
                <w:iCs/>
                <w:color w:val="000000"/>
                <w:sz w:val="24"/>
                <w:szCs w:val="24"/>
                <w:lang w:val="en"/>
              </w:rPr>
              <w:t xml:space="preserve"> </w:t>
            </w:r>
            <w:proofErr w:type="spellStart"/>
            <w:r w:rsidRPr="006C0B16">
              <w:rPr>
                <w:i/>
                <w:iCs/>
                <w:color w:val="000000"/>
                <w:sz w:val="24"/>
                <w:szCs w:val="24"/>
                <w:lang w:val="en"/>
              </w:rPr>
              <w:t>của</w:t>
            </w:r>
            <w:proofErr w:type="spellEnd"/>
            <w:r w:rsidRPr="006C0B16">
              <w:rPr>
                <w:i/>
                <w:iCs/>
                <w:color w:val="000000"/>
                <w:sz w:val="24"/>
                <w:szCs w:val="24"/>
                <w:lang w:val="en"/>
              </w:rPr>
              <w:t xml:space="preserve"> </w:t>
            </w:r>
            <w:proofErr w:type="spellStart"/>
            <w:r w:rsidRPr="006C0B16">
              <w:rPr>
                <w:i/>
                <w:iCs/>
                <w:color w:val="000000"/>
                <w:sz w:val="24"/>
                <w:szCs w:val="24"/>
                <w:lang w:val="en"/>
              </w:rPr>
              <w:t>Lãnh</w:t>
            </w:r>
            <w:proofErr w:type="spellEnd"/>
            <w:r w:rsidRPr="006C0B16">
              <w:rPr>
                <w:i/>
                <w:iCs/>
                <w:color w:val="000000"/>
                <w:sz w:val="24"/>
                <w:szCs w:val="24"/>
                <w:lang w:val="en"/>
              </w:rPr>
              <w:t xml:space="preserve"> </w:t>
            </w:r>
            <w:proofErr w:type="spellStart"/>
            <w:r w:rsidRPr="006C0B16">
              <w:rPr>
                <w:i/>
                <w:iCs/>
                <w:color w:val="000000"/>
                <w:sz w:val="24"/>
                <w:szCs w:val="24"/>
                <w:lang w:val="en"/>
              </w:rPr>
              <w:t>đạo</w:t>
            </w:r>
            <w:proofErr w:type="spellEnd"/>
            <w:r w:rsidRPr="006C0B16">
              <w:rPr>
                <w:i/>
                <w:iCs/>
                <w:color w:val="000000"/>
                <w:sz w:val="24"/>
                <w:szCs w:val="24"/>
                <w:lang w:val="en"/>
              </w:rPr>
              <w:t xml:space="preserve"> </w:t>
            </w:r>
            <w:proofErr w:type="spellStart"/>
            <w:r w:rsidRPr="006C0B16">
              <w:rPr>
                <w:i/>
                <w:iCs/>
                <w:color w:val="000000"/>
                <w:sz w:val="24"/>
                <w:szCs w:val="24"/>
                <w:lang w:val="en"/>
              </w:rPr>
              <w:t>nhà</w:t>
            </w:r>
            <w:proofErr w:type="spellEnd"/>
            <w:r w:rsidRPr="006C0B16">
              <w:rPr>
                <w:i/>
                <w:iCs/>
                <w:color w:val="000000"/>
                <w:sz w:val="24"/>
                <w:szCs w:val="24"/>
                <w:lang w:val="en"/>
              </w:rPr>
              <w:t xml:space="preserve"> </w:t>
            </w:r>
            <w:proofErr w:type="spellStart"/>
            <w:r w:rsidRPr="006C0B16">
              <w:rPr>
                <w:i/>
                <w:iCs/>
                <w:color w:val="000000"/>
                <w:sz w:val="24"/>
                <w:szCs w:val="24"/>
                <w:lang w:val="en"/>
              </w:rPr>
              <w:t>trường</w:t>
            </w:r>
            <w:proofErr w:type="spellEnd"/>
            <w:r w:rsidRPr="006C0B16">
              <w:rPr>
                <w:i/>
                <w:iCs/>
                <w:color w:val="000000"/>
                <w:sz w:val="24"/>
                <w:szCs w:val="24"/>
                <w:lang w:val="en"/>
              </w:rPr>
              <w:t xml:space="preserve"> (</w:t>
            </w:r>
            <w:proofErr w:type="spellStart"/>
            <w:r w:rsidRPr="006C0B16">
              <w:rPr>
                <w:i/>
                <w:iCs/>
                <w:color w:val="000000"/>
                <w:sz w:val="24"/>
                <w:szCs w:val="24"/>
                <w:lang w:val="en"/>
              </w:rPr>
              <w:t>cấp</w:t>
            </w:r>
            <w:proofErr w:type="spellEnd"/>
            <w:r w:rsidRPr="006C0B16">
              <w:rPr>
                <w:i/>
                <w:iCs/>
                <w:color w:val="000000"/>
                <w:sz w:val="24"/>
                <w:szCs w:val="24"/>
                <w:lang w:val="en"/>
              </w:rPr>
              <w:t xml:space="preserve"> </w:t>
            </w:r>
            <w:proofErr w:type="spellStart"/>
            <w:r w:rsidRPr="006C0B16">
              <w:rPr>
                <w:i/>
                <w:iCs/>
                <w:color w:val="000000"/>
                <w:sz w:val="24"/>
                <w:szCs w:val="24"/>
                <w:lang w:val="en"/>
              </w:rPr>
              <w:t>cao</w:t>
            </w:r>
            <w:proofErr w:type="spellEnd"/>
            <w:r w:rsidRPr="006C0B16">
              <w:rPr>
                <w:i/>
                <w:iCs/>
                <w:color w:val="000000"/>
                <w:sz w:val="24"/>
                <w:szCs w:val="24"/>
                <w:lang w:val="en"/>
              </w:rPr>
              <w:t xml:space="preserve"> </w:t>
            </w:r>
            <w:proofErr w:type="spellStart"/>
            <w:r w:rsidRPr="006C0B16">
              <w:rPr>
                <w:i/>
                <w:iCs/>
                <w:color w:val="000000"/>
                <w:sz w:val="24"/>
                <w:szCs w:val="24"/>
                <w:lang w:val="en"/>
              </w:rPr>
              <w:t>nhất</w:t>
            </w:r>
            <w:proofErr w:type="spellEnd"/>
            <w:r w:rsidRPr="006C0B16">
              <w:rPr>
                <w:i/>
                <w:iCs/>
                <w:color w:val="000000"/>
                <w:sz w:val="24"/>
                <w:szCs w:val="24"/>
                <w:lang w:val="en"/>
              </w:rPr>
              <w:t xml:space="preserve"> </w:t>
            </w:r>
            <w:proofErr w:type="spellStart"/>
            <w:r w:rsidRPr="006C0B16">
              <w:rPr>
                <w:i/>
                <w:iCs/>
                <w:color w:val="000000"/>
                <w:sz w:val="24"/>
                <w:szCs w:val="24"/>
                <w:lang w:val="en"/>
              </w:rPr>
              <w:t>cùng</w:t>
            </w:r>
            <w:proofErr w:type="spellEnd"/>
            <w:r w:rsidRPr="006C0B16">
              <w:rPr>
                <w:i/>
                <w:iCs/>
                <w:color w:val="000000"/>
                <w:sz w:val="24"/>
                <w:szCs w:val="24"/>
                <w:lang w:val="en"/>
              </w:rPr>
              <w:t xml:space="preserve"> </w:t>
            </w:r>
            <w:proofErr w:type="spellStart"/>
            <w:r w:rsidRPr="006C0B16">
              <w:rPr>
                <w:i/>
                <w:iCs/>
                <w:color w:val="000000"/>
                <w:sz w:val="24"/>
                <w:szCs w:val="24"/>
                <w:lang w:val="en"/>
              </w:rPr>
              <w:t>tham</w:t>
            </w:r>
            <w:proofErr w:type="spellEnd"/>
            <w:r w:rsidRPr="006C0B16">
              <w:rPr>
                <w:i/>
                <w:iCs/>
                <w:color w:val="000000"/>
                <w:sz w:val="24"/>
                <w:szCs w:val="24"/>
                <w:lang w:val="en"/>
              </w:rPr>
              <w:t xml:space="preserve"> </w:t>
            </w:r>
            <w:proofErr w:type="spellStart"/>
            <w:r w:rsidRPr="006C0B16">
              <w:rPr>
                <w:i/>
                <w:iCs/>
                <w:color w:val="000000"/>
                <w:sz w:val="24"/>
                <w:szCs w:val="24"/>
                <w:lang w:val="en"/>
              </w:rPr>
              <w:t>dự</w:t>
            </w:r>
            <w:proofErr w:type="spellEnd"/>
            <w:r w:rsidRPr="006C0B16">
              <w:rPr>
                <w:i/>
                <w:iCs/>
                <w:color w:val="000000"/>
                <w:sz w:val="24"/>
                <w:szCs w:val="24"/>
                <w:lang w:val="en"/>
              </w:rPr>
              <w:t xml:space="preserve"> </w:t>
            </w:r>
            <w:proofErr w:type="spellStart"/>
            <w:r w:rsidRPr="006C0B16">
              <w:rPr>
                <w:i/>
                <w:iCs/>
                <w:color w:val="000000"/>
                <w:sz w:val="24"/>
                <w:szCs w:val="24"/>
                <w:lang w:val="en"/>
              </w:rPr>
              <w:t>buổi</w:t>
            </w:r>
            <w:proofErr w:type="spellEnd"/>
            <w:r w:rsidRPr="006C0B16">
              <w:rPr>
                <w:i/>
                <w:iCs/>
                <w:color w:val="000000"/>
                <w:sz w:val="24"/>
                <w:szCs w:val="24"/>
                <w:lang w:val="en"/>
              </w:rPr>
              <w:t xml:space="preserve"> </w:t>
            </w:r>
            <w:proofErr w:type="spellStart"/>
            <w:r w:rsidRPr="006C0B16">
              <w:rPr>
                <w:i/>
                <w:iCs/>
                <w:color w:val="000000"/>
                <w:sz w:val="24"/>
                <w:szCs w:val="24"/>
                <w:lang w:val="en"/>
              </w:rPr>
              <w:t>tiếp</w:t>
            </w:r>
            <w:proofErr w:type="spellEnd"/>
            <w:r w:rsidRPr="006C0B16">
              <w:rPr>
                <w:i/>
                <w:iCs/>
                <w:color w:val="000000"/>
                <w:sz w:val="24"/>
                <w:szCs w:val="24"/>
                <w:lang w:val="en"/>
              </w:rPr>
              <w:t xml:space="preserve"> </w:t>
            </w:r>
            <w:proofErr w:type="spellStart"/>
            <w:r w:rsidRPr="006C0B16">
              <w:rPr>
                <w:i/>
                <w:iCs/>
                <w:color w:val="000000"/>
                <w:sz w:val="24"/>
                <w:szCs w:val="24"/>
                <w:lang w:val="en"/>
              </w:rPr>
              <w:t>khách</w:t>
            </w:r>
            <w:proofErr w:type="spellEnd"/>
            <w:r w:rsidRPr="006C0B16">
              <w:rPr>
                <w:i/>
                <w:iCs/>
                <w:color w:val="000000"/>
                <w:sz w:val="24"/>
                <w:szCs w:val="24"/>
                <w:lang w:val="en"/>
              </w:rPr>
              <w:t>)</w:t>
            </w:r>
          </w:p>
          <w:p w14:paraId="1205FC6E" w14:textId="77777777" w:rsidR="00FA5C1F" w:rsidRPr="006C0B16" w:rsidRDefault="00FA5C1F" w:rsidP="00EA3589">
            <w:pPr>
              <w:widowControl w:val="0"/>
              <w:jc w:val="center"/>
              <w:rPr>
                <w:iCs/>
                <w:color w:val="000000"/>
                <w:sz w:val="24"/>
                <w:szCs w:val="24"/>
                <w:lang w:val="en"/>
              </w:rPr>
            </w:pPr>
          </w:p>
          <w:p w14:paraId="0AB1C4E2" w14:textId="77777777" w:rsidR="00FA5C1F" w:rsidRPr="006C0B16" w:rsidRDefault="00FA5C1F" w:rsidP="00EA3589">
            <w:pPr>
              <w:widowControl w:val="0"/>
              <w:jc w:val="center"/>
              <w:rPr>
                <w:i/>
                <w:iCs/>
                <w:color w:val="000000"/>
                <w:sz w:val="24"/>
                <w:szCs w:val="24"/>
                <w:lang w:val="en"/>
              </w:rPr>
            </w:pPr>
          </w:p>
        </w:tc>
      </w:tr>
      <w:tr w:rsidR="00FA5C1F" w:rsidRPr="006C0B16" w14:paraId="4CF4AFA8" w14:textId="77777777" w:rsidTr="006455BA">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FA8609" w14:textId="77777777" w:rsidR="00FA5C1F" w:rsidRPr="006C0B16" w:rsidRDefault="00FA5C1F"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F4DE56" w14:textId="77777777" w:rsidR="00FA5C1F" w:rsidRPr="006C0B16" w:rsidRDefault="00FA5C1F"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chi </w:t>
            </w:r>
            <w:proofErr w:type="spellStart"/>
            <w:r w:rsidRPr="006C0B16">
              <w:rPr>
                <w:color w:val="000000"/>
                <w:spacing w:val="-6"/>
                <w:kern w:val="28"/>
                <w:sz w:val="24"/>
                <w:szCs w:val="24"/>
                <w:lang w:val="en"/>
              </w:rPr>
              <w:t>tiếp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khách</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tặng</w:t>
            </w:r>
            <w:proofErr w:type="spellEnd"/>
            <w:r w:rsidRPr="006C0B16">
              <w:rPr>
                <w:color w:val="000000"/>
                <w:spacing w:val="-6"/>
                <w:kern w:val="28"/>
                <w:sz w:val="24"/>
                <w:szCs w:val="24"/>
                <w:lang w:val="en"/>
              </w:rPr>
              <w:t xml:space="preserve"> quà, </w:t>
            </w:r>
            <w:proofErr w:type="spellStart"/>
            <w:r w:rsidRPr="006C0B16">
              <w:rPr>
                <w:color w:val="000000"/>
                <w:spacing w:val="-6"/>
                <w:kern w:val="28"/>
                <w:sz w:val="24"/>
                <w:szCs w:val="24"/>
                <w:lang w:val="en"/>
              </w:rPr>
              <w:t>thuê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xe</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phòng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nghi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trên</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0265A1" w14:textId="77777777" w:rsidR="00FA5C1F" w:rsidRPr="006C0B16" w:rsidRDefault="00FA5C1F"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Lịch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Nhà </w:t>
            </w:r>
            <w:proofErr w:type="spellStart"/>
            <w:r w:rsidRPr="006C0B16">
              <w:rPr>
                <w:color w:val="000000"/>
                <w:kern w:val="28"/>
                <w:sz w:val="24"/>
                <w:szCs w:val="24"/>
                <w:lang w:val="en"/>
              </w:rPr>
              <w:t>trường</w:t>
            </w:r>
            <w:proofErr w:type="spellEnd"/>
          </w:p>
          <w:p w14:paraId="4201A9E7" w14:textId="77777777" w:rsidR="00FA5C1F" w:rsidRPr="006C0B16" w:rsidRDefault="00FA5C1F" w:rsidP="00EA3589">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Tơ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xin</w:t>
            </w:r>
            <w:proofErr w:type="spellEnd"/>
            <w:r w:rsidRPr="006C0B16">
              <w:rPr>
                <w:color w:val="000000"/>
                <w:kern w:val="28"/>
                <w:sz w:val="24"/>
                <w:szCs w:val="24"/>
                <w:lang w:val="en"/>
              </w:rPr>
              <w:t xml:space="preserve"> chủ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tặng</w:t>
            </w:r>
            <w:proofErr w:type="spellEnd"/>
            <w:r w:rsidRPr="006C0B16">
              <w:rPr>
                <w:color w:val="000000"/>
                <w:kern w:val="28"/>
                <w:sz w:val="24"/>
                <w:szCs w:val="24"/>
                <w:lang w:val="en"/>
              </w:rPr>
              <w:t xml:space="preserve"> quà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có chi phí </w:t>
            </w:r>
            <w:proofErr w:type="spellStart"/>
            <w:r w:rsidRPr="006C0B16">
              <w:rPr>
                <w:i/>
                <w:color w:val="000000"/>
                <w:kern w:val="28"/>
                <w:sz w:val="24"/>
                <w:szCs w:val="24"/>
                <w:lang w:val="en"/>
              </w:rPr>
              <w:t>ăn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uống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khách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tặng</w:t>
            </w:r>
            <w:proofErr w:type="spellEnd"/>
            <w:r w:rsidRPr="006C0B16">
              <w:rPr>
                <w:i/>
                <w:color w:val="000000"/>
                <w:kern w:val="28"/>
                <w:sz w:val="24"/>
                <w:szCs w:val="24"/>
                <w:lang w:val="en"/>
              </w:rPr>
              <w:t xml:space="preserve"> quà)</w:t>
            </w:r>
          </w:p>
          <w:p w14:paraId="54DFE9A5" w14:textId="77777777" w:rsidR="00FA5C1F" w:rsidRPr="006C0B16" w:rsidRDefault="00FA5C1F" w:rsidP="00BD6E5A">
            <w:pPr>
              <w:widowControl w:val="0"/>
              <w:rPr>
                <w:color w:val="000000"/>
                <w:kern w:val="28"/>
                <w:sz w:val="24"/>
                <w:szCs w:val="24"/>
                <w:lang w:val="en"/>
              </w:rPr>
            </w:pPr>
            <w:r w:rsidRPr="006C0B16">
              <w:rPr>
                <w:color w:val="000000"/>
                <w:kern w:val="28"/>
                <w:sz w:val="24"/>
                <w:szCs w:val="24"/>
                <w:lang w:val="en"/>
              </w:rPr>
              <w:t xml:space="preserve">- Thư </w:t>
            </w:r>
            <w:proofErr w:type="spellStart"/>
            <w:r w:rsidRPr="006C0B16">
              <w:rPr>
                <w:color w:val="000000"/>
                <w:kern w:val="28"/>
                <w:sz w:val="24"/>
                <w:szCs w:val="24"/>
                <w:lang w:val="en"/>
              </w:rPr>
              <w:t>mời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ngoài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p>
          <w:p w14:paraId="2D1339E8" w14:textId="77777777" w:rsidR="00FA5C1F" w:rsidRPr="006C0B16" w:rsidRDefault="00FA5C1F" w:rsidP="00EA3589">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Chương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gian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trên</w:t>
            </w:r>
            <w:proofErr w:type="spellEnd"/>
            <w:r w:rsidRPr="006C0B16">
              <w:rPr>
                <w:i/>
                <w:color w:val="000000"/>
                <w:kern w:val="28"/>
                <w:sz w:val="24"/>
                <w:szCs w:val="24"/>
                <w:lang w:val="en"/>
              </w:rPr>
              <w:t xml:space="preserve"> 01 </w:t>
            </w:r>
            <w:proofErr w:type="spellStart"/>
            <w:r w:rsidRPr="006C0B16">
              <w:rPr>
                <w:i/>
                <w:color w:val="000000"/>
                <w:kern w:val="28"/>
                <w:sz w:val="24"/>
                <w:szCs w:val="24"/>
                <w:lang w:val="en"/>
              </w:rPr>
              <w:t>ngày</w:t>
            </w:r>
            <w:proofErr w:type="spellEnd"/>
            <w:r w:rsidRPr="006C0B16">
              <w:rPr>
                <w:i/>
                <w:color w:val="000000"/>
                <w:kern w:val="28"/>
                <w:sz w:val="24"/>
                <w:szCs w:val="24"/>
                <w:lang w:val="en"/>
              </w:rPr>
              <w:t>)</w:t>
            </w:r>
          </w:p>
          <w:p w14:paraId="55A14063" w14:textId="77777777" w:rsidR="00FA5C1F" w:rsidRPr="006C0B16" w:rsidRDefault="00FA5C1F" w:rsidP="00EA3589">
            <w:pPr>
              <w:widowControl w:val="0"/>
              <w:rPr>
                <w:color w:val="000000"/>
                <w:kern w:val="28"/>
                <w:sz w:val="24"/>
                <w:szCs w:val="24"/>
                <w:lang w:val="en"/>
              </w:rPr>
            </w:pPr>
            <w:r w:rsidRPr="006C0B16">
              <w:rPr>
                <w:i/>
                <w:color w:val="000000"/>
                <w:kern w:val="28"/>
                <w:sz w:val="24"/>
                <w:szCs w:val="24"/>
                <w:lang w:val="en"/>
              </w:rPr>
              <w:softHyphen/>
            </w: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p w14:paraId="262FFE44" w14:textId="77777777" w:rsidR="00FA5C1F" w:rsidRPr="006C0B16" w:rsidRDefault="00FA5C1F" w:rsidP="00EA3589">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1A3A4A8D" w14:textId="77777777" w:rsidR="00FA5C1F" w:rsidRPr="006C0B16" w:rsidRDefault="00FA5C1F" w:rsidP="00B9313C">
            <w:pPr>
              <w:widowControl w:val="0"/>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nghiệm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w:t>
            </w:r>
          </w:p>
          <w:p w14:paraId="494AC084" w14:textId="77777777" w:rsidR="00FA5C1F" w:rsidRPr="006C0B16" w:rsidRDefault="00FA5C1F" w:rsidP="00BD6E5A">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chính</w:t>
            </w:r>
            <w:proofErr w:type="spellEnd"/>
          </w:p>
          <w:p w14:paraId="53C851C2" w14:textId="77777777" w:rsidR="00FA5C1F" w:rsidRPr="006C0B16" w:rsidRDefault="00FA5C1F" w:rsidP="00BD6E5A">
            <w:pPr>
              <w:widowControl w:val="0"/>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đoàn</w:t>
            </w:r>
            <w:proofErr w:type="spellEnd"/>
            <w:r w:rsidRPr="006C0B16">
              <w:rPr>
                <w:color w:val="000000"/>
                <w:sz w:val="24"/>
                <w:szCs w:val="24"/>
                <w:lang w:eastAsia="vi-VN"/>
              </w:rPr>
              <w:t xml:space="preserve"> </w:t>
            </w:r>
            <w:proofErr w:type="spellStart"/>
            <w:r w:rsidRPr="006C0B16">
              <w:rPr>
                <w:color w:val="000000"/>
                <w:sz w:val="24"/>
                <w:szCs w:val="24"/>
                <w:lang w:eastAsia="vi-VN"/>
              </w:rPr>
              <w:t>vào</w:t>
            </w:r>
            <w:proofErr w:type="spellEnd"/>
          </w:p>
        </w:tc>
        <w:tc>
          <w:tcPr>
            <w:tcW w:w="1389" w:type="dxa"/>
            <w:vMerge/>
            <w:tcBorders>
              <w:left w:val="single" w:sz="6" w:space="0" w:color="000000"/>
              <w:bottom w:val="single" w:sz="6" w:space="0" w:color="000000"/>
              <w:right w:val="single" w:sz="6" w:space="0" w:color="000000"/>
            </w:tcBorders>
            <w:vAlign w:val="center"/>
          </w:tcPr>
          <w:p w14:paraId="46F55618" w14:textId="77777777" w:rsidR="00FA5C1F" w:rsidRPr="006C0B16" w:rsidRDefault="00FA5C1F" w:rsidP="00EA3589">
            <w:pPr>
              <w:widowControl w:val="0"/>
              <w:jc w:val="center"/>
              <w:rPr>
                <w:iCs/>
                <w:color w:val="000000"/>
                <w:sz w:val="24"/>
                <w:szCs w:val="24"/>
                <w:lang w:val="en"/>
              </w:rPr>
            </w:pPr>
          </w:p>
        </w:tc>
      </w:tr>
      <w:tr w:rsidR="00CD57F1" w:rsidRPr="006C0B16" w14:paraId="6817466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03B12C" w14:textId="77777777" w:rsidR="00CD57F1" w:rsidRPr="006C0B16" w:rsidRDefault="00CD57F1" w:rsidP="00EA3589">
            <w:pPr>
              <w:widowControl w:val="0"/>
              <w:jc w:val="center"/>
              <w:rPr>
                <w:b/>
                <w:bCs/>
                <w:color w:val="000000"/>
                <w:kern w:val="28"/>
                <w:sz w:val="24"/>
                <w:szCs w:val="24"/>
                <w:lang w:val="en"/>
              </w:rPr>
            </w:pPr>
            <w:r w:rsidRPr="006C0B16">
              <w:rPr>
                <w:b/>
                <w:bCs/>
                <w:color w:val="000000"/>
                <w:kern w:val="28"/>
                <w:sz w:val="24"/>
                <w:szCs w:val="24"/>
                <w:lang w:val="en"/>
              </w:rPr>
              <w:t>VI</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B0C977" w14:textId="77777777" w:rsidR="00CD57F1" w:rsidRPr="006C0B16" w:rsidRDefault="00CD57F1" w:rsidP="00EA3589">
            <w:pPr>
              <w:widowControl w:val="0"/>
              <w:rPr>
                <w:b/>
                <w:color w:val="000000"/>
                <w:spacing w:val="-6"/>
                <w:kern w:val="28"/>
                <w:sz w:val="24"/>
                <w:szCs w:val="24"/>
                <w:lang w:val="en"/>
              </w:rPr>
            </w:pPr>
            <w:r w:rsidRPr="006C0B16">
              <w:rPr>
                <w:b/>
                <w:color w:val="000000"/>
                <w:spacing w:val="-6"/>
                <w:kern w:val="28"/>
                <w:sz w:val="24"/>
                <w:szCs w:val="24"/>
                <w:lang w:val="en"/>
              </w:rPr>
              <w:t xml:space="preserve">Văn </w:t>
            </w:r>
            <w:proofErr w:type="spellStart"/>
            <w:r w:rsidRPr="006C0B16">
              <w:rPr>
                <w:b/>
                <w:color w:val="000000"/>
                <w:spacing w:val="-6"/>
                <w:kern w:val="28"/>
                <w:sz w:val="24"/>
                <w:szCs w:val="24"/>
                <w:lang w:val="en"/>
              </w:rPr>
              <w:t>phòng</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phẩm</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mực</w:t>
            </w:r>
            <w:proofErr w:type="spellEnd"/>
            <w:r w:rsidRPr="006C0B16">
              <w:rPr>
                <w:b/>
                <w:color w:val="000000"/>
                <w:spacing w:val="-6"/>
                <w:kern w:val="28"/>
                <w:sz w:val="24"/>
                <w:szCs w:val="24"/>
                <w:lang w:val="en"/>
              </w:rPr>
              <w:t xml:space="preserve"> in, </w:t>
            </w:r>
            <w:proofErr w:type="spellStart"/>
            <w:r w:rsidRPr="006C0B16">
              <w:rPr>
                <w:b/>
                <w:color w:val="000000"/>
                <w:spacing w:val="-6"/>
                <w:kern w:val="28"/>
                <w:sz w:val="24"/>
                <w:szCs w:val="24"/>
                <w:lang w:val="en"/>
              </w:rPr>
              <w:t>mực</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máy</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phô</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tô</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làm</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dấu</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va</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mực</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dấu</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32DA3F7" w14:textId="77777777" w:rsidR="00010E45" w:rsidRPr="006C0B16" w:rsidRDefault="00010E45" w:rsidP="00CD57F1">
            <w:pPr>
              <w:rPr>
                <w:color w:val="000000"/>
                <w:sz w:val="24"/>
                <w:szCs w:val="24"/>
                <w:lang w:eastAsia="vi-VN"/>
              </w:rPr>
            </w:pPr>
            <w:r w:rsidRPr="006C0B16">
              <w:rPr>
                <w:color w:val="000000"/>
                <w:sz w:val="24"/>
                <w:szCs w:val="24"/>
                <w:lang w:eastAsia="vi-VN"/>
              </w:rPr>
              <w:t xml:space="preserve">- </w:t>
            </w:r>
            <w:proofErr w:type="spellStart"/>
            <w:r w:rsidRPr="006C0B16">
              <w:rPr>
                <w:color w:val="000000"/>
                <w:w w:val="92"/>
                <w:sz w:val="24"/>
                <w:szCs w:val="24"/>
                <w:lang w:eastAsia="vi-VN"/>
              </w:rPr>
              <w:t>Giấy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đê</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nghi</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toán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toán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p>
          <w:p w14:paraId="58F7E404" w14:textId="77777777" w:rsidR="00CD57F1" w:rsidRPr="006C0B16" w:rsidRDefault="00CD57F1" w:rsidP="00CD57F1">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Dư</w:t>
            </w:r>
            <w:proofErr w:type="spellEnd"/>
            <w:r w:rsidRPr="006C0B16">
              <w:rPr>
                <w:color w:val="000000"/>
                <w:sz w:val="24"/>
                <w:szCs w:val="24"/>
                <w:lang w:eastAsia="vi-VN"/>
              </w:rPr>
              <w:t xml:space="preserve">̣ </w:t>
            </w:r>
            <w:proofErr w:type="spellStart"/>
            <w:r w:rsidRPr="006C0B16">
              <w:rPr>
                <w:color w:val="000000"/>
                <w:sz w:val="24"/>
                <w:szCs w:val="24"/>
                <w:lang w:eastAsia="vi-VN"/>
              </w:rPr>
              <w:t>tru</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p w14:paraId="38F34A84" w14:textId="77777777" w:rsidR="00CD57F1" w:rsidRPr="006C0B16" w:rsidRDefault="00CD57F1" w:rsidP="00CD57F1">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687E745B" w14:textId="77777777" w:rsidR="00CD57F1" w:rsidRPr="006C0B16" w:rsidRDefault="00CD57F1" w:rsidP="00CD57F1">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5642AF0F" w14:textId="77777777" w:rsidR="00CD57F1" w:rsidRPr="006C0B16" w:rsidRDefault="00CD57F1" w:rsidP="00CD57F1">
            <w:pPr>
              <w:widowControl w:val="0"/>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nghiệm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w:t>
            </w:r>
          </w:p>
          <w:p w14:paraId="5742B0C8" w14:textId="77777777" w:rsidR="00CD57F1" w:rsidRPr="006C0B16" w:rsidRDefault="00CD57F1" w:rsidP="00CD57F1">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chính</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3484DCCC" w14:textId="77777777" w:rsidR="00CD57F1" w:rsidRPr="006C0B16" w:rsidRDefault="00CD57F1" w:rsidP="00EA3589">
            <w:pPr>
              <w:widowControl w:val="0"/>
              <w:jc w:val="center"/>
              <w:rPr>
                <w:iCs/>
                <w:color w:val="000000"/>
                <w:sz w:val="24"/>
                <w:szCs w:val="24"/>
                <w:lang w:val="en"/>
              </w:rPr>
            </w:pPr>
          </w:p>
        </w:tc>
      </w:tr>
      <w:tr w:rsidR="00B9313C" w:rsidRPr="006C0B16" w14:paraId="78DF7BE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FF53536" w14:textId="77777777" w:rsidR="00B9313C" w:rsidRPr="006C0B16" w:rsidRDefault="00B9313C" w:rsidP="004B73AE">
            <w:pPr>
              <w:widowControl w:val="0"/>
              <w:jc w:val="center"/>
              <w:rPr>
                <w:b/>
                <w:bCs/>
                <w:color w:val="000000"/>
                <w:kern w:val="28"/>
                <w:sz w:val="24"/>
                <w:szCs w:val="24"/>
                <w:lang w:val="en"/>
              </w:rPr>
            </w:pPr>
            <w:r w:rsidRPr="006C0B16">
              <w:rPr>
                <w:b/>
                <w:bCs/>
                <w:color w:val="000000"/>
                <w:kern w:val="28"/>
                <w:sz w:val="24"/>
                <w:szCs w:val="24"/>
                <w:lang w:val="en"/>
              </w:rPr>
              <w:t>V</w:t>
            </w:r>
            <w:r w:rsidR="00941ED8" w:rsidRPr="006C0B16">
              <w:rPr>
                <w:b/>
                <w:bCs/>
                <w:color w:val="000000"/>
                <w:kern w:val="28"/>
                <w:sz w:val="24"/>
                <w:szCs w:val="24"/>
                <w:lang w:val="en"/>
              </w:rPr>
              <w:t>I</w:t>
            </w:r>
            <w:r w:rsidR="00CD57F1" w:rsidRPr="006C0B16">
              <w:rPr>
                <w:b/>
                <w:bCs/>
                <w:color w:val="000000"/>
                <w:kern w:val="28"/>
                <w:sz w:val="24"/>
                <w:szCs w:val="24"/>
                <w:lang w:val="en"/>
              </w:rPr>
              <w:t>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D073740" w14:textId="77777777" w:rsidR="00B9313C" w:rsidRPr="006C0B16" w:rsidRDefault="00B9313C" w:rsidP="004B73AE">
            <w:pPr>
              <w:widowControl w:val="0"/>
              <w:rPr>
                <w:b/>
                <w:iCs/>
                <w:color w:val="000000"/>
                <w:sz w:val="24"/>
                <w:szCs w:val="24"/>
                <w:lang w:val="en"/>
              </w:rPr>
            </w:pPr>
            <w:proofErr w:type="spellStart"/>
            <w:r w:rsidRPr="006C0B16">
              <w:rPr>
                <w:b/>
                <w:color w:val="000000"/>
                <w:spacing w:val="-6"/>
                <w:kern w:val="28"/>
                <w:sz w:val="24"/>
                <w:szCs w:val="24"/>
                <w:lang w:val="en"/>
              </w:rPr>
              <w:t>Dịch</w:t>
            </w:r>
            <w:proofErr w:type="spellEnd"/>
            <w:r w:rsidRPr="006C0B16">
              <w:rPr>
                <w:b/>
                <w:color w:val="000000"/>
                <w:spacing w:val="-6"/>
                <w:kern w:val="28"/>
                <w:sz w:val="24"/>
                <w:szCs w:val="24"/>
                <w:lang w:val="en"/>
              </w:rPr>
              <w:t xml:space="preserve"> vụ </w:t>
            </w:r>
            <w:proofErr w:type="spellStart"/>
            <w:r w:rsidR="00F525BC" w:rsidRPr="006C0B16">
              <w:rPr>
                <w:b/>
                <w:color w:val="000000"/>
                <w:spacing w:val="-6"/>
                <w:kern w:val="28"/>
                <w:sz w:val="24"/>
                <w:szCs w:val="24"/>
                <w:lang w:val="en"/>
              </w:rPr>
              <w:t>chung</w:t>
            </w:r>
            <w:proofErr w:type="spellEnd"/>
          </w:p>
        </w:tc>
      </w:tr>
      <w:tr w:rsidR="004B73AE" w:rsidRPr="006C0B16" w14:paraId="1770EDFA"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0A104BE" w14:textId="77777777" w:rsidR="004B73AE" w:rsidRPr="006C0B16" w:rsidRDefault="00941ED8"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C3FACF0" w14:textId="77777777" w:rsidR="004B73AE" w:rsidRPr="006C0B16" w:rsidRDefault="00107AA2" w:rsidP="00682248">
            <w:pPr>
              <w:widowControl w:val="0"/>
              <w:rPr>
                <w:b/>
                <w:i/>
                <w:color w:val="000000"/>
                <w:spacing w:val="-6"/>
                <w:kern w:val="28"/>
                <w:sz w:val="24"/>
                <w:szCs w:val="24"/>
                <w:lang w:val="en"/>
              </w:rPr>
            </w:pPr>
            <w:proofErr w:type="spellStart"/>
            <w:r w:rsidRPr="006C0B16">
              <w:rPr>
                <w:b/>
                <w:i/>
                <w:color w:val="000000"/>
                <w:sz w:val="24"/>
                <w:szCs w:val="24"/>
              </w:rPr>
              <w:t>T</w:t>
            </w:r>
            <w:r w:rsidR="00941ED8" w:rsidRPr="006C0B16">
              <w:rPr>
                <w:b/>
                <w:i/>
                <w:color w:val="000000"/>
                <w:sz w:val="24"/>
                <w:szCs w:val="24"/>
              </w:rPr>
              <w:t>iền</w:t>
            </w:r>
            <w:proofErr w:type="spellEnd"/>
            <w:r w:rsidR="00941ED8" w:rsidRPr="006C0B16">
              <w:rPr>
                <w:b/>
                <w:i/>
                <w:color w:val="000000"/>
                <w:sz w:val="24"/>
                <w:szCs w:val="24"/>
              </w:rPr>
              <w:t xml:space="preserve"> </w:t>
            </w:r>
            <w:proofErr w:type="spellStart"/>
            <w:r w:rsidR="00941ED8" w:rsidRPr="006C0B16">
              <w:rPr>
                <w:b/>
                <w:i/>
                <w:color w:val="000000"/>
                <w:sz w:val="24"/>
                <w:szCs w:val="24"/>
              </w:rPr>
              <w:t>điện</w:t>
            </w:r>
            <w:proofErr w:type="spellEnd"/>
            <w:r w:rsidR="00941ED8" w:rsidRPr="006C0B16">
              <w:rPr>
                <w:b/>
                <w:i/>
                <w:color w:val="000000"/>
                <w:sz w:val="24"/>
                <w:szCs w:val="24"/>
              </w:rPr>
              <w:t xml:space="preserve">, </w:t>
            </w:r>
            <w:proofErr w:type="spellStart"/>
            <w:r w:rsidR="00941ED8" w:rsidRPr="006C0B16">
              <w:rPr>
                <w:b/>
                <w:i/>
                <w:color w:val="000000"/>
                <w:sz w:val="24"/>
                <w:szCs w:val="24"/>
              </w:rPr>
              <w:t>nước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1DA4AB5" w14:textId="77777777" w:rsidR="00941ED8" w:rsidRPr="006C0B16" w:rsidRDefault="00941ED8" w:rsidP="003F4C2E">
            <w:pPr>
              <w:rPr>
                <w:color w:val="000000"/>
                <w:sz w:val="24"/>
                <w:szCs w:val="24"/>
                <w:lang w:val="vi-VN"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p>
          <w:p w14:paraId="4E70BB39" w14:textId="77777777" w:rsidR="004B73AE" w:rsidRPr="006C0B16" w:rsidRDefault="00941ED8" w:rsidP="003F4C2E">
            <w:pPr>
              <w:rPr>
                <w:color w:val="000000"/>
                <w:sz w:val="24"/>
                <w:szCs w:val="24"/>
                <w:lang w:eastAsia="vi-VN"/>
              </w:rPr>
            </w:pPr>
            <w:r w:rsidRPr="006C0B16">
              <w:rPr>
                <w:color w:val="000000"/>
                <w:sz w:val="24"/>
                <w:szCs w:val="24"/>
                <w:lang w:eastAsia="vi-VN"/>
              </w:rPr>
              <w:t xml:space="preserve">- Công </w:t>
            </w:r>
            <w:proofErr w:type="spellStart"/>
            <w:r w:rsidRPr="006C0B16">
              <w:rPr>
                <w:color w:val="000000"/>
                <w:sz w:val="24"/>
                <w:szCs w:val="24"/>
                <w:lang w:eastAsia="vi-VN"/>
              </w:rPr>
              <w:t>văn</w:t>
            </w:r>
            <w:proofErr w:type="spellEnd"/>
            <w:r w:rsidRPr="006C0B16">
              <w:rPr>
                <w:color w:val="000000"/>
                <w:sz w:val="24"/>
                <w:szCs w:val="24"/>
                <w:lang w:eastAsia="vi-VN"/>
              </w:rPr>
              <w:t xml:space="preserve"> </w:t>
            </w:r>
            <w:proofErr w:type="spellStart"/>
            <w:r w:rsidRPr="006C0B16">
              <w:rPr>
                <w:color w:val="000000"/>
                <w:sz w:val="24"/>
                <w:szCs w:val="24"/>
                <w:lang w:eastAsia="vi-VN"/>
              </w:rPr>
              <w:t>thông</w:t>
            </w:r>
            <w:proofErr w:type="spellEnd"/>
            <w:r w:rsidRPr="006C0B16">
              <w:rPr>
                <w:color w:val="000000"/>
                <w:sz w:val="24"/>
                <w:szCs w:val="24"/>
                <w:lang w:eastAsia="vi-VN"/>
              </w:rPr>
              <w:t xml:space="preserve">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Pr="006C0B16">
              <w:rPr>
                <w:color w:val="000000"/>
                <w:sz w:val="24"/>
                <w:szCs w:val="24"/>
                <w:lang w:eastAsia="vi-VN"/>
              </w:rPr>
              <w:t xml:space="preserve"> </w:t>
            </w:r>
            <w:proofErr w:type="spellStart"/>
            <w:r w:rsidR="003F4C2E" w:rsidRPr="006C0B16">
              <w:rPr>
                <w:color w:val="000000"/>
                <w:sz w:val="24"/>
                <w:szCs w:val="24"/>
                <w:lang w:eastAsia="vi-VN"/>
              </w:rPr>
              <w:t>va</w:t>
            </w:r>
            <w:proofErr w:type="spellEnd"/>
            <w:r w:rsidR="003F4C2E" w:rsidRPr="006C0B16">
              <w:rPr>
                <w:color w:val="000000"/>
                <w:sz w:val="24"/>
                <w:szCs w:val="24"/>
                <w:lang w:eastAsia="vi-VN"/>
              </w:rPr>
              <w:t xml:space="preserve">̀ </w:t>
            </w:r>
            <w:proofErr w:type="spellStart"/>
            <w:r w:rsidR="003F4C2E" w:rsidRPr="006C0B16">
              <w:rPr>
                <w:color w:val="000000"/>
                <w:sz w:val="24"/>
                <w:szCs w:val="24"/>
                <w:lang w:eastAsia="vi-VN"/>
              </w:rPr>
              <w:t>x</w:t>
            </w:r>
            <w:r w:rsidRPr="006C0B16">
              <w:rPr>
                <w:color w:val="000000"/>
                <w:sz w:val="24"/>
                <w:szCs w:val="24"/>
                <w:lang w:eastAsia="vi-VN"/>
              </w:rPr>
              <w:t>ác</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r w:rsidR="003F4C2E" w:rsidRPr="006C0B16">
              <w:rPr>
                <w:color w:val="000000"/>
                <w:sz w:val="24"/>
                <w:szCs w:val="24"/>
                <w:lang w:eastAsia="vi-VN"/>
              </w:rPr>
              <w:t xml:space="preserve">chỉ </w:t>
            </w:r>
            <w:proofErr w:type="spellStart"/>
            <w:r w:rsidR="003F4C2E" w:rsidRPr="006C0B16">
              <w:rPr>
                <w:color w:val="000000"/>
                <w:sz w:val="24"/>
                <w:szCs w:val="24"/>
                <w:lang w:eastAsia="vi-VN"/>
              </w:rPr>
              <w:t>sô</w:t>
            </w:r>
            <w:proofErr w:type="spellEnd"/>
            <w:r w:rsidR="003F4C2E" w:rsidRPr="006C0B16">
              <w:rPr>
                <w:color w:val="000000"/>
                <w:sz w:val="24"/>
                <w:szCs w:val="24"/>
                <w:lang w:eastAsia="vi-VN"/>
              </w:rPr>
              <w:t xml:space="preserve">́ </w:t>
            </w:r>
            <w:proofErr w:type="spellStart"/>
            <w:r w:rsidR="003F4C2E" w:rsidRPr="006C0B16">
              <w:rPr>
                <w:color w:val="000000"/>
                <w:sz w:val="24"/>
                <w:szCs w:val="24"/>
                <w:lang w:eastAsia="vi-VN"/>
              </w:rPr>
              <w:t>công</w:t>
            </w:r>
            <w:proofErr w:type="spellEnd"/>
            <w:r w:rsidR="003F4C2E" w:rsidRPr="006C0B16">
              <w:rPr>
                <w:color w:val="000000"/>
                <w:sz w:val="24"/>
                <w:szCs w:val="24"/>
                <w:lang w:eastAsia="vi-VN"/>
              </w:rPr>
              <w:t xml:space="preserve"> </w:t>
            </w:r>
            <w:proofErr w:type="spellStart"/>
            <w:r w:rsidR="003F4C2E" w:rsidRPr="006C0B16">
              <w:rPr>
                <w:color w:val="000000"/>
                <w:sz w:val="24"/>
                <w:szCs w:val="24"/>
                <w:lang w:eastAsia="vi-VN"/>
              </w:rPr>
              <w:t>tơ</w:t>
            </w:r>
            <w:proofErr w:type="spellEnd"/>
            <w:r w:rsidR="003F4C2E" w:rsidRPr="006C0B16">
              <w:rPr>
                <w:color w:val="000000"/>
                <w:sz w:val="24"/>
                <w:szCs w:val="24"/>
                <w:lang w:eastAsia="vi-VN"/>
              </w:rPr>
              <w:t xml:space="preserve"> </w:t>
            </w:r>
            <w:proofErr w:type="spellStart"/>
            <w:r w:rsidR="003F4C2E" w:rsidRPr="006C0B16">
              <w:rPr>
                <w:color w:val="000000"/>
                <w:sz w:val="24"/>
                <w:szCs w:val="24"/>
                <w:lang w:eastAsia="vi-VN"/>
              </w:rPr>
              <w:t>của</w:t>
            </w:r>
            <w:proofErr w:type="spellEnd"/>
            <w:r w:rsidR="003F4C2E" w:rsidRPr="006C0B16">
              <w:rPr>
                <w:color w:val="000000"/>
                <w:sz w:val="24"/>
                <w:szCs w:val="24"/>
                <w:lang w:eastAsia="vi-VN"/>
              </w:rPr>
              <w:t xml:space="preserve"> Văn </w:t>
            </w:r>
            <w:proofErr w:type="spellStart"/>
            <w:r w:rsidR="003F4C2E" w:rsidRPr="006C0B16">
              <w:rPr>
                <w:color w:val="000000"/>
                <w:sz w:val="24"/>
                <w:szCs w:val="24"/>
                <w:lang w:eastAsia="vi-VN"/>
              </w:rPr>
              <w:t>phòng</w:t>
            </w:r>
            <w:proofErr w:type="spellEnd"/>
            <w:r w:rsidR="003F4C2E" w:rsidRPr="006C0B16">
              <w:rPr>
                <w:color w:val="000000"/>
                <w:sz w:val="24"/>
                <w:szCs w:val="24"/>
                <w:lang w:eastAsia="vi-VN"/>
              </w:rPr>
              <w:t xml:space="preserve"> ĐHQGHN</w:t>
            </w:r>
          </w:p>
          <w:p w14:paraId="55CB5FC2" w14:textId="77777777" w:rsidR="003F4C2E" w:rsidRPr="006C0B16" w:rsidRDefault="003F4C2E" w:rsidP="003F4C2E">
            <w:pPr>
              <w:rPr>
                <w:color w:val="000000"/>
                <w:kern w:val="28"/>
                <w:sz w:val="24"/>
                <w:szCs w:val="24"/>
                <w:lang w:val="en"/>
              </w:rPr>
            </w:pPr>
            <w:r w:rsidRPr="006C0B16">
              <w:rPr>
                <w:color w:val="000000"/>
                <w:sz w:val="24"/>
                <w:szCs w:val="24"/>
                <w:lang w:eastAsia="vi-VN"/>
              </w:rPr>
              <w:lastRenderedPageBreak/>
              <w:t xml:space="preserve">- </w:t>
            </w:r>
            <w:proofErr w:type="spellStart"/>
            <w:r w:rsidRPr="006C0B16">
              <w:rPr>
                <w:color w:val="000000"/>
                <w:sz w:val="24"/>
                <w:szCs w:val="24"/>
                <w:lang w:eastAsia="vi-VN"/>
              </w:rPr>
              <w:t>Đê</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xác</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chỉ </w:t>
            </w:r>
            <w:proofErr w:type="spellStart"/>
            <w:r w:rsidRPr="006C0B16">
              <w:rPr>
                <w:color w:val="000000"/>
                <w:sz w:val="24"/>
                <w:szCs w:val="24"/>
                <w:lang w:eastAsia="vi-VN"/>
              </w:rPr>
              <w:t>sô</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tơ</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 </w:t>
            </w:r>
            <w:proofErr w:type="spellStart"/>
            <w:r w:rsidRPr="006C0B16">
              <w:rPr>
                <w:color w:val="000000"/>
                <w:sz w:val="24"/>
                <w:szCs w:val="24"/>
                <w:lang w:eastAsia="vi-VN"/>
              </w:rPr>
              <w:t>khác</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76257E73" w14:textId="77777777" w:rsidR="004B73AE" w:rsidRPr="006C0B16" w:rsidRDefault="004B73AE" w:rsidP="00682248">
            <w:pPr>
              <w:widowControl w:val="0"/>
              <w:jc w:val="center"/>
              <w:rPr>
                <w:iCs/>
                <w:color w:val="000000"/>
                <w:sz w:val="24"/>
                <w:szCs w:val="24"/>
                <w:lang w:val="en"/>
              </w:rPr>
            </w:pPr>
          </w:p>
        </w:tc>
      </w:tr>
      <w:tr w:rsidR="00852C83" w:rsidRPr="006C0B16" w14:paraId="4846F12C"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664E62" w14:textId="77777777" w:rsidR="00852C83" w:rsidRPr="006C0B16" w:rsidRDefault="00852C83"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9D9F925" w14:textId="77777777" w:rsidR="00852C83" w:rsidRPr="006C0B16" w:rsidRDefault="00107AA2" w:rsidP="00107AA2">
            <w:pPr>
              <w:widowControl w:val="0"/>
              <w:rPr>
                <w:b/>
                <w:i/>
                <w:color w:val="000000"/>
                <w:sz w:val="24"/>
                <w:szCs w:val="24"/>
              </w:rPr>
            </w:pPr>
            <w:proofErr w:type="spellStart"/>
            <w:r w:rsidRPr="006C0B16">
              <w:rPr>
                <w:b/>
                <w:i/>
                <w:color w:val="000000"/>
                <w:sz w:val="24"/>
                <w:szCs w:val="24"/>
              </w:rPr>
              <w:t>Cước</w:t>
            </w:r>
            <w:proofErr w:type="spellEnd"/>
            <w:r w:rsidR="00852C83" w:rsidRPr="006C0B16">
              <w:rPr>
                <w:b/>
                <w:i/>
                <w:color w:val="000000"/>
                <w:sz w:val="24"/>
                <w:szCs w:val="24"/>
              </w:rPr>
              <w:t xml:space="preserve"> phí </w:t>
            </w:r>
            <w:proofErr w:type="spellStart"/>
            <w:r w:rsidR="00852C83" w:rsidRPr="006C0B16">
              <w:rPr>
                <w:b/>
                <w:i/>
                <w:color w:val="000000"/>
                <w:sz w:val="24"/>
                <w:szCs w:val="24"/>
              </w:rPr>
              <w:t>điện</w:t>
            </w:r>
            <w:proofErr w:type="spellEnd"/>
            <w:r w:rsidR="00852C83" w:rsidRPr="006C0B16">
              <w:rPr>
                <w:b/>
                <w:i/>
                <w:color w:val="000000"/>
                <w:sz w:val="24"/>
                <w:szCs w:val="24"/>
              </w:rPr>
              <w:t xml:space="preserve"> </w:t>
            </w:r>
            <w:proofErr w:type="spellStart"/>
            <w:r w:rsidR="00852C83" w:rsidRPr="006C0B16">
              <w:rPr>
                <w:b/>
                <w:i/>
                <w:color w:val="000000"/>
                <w:sz w:val="24"/>
                <w:szCs w:val="24"/>
              </w:rPr>
              <w:t>thoại</w:t>
            </w:r>
            <w:proofErr w:type="spellEnd"/>
            <w:r w:rsidR="00852C83" w:rsidRPr="006C0B16">
              <w:rPr>
                <w:b/>
                <w:i/>
                <w:color w:val="000000"/>
                <w:sz w:val="24"/>
                <w:szCs w:val="24"/>
              </w:rPr>
              <w:t xml:space="preserve">, </w:t>
            </w:r>
            <w:proofErr w:type="spellStart"/>
            <w:r w:rsidR="00852C83" w:rsidRPr="006C0B16">
              <w:rPr>
                <w:b/>
                <w:i/>
                <w:color w:val="000000"/>
                <w:sz w:val="24"/>
                <w:szCs w:val="24"/>
              </w:rPr>
              <w:t>bưu</w:t>
            </w:r>
            <w:proofErr w:type="spellEnd"/>
            <w:r w:rsidR="00852C83" w:rsidRPr="006C0B16">
              <w:rPr>
                <w:b/>
                <w:i/>
                <w:color w:val="000000"/>
                <w:sz w:val="24"/>
                <w:szCs w:val="24"/>
              </w:rPr>
              <w:t xml:space="preserve"> </w:t>
            </w:r>
            <w:proofErr w:type="spellStart"/>
            <w:r w:rsidR="00852C83" w:rsidRPr="006C0B16">
              <w:rPr>
                <w:b/>
                <w:i/>
                <w:color w:val="000000"/>
                <w:sz w:val="24"/>
                <w:szCs w:val="24"/>
              </w:rPr>
              <w:t>chính</w:t>
            </w:r>
            <w:proofErr w:type="spellEnd"/>
            <w:r w:rsidR="00852C83" w:rsidRPr="006C0B16">
              <w:rPr>
                <w:b/>
                <w:i/>
                <w:color w:val="000000"/>
                <w:sz w:val="24"/>
                <w:szCs w:val="24"/>
              </w:rPr>
              <w:t>, internet</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A37B75E" w14:textId="77777777" w:rsidR="00852C83" w:rsidRPr="006C0B16" w:rsidRDefault="00265980" w:rsidP="003F4C2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đê</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p>
          <w:p w14:paraId="16824A19" w14:textId="77777777" w:rsidR="00265980" w:rsidRPr="006C0B16" w:rsidRDefault="00265980" w:rsidP="003F4C2E">
            <w:pPr>
              <w:rPr>
                <w:color w:val="000000"/>
                <w:sz w:val="24"/>
                <w:szCs w:val="24"/>
                <w:lang w:eastAsia="vi-VN"/>
              </w:rPr>
            </w:pPr>
            <w:r w:rsidRPr="006C0B16">
              <w:rPr>
                <w:color w:val="000000"/>
                <w:sz w:val="24"/>
                <w:szCs w:val="24"/>
                <w:lang w:eastAsia="vi-VN"/>
              </w:rPr>
              <w:t xml:space="preserve">- Thông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cước</w:t>
            </w:r>
            <w:proofErr w:type="spellEnd"/>
            <w:r w:rsidRPr="006C0B16">
              <w:rPr>
                <w:color w:val="000000"/>
                <w:sz w:val="24"/>
                <w:szCs w:val="24"/>
                <w:lang w:eastAsia="vi-VN"/>
              </w:rPr>
              <w:t xml:space="preserve"> phí</w:t>
            </w:r>
          </w:p>
          <w:p w14:paraId="1F61565C" w14:textId="77777777" w:rsidR="00265980" w:rsidRPr="006C0B16" w:rsidRDefault="00265980" w:rsidP="003F4C2E">
            <w:pPr>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cước</w:t>
            </w:r>
            <w:proofErr w:type="spellEnd"/>
            <w:r w:rsidRPr="006C0B16">
              <w:rPr>
                <w:color w:val="000000"/>
                <w:sz w:val="24"/>
                <w:szCs w:val="24"/>
                <w:lang w:eastAsia="vi-VN"/>
              </w:rPr>
              <w:t xml:space="preserve"> </w:t>
            </w:r>
            <w:proofErr w:type="spellStart"/>
            <w:r w:rsidRPr="006C0B16">
              <w:rPr>
                <w:color w:val="000000"/>
                <w:sz w:val="24"/>
                <w:szCs w:val="24"/>
                <w:lang w:eastAsia="vi-VN"/>
              </w:rPr>
              <w:t>điện</w:t>
            </w:r>
            <w:proofErr w:type="spellEnd"/>
            <w:r w:rsidRPr="006C0B16">
              <w:rPr>
                <w:color w:val="000000"/>
                <w:sz w:val="24"/>
                <w:szCs w:val="24"/>
                <w:lang w:eastAsia="vi-VN"/>
              </w:rPr>
              <w:t xml:space="preserve"> </w:t>
            </w:r>
            <w:proofErr w:type="spellStart"/>
            <w:r w:rsidRPr="006C0B16">
              <w:rPr>
                <w:color w:val="000000"/>
                <w:sz w:val="24"/>
                <w:szCs w:val="24"/>
                <w:lang w:eastAsia="vi-VN"/>
              </w:rPr>
              <w:t>thoại</w:t>
            </w:r>
            <w:proofErr w:type="spellEnd"/>
            <w:r w:rsidR="00107AA2" w:rsidRPr="006C0B16">
              <w:rPr>
                <w:color w:val="000000"/>
                <w:sz w:val="24"/>
                <w:szCs w:val="24"/>
                <w:lang w:eastAsia="vi-VN"/>
              </w:rPr>
              <w:t>, internet</w:t>
            </w:r>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bô</w:t>
            </w:r>
            <w:proofErr w:type="spellEnd"/>
            <w:r w:rsidRPr="006C0B16">
              <w:rPr>
                <w:i/>
                <w:color w:val="000000"/>
                <w:sz w:val="24"/>
                <w:szCs w:val="24"/>
                <w:lang w:eastAsia="vi-VN"/>
              </w:rPr>
              <w:t xml:space="preserve">̉ sung </w:t>
            </w:r>
            <w:proofErr w:type="spellStart"/>
            <w:r w:rsidRPr="006C0B16">
              <w:rPr>
                <w:i/>
                <w:color w:val="000000"/>
                <w:sz w:val="24"/>
                <w:szCs w:val="24"/>
                <w:lang w:eastAsia="vi-VN"/>
              </w:rPr>
              <w:t>sau</w:t>
            </w:r>
            <w:proofErr w:type="spellEnd"/>
            <w:r w:rsidRPr="006C0B16">
              <w:rPr>
                <w:i/>
                <w:color w:val="000000"/>
                <w:sz w:val="24"/>
                <w:szCs w:val="24"/>
                <w:lang w:eastAsia="vi-VN"/>
              </w:rPr>
              <w:t xml:space="preserve"> </w:t>
            </w:r>
            <w:proofErr w:type="spellStart"/>
            <w:r w:rsidRPr="006C0B16">
              <w:rPr>
                <w:i/>
                <w:color w:val="000000"/>
                <w:sz w:val="24"/>
                <w:szCs w:val="24"/>
                <w:lang w:eastAsia="vi-VN"/>
              </w:rPr>
              <w:t>khi</w:t>
            </w:r>
            <w:proofErr w:type="spellEnd"/>
            <w:r w:rsidRPr="006C0B16">
              <w:rPr>
                <w:i/>
                <w:color w:val="000000"/>
                <w:sz w:val="24"/>
                <w:szCs w:val="24"/>
                <w:lang w:eastAsia="vi-VN"/>
              </w:rPr>
              <w:t xml:space="preserve"> </w:t>
            </w:r>
            <w:proofErr w:type="spellStart"/>
            <w:r w:rsidRPr="006C0B16">
              <w:rPr>
                <w:i/>
                <w:color w:val="000000"/>
                <w:sz w:val="24"/>
                <w:szCs w:val="24"/>
                <w:lang w:eastAsia="vi-VN"/>
              </w:rPr>
              <w:t>đa</w:t>
            </w:r>
            <w:proofErr w:type="spellEnd"/>
            <w:r w:rsidRPr="006C0B16">
              <w:rPr>
                <w:i/>
                <w:color w:val="000000"/>
                <w:sz w:val="24"/>
                <w:szCs w:val="24"/>
                <w:lang w:eastAsia="vi-VN"/>
              </w:rPr>
              <w:t xml:space="preserve">̃ </w:t>
            </w:r>
            <w:proofErr w:type="spellStart"/>
            <w:r w:rsidRPr="006C0B16">
              <w:rPr>
                <w:i/>
                <w:color w:val="000000"/>
                <w:sz w:val="24"/>
                <w:szCs w:val="24"/>
                <w:lang w:eastAsia="vi-VN"/>
              </w:rPr>
              <w:t>chuyển</w:t>
            </w:r>
            <w:proofErr w:type="spellEnd"/>
            <w:r w:rsidRPr="006C0B16">
              <w:rPr>
                <w:i/>
                <w:color w:val="000000"/>
                <w:sz w:val="24"/>
                <w:szCs w:val="24"/>
                <w:lang w:eastAsia="vi-VN"/>
              </w:rPr>
              <w:t xml:space="preserve"> </w:t>
            </w:r>
            <w:proofErr w:type="spellStart"/>
            <w:r w:rsidRPr="006C0B16">
              <w:rPr>
                <w:i/>
                <w:color w:val="000000"/>
                <w:sz w:val="24"/>
                <w:szCs w:val="24"/>
                <w:lang w:eastAsia="vi-VN"/>
              </w:rPr>
              <w:t>tiền</w:t>
            </w:r>
            <w:proofErr w:type="spellEnd"/>
            <w:r w:rsidRPr="006C0B16">
              <w:rPr>
                <w:i/>
                <w:color w:val="000000"/>
                <w:sz w:val="24"/>
                <w:szCs w:val="24"/>
                <w:lang w:eastAsia="vi-VN"/>
              </w:rPr>
              <w:t>)</w:t>
            </w:r>
          </w:p>
          <w:p w14:paraId="743AC084" w14:textId="77777777" w:rsidR="00265980" w:rsidRPr="006C0B16" w:rsidRDefault="00265980" w:rsidP="00265980">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Bảng</w:t>
            </w:r>
            <w:proofErr w:type="spellEnd"/>
            <w:r w:rsidRPr="006C0B16">
              <w:rPr>
                <w:color w:val="000000"/>
                <w:sz w:val="24"/>
                <w:szCs w:val="24"/>
                <w:lang w:eastAsia="vi-VN"/>
              </w:rPr>
              <w:t xml:space="preserve"> </w:t>
            </w:r>
            <w:proofErr w:type="spellStart"/>
            <w:r w:rsidRPr="006C0B16">
              <w:rPr>
                <w:color w:val="000000"/>
                <w:sz w:val="24"/>
                <w:szCs w:val="24"/>
                <w:lang w:eastAsia="vi-VN"/>
              </w:rPr>
              <w:t>tổng</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cước</w:t>
            </w:r>
            <w:proofErr w:type="spellEnd"/>
            <w:r w:rsidRPr="006C0B16">
              <w:rPr>
                <w:color w:val="000000"/>
                <w:sz w:val="24"/>
                <w:szCs w:val="24"/>
                <w:lang w:eastAsia="vi-VN"/>
              </w:rPr>
              <w:t xml:space="preserve"> phí </w:t>
            </w:r>
            <w:proofErr w:type="spellStart"/>
            <w:r w:rsidRPr="006C0B16">
              <w:rPr>
                <w:color w:val="000000"/>
                <w:sz w:val="24"/>
                <w:szCs w:val="24"/>
                <w:lang w:eastAsia="vi-VN"/>
              </w:rPr>
              <w:t>bưu</w:t>
            </w:r>
            <w:proofErr w:type="spellEnd"/>
            <w:r w:rsidRPr="006C0B16">
              <w:rPr>
                <w:color w:val="000000"/>
                <w:sz w:val="24"/>
                <w:szCs w:val="24"/>
                <w:lang w:eastAsia="vi-VN"/>
              </w:rPr>
              <w:t xml:space="preserve"> </w:t>
            </w:r>
            <w:proofErr w:type="spellStart"/>
            <w:r w:rsidRPr="006C0B16">
              <w:rPr>
                <w:color w:val="000000"/>
                <w:sz w:val="24"/>
                <w:szCs w:val="24"/>
                <w:lang w:eastAsia="vi-VN"/>
              </w:rPr>
              <w:t>chính</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Phiếu</w:t>
            </w:r>
            <w:proofErr w:type="spellEnd"/>
            <w:r w:rsidRPr="006C0B16">
              <w:rPr>
                <w:color w:val="000000"/>
                <w:sz w:val="24"/>
                <w:szCs w:val="24"/>
                <w:lang w:eastAsia="vi-VN"/>
              </w:rPr>
              <w:t xml:space="preserve"> </w:t>
            </w:r>
            <w:proofErr w:type="spellStart"/>
            <w:r w:rsidRPr="006C0B16">
              <w:rPr>
                <w:color w:val="000000"/>
                <w:sz w:val="24"/>
                <w:szCs w:val="24"/>
                <w:lang w:eastAsia="vi-VN"/>
              </w:rPr>
              <w:t>gửi</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liệu</w:t>
            </w:r>
            <w:proofErr w:type="spellEnd"/>
          </w:p>
          <w:p w14:paraId="0CF87188" w14:textId="77777777" w:rsidR="00107AA2" w:rsidRPr="006C0B16" w:rsidRDefault="00107AA2" w:rsidP="00107AA2">
            <w:pPr>
              <w:rPr>
                <w:color w:val="000000"/>
                <w:sz w:val="24"/>
                <w:szCs w:val="24"/>
                <w:lang w:eastAsia="vi-VN"/>
              </w:rPr>
            </w:pPr>
            <w:r w:rsidRPr="006C0B16">
              <w:rPr>
                <w:color w:val="000000"/>
                <w:sz w:val="24"/>
                <w:szCs w:val="24"/>
                <w:lang w:eastAsia="vi-VN"/>
              </w:rPr>
              <w:t xml:space="preserve">- </w:t>
            </w:r>
            <w:proofErr w:type="spellStart"/>
            <w:r w:rsidR="00265980" w:rsidRPr="006C0B16">
              <w:rPr>
                <w:color w:val="000000"/>
                <w:sz w:val="24"/>
                <w:szCs w:val="24"/>
                <w:lang w:eastAsia="vi-VN"/>
              </w:rPr>
              <w:t>Hợp</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đồng</w:t>
            </w:r>
            <w:proofErr w:type="spellEnd"/>
            <w:r w:rsidRPr="006C0B16">
              <w:rPr>
                <w:color w:val="000000"/>
                <w:sz w:val="24"/>
                <w:szCs w:val="24"/>
                <w:lang w:eastAsia="vi-VN"/>
              </w:rPr>
              <w:t xml:space="preserve">, Phụ </w:t>
            </w:r>
            <w:proofErr w:type="spellStart"/>
            <w:r w:rsidRPr="006C0B16">
              <w:rPr>
                <w:color w:val="000000"/>
                <w:sz w:val="24"/>
                <w:szCs w:val="24"/>
                <w:lang w:eastAsia="vi-VN"/>
              </w:rPr>
              <w:t>lục</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internet</w:t>
            </w:r>
            <w:r w:rsidR="00265980" w:rsidRPr="006C0B16">
              <w:rPr>
                <w:color w:val="000000"/>
                <w:sz w:val="24"/>
                <w:szCs w:val="24"/>
                <w:lang w:eastAsia="vi-VN"/>
              </w:rPr>
              <w:t xml:space="preserve">, </w:t>
            </w:r>
            <w:proofErr w:type="spellStart"/>
            <w:r w:rsidR="00265980" w:rsidRPr="006C0B16">
              <w:rPr>
                <w:color w:val="000000"/>
                <w:sz w:val="24"/>
                <w:szCs w:val="24"/>
                <w:lang w:eastAsia="vi-VN"/>
              </w:rPr>
              <w:t>Biên</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bản</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nghiệm</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thu</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Biên</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bản</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thanh</w:t>
            </w:r>
            <w:proofErr w:type="spellEnd"/>
            <w:r w:rsidR="00265980" w:rsidRPr="006C0B16">
              <w:rPr>
                <w:color w:val="000000"/>
                <w:sz w:val="24"/>
                <w:szCs w:val="24"/>
                <w:lang w:eastAsia="vi-VN"/>
              </w:rPr>
              <w:t xml:space="preserve"> </w:t>
            </w:r>
            <w:proofErr w:type="spellStart"/>
            <w:r w:rsidR="00265980" w:rsidRPr="006C0B16">
              <w:rPr>
                <w:color w:val="000000"/>
                <w:sz w:val="24"/>
                <w:szCs w:val="24"/>
                <w:lang w:eastAsia="vi-VN"/>
              </w:rPr>
              <w:t>ly</w:t>
            </w:r>
            <w:proofErr w:type="spellEnd"/>
            <w:r w:rsidR="00265980" w:rsidRPr="006C0B16">
              <w:rPr>
                <w:color w:val="000000"/>
                <w:sz w:val="24"/>
                <w:szCs w:val="24"/>
                <w:lang w:eastAsia="vi-VN"/>
              </w:rPr>
              <w:t>́</w:t>
            </w:r>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32281F56" w14:textId="77777777" w:rsidR="00852C83" w:rsidRPr="006C0B16" w:rsidRDefault="00852C83" w:rsidP="00682248">
            <w:pPr>
              <w:widowControl w:val="0"/>
              <w:jc w:val="center"/>
              <w:rPr>
                <w:iCs/>
                <w:color w:val="000000"/>
                <w:sz w:val="24"/>
                <w:szCs w:val="24"/>
                <w:lang w:val="en"/>
              </w:rPr>
            </w:pPr>
          </w:p>
        </w:tc>
      </w:tr>
      <w:tr w:rsidR="00F32CFB" w:rsidRPr="006C0B16" w14:paraId="06EE721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49EF109"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3</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091CE1F" w14:textId="77777777" w:rsidR="00F32CFB" w:rsidRPr="006C0B16" w:rsidRDefault="00F32CFB" w:rsidP="00107AA2">
            <w:pPr>
              <w:widowControl w:val="0"/>
              <w:rPr>
                <w:b/>
                <w:i/>
                <w:color w:val="000000"/>
                <w:sz w:val="24"/>
                <w:szCs w:val="24"/>
              </w:rPr>
            </w:pPr>
            <w:r w:rsidRPr="006C0B16">
              <w:rPr>
                <w:b/>
                <w:bCs/>
                <w:i/>
                <w:color w:val="000000"/>
                <w:sz w:val="24"/>
                <w:szCs w:val="24"/>
                <w:lang w:eastAsia="vi-VN"/>
              </w:rPr>
              <w:t xml:space="preserve">Chi phí </w:t>
            </w:r>
            <w:proofErr w:type="spellStart"/>
            <w:r w:rsidRPr="006C0B16">
              <w:rPr>
                <w:b/>
                <w:bCs/>
                <w:i/>
                <w:color w:val="000000"/>
                <w:sz w:val="24"/>
                <w:szCs w:val="24"/>
                <w:lang w:eastAsia="vi-VN"/>
              </w:rPr>
              <w:t>xăng</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xe</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cầu</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đường</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bến</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bãi</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và</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các</w:t>
            </w:r>
            <w:proofErr w:type="spellEnd"/>
            <w:r w:rsidRPr="006C0B16">
              <w:rPr>
                <w:b/>
                <w:bCs/>
                <w:i/>
                <w:color w:val="000000"/>
                <w:sz w:val="24"/>
                <w:szCs w:val="24"/>
                <w:lang w:eastAsia="vi-VN"/>
              </w:rPr>
              <w:t xml:space="preserve"> chi </w:t>
            </w:r>
            <w:proofErr w:type="spellStart"/>
            <w:r w:rsidRPr="006C0B16">
              <w:rPr>
                <w:b/>
                <w:bCs/>
                <w:i/>
                <w:color w:val="000000"/>
                <w:sz w:val="24"/>
                <w:szCs w:val="24"/>
                <w:lang w:eastAsia="vi-VN"/>
              </w:rPr>
              <w:t>phí</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khác</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liên</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quan</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đến</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sử</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dụng</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xe</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công</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49D4BA9" w14:textId="77777777" w:rsidR="00F32CFB" w:rsidRPr="006C0B16" w:rsidRDefault="00F32CFB" w:rsidP="003F4C2E">
            <w:pPr>
              <w:rPr>
                <w:color w:val="000000"/>
                <w:sz w:val="24"/>
                <w:szCs w:val="24"/>
                <w:lang w:eastAsia="vi-VN"/>
              </w:rPr>
            </w:pPr>
          </w:p>
        </w:tc>
        <w:tc>
          <w:tcPr>
            <w:tcW w:w="1389" w:type="dxa"/>
            <w:tcBorders>
              <w:top w:val="single" w:sz="6" w:space="0" w:color="000000"/>
              <w:left w:val="single" w:sz="6" w:space="0" w:color="000000"/>
              <w:bottom w:val="single" w:sz="6" w:space="0" w:color="000000"/>
              <w:right w:val="single" w:sz="6" w:space="0" w:color="000000"/>
            </w:tcBorders>
            <w:vAlign w:val="center"/>
          </w:tcPr>
          <w:p w14:paraId="116C686A" w14:textId="77777777" w:rsidR="00F32CFB" w:rsidRPr="006C0B16" w:rsidRDefault="00F32CFB" w:rsidP="00682248">
            <w:pPr>
              <w:widowControl w:val="0"/>
              <w:jc w:val="center"/>
              <w:rPr>
                <w:iCs/>
                <w:color w:val="000000"/>
                <w:sz w:val="24"/>
                <w:szCs w:val="24"/>
                <w:lang w:val="en"/>
              </w:rPr>
            </w:pPr>
          </w:p>
        </w:tc>
      </w:tr>
      <w:tr w:rsidR="00641DEB" w:rsidRPr="006C0B16" w14:paraId="7D64124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49ABB90" w14:textId="77777777" w:rsidR="00641DEB" w:rsidRPr="006C0B16" w:rsidRDefault="00641DEB"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1A3E6E" w14:textId="77777777" w:rsidR="00641DEB" w:rsidRPr="006C0B16" w:rsidRDefault="00641DEB" w:rsidP="00107AA2">
            <w:pPr>
              <w:widowControl w:val="0"/>
              <w:rPr>
                <w:bCs/>
                <w:color w:val="000000"/>
                <w:sz w:val="24"/>
                <w:szCs w:val="24"/>
                <w:lang w:eastAsia="vi-VN"/>
              </w:rPr>
            </w:pPr>
            <w:r w:rsidRPr="006C0B16">
              <w:rPr>
                <w:bCs/>
                <w:color w:val="000000"/>
                <w:sz w:val="24"/>
                <w:szCs w:val="24"/>
                <w:lang w:eastAsia="vi-VN"/>
              </w:rPr>
              <w:t xml:space="preserve">Chi phí </w:t>
            </w:r>
            <w:proofErr w:type="spellStart"/>
            <w:r w:rsidRPr="006C0B16">
              <w:rPr>
                <w:bCs/>
                <w:color w:val="000000"/>
                <w:sz w:val="24"/>
                <w:szCs w:val="24"/>
                <w:lang w:eastAsia="vi-VN"/>
              </w:rPr>
              <w:t>xăng</w:t>
            </w:r>
            <w:proofErr w:type="spellEnd"/>
            <w:r w:rsidRPr="006C0B16">
              <w:rPr>
                <w:bCs/>
                <w:color w:val="000000"/>
                <w:sz w:val="24"/>
                <w:szCs w:val="24"/>
                <w:lang w:eastAsia="vi-VN"/>
              </w:rPr>
              <w:t xml:space="preserve"> </w:t>
            </w:r>
            <w:proofErr w:type="spellStart"/>
            <w:r w:rsidRPr="006C0B16">
              <w:rPr>
                <w:bCs/>
                <w:color w:val="000000"/>
                <w:sz w:val="24"/>
                <w:szCs w:val="24"/>
                <w:lang w:eastAsia="vi-VN"/>
              </w:rPr>
              <w:t>xe</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CD9E7DC" w14:textId="77777777" w:rsidR="00641DEB" w:rsidRPr="006C0B16" w:rsidRDefault="00641DEB" w:rsidP="003F4C2E">
            <w:pPr>
              <w:rPr>
                <w:color w:val="000000"/>
                <w:sz w:val="24"/>
                <w:szCs w:val="24"/>
                <w:lang w:eastAsia="vi-VN"/>
              </w:rPr>
            </w:pPr>
          </w:p>
        </w:tc>
        <w:tc>
          <w:tcPr>
            <w:tcW w:w="1389" w:type="dxa"/>
            <w:tcBorders>
              <w:top w:val="single" w:sz="6" w:space="0" w:color="000000"/>
              <w:left w:val="single" w:sz="6" w:space="0" w:color="000000"/>
              <w:bottom w:val="single" w:sz="6" w:space="0" w:color="000000"/>
              <w:right w:val="single" w:sz="6" w:space="0" w:color="000000"/>
            </w:tcBorders>
            <w:vAlign w:val="center"/>
          </w:tcPr>
          <w:p w14:paraId="7EA0E452" w14:textId="77777777" w:rsidR="00641DEB" w:rsidRPr="006C0B16" w:rsidRDefault="00641DEB" w:rsidP="00682248">
            <w:pPr>
              <w:widowControl w:val="0"/>
              <w:jc w:val="center"/>
              <w:rPr>
                <w:iCs/>
                <w:color w:val="000000"/>
                <w:sz w:val="24"/>
                <w:szCs w:val="24"/>
                <w:lang w:val="en"/>
              </w:rPr>
            </w:pPr>
          </w:p>
        </w:tc>
      </w:tr>
      <w:tr w:rsidR="00F32CFB" w:rsidRPr="006C0B16" w14:paraId="53089C10"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31EFF33" w14:textId="77777777" w:rsidR="00F32CFB" w:rsidRPr="006C0B16" w:rsidRDefault="00641DEB"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730F84E" w14:textId="77777777" w:rsidR="00F32CFB" w:rsidRPr="006C0B16" w:rsidRDefault="00F32CFB" w:rsidP="00641DEB">
            <w:pPr>
              <w:rPr>
                <w:color w:val="000000"/>
                <w:sz w:val="24"/>
                <w:szCs w:val="24"/>
              </w:rPr>
            </w:pP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B2ABB2" w14:textId="77777777" w:rsidR="00F32CFB" w:rsidRPr="006C0B16" w:rsidRDefault="00F32CFB" w:rsidP="00EA3589">
            <w:pPr>
              <w:ind w:left="74"/>
              <w:rPr>
                <w:color w:val="000000"/>
                <w:sz w:val="24"/>
                <w:szCs w:val="24"/>
                <w:lang w:val="vi-VN"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p w14:paraId="3D719099" w14:textId="77777777" w:rsidR="005E0D2A" w:rsidRPr="006C0B16" w:rsidRDefault="00641DEB" w:rsidP="005E0D2A">
            <w:pPr>
              <w:ind w:left="74"/>
              <w:rPr>
                <w:color w:val="000000"/>
                <w:sz w:val="24"/>
                <w:szCs w:val="24"/>
                <w:lang w:eastAsia="vi-VN"/>
              </w:rPr>
            </w:pPr>
            <w:r w:rsidRPr="006C0B16">
              <w:rPr>
                <w:color w:val="000000"/>
                <w:sz w:val="24"/>
                <w:szCs w:val="24"/>
                <w:lang w:eastAsia="vi-VN"/>
              </w:rPr>
              <w:t>-</w:t>
            </w:r>
            <w:r w:rsidR="005E0D2A" w:rsidRPr="006C0B16">
              <w:rPr>
                <w:color w:val="000000"/>
                <w:sz w:val="24"/>
                <w:szCs w:val="24"/>
                <w:lang w:eastAsia="vi-VN"/>
              </w:rPr>
              <w:t xml:space="preserve"> </w:t>
            </w:r>
            <w:proofErr w:type="spellStart"/>
            <w:r w:rsidR="005E0D2A" w:rsidRPr="006C0B16">
              <w:rPr>
                <w:color w:val="000000"/>
                <w:sz w:val="24"/>
                <w:szCs w:val="24"/>
                <w:lang w:eastAsia="vi-VN"/>
              </w:rPr>
              <w:t>Quyết</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định</w:t>
            </w:r>
            <w:proofErr w:type="spellEnd"/>
            <w:r w:rsidR="005E0D2A" w:rsidRPr="006C0B16">
              <w:rPr>
                <w:color w:val="000000"/>
                <w:sz w:val="24"/>
                <w:szCs w:val="24"/>
                <w:lang w:eastAsia="vi-VN"/>
              </w:rPr>
              <w:t xml:space="preserve"> chỉ </w:t>
            </w:r>
            <w:proofErr w:type="spellStart"/>
            <w:r w:rsidR="005E0D2A" w:rsidRPr="006C0B16">
              <w:rPr>
                <w:color w:val="000000"/>
                <w:sz w:val="24"/>
                <w:szCs w:val="24"/>
                <w:lang w:eastAsia="vi-VN"/>
              </w:rPr>
              <w:t>định</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đơn</w:t>
            </w:r>
            <w:proofErr w:type="spellEnd"/>
            <w:r w:rsidR="005E0D2A" w:rsidRPr="006C0B16">
              <w:rPr>
                <w:color w:val="000000"/>
                <w:sz w:val="24"/>
                <w:szCs w:val="24"/>
                <w:lang w:eastAsia="vi-VN"/>
              </w:rPr>
              <w:t xml:space="preserve"> vị </w:t>
            </w:r>
            <w:proofErr w:type="spellStart"/>
            <w:r w:rsidR="005E0D2A" w:rsidRPr="006C0B16">
              <w:rPr>
                <w:color w:val="000000"/>
                <w:sz w:val="24"/>
                <w:szCs w:val="24"/>
                <w:lang w:eastAsia="vi-VN"/>
              </w:rPr>
              <w:t>cung</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cấp</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xăng</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va</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hô</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sơ</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đấu</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thầu</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liên</w:t>
            </w:r>
            <w:proofErr w:type="spellEnd"/>
            <w:r w:rsidR="005E0D2A" w:rsidRPr="006C0B16">
              <w:rPr>
                <w:color w:val="000000"/>
                <w:sz w:val="24"/>
                <w:szCs w:val="24"/>
                <w:lang w:eastAsia="vi-VN"/>
              </w:rPr>
              <w:t xml:space="preserve"> </w:t>
            </w:r>
            <w:proofErr w:type="spellStart"/>
            <w:r w:rsidR="005E0D2A" w:rsidRPr="006C0B16">
              <w:rPr>
                <w:color w:val="000000"/>
                <w:sz w:val="24"/>
                <w:szCs w:val="24"/>
                <w:lang w:eastAsia="vi-VN"/>
              </w:rPr>
              <w:t>quan</w:t>
            </w:r>
            <w:proofErr w:type="spellEnd"/>
          </w:p>
          <w:p w14:paraId="48C51B9E" w14:textId="77777777" w:rsidR="005E0D2A" w:rsidRPr="006C0B16" w:rsidRDefault="005E0D2A" w:rsidP="005E0D2A">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mua</w:t>
            </w:r>
            <w:proofErr w:type="spellEnd"/>
            <w:r w:rsidRPr="006C0B16">
              <w:rPr>
                <w:color w:val="000000"/>
                <w:sz w:val="24"/>
                <w:szCs w:val="24"/>
                <w:lang w:eastAsia="vi-VN"/>
              </w:rPr>
              <w:t xml:space="preserve"> </w:t>
            </w:r>
            <w:proofErr w:type="spellStart"/>
            <w:r w:rsidRPr="006C0B16">
              <w:rPr>
                <w:color w:val="000000"/>
                <w:sz w:val="24"/>
                <w:szCs w:val="24"/>
                <w:lang w:eastAsia="vi-VN"/>
              </w:rPr>
              <w:t>nhiên</w:t>
            </w:r>
            <w:proofErr w:type="spellEnd"/>
            <w:r w:rsidRPr="006C0B16">
              <w:rPr>
                <w:color w:val="000000"/>
                <w:sz w:val="24"/>
                <w:szCs w:val="24"/>
                <w:lang w:eastAsia="vi-VN"/>
              </w:rPr>
              <w:t xml:space="preserve"> </w:t>
            </w:r>
            <w:proofErr w:type="spellStart"/>
            <w:r w:rsidRPr="006C0B16">
              <w:rPr>
                <w:color w:val="000000"/>
                <w:sz w:val="24"/>
                <w:szCs w:val="24"/>
                <w:lang w:eastAsia="vi-VN"/>
              </w:rPr>
              <w:t>liệu</w:t>
            </w:r>
            <w:proofErr w:type="spellEnd"/>
          </w:p>
          <w:p w14:paraId="4CC154AA" w14:textId="77777777" w:rsidR="00F32CFB" w:rsidRPr="006C0B16" w:rsidRDefault="00641DEB" w:rsidP="005E0D2A">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Đ</w:t>
            </w:r>
            <w:r w:rsidR="00F32CFB" w:rsidRPr="006C0B16">
              <w:rPr>
                <w:color w:val="000000"/>
                <w:sz w:val="24"/>
                <w:szCs w:val="24"/>
                <w:lang w:eastAsia="vi-VN"/>
              </w:rPr>
              <w:t>ối</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chiếu</w:t>
            </w:r>
            <w:proofErr w:type="spellEnd"/>
            <w:r w:rsidR="00F32CFB" w:rsidRPr="006C0B16">
              <w:rPr>
                <w:color w:val="000000"/>
                <w:sz w:val="24"/>
                <w:szCs w:val="24"/>
                <w:lang w:eastAsia="vi-VN"/>
              </w:rPr>
              <w:t>/</w:t>
            </w:r>
            <w:proofErr w:type="spellStart"/>
            <w:r w:rsidR="00F32CFB" w:rsidRPr="006C0B16">
              <w:rPr>
                <w:color w:val="000000"/>
                <w:sz w:val="24"/>
                <w:szCs w:val="24"/>
                <w:lang w:eastAsia="vi-VN"/>
              </w:rPr>
              <w:t>quyết</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toán</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kinh</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phí</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xăng</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xe</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quý</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trước</w:t>
            </w:r>
            <w:proofErr w:type="spellEnd"/>
            <w:r w:rsidRPr="006C0B16">
              <w:rPr>
                <w:color w:val="000000"/>
                <w:sz w:val="24"/>
                <w:szCs w:val="24"/>
                <w:lang w:eastAsia="vi-VN"/>
              </w:rPr>
              <w:t xml:space="preserve"> </w:t>
            </w:r>
            <w:proofErr w:type="spellStart"/>
            <w:r w:rsidRPr="006C0B16">
              <w:rPr>
                <w:color w:val="000000"/>
                <w:sz w:val="24"/>
                <w:szCs w:val="24"/>
                <w:lang w:eastAsia="vi-VN"/>
              </w:rPr>
              <w:t>với</w:t>
            </w:r>
            <w:proofErr w:type="spellEnd"/>
            <w:r w:rsidRPr="006C0B16">
              <w:rPr>
                <w:color w:val="000000"/>
                <w:sz w:val="24"/>
                <w:szCs w:val="24"/>
                <w:lang w:eastAsia="vi-VN"/>
              </w:rPr>
              <w:t xml:space="preserve"> </w:t>
            </w:r>
            <w:proofErr w:type="spellStart"/>
            <w:r w:rsidRPr="006C0B16">
              <w:rPr>
                <w:color w:val="000000"/>
                <w:sz w:val="24"/>
                <w:szCs w:val="24"/>
                <w:lang w:eastAsia="vi-VN"/>
              </w:rPr>
              <w:t>nha</w:t>
            </w:r>
            <w:proofErr w:type="spellEnd"/>
            <w:r w:rsidRPr="006C0B16">
              <w:rPr>
                <w:color w:val="000000"/>
                <w:sz w:val="24"/>
                <w:szCs w:val="24"/>
                <w:lang w:eastAsia="vi-VN"/>
              </w:rPr>
              <w:t xml:space="preserve">̀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bpt</w:t>
            </w:r>
            <w:proofErr w:type="spellEnd"/>
            <w:r w:rsidRPr="006C0B16">
              <w:rPr>
                <w:i/>
                <w:color w:val="000000"/>
                <w:sz w:val="24"/>
                <w:szCs w:val="24"/>
                <w:lang w:eastAsia="vi-V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2FD9D68D" w14:textId="77777777" w:rsidR="00F32CFB" w:rsidRPr="006C0B16" w:rsidRDefault="00F32CFB" w:rsidP="00682248">
            <w:pPr>
              <w:widowControl w:val="0"/>
              <w:jc w:val="center"/>
              <w:rPr>
                <w:iCs/>
                <w:color w:val="000000"/>
                <w:sz w:val="24"/>
                <w:szCs w:val="24"/>
                <w:lang w:val="en"/>
              </w:rPr>
            </w:pPr>
          </w:p>
        </w:tc>
      </w:tr>
      <w:tr w:rsidR="00F32CFB" w:rsidRPr="006C0B16" w14:paraId="4418F4C1"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57FE89" w14:textId="77777777" w:rsidR="00F32CFB" w:rsidRPr="006C0B16" w:rsidRDefault="00641DEB" w:rsidP="00682248">
            <w:pPr>
              <w:widowControl w:val="0"/>
              <w:jc w:val="center"/>
              <w:rPr>
                <w:bCs/>
                <w:color w:val="000000"/>
                <w:kern w:val="28"/>
                <w:sz w:val="24"/>
                <w:szCs w:val="24"/>
                <w:lang w:val="en"/>
              </w:rPr>
            </w:pPr>
            <w:r w:rsidRPr="006C0B16">
              <w:rPr>
                <w:bCs/>
                <w:color w:val="000000"/>
                <w:kern w:val="28"/>
                <w:sz w:val="24"/>
                <w:szCs w:val="24"/>
                <w:lang w:val="en"/>
              </w:rPr>
              <w:t>-</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6CC96C0" w14:textId="77777777" w:rsidR="00F32CFB" w:rsidRPr="006C0B16" w:rsidRDefault="00641DEB" w:rsidP="00EA3589">
            <w:pPr>
              <w:rPr>
                <w:color w:val="000000"/>
                <w:sz w:val="24"/>
                <w:szCs w:val="24"/>
              </w:rPr>
            </w:pPr>
            <w:r w:rsidRPr="006C0B16">
              <w:rPr>
                <w:color w:val="000000"/>
                <w:sz w:val="24"/>
                <w:szCs w:val="24"/>
                <w:lang w:eastAsia="vi-VN"/>
              </w:rPr>
              <w:t>T</w:t>
            </w:r>
            <w:r w:rsidR="00F32CFB" w:rsidRPr="006C0B16">
              <w:rPr>
                <w:color w:val="000000"/>
                <w:sz w:val="24"/>
                <w:szCs w:val="24"/>
                <w:lang w:eastAsia="vi-VN"/>
              </w:rPr>
              <w:t xml:space="preserve">hanh </w:t>
            </w:r>
            <w:proofErr w:type="spellStart"/>
            <w:r w:rsidR="00F32CFB" w:rsidRPr="006C0B16">
              <w:rPr>
                <w:color w:val="000000"/>
                <w:sz w:val="24"/>
                <w:szCs w:val="24"/>
                <w:lang w:eastAsia="vi-VN"/>
              </w:rPr>
              <w:t>toán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tạm</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ứng</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C01A72" w14:textId="77777777" w:rsidR="00F32CFB" w:rsidRPr="006C0B16" w:rsidRDefault="00F32CFB" w:rsidP="00EA3589">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00641DEB" w:rsidRPr="006C0B16">
              <w:rPr>
                <w:color w:val="000000"/>
                <w:sz w:val="24"/>
                <w:szCs w:val="24"/>
                <w:lang w:eastAsia="vi-VN"/>
              </w:rPr>
              <w:t>/</w:t>
            </w:r>
            <w:proofErr w:type="spellStart"/>
            <w:r w:rsidR="00641DEB" w:rsidRPr="006C0B16">
              <w:rPr>
                <w:color w:val="000000"/>
                <w:sz w:val="24"/>
                <w:szCs w:val="24"/>
                <w:lang w:eastAsia="vi-VN"/>
              </w:rPr>
              <w:t>thanh</w:t>
            </w:r>
            <w:proofErr w:type="spellEnd"/>
            <w:r w:rsidR="00641DEB" w:rsidRPr="006C0B16">
              <w:rPr>
                <w:color w:val="000000"/>
                <w:sz w:val="24"/>
                <w:szCs w:val="24"/>
                <w:lang w:eastAsia="vi-VN"/>
              </w:rPr>
              <w:t xml:space="preserve"> </w:t>
            </w:r>
            <w:proofErr w:type="spellStart"/>
            <w:r w:rsidR="00641DEB"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p w14:paraId="11C340F6" w14:textId="77777777" w:rsidR="00641DEB" w:rsidRPr="006C0B16" w:rsidRDefault="00641DEB" w:rsidP="00EA3589">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Lịch</w:t>
            </w:r>
            <w:proofErr w:type="spellEnd"/>
            <w:r w:rsidRPr="006C0B16">
              <w:rPr>
                <w:color w:val="000000"/>
                <w:sz w:val="24"/>
                <w:szCs w:val="24"/>
                <w:lang w:eastAsia="vi-VN"/>
              </w:rPr>
              <w:t xml:space="preserve"> </w:t>
            </w:r>
            <w:proofErr w:type="spellStart"/>
            <w:r w:rsidRPr="006C0B16">
              <w:rPr>
                <w:color w:val="000000"/>
                <w:sz w:val="24"/>
                <w:szCs w:val="24"/>
                <w:lang w:eastAsia="vi-VN"/>
              </w:rPr>
              <w:t>trình</w:t>
            </w:r>
            <w:proofErr w:type="spellEnd"/>
            <w:r w:rsidRPr="006C0B16">
              <w:rPr>
                <w:color w:val="000000"/>
                <w:sz w:val="24"/>
                <w:szCs w:val="24"/>
                <w:lang w:eastAsia="vi-VN"/>
              </w:rPr>
              <w:t xml:space="preserve"> </w:t>
            </w:r>
            <w:proofErr w:type="spellStart"/>
            <w:r w:rsidRPr="006C0B16">
              <w:rPr>
                <w:color w:val="000000"/>
                <w:sz w:val="24"/>
                <w:szCs w:val="24"/>
                <w:lang w:eastAsia="vi-VN"/>
              </w:rPr>
              <w:t>sư</w:t>
            </w:r>
            <w:proofErr w:type="spellEnd"/>
            <w:r w:rsidRPr="006C0B16">
              <w:rPr>
                <w:color w:val="000000"/>
                <w:sz w:val="24"/>
                <w:szCs w:val="24"/>
                <w:lang w:eastAsia="vi-VN"/>
              </w:rPr>
              <w:t xml:space="preserve">̉ </w:t>
            </w:r>
            <w:proofErr w:type="spellStart"/>
            <w:r w:rsidRPr="006C0B16">
              <w:rPr>
                <w:color w:val="000000"/>
                <w:sz w:val="24"/>
                <w:szCs w:val="24"/>
                <w:lang w:eastAsia="vi-VN"/>
              </w:rPr>
              <w:t>dụng</w:t>
            </w:r>
            <w:proofErr w:type="spellEnd"/>
            <w:r w:rsidRPr="006C0B16">
              <w:rPr>
                <w:color w:val="000000"/>
                <w:sz w:val="24"/>
                <w:szCs w:val="24"/>
                <w:lang w:eastAsia="vi-VN"/>
              </w:rPr>
              <w:t xml:space="preserve"> </w:t>
            </w:r>
            <w:proofErr w:type="spellStart"/>
            <w:r w:rsidRPr="006C0B16">
              <w:rPr>
                <w:color w:val="000000"/>
                <w:sz w:val="24"/>
                <w:szCs w:val="24"/>
                <w:lang w:eastAsia="vi-VN"/>
              </w:rPr>
              <w:t>xe</w:t>
            </w:r>
            <w:proofErr w:type="spellEnd"/>
            <w:r w:rsidRPr="006C0B16">
              <w:rPr>
                <w:color w:val="000000"/>
                <w:sz w:val="24"/>
                <w:szCs w:val="24"/>
                <w:lang w:eastAsia="vi-VN"/>
              </w:rPr>
              <w:t xml:space="preserve"> </w:t>
            </w:r>
            <w:proofErr w:type="spellStart"/>
            <w:r w:rsidRPr="006C0B16">
              <w:rPr>
                <w:color w:val="000000"/>
                <w:sz w:val="24"/>
                <w:szCs w:val="24"/>
                <w:lang w:eastAsia="vi-VN"/>
              </w:rPr>
              <w:t>kèm</w:t>
            </w:r>
            <w:proofErr w:type="spellEnd"/>
            <w:r w:rsidRPr="006C0B16">
              <w:rPr>
                <w:color w:val="000000"/>
                <w:sz w:val="24"/>
                <w:szCs w:val="24"/>
                <w:lang w:eastAsia="vi-VN"/>
              </w:rPr>
              <w:t xml:space="preserve"> </w:t>
            </w:r>
            <w:proofErr w:type="spellStart"/>
            <w:r w:rsidRPr="006C0B16">
              <w:rPr>
                <w:color w:val="000000"/>
                <w:sz w:val="24"/>
                <w:szCs w:val="24"/>
                <w:lang w:eastAsia="vi-VN"/>
              </w:rPr>
              <w:t>minh</w:t>
            </w:r>
            <w:proofErr w:type="spellEnd"/>
            <w:r w:rsidRPr="006C0B16">
              <w:rPr>
                <w:color w:val="000000"/>
                <w:sz w:val="24"/>
                <w:szCs w:val="24"/>
                <w:lang w:eastAsia="vi-VN"/>
              </w:rPr>
              <w:t xml:space="preserve"> </w:t>
            </w:r>
            <w:proofErr w:type="spellStart"/>
            <w:r w:rsidRPr="006C0B16">
              <w:rPr>
                <w:color w:val="000000"/>
                <w:sz w:val="24"/>
                <w:szCs w:val="24"/>
                <w:lang w:eastAsia="vi-VN"/>
              </w:rPr>
              <w:t>chứng</w:t>
            </w:r>
            <w:proofErr w:type="spellEnd"/>
          </w:p>
          <w:p w14:paraId="0A9FE407" w14:textId="77777777" w:rsidR="00641DEB" w:rsidRPr="006C0B16" w:rsidRDefault="00641DEB" w:rsidP="00EA3589">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Bảng</w:t>
            </w:r>
            <w:proofErr w:type="spellEnd"/>
            <w:r w:rsidRPr="006C0B16">
              <w:rPr>
                <w:color w:val="000000"/>
                <w:sz w:val="24"/>
                <w:szCs w:val="24"/>
                <w:lang w:eastAsia="vi-VN"/>
              </w:rPr>
              <w:t xml:space="preserve"> </w:t>
            </w:r>
            <w:proofErr w:type="spellStart"/>
            <w:r w:rsidRPr="006C0B16">
              <w:rPr>
                <w:color w:val="000000"/>
                <w:sz w:val="24"/>
                <w:szCs w:val="24"/>
                <w:lang w:eastAsia="vi-VN"/>
              </w:rPr>
              <w:t>tính</w:t>
            </w:r>
            <w:proofErr w:type="spellEnd"/>
            <w:r w:rsidRPr="006C0B16">
              <w:rPr>
                <w:color w:val="000000"/>
                <w:sz w:val="24"/>
                <w:szCs w:val="24"/>
                <w:lang w:eastAsia="vi-VN"/>
              </w:rPr>
              <w:t xml:space="preserve"> </w:t>
            </w:r>
            <w:proofErr w:type="spellStart"/>
            <w:r w:rsidRPr="006C0B16">
              <w:rPr>
                <w:color w:val="000000"/>
                <w:sz w:val="24"/>
                <w:szCs w:val="24"/>
                <w:lang w:eastAsia="vi-VN"/>
              </w:rPr>
              <w:t>sô</w:t>
            </w:r>
            <w:proofErr w:type="spellEnd"/>
            <w:r w:rsidRPr="006C0B16">
              <w:rPr>
                <w:color w:val="000000"/>
                <w:sz w:val="24"/>
                <w:szCs w:val="24"/>
                <w:lang w:eastAsia="vi-VN"/>
              </w:rPr>
              <w:t xml:space="preserve">́ </w:t>
            </w:r>
            <w:proofErr w:type="spellStart"/>
            <w:r w:rsidRPr="006C0B16">
              <w:rPr>
                <w:color w:val="000000"/>
                <w:sz w:val="24"/>
                <w:szCs w:val="24"/>
                <w:lang w:eastAsia="vi-VN"/>
              </w:rPr>
              <w:t>nhiên</w:t>
            </w:r>
            <w:proofErr w:type="spellEnd"/>
            <w:r w:rsidRPr="006C0B16">
              <w:rPr>
                <w:color w:val="000000"/>
                <w:sz w:val="24"/>
                <w:szCs w:val="24"/>
                <w:lang w:eastAsia="vi-VN"/>
              </w:rPr>
              <w:t xml:space="preserve"> </w:t>
            </w:r>
            <w:proofErr w:type="spellStart"/>
            <w:r w:rsidRPr="006C0B16">
              <w:rPr>
                <w:color w:val="000000"/>
                <w:sz w:val="24"/>
                <w:szCs w:val="24"/>
                <w:lang w:eastAsia="vi-VN"/>
              </w:rPr>
              <w:t>liệu</w:t>
            </w:r>
            <w:proofErr w:type="spellEnd"/>
            <w:r w:rsidRPr="006C0B16">
              <w:rPr>
                <w:color w:val="000000"/>
                <w:sz w:val="24"/>
                <w:szCs w:val="24"/>
                <w:lang w:eastAsia="vi-VN"/>
              </w:rPr>
              <w:t xml:space="preserve"> </w:t>
            </w:r>
            <w:proofErr w:type="spellStart"/>
            <w:r w:rsidRPr="006C0B16">
              <w:rPr>
                <w:color w:val="000000"/>
                <w:sz w:val="24"/>
                <w:szCs w:val="24"/>
                <w:lang w:eastAsia="vi-VN"/>
              </w:rPr>
              <w:t>tiêu</w:t>
            </w:r>
            <w:proofErr w:type="spellEnd"/>
            <w:r w:rsidRPr="006C0B16">
              <w:rPr>
                <w:color w:val="000000"/>
                <w:sz w:val="24"/>
                <w:szCs w:val="24"/>
                <w:lang w:eastAsia="vi-VN"/>
              </w:rPr>
              <w:t xml:space="preserve"> hao</w:t>
            </w:r>
          </w:p>
          <w:p w14:paraId="32FB9F09" w14:textId="77777777" w:rsidR="00F32CFB" w:rsidRPr="006C0B16" w:rsidRDefault="00641DEB" w:rsidP="00EA3589">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Các</w:t>
            </w:r>
            <w:proofErr w:type="spellEnd"/>
            <w:r w:rsidRPr="006C0B16">
              <w:rPr>
                <w:color w:val="000000"/>
                <w:sz w:val="24"/>
                <w:szCs w:val="24"/>
                <w:lang w:eastAsia="vi-VN"/>
              </w:rPr>
              <w:t xml:space="preserve"> </w:t>
            </w:r>
            <w:proofErr w:type="spellStart"/>
            <w:r w:rsidRPr="006C0B16">
              <w:rPr>
                <w:color w:val="000000"/>
                <w:sz w:val="24"/>
                <w:szCs w:val="24"/>
                <w:lang w:eastAsia="vi-VN"/>
              </w:rPr>
              <w:t>Hóa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tiền</w:t>
            </w:r>
            <w:proofErr w:type="spellEnd"/>
            <w:r w:rsidRPr="006C0B16">
              <w:rPr>
                <w:color w:val="000000"/>
                <w:sz w:val="24"/>
                <w:szCs w:val="24"/>
                <w:lang w:eastAsia="vi-VN"/>
              </w:rPr>
              <w:t xml:space="preserve"> </w:t>
            </w:r>
            <w:proofErr w:type="spellStart"/>
            <w:r w:rsidRPr="006C0B16">
              <w:rPr>
                <w:color w:val="000000"/>
                <w:sz w:val="24"/>
                <w:szCs w:val="24"/>
                <w:lang w:eastAsia="vi-VN"/>
              </w:rPr>
              <w:t>xăng</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bảng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p>
          <w:p w14:paraId="7A10E279" w14:textId="77777777" w:rsidR="005E0D2A" w:rsidRPr="006C0B16" w:rsidRDefault="005E0D2A" w:rsidP="005E0D2A">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xăng</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hô</w:t>
            </w:r>
            <w:proofErr w:type="spellEnd"/>
            <w:r w:rsidRPr="006C0B16">
              <w:rPr>
                <w:color w:val="000000"/>
                <w:sz w:val="24"/>
                <w:szCs w:val="24"/>
                <w:lang w:eastAsia="vi-VN"/>
              </w:rPr>
              <w:t xml:space="preserve">̀ </w:t>
            </w:r>
            <w:proofErr w:type="spellStart"/>
            <w:r w:rsidRPr="006C0B16">
              <w:rPr>
                <w:color w:val="000000"/>
                <w:sz w:val="24"/>
                <w:szCs w:val="24"/>
                <w:lang w:eastAsia="vi-VN"/>
              </w:rPr>
              <w:t>sơ</w:t>
            </w:r>
            <w:proofErr w:type="spellEnd"/>
            <w:r w:rsidRPr="006C0B16">
              <w:rPr>
                <w:color w:val="000000"/>
                <w:sz w:val="24"/>
                <w:szCs w:val="24"/>
                <w:lang w:eastAsia="vi-VN"/>
              </w:rPr>
              <w:t xml:space="preserve"> </w:t>
            </w:r>
            <w:proofErr w:type="spellStart"/>
            <w:r w:rsidRPr="006C0B16">
              <w:rPr>
                <w:color w:val="000000"/>
                <w:sz w:val="24"/>
                <w:szCs w:val="24"/>
                <w:lang w:eastAsia="vi-VN"/>
              </w:rPr>
              <w:t>đấu</w:t>
            </w:r>
            <w:proofErr w:type="spellEnd"/>
            <w:r w:rsidRPr="006C0B16">
              <w:rPr>
                <w:color w:val="000000"/>
                <w:sz w:val="24"/>
                <w:szCs w:val="24"/>
                <w:lang w:eastAsia="vi-VN"/>
              </w:rPr>
              <w:t xml:space="preserve"> </w:t>
            </w:r>
            <w:proofErr w:type="spellStart"/>
            <w:r w:rsidRPr="006C0B16">
              <w:rPr>
                <w:color w:val="000000"/>
                <w:sz w:val="24"/>
                <w:szCs w:val="24"/>
                <w:lang w:eastAsia="vi-VN"/>
              </w:rPr>
              <w:t>thầu</w:t>
            </w:r>
            <w:proofErr w:type="spellEnd"/>
            <w:r w:rsidRPr="006C0B16">
              <w:rPr>
                <w:color w:val="000000"/>
                <w:sz w:val="24"/>
                <w:szCs w:val="24"/>
                <w:lang w:eastAsia="vi-VN"/>
              </w:rPr>
              <w:t xml:space="preserve"> </w:t>
            </w:r>
            <w:proofErr w:type="spellStart"/>
            <w:r w:rsidRPr="006C0B16">
              <w:rPr>
                <w:color w:val="000000"/>
                <w:sz w:val="24"/>
                <w:szCs w:val="24"/>
                <w:lang w:eastAsia="vi-VN"/>
              </w:rPr>
              <w:t>liên</w:t>
            </w:r>
            <w:proofErr w:type="spellEnd"/>
            <w:r w:rsidRPr="006C0B16">
              <w:rPr>
                <w:color w:val="000000"/>
                <w:sz w:val="24"/>
                <w:szCs w:val="24"/>
                <w:lang w:eastAsia="vi-VN"/>
              </w:rPr>
              <w:t xml:space="preserve"> </w:t>
            </w:r>
            <w:proofErr w:type="spellStart"/>
            <w:r w:rsidRPr="006C0B16">
              <w:rPr>
                <w:color w:val="000000"/>
                <w:sz w:val="24"/>
                <w:szCs w:val="24"/>
                <w:lang w:eastAsia="vi-VN"/>
              </w:rPr>
              <w:t>quan</w:t>
            </w:r>
            <w:proofErr w:type="spellEnd"/>
          </w:p>
          <w:p w14:paraId="74CD43B9" w14:textId="77777777" w:rsidR="00F32CFB" w:rsidRPr="006C0B16" w:rsidRDefault="005E0D2A" w:rsidP="005E0D2A">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mua</w:t>
            </w:r>
            <w:proofErr w:type="spellEnd"/>
            <w:r w:rsidRPr="006C0B16">
              <w:rPr>
                <w:color w:val="000000"/>
                <w:sz w:val="24"/>
                <w:szCs w:val="24"/>
                <w:lang w:eastAsia="vi-VN"/>
              </w:rPr>
              <w:t xml:space="preserve"> </w:t>
            </w:r>
            <w:proofErr w:type="spellStart"/>
            <w:r w:rsidRPr="006C0B16">
              <w:rPr>
                <w:color w:val="000000"/>
                <w:sz w:val="24"/>
                <w:szCs w:val="24"/>
                <w:lang w:eastAsia="vi-VN"/>
              </w:rPr>
              <w:t>nhiên</w:t>
            </w:r>
            <w:proofErr w:type="spellEnd"/>
            <w:r w:rsidRPr="006C0B16">
              <w:rPr>
                <w:color w:val="000000"/>
                <w:sz w:val="24"/>
                <w:szCs w:val="24"/>
                <w:lang w:eastAsia="vi-VN"/>
              </w:rPr>
              <w:t xml:space="preserve"> </w:t>
            </w:r>
            <w:proofErr w:type="spellStart"/>
            <w:r w:rsidRPr="006C0B16">
              <w:rPr>
                <w:color w:val="000000"/>
                <w:sz w:val="24"/>
                <w:szCs w:val="24"/>
                <w:lang w:eastAsia="vi-VN"/>
              </w:rPr>
              <w:t>liệu</w:t>
            </w:r>
            <w:proofErr w:type="spellEnd"/>
          </w:p>
          <w:p w14:paraId="01AC1582" w14:textId="77777777" w:rsidR="00420C9F" w:rsidRPr="006C0B16" w:rsidRDefault="00420C9F" w:rsidP="005E0D2A">
            <w:pPr>
              <w:ind w:left="74"/>
              <w:rPr>
                <w:color w:val="000000"/>
                <w:sz w:val="24"/>
                <w:szCs w:val="24"/>
                <w:lang w:eastAsia="vi-VN"/>
              </w:rPr>
            </w:pPr>
            <w:r w:rsidRPr="006C0B16">
              <w:rPr>
                <w:color w:val="000000"/>
                <w:sz w:val="24"/>
                <w:szCs w:val="24"/>
                <w:lang w:eastAsia="vi-VN"/>
              </w:rPr>
              <w:t>- Than</w:t>
            </w:r>
            <w:r w:rsidR="00183DB4" w:rsidRPr="006C0B16">
              <w:rPr>
                <w:color w:val="000000"/>
                <w:sz w:val="24"/>
                <w:szCs w:val="24"/>
                <w:lang w:eastAsia="vi-VN"/>
              </w:rPr>
              <w:t>h</w:t>
            </w:r>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nếu</w:t>
            </w:r>
            <w:proofErr w:type="spellEnd"/>
            <w:r w:rsidRPr="006C0B16">
              <w:rPr>
                <w:color w:val="000000"/>
                <w:sz w:val="24"/>
                <w:szCs w:val="24"/>
                <w:lang w:eastAsia="vi-VN"/>
              </w:rPr>
              <w:t xml:space="preserve"> có</w:t>
            </w:r>
            <w:r w:rsidR="0090162B" w:rsidRPr="006C0B16">
              <w:rPr>
                <w:color w:val="000000"/>
                <w:sz w:val="24"/>
                <w:szCs w:val="24"/>
                <w:lang w:eastAsia="vi-V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41C1D519" w14:textId="77777777" w:rsidR="00F32CFB" w:rsidRPr="006C0B16" w:rsidRDefault="00F32CFB" w:rsidP="00682248">
            <w:pPr>
              <w:widowControl w:val="0"/>
              <w:jc w:val="center"/>
              <w:rPr>
                <w:iCs/>
                <w:color w:val="000000"/>
                <w:sz w:val="24"/>
                <w:szCs w:val="24"/>
                <w:lang w:val="en"/>
              </w:rPr>
            </w:pPr>
          </w:p>
        </w:tc>
      </w:tr>
      <w:tr w:rsidR="00641DEB" w:rsidRPr="006C0B16" w14:paraId="1A66AFBB"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726456" w14:textId="77777777" w:rsidR="00641DEB" w:rsidRPr="006C0B16" w:rsidRDefault="00A76ACF"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7FF104" w14:textId="77777777" w:rsidR="00641DEB" w:rsidRPr="006C0B16" w:rsidRDefault="00A76ACF" w:rsidP="00EA3589">
            <w:pPr>
              <w:rPr>
                <w:color w:val="000000"/>
                <w:sz w:val="24"/>
                <w:szCs w:val="24"/>
                <w:lang w:eastAsia="vi-VN"/>
              </w:rPr>
            </w:pPr>
            <w:r w:rsidRPr="006C0B16">
              <w:rPr>
                <w:color w:val="000000"/>
                <w:sz w:val="24"/>
                <w:szCs w:val="24"/>
                <w:lang w:eastAsia="vi-VN"/>
              </w:rPr>
              <w:t xml:space="preserve">Chi phí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dưỡng</w:t>
            </w:r>
            <w:proofErr w:type="spellEnd"/>
            <w:r w:rsidRPr="006C0B16">
              <w:rPr>
                <w:color w:val="000000"/>
                <w:sz w:val="24"/>
                <w:szCs w:val="24"/>
                <w:lang w:eastAsia="vi-VN"/>
              </w:rPr>
              <w:t xml:space="preserve">, </w:t>
            </w:r>
            <w:proofErr w:type="spellStart"/>
            <w:r w:rsidRPr="006C0B16">
              <w:rPr>
                <w:color w:val="000000"/>
                <w:sz w:val="24"/>
                <w:szCs w:val="24"/>
                <w:lang w:eastAsia="vi-VN"/>
              </w:rPr>
              <w:t>sửa</w:t>
            </w:r>
            <w:proofErr w:type="spellEnd"/>
            <w:r w:rsidRPr="006C0B16">
              <w:rPr>
                <w:color w:val="000000"/>
                <w:sz w:val="24"/>
                <w:szCs w:val="24"/>
                <w:lang w:eastAsia="vi-VN"/>
              </w:rPr>
              <w:t xml:space="preserve"> </w:t>
            </w:r>
            <w:proofErr w:type="spellStart"/>
            <w:r w:rsidRPr="006C0B16">
              <w:rPr>
                <w:color w:val="000000"/>
                <w:sz w:val="24"/>
                <w:szCs w:val="24"/>
                <w:lang w:eastAsia="vi-VN"/>
              </w:rPr>
              <w:t>chữa</w:t>
            </w:r>
            <w:proofErr w:type="spellEnd"/>
            <w:r w:rsidRPr="006C0B16">
              <w:rPr>
                <w:color w:val="000000"/>
                <w:sz w:val="24"/>
                <w:szCs w:val="24"/>
                <w:lang w:eastAsia="vi-VN"/>
              </w:rPr>
              <w:t xml:space="preserve">, </w:t>
            </w:r>
            <w:proofErr w:type="spellStart"/>
            <w:r w:rsidRPr="006C0B16">
              <w:rPr>
                <w:color w:val="000000"/>
                <w:sz w:val="24"/>
                <w:szCs w:val="24"/>
                <w:lang w:eastAsia="vi-VN"/>
              </w:rPr>
              <w:t>thay</w:t>
            </w:r>
            <w:proofErr w:type="spellEnd"/>
            <w:r w:rsidRPr="006C0B16">
              <w:rPr>
                <w:color w:val="000000"/>
                <w:sz w:val="24"/>
                <w:szCs w:val="24"/>
                <w:lang w:eastAsia="vi-VN"/>
              </w:rPr>
              <w:t xml:space="preserve"> </w:t>
            </w:r>
            <w:proofErr w:type="spellStart"/>
            <w:r w:rsidRPr="006C0B16">
              <w:rPr>
                <w:color w:val="000000"/>
                <w:sz w:val="24"/>
                <w:szCs w:val="24"/>
                <w:lang w:eastAsia="vi-VN"/>
              </w:rPr>
              <w:t>thê</w:t>
            </w:r>
            <w:proofErr w:type="spellEnd"/>
            <w:r w:rsidRPr="006C0B16">
              <w:rPr>
                <w:color w:val="000000"/>
                <w:sz w:val="24"/>
                <w:szCs w:val="24"/>
                <w:lang w:eastAsia="vi-VN"/>
              </w:rPr>
              <w:t xml:space="preserve">́ </w:t>
            </w:r>
            <w:proofErr w:type="spellStart"/>
            <w:r w:rsidRPr="006C0B16">
              <w:rPr>
                <w:color w:val="000000"/>
                <w:sz w:val="24"/>
                <w:szCs w:val="24"/>
                <w:lang w:eastAsia="vi-VN"/>
              </w:rPr>
              <w:t>phu</w:t>
            </w:r>
            <w:proofErr w:type="spellEnd"/>
            <w:r w:rsidRPr="006C0B16">
              <w:rPr>
                <w:color w:val="000000"/>
                <w:sz w:val="24"/>
                <w:szCs w:val="24"/>
                <w:lang w:eastAsia="vi-VN"/>
              </w:rPr>
              <w:t xml:space="preserve">̣ </w:t>
            </w:r>
            <w:proofErr w:type="spellStart"/>
            <w:r w:rsidRPr="006C0B16">
              <w:rPr>
                <w:color w:val="000000"/>
                <w:sz w:val="24"/>
                <w:szCs w:val="24"/>
                <w:lang w:eastAsia="vi-VN"/>
              </w:rPr>
              <w:t>tùng</w:t>
            </w:r>
            <w:proofErr w:type="spellEnd"/>
            <w:r w:rsidRPr="006C0B16">
              <w:rPr>
                <w:color w:val="000000"/>
                <w:sz w:val="24"/>
                <w:szCs w:val="24"/>
                <w:lang w:eastAsia="vi-VN"/>
              </w:rPr>
              <w:t xml:space="preserve">, </w:t>
            </w:r>
            <w:proofErr w:type="spellStart"/>
            <w:r w:rsidRPr="006C0B16">
              <w:rPr>
                <w:color w:val="000000"/>
                <w:sz w:val="24"/>
                <w:szCs w:val="24"/>
                <w:lang w:eastAsia="vi-VN"/>
              </w:rPr>
              <w:t>thiết</w:t>
            </w:r>
            <w:proofErr w:type="spellEnd"/>
            <w:r w:rsidRPr="006C0B16">
              <w:rPr>
                <w:color w:val="000000"/>
                <w:sz w:val="24"/>
                <w:szCs w:val="24"/>
                <w:lang w:eastAsia="vi-VN"/>
              </w:rPr>
              <w:t xml:space="preserve"> </w:t>
            </w:r>
            <w:proofErr w:type="spellStart"/>
            <w:r w:rsidRPr="006C0B16">
              <w:rPr>
                <w:color w:val="000000"/>
                <w:sz w:val="24"/>
                <w:szCs w:val="24"/>
                <w:lang w:eastAsia="vi-VN"/>
              </w:rPr>
              <w:t>bi</w:t>
            </w:r>
            <w:proofErr w:type="spellEnd"/>
            <w:r w:rsidRPr="006C0B16">
              <w:rPr>
                <w:color w:val="000000"/>
                <w:sz w:val="24"/>
                <w:szCs w:val="24"/>
                <w:lang w:eastAsia="vi-VN"/>
              </w:rPr>
              <w:t xml:space="preserve">̣ </w:t>
            </w:r>
            <w:proofErr w:type="spellStart"/>
            <w:r w:rsidRPr="006C0B16">
              <w:rPr>
                <w:color w:val="000000"/>
                <w:sz w:val="24"/>
                <w:szCs w:val="24"/>
                <w:lang w:eastAsia="vi-VN"/>
              </w:rPr>
              <w:t>dầu</w:t>
            </w:r>
            <w:proofErr w:type="spellEnd"/>
            <w:r w:rsidRPr="006C0B16">
              <w:rPr>
                <w:color w:val="000000"/>
                <w:sz w:val="24"/>
                <w:szCs w:val="24"/>
                <w:lang w:eastAsia="vi-VN"/>
              </w:rPr>
              <w:t xml:space="preserve"> </w:t>
            </w:r>
            <w:proofErr w:type="spellStart"/>
            <w:r w:rsidRPr="006C0B16">
              <w:rPr>
                <w:color w:val="000000"/>
                <w:sz w:val="24"/>
                <w:szCs w:val="24"/>
                <w:lang w:eastAsia="vi-VN"/>
              </w:rPr>
              <w:t>máy</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64DDBA8" w14:textId="77777777" w:rsidR="00010E45" w:rsidRPr="006C0B16" w:rsidRDefault="00010E45" w:rsidP="00010E45">
            <w:pPr>
              <w:rPr>
                <w:color w:val="000000"/>
                <w:sz w:val="24"/>
                <w:szCs w:val="24"/>
                <w:lang w:eastAsia="vi-VN"/>
              </w:rPr>
            </w:pPr>
            <w:r w:rsidRPr="006C0B16">
              <w:rPr>
                <w:color w:val="000000"/>
                <w:sz w:val="24"/>
                <w:szCs w:val="24"/>
                <w:lang w:eastAsia="vi-VN"/>
              </w:rPr>
              <w:t xml:space="preserve">- </w:t>
            </w:r>
            <w:proofErr w:type="spellStart"/>
            <w:r w:rsidRPr="006C0B16">
              <w:rPr>
                <w:color w:val="000000"/>
                <w:w w:val="92"/>
                <w:sz w:val="24"/>
                <w:szCs w:val="24"/>
                <w:lang w:eastAsia="vi-VN"/>
              </w:rPr>
              <w:t>Giấy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đê</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nghi</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toán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toán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p>
          <w:p w14:paraId="43F06E29" w14:textId="77777777" w:rsidR="00A76ACF" w:rsidRPr="006C0B16" w:rsidRDefault="00A76ACF" w:rsidP="00A76ACF">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kiểm</w:t>
            </w:r>
            <w:proofErr w:type="spellEnd"/>
            <w:r w:rsidRPr="006C0B16">
              <w:rPr>
                <w:color w:val="000000"/>
                <w:sz w:val="24"/>
                <w:szCs w:val="24"/>
                <w:lang w:eastAsia="vi-VN"/>
              </w:rPr>
              <w:t xml:space="preserve"> </w:t>
            </w:r>
            <w:proofErr w:type="spellStart"/>
            <w:r w:rsidRPr="006C0B16">
              <w:rPr>
                <w:color w:val="000000"/>
                <w:sz w:val="24"/>
                <w:szCs w:val="24"/>
                <w:lang w:eastAsia="vi-VN"/>
              </w:rPr>
              <w:t>tra</w:t>
            </w:r>
            <w:proofErr w:type="spellEnd"/>
            <w:r w:rsidRPr="006C0B16">
              <w:rPr>
                <w:color w:val="000000"/>
                <w:sz w:val="24"/>
                <w:szCs w:val="24"/>
                <w:lang w:eastAsia="vi-VN"/>
              </w:rPr>
              <w:t xml:space="preserve"> </w:t>
            </w:r>
            <w:proofErr w:type="spellStart"/>
            <w:r w:rsidRPr="006C0B16">
              <w:rPr>
                <w:color w:val="000000"/>
                <w:sz w:val="24"/>
                <w:szCs w:val="24"/>
                <w:lang w:eastAsia="vi-VN"/>
              </w:rPr>
              <w:t>xác</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tình</w:t>
            </w:r>
            <w:proofErr w:type="spellEnd"/>
            <w:r w:rsidRPr="006C0B16">
              <w:rPr>
                <w:color w:val="000000"/>
                <w:sz w:val="24"/>
                <w:szCs w:val="24"/>
                <w:lang w:eastAsia="vi-VN"/>
              </w:rPr>
              <w:t xml:space="preserve"> </w:t>
            </w:r>
            <w:proofErr w:type="spellStart"/>
            <w:r w:rsidRPr="006C0B16">
              <w:rPr>
                <w:color w:val="000000"/>
                <w:sz w:val="24"/>
                <w:szCs w:val="24"/>
                <w:lang w:eastAsia="vi-VN"/>
              </w:rPr>
              <w:t>trạng</w:t>
            </w:r>
            <w:proofErr w:type="spellEnd"/>
            <w:r w:rsidRPr="006C0B16">
              <w:rPr>
                <w:color w:val="000000"/>
                <w:sz w:val="24"/>
                <w:szCs w:val="24"/>
                <w:lang w:eastAsia="vi-VN"/>
              </w:rPr>
              <w:t xml:space="preserve"> </w:t>
            </w:r>
            <w:proofErr w:type="spellStart"/>
            <w:r w:rsidRPr="006C0B16">
              <w:rPr>
                <w:color w:val="000000"/>
                <w:sz w:val="24"/>
                <w:szCs w:val="24"/>
                <w:lang w:eastAsia="vi-VN"/>
              </w:rPr>
              <w:t>xe</w:t>
            </w:r>
            <w:proofErr w:type="spellEnd"/>
          </w:p>
          <w:p w14:paraId="79BEE239" w14:textId="77777777" w:rsidR="00A76ACF" w:rsidRPr="006C0B16" w:rsidRDefault="00A76ACF" w:rsidP="00A76ACF">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Dư</w:t>
            </w:r>
            <w:proofErr w:type="spellEnd"/>
            <w:r w:rsidRPr="006C0B16">
              <w:rPr>
                <w:color w:val="000000"/>
                <w:sz w:val="24"/>
                <w:szCs w:val="24"/>
                <w:lang w:eastAsia="vi-VN"/>
              </w:rPr>
              <w:t xml:space="preserve">̣ </w:t>
            </w:r>
            <w:proofErr w:type="spellStart"/>
            <w:r w:rsidRPr="006C0B16">
              <w:rPr>
                <w:color w:val="000000"/>
                <w:sz w:val="24"/>
                <w:szCs w:val="24"/>
                <w:lang w:eastAsia="vi-VN"/>
              </w:rPr>
              <w:t>tru</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p w14:paraId="2AF9A1EA" w14:textId="77777777" w:rsidR="00A76ACF" w:rsidRPr="006C0B16" w:rsidRDefault="00A76ACF" w:rsidP="00A76ACF">
            <w:pPr>
              <w:rPr>
                <w:color w:val="000000"/>
                <w:sz w:val="24"/>
                <w:szCs w:val="24"/>
                <w:lang w:eastAsia="vi-VN"/>
              </w:rPr>
            </w:pPr>
            <w:r w:rsidRPr="006C0B16">
              <w:rPr>
                <w:color w:val="000000"/>
                <w:sz w:val="24"/>
                <w:szCs w:val="24"/>
                <w:lang w:eastAsia="vi-VN"/>
              </w:rPr>
              <w:t xml:space="preserve">- 01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45C55590" w14:textId="77777777" w:rsidR="00A76ACF" w:rsidRPr="006C0B16" w:rsidRDefault="00A76ACF" w:rsidP="00A76ACF">
            <w:pPr>
              <w:rPr>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w:t>
            </w:r>
          </w:p>
          <w:p w14:paraId="3E70610F" w14:textId="77777777" w:rsidR="00A76ACF" w:rsidRPr="006C0B16" w:rsidRDefault="00A76ACF" w:rsidP="00A76ACF">
            <w:pPr>
              <w:widowControl w:val="0"/>
              <w:rPr>
                <w:i/>
                <w:color w:val="000000"/>
                <w:sz w:val="24"/>
                <w:szCs w:val="24"/>
                <w:lang w:eastAsia="vi-VN"/>
              </w:rPr>
            </w:pPr>
            <w:r w:rsidRPr="006C0B16">
              <w:rPr>
                <w:color w:val="000000"/>
                <w:sz w:val="24"/>
                <w:szCs w:val="24"/>
                <w:lang w:eastAsia="vi-VN"/>
              </w:rPr>
              <w:t xml:space="preserve">- 03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lê</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xét</w:t>
            </w:r>
            <w:proofErr w:type="spellEnd"/>
            <w:r w:rsidRPr="006C0B16">
              <w:rPr>
                <w:color w:val="000000"/>
                <w:sz w:val="24"/>
                <w:szCs w:val="24"/>
                <w:lang w:eastAsia="vi-VN"/>
              </w:rPr>
              <w:t xml:space="preserve"> </w:t>
            </w:r>
            <w:proofErr w:type="spellStart"/>
            <w:r w:rsidRPr="006C0B16">
              <w:rPr>
                <w:color w:val="000000"/>
                <w:sz w:val="24"/>
                <w:szCs w:val="24"/>
                <w:lang w:eastAsia="vi-VN"/>
              </w:rPr>
              <w:t>chọn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Pr="006C0B16">
              <w:rPr>
                <w:color w:val="000000"/>
                <w:sz w:val="24"/>
                <w:szCs w:val="24"/>
                <w:lang w:eastAsia="vi-VN"/>
              </w:rPr>
              <w:t xml:space="preserve"> chỉ </w:t>
            </w:r>
            <w:proofErr w:type="spellStart"/>
            <w:r w:rsidRPr="006C0B16">
              <w:rPr>
                <w:color w:val="000000"/>
                <w:sz w:val="24"/>
                <w:szCs w:val="24"/>
                <w:lang w:eastAsia="vi-VN"/>
              </w:rPr>
              <w:t>định</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nghiệm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chi phí </w:t>
            </w:r>
            <w:proofErr w:type="spellStart"/>
            <w:r w:rsidRPr="006C0B16">
              <w:rPr>
                <w:i/>
                <w:color w:val="000000"/>
                <w:sz w:val="24"/>
                <w:szCs w:val="24"/>
                <w:lang w:eastAsia="vi-VN"/>
              </w:rPr>
              <w:t>tư</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trơ</w:t>
            </w:r>
            <w:proofErr w:type="spellEnd"/>
            <w:r w:rsidRPr="006C0B16">
              <w:rPr>
                <w:i/>
                <w:color w:val="000000"/>
                <w:sz w:val="24"/>
                <w:szCs w:val="24"/>
                <w:lang w:eastAsia="vi-VN"/>
              </w:rPr>
              <w:t xml:space="preserve">̉ </w:t>
            </w:r>
            <w:proofErr w:type="spellStart"/>
            <w:r w:rsidRPr="006C0B16">
              <w:rPr>
                <w:i/>
                <w:color w:val="000000"/>
                <w:sz w:val="24"/>
                <w:szCs w:val="24"/>
                <w:lang w:eastAsia="vi-VN"/>
              </w:rPr>
              <w:t>lên</w:t>
            </w:r>
            <w:proofErr w:type="spellEnd"/>
            <w:r w:rsidRPr="006C0B16">
              <w:rPr>
                <w:i/>
                <w:color w:val="000000"/>
                <w:sz w:val="24"/>
                <w:szCs w:val="24"/>
                <w:lang w:eastAsia="vi-VN"/>
              </w:rPr>
              <w:t>)</w:t>
            </w:r>
          </w:p>
          <w:p w14:paraId="78485DEE" w14:textId="77777777" w:rsidR="00A76ACF" w:rsidRPr="006C0B16" w:rsidRDefault="00A76ACF" w:rsidP="00A76ACF">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chính</w:t>
            </w:r>
            <w:proofErr w:type="spellEnd"/>
          </w:p>
          <w:p w14:paraId="0B48595E" w14:textId="77777777" w:rsidR="00641DEB" w:rsidRPr="006C0B16" w:rsidRDefault="00A76ACF" w:rsidP="00A76ACF">
            <w:pPr>
              <w:widowControl w:val="0"/>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nghiệm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0090162B" w:rsidRPr="006C0B16">
              <w:rPr>
                <w:color w:val="000000"/>
                <w:sz w:val="24"/>
                <w:szCs w:val="24"/>
                <w:lang w:eastAsia="vi-VN"/>
              </w:rPr>
              <w:t>xác</w:t>
            </w:r>
            <w:proofErr w:type="spellEnd"/>
            <w:r w:rsidR="0090162B" w:rsidRPr="006C0B16">
              <w:rPr>
                <w:color w:val="000000"/>
                <w:sz w:val="24"/>
                <w:szCs w:val="24"/>
                <w:lang w:eastAsia="vi-VN"/>
              </w:rPr>
              <w:t xml:space="preserve"> </w:t>
            </w:r>
            <w:proofErr w:type="spellStart"/>
            <w:r w:rsidR="0090162B" w:rsidRPr="006C0B16">
              <w:rPr>
                <w:color w:val="000000"/>
                <w:sz w:val="24"/>
                <w:szCs w:val="24"/>
                <w:lang w:eastAsia="vi-VN"/>
              </w:rPr>
              <w:t>nhận</w:t>
            </w:r>
            <w:proofErr w:type="spellEnd"/>
            <w:r w:rsidR="0090162B" w:rsidRPr="006C0B16">
              <w:rPr>
                <w:color w:val="000000"/>
                <w:sz w:val="24"/>
                <w:szCs w:val="24"/>
                <w:lang w:eastAsia="vi-VN"/>
              </w:rPr>
              <w:t xml:space="preserve"> </w:t>
            </w:r>
            <w:proofErr w:type="spellStart"/>
            <w:r w:rsidRPr="006C0B16">
              <w:rPr>
                <w:color w:val="000000"/>
                <w:sz w:val="24"/>
                <w:szCs w:val="24"/>
                <w:lang w:eastAsia="vi-VN"/>
              </w:rPr>
              <w:t>bảo</w:t>
            </w:r>
            <w:proofErr w:type="spellEnd"/>
            <w:r w:rsidRPr="006C0B16">
              <w:rPr>
                <w:color w:val="000000"/>
                <w:sz w:val="24"/>
                <w:szCs w:val="24"/>
                <w:lang w:eastAsia="vi-VN"/>
              </w:rPr>
              <w:t xml:space="preserve"> </w:t>
            </w:r>
            <w:proofErr w:type="spellStart"/>
            <w:r w:rsidRPr="006C0B16">
              <w:rPr>
                <w:color w:val="000000"/>
                <w:sz w:val="24"/>
                <w:szCs w:val="24"/>
                <w:lang w:eastAsia="vi-VN"/>
              </w:rPr>
              <w:t>hành</w:t>
            </w:r>
            <w:proofErr w:type="spellEnd"/>
            <w:r w:rsidRPr="006C0B16">
              <w:rPr>
                <w:color w:val="000000"/>
                <w:sz w:val="24"/>
                <w:szCs w:val="24"/>
                <w:lang w:eastAsia="vi-VN"/>
              </w:rPr>
              <w:t xml:space="preserve"> (</w:t>
            </w:r>
            <w:proofErr w:type="spellStart"/>
            <w:r w:rsidRPr="006C0B16">
              <w:rPr>
                <w:color w:val="000000"/>
                <w:sz w:val="24"/>
                <w:szCs w:val="24"/>
                <w:lang w:eastAsia="vi-VN"/>
              </w:rPr>
              <w:t>nếu</w:t>
            </w:r>
            <w:proofErr w:type="spellEnd"/>
            <w:r w:rsidRPr="006C0B16">
              <w:rPr>
                <w:color w:val="000000"/>
                <w:sz w:val="24"/>
                <w:szCs w:val="24"/>
                <w:lang w:eastAsia="vi-VN"/>
              </w:rPr>
              <w:t xml:space="preserve">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71991FD2" w14:textId="77777777" w:rsidR="00641DEB" w:rsidRPr="006C0B16" w:rsidRDefault="00641DEB" w:rsidP="00682248">
            <w:pPr>
              <w:widowControl w:val="0"/>
              <w:jc w:val="center"/>
              <w:rPr>
                <w:iCs/>
                <w:color w:val="000000"/>
                <w:sz w:val="24"/>
                <w:szCs w:val="24"/>
                <w:lang w:val="en"/>
              </w:rPr>
            </w:pPr>
          </w:p>
        </w:tc>
      </w:tr>
      <w:tr w:rsidR="00641DEB" w:rsidRPr="006C0B16" w14:paraId="24530599"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07056E6" w14:textId="77777777" w:rsidR="00641DEB" w:rsidRPr="006C0B16" w:rsidRDefault="00A76ACF" w:rsidP="00682248">
            <w:pPr>
              <w:widowControl w:val="0"/>
              <w:jc w:val="center"/>
              <w:rPr>
                <w:bCs/>
                <w:color w:val="000000"/>
                <w:kern w:val="28"/>
                <w:sz w:val="24"/>
                <w:szCs w:val="24"/>
                <w:lang w:val="en"/>
              </w:rPr>
            </w:pPr>
            <w:r w:rsidRPr="006C0B16">
              <w:rPr>
                <w:bCs/>
                <w:color w:val="000000"/>
                <w:kern w:val="28"/>
                <w:sz w:val="24"/>
                <w:szCs w:val="24"/>
                <w:lang w:val="en"/>
              </w:rPr>
              <w:t>c</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0C297B7" w14:textId="77777777" w:rsidR="00641DEB" w:rsidRPr="006C0B16" w:rsidRDefault="00A76ACF" w:rsidP="00EA3589">
            <w:pPr>
              <w:rPr>
                <w:color w:val="000000"/>
                <w:sz w:val="24"/>
                <w:szCs w:val="24"/>
                <w:lang w:eastAsia="vi-VN"/>
              </w:rPr>
            </w:pPr>
            <w:r w:rsidRPr="006C0B16">
              <w:rPr>
                <w:color w:val="000000"/>
                <w:sz w:val="24"/>
                <w:szCs w:val="24"/>
                <w:lang w:eastAsia="vi-VN"/>
              </w:rPr>
              <w:t xml:space="preserve">Chi phí </w:t>
            </w:r>
            <w:proofErr w:type="spellStart"/>
            <w:r w:rsidRPr="006C0B16">
              <w:rPr>
                <w:color w:val="000000"/>
                <w:sz w:val="24"/>
                <w:szCs w:val="24"/>
                <w:lang w:eastAsia="vi-VN"/>
              </w:rPr>
              <w:t>đăng</w:t>
            </w:r>
            <w:proofErr w:type="spellEnd"/>
            <w:r w:rsidRPr="006C0B16">
              <w:rPr>
                <w:color w:val="000000"/>
                <w:sz w:val="24"/>
                <w:szCs w:val="24"/>
                <w:lang w:eastAsia="vi-VN"/>
              </w:rPr>
              <w:t xml:space="preserve"> </w:t>
            </w:r>
            <w:proofErr w:type="spellStart"/>
            <w:r w:rsidRPr="006C0B16">
              <w:rPr>
                <w:color w:val="000000"/>
                <w:sz w:val="24"/>
                <w:szCs w:val="24"/>
                <w:lang w:eastAsia="vi-VN"/>
              </w:rPr>
              <w:t>ky</w:t>
            </w:r>
            <w:proofErr w:type="spellEnd"/>
            <w:r w:rsidRPr="006C0B16">
              <w:rPr>
                <w:color w:val="000000"/>
                <w:sz w:val="24"/>
                <w:szCs w:val="24"/>
                <w:lang w:eastAsia="vi-VN"/>
              </w:rPr>
              <w:t xml:space="preserve">́, </w:t>
            </w:r>
            <w:proofErr w:type="spellStart"/>
            <w:r w:rsidRPr="006C0B16">
              <w:rPr>
                <w:color w:val="000000"/>
                <w:sz w:val="24"/>
                <w:szCs w:val="24"/>
                <w:lang w:eastAsia="vi-VN"/>
              </w:rPr>
              <w:t>đăng</w:t>
            </w:r>
            <w:proofErr w:type="spellEnd"/>
            <w:r w:rsidRPr="006C0B16">
              <w:rPr>
                <w:color w:val="000000"/>
                <w:sz w:val="24"/>
                <w:szCs w:val="24"/>
                <w:lang w:eastAsia="vi-VN"/>
              </w:rPr>
              <w:t xml:space="preserve"> </w:t>
            </w:r>
            <w:proofErr w:type="spellStart"/>
            <w:r w:rsidRPr="006C0B16">
              <w:rPr>
                <w:color w:val="000000"/>
                <w:sz w:val="24"/>
                <w:szCs w:val="24"/>
                <w:lang w:eastAsia="vi-VN"/>
              </w:rPr>
              <w:t>kiểm</w:t>
            </w:r>
            <w:proofErr w:type="spellEnd"/>
            <w:r w:rsidRPr="006C0B16">
              <w:rPr>
                <w:color w:val="000000"/>
                <w:sz w:val="24"/>
                <w:szCs w:val="24"/>
                <w:lang w:eastAsia="vi-VN"/>
              </w:rPr>
              <w:t xml:space="preserve"> </w:t>
            </w:r>
            <w:proofErr w:type="spellStart"/>
            <w:r w:rsidRPr="006C0B16">
              <w:rPr>
                <w:color w:val="000000"/>
                <w:sz w:val="24"/>
                <w:szCs w:val="24"/>
                <w:lang w:eastAsia="vi-VN"/>
              </w:rPr>
              <w:t>xe</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442F928" w14:textId="77777777" w:rsidR="00A76ACF" w:rsidRPr="006C0B16" w:rsidRDefault="00A76ACF" w:rsidP="00EA3589">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Hóa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tài</w:t>
            </w:r>
            <w:proofErr w:type="spellEnd"/>
            <w:r w:rsidRPr="006C0B16">
              <w:rPr>
                <w:color w:val="000000"/>
                <w:sz w:val="24"/>
                <w:szCs w:val="24"/>
                <w:lang w:eastAsia="vi-VN"/>
              </w:rPr>
              <w:t xml:space="preserve"> </w:t>
            </w:r>
            <w:proofErr w:type="spellStart"/>
            <w:r w:rsidRPr="006C0B16">
              <w:rPr>
                <w:color w:val="000000"/>
                <w:sz w:val="24"/>
                <w:szCs w:val="24"/>
                <w:lang w:eastAsia="vi-VN"/>
              </w:rPr>
              <w:t>chính</w:t>
            </w:r>
            <w:proofErr w:type="spellEnd"/>
          </w:p>
          <w:p w14:paraId="785D5DC7" w14:textId="77777777" w:rsidR="00641DEB" w:rsidRPr="006C0B16" w:rsidRDefault="00A76ACF" w:rsidP="0090162B">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lý</w:t>
            </w:r>
            <w:proofErr w:type="spellEnd"/>
            <w:r w:rsidRPr="006C0B16">
              <w:rPr>
                <w:color w:val="000000"/>
                <w:sz w:val="24"/>
                <w:szCs w:val="24"/>
                <w:lang w:eastAsia="vi-VN"/>
              </w:rPr>
              <w:t xml:space="preserve"> (</w:t>
            </w:r>
            <w:proofErr w:type="spellStart"/>
            <w:r w:rsidRPr="006C0B16">
              <w:rPr>
                <w:color w:val="000000"/>
                <w:sz w:val="24"/>
                <w:szCs w:val="24"/>
                <w:lang w:eastAsia="vi-VN"/>
              </w:rPr>
              <w:t>nếu</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 xml:space="preserve">) </w:t>
            </w:r>
          </w:p>
        </w:tc>
        <w:tc>
          <w:tcPr>
            <w:tcW w:w="1389" w:type="dxa"/>
            <w:tcBorders>
              <w:top w:val="single" w:sz="6" w:space="0" w:color="000000"/>
              <w:left w:val="single" w:sz="6" w:space="0" w:color="000000"/>
              <w:bottom w:val="single" w:sz="6" w:space="0" w:color="000000"/>
              <w:right w:val="single" w:sz="6" w:space="0" w:color="000000"/>
            </w:tcBorders>
            <w:vAlign w:val="center"/>
          </w:tcPr>
          <w:p w14:paraId="30E38ADD" w14:textId="77777777" w:rsidR="00641DEB" w:rsidRPr="006C0B16" w:rsidRDefault="00641DEB" w:rsidP="00682248">
            <w:pPr>
              <w:widowControl w:val="0"/>
              <w:jc w:val="center"/>
              <w:rPr>
                <w:iCs/>
                <w:color w:val="000000"/>
                <w:sz w:val="24"/>
                <w:szCs w:val="24"/>
                <w:lang w:val="en"/>
              </w:rPr>
            </w:pPr>
          </w:p>
        </w:tc>
      </w:tr>
      <w:tr w:rsidR="00F32CFB" w:rsidRPr="006C0B16" w14:paraId="415366D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00A72BC" w14:textId="77777777" w:rsidR="00F32CFB" w:rsidRPr="006C0B16" w:rsidRDefault="00A76ACF" w:rsidP="00682248">
            <w:pPr>
              <w:widowControl w:val="0"/>
              <w:jc w:val="center"/>
              <w:rPr>
                <w:bCs/>
                <w:color w:val="000000"/>
                <w:kern w:val="28"/>
                <w:sz w:val="24"/>
                <w:szCs w:val="24"/>
                <w:lang w:val="en"/>
              </w:rPr>
            </w:pPr>
            <w:r w:rsidRPr="006C0B16">
              <w:rPr>
                <w:bCs/>
                <w:color w:val="000000"/>
                <w:kern w:val="28"/>
                <w:sz w:val="24"/>
                <w:szCs w:val="24"/>
                <w:lang w:val="en"/>
              </w:rPr>
              <w:t>d</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E059F5" w14:textId="77777777" w:rsidR="00F32CFB" w:rsidRPr="006C0B16" w:rsidRDefault="00641DEB" w:rsidP="00EA3589">
            <w:pPr>
              <w:rPr>
                <w:color w:val="000000"/>
                <w:sz w:val="24"/>
                <w:szCs w:val="24"/>
              </w:rPr>
            </w:pPr>
            <w:r w:rsidRPr="006C0B16">
              <w:rPr>
                <w:color w:val="000000"/>
                <w:sz w:val="24"/>
                <w:szCs w:val="24"/>
                <w:lang w:eastAsia="vi-VN"/>
              </w:rPr>
              <w:t xml:space="preserve">Chi </w:t>
            </w:r>
            <w:proofErr w:type="spellStart"/>
            <w:r w:rsidR="00F32CFB" w:rsidRPr="006C0B16">
              <w:rPr>
                <w:color w:val="000000"/>
                <w:sz w:val="24"/>
                <w:szCs w:val="24"/>
                <w:lang w:eastAsia="vi-VN"/>
              </w:rPr>
              <w:t>phí</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cầu</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đư</w:t>
            </w:r>
            <w:r w:rsidRPr="006C0B16">
              <w:rPr>
                <w:color w:val="000000"/>
                <w:sz w:val="24"/>
                <w:szCs w:val="24"/>
                <w:lang w:eastAsia="vi-VN"/>
              </w:rPr>
              <w:t>ờng</w:t>
            </w:r>
            <w:proofErr w:type="spellEnd"/>
            <w:r w:rsidRPr="006C0B16">
              <w:rPr>
                <w:color w:val="000000"/>
                <w:sz w:val="24"/>
                <w:szCs w:val="24"/>
                <w:lang w:eastAsia="vi-VN"/>
              </w:rPr>
              <w:t xml:space="preserve">, </w:t>
            </w:r>
            <w:proofErr w:type="spellStart"/>
            <w:r w:rsidRPr="006C0B16">
              <w:rPr>
                <w:color w:val="000000"/>
                <w:sz w:val="24"/>
                <w:szCs w:val="24"/>
                <w:lang w:eastAsia="vi-VN"/>
              </w:rPr>
              <w:t>bến</w:t>
            </w:r>
            <w:proofErr w:type="spellEnd"/>
            <w:r w:rsidRPr="006C0B16">
              <w:rPr>
                <w:color w:val="000000"/>
                <w:sz w:val="24"/>
                <w:szCs w:val="24"/>
                <w:lang w:eastAsia="vi-VN"/>
              </w:rPr>
              <w:t xml:space="preserve"> </w:t>
            </w:r>
            <w:proofErr w:type="spellStart"/>
            <w:r w:rsidRPr="006C0B16">
              <w:rPr>
                <w:color w:val="000000"/>
                <w:sz w:val="24"/>
                <w:szCs w:val="24"/>
                <w:lang w:eastAsia="vi-VN"/>
              </w:rPr>
              <w:t>bãi</w:t>
            </w:r>
            <w:proofErr w:type="spellEnd"/>
            <w:r w:rsidRPr="006C0B16">
              <w:rPr>
                <w:color w:val="000000"/>
                <w:sz w:val="24"/>
                <w:szCs w:val="24"/>
                <w:lang w:eastAsia="vi-VN"/>
              </w:rPr>
              <w:t xml:space="preserve"> </w:t>
            </w:r>
            <w:proofErr w:type="spellStart"/>
            <w:r w:rsidRPr="006C0B16">
              <w:rPr>
                <w:color w:val="000000"/>
                <w:sz w:val="24"/>
                <w:szCs w:val="24"/>
                <w:lang w:eastAsia="vi-VN"/>
              </w:rPr>
              <w:t>và</w:t>
            </w:r>
            <w:proofErr w:type="spellEnd"/>
            <w:r w:rsidRPr="006C0B16">
              <w:rPr>
                <w:color w:val="000000"/>
                <w:sz w:val="24"/>
                <w:szCs w:val="24"/>
                <w:lang w:eastAsia="vi-VN"/>
              </w:rPr>
              <w:t xml:space="preserve"> </w:t>
            </w:r>
            <w:proofErr w:type="spellStart"/>
            <w:r w:rsidRPr="006C0B16">
              <w:rPr>
                <w:color w:val="000000"/>
                <w:sz w:val="24"/>
                <w:szCs w:val="24"/>
                <w:lang w:eastAsia="vi-VN"/>
              </w:rPr>
              <w:t>các</w:t>
            </w:r>
            <w:proofErr w:type="spellEnd"/>
            <w:r w:rsidRPr="006C0B16">
              <w:rPr>
                <w:color w:val="000000"/>
                <w:sz w:val="24"/>
                <w:szCs w:val="24"/>
                <w:lang w:eastAsia="vi-VN"/>
              </w:rPr>
              <w:t xml:space="preserve"> chi </w:t>
            </w:r>
            <w:proofErr w:type="spellStart"/>
            <w:r w:rsidRPr="006C0B16">
              <w:rPr>
                <w:color w:val="000000"/>
                <w:sz w:val="24"/>
                <w:szCs w:val="24"/>
                <w:lang w:eastAsia="vi-VN"/>
              </w:rPr>
              <w:t>phí</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t>liên</w:t>
            </w:r>
            <w:proofErr w:type="spellEnd"/>
            <w:r w:rsidR="00F32CFB" w:rsidRPr="006C0B16">
              <w:rPr>
                <w:color w:val="000000"/>
                <w:sz w:val="24"/>
                <w:szCs w:val="24"/>
                <w:lang w:eastAsia="vi-VN"/>
              </w:rPr>
              <w:t xml:space="preserve"> </w:t>
            </w:r>
            <w:proofErr w:type="spellStart"/>
            <w:r w:rsidR="00F32CFB" w:rsidRPr="006C0B16">
              <w:rPr>
                <w:color w:val="000000"/>
                <w:sz w:val="24"/>
                <w:szCs w:val="24"/>
                <w:lang w:eastAsia="vi-VN"/>
              </w:rPr>
              <w:lastRenderedPageBreak/>
              <w:t>quan</w:t>
            </w:r>
            <w:proofErr w:type="spellEnd"/>
            <w:r w:rsidRPr="006C0B16">
              <w:rPr>
                <w:color w:val="000000"/>
                <w:sz w:val="24"/>
                <w:szCs w:val="24"/>
                <w:lang w:eastAsia="vi-VN"/>
              </w:rPr>
              <w:t xml:space="preserve"> </w:t>
            </w:r>
            <w:proofErr w:type="spellStart"/>
            <w:r w:rsidRPr="006C0B16">
              <w:rPr>
                <w:color w:val="000000"/>
                <w:sz w:val="24"/>
                <w:szCs w:val="24"/>
                <w:lang w:eastAsia="vi-VN"/>
              </w:rPr>
              <w:t>khác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8E7E6AA" w14:textId="77777777" w:rsidR="00F32CFB" w:rsidRPr="006C0B16" w:rsidRDefault="00A76ACF" w:rsidP="00EA3589">
            <w:pPr>
              <w:ind w:left="74"/>
              <w:rPr>
                <w:color w:val="000000"/>
                <w:sz w:val="24"/>
                <w:szCs w:val="24"/>
                <w:lang w:eastAsia="vi-VN"/>
              </w:rPr>
            </w:pPr>
            <w:r w:rsidRPr="006C0B16">
              <w:rPr>
                <w:color w:val="000000"/>
                <w:sz w:val="24"/>
                <w:szCs w:val="24"/>
                <w:lang w:eastAsia="vi-VN"/>
              </w:rPr>
              <w:lastRenderedPageBreak/>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p>
          <w:p w14:paraId="7388FFB7" w14:textId="77777777" w:rsidR="00F32CFB" w:rsidRPr="006C0B16" w:rsidRDefault="00A76ACF" w:rsidP="00EA3589">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Cuống</w:t>
            </w:r>
            <w:proofErr w:type="spellEnd"/>
            <w:r w:rsidRPr="006C0B16">
              <w:rPr>
                <w:color w:val="000000"/>
                <w:sz w:val="24"/>
                <w:szCs w:val="24"/>
                <w:lang w:eastAsia="vi-VN"/>
              </w:rPr>
              <w:t xml:space="preserve"> </w:t>
            </w:r>
            <w:proofErr w:type="spellStart"/>
            <w:r w:rsidRPr="006C0B16">
              <w:rPr>
                <w:color w:val="000000"/>
                <w:sz w:val="24"/>
                <w:szCs w:val="24"/>
                <w:lang w:eastAsia="vi-VN"/>
              </w:rPr>
              <w:t>ve</w:t>
            </w:r>
            <w:proofErr w:type="spellEnd"/>
            <w:r w:rsidRPr="006C0B16">
              <w:rPr>
                <w:color w:val="000000"/>
                <w:sz w:val="24"/>
                <w:szCs w:val="24"/>
                <w:lang w:eastAsia="vi-VN"/>
              </w:rPr>
              <w:t xml:space="preserve">́, phí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p>
          <w:p w14:paraId="69C70856" w14:textId="77777777" w:rsidR="00F32CFB" w:rsidRPr="006C0B16" w:rsidRDefault="00F32CFB" w:rsidP="00A76ACF">
            <w:pPr>
              <w:ind w:left="74"/>
              <w:rPr>
                <w:color w:val="000000"/>
                <w:sz w:val="24"/>
                <w:szCs w:val="24"/>
                <w:lang w:eastAsia="vi-VN"/>
              </w:rPr>
            </w:pPr>
            <w:r w:rsidRPr="006C0B16">
              <w:rPr>
                <w:color w:val="000000"/>
                <w:sz w:val="24"/>
                <w:szCs w:val="24"/>
                <w:lang w:eastAsia="vi-VN"/>
              </w:rPr>
              <w:lastRenderedPageBreak/>
              <w:t xml:space="preserve">- </w:t>
            </w:r>
            <w:proofErr w:type="spellStart"/>
            <w:r w:rsidRPr="006C0B16">
              <w:rPr>
                <w:color w:val="000000"/>
                <w:sz w:val="24"/>
                <w:szCs w:val="24"/>
                <w:lang w:eastAsia="vi-VN"/>
              </w:rPr>
              <w:t>Lịch</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00A76ACF" w:rsidRPr="006C0B16">
              <w:rPr>
                <w:color w:val="000000"/>
                <w:sz w:val="24"/>
                <w:szCs w:val="24"/>
                <w:lang w:eastAsia="vi-VN"/>
              </w:rPr>
              <w:t>sư</w:t>
            </w:r>
            <w:proofErr w:type="spellEnd"/>
            <w:r w:rsidR="00A76ACF" w:rsidRPr="006C0B16">
              <w:rPr>
                <w:color w:val="000000"/>
                <w:sz w:val="24"/>
                <w:szCs w:val="24"/>
                <w:lang w:eastAsia="vi-VN"/>
              </w:rPr>
              <w:t xml:space="preserve">̉ </w:t>
            </w:r>
            <w:proofErr w:type="spellStart"/>
            <w:r w:rsidR="00A76ACF" w:rsidRPr="006C0B16">
              <w:rPr>
                <w:color w:val="000000"/>
                <w:sz w:val="24"/>
                <w:szCs w:val="24"/>
                <w:lang w:eastAsia="vi-VN"/>
              </w:rPr>
              <w:t>dụng</w:t>
            </w:r>
            <w:proofErr w:type="spellEnd"/>
            <w:r w:rsidR="00A76ACF" w:rsidRPr="006C0B16">
              <w:rPr>
                <w:color w:val="000000"/>
                <w:sz w:val="24"/>
                <w:szCs w:val="24"/>
                <w:lang w:eastAsia="vi-VN"/>
              </w:rPr>
              <w:t xml:space="preserve"> </w:t>
            </w:r>
            <w:proofErr w:type="spellStart"/>
            <w:r w:rsidR="00A76ACF" w:rsidRPr="006C0B16">
              <w:rPr>
                <w:color w:val="000000"/>
                <w:sz w:val="24"/>
                <w:szCs w:val="24"/>
                <w:lang w:eastAsia="vi-VN"/>
              </w:rPr>
              <w:t>xe</w:t>
            </w:r>
            <w:proofErr w:type="spellEnd"/>
            <w:r w:rsidR="00A76ACF" w:rsidRPr="006C0B16">
              <w:rPr>
                <w:color w:val="000000"/>
                <w:sz w:val="24"/>
                <w:szCs w:val="24"/>
                <w:lang w:eastAsia="vi-VN"/>
              </w:rPr>
              <w:t xml:space="preserve"> </w:t>
            </w:r>
            <w:proofErr w:type="spellStart"/>
            <w:r w:rsidR="00A76ACF" w:rsidRPr="006C0B16">
              <w:rPr>
                <w:color w:val="000000"/>
                <w:sz w:val="24"/>
                <w:szCs w:val="24"/>
                <w:lang w:eastAsia="vi-VN"/>
              </w:rPr>
              <w:t>kèm</w:t>
            </w:r>
            <w:proofErr w:type="spellEnd"/>
            <w:r w:rsidR="00A76ACF" w:rsidRPr="006C0B16">
              <w:rPr>
                <w:color w:val="000000"/>
                <w:sz w:val="24"/>
                <w:szCs w:val="24"/>
                <w:lang w:eastAsia="vi-VN"/>
              </w:rPr>
              <w:t xml:space="preserve"> </w:t>
            </w:r>
            <w:proofErr w:type="spellStart"/>
            <w:r w:rsidR="00A76ACF" w:rsidRPr="006C0B16">
              <w:rPr>
                <w:color w:val="000000"/>
                <w:sz w:val="24"/>
                <w:szCs w:val="24"/>
                <w:lang w:eastAsia="vi-VN"/>
              </w:rPr>
              <w:t>minh</w:t>
            </w:r>
            <w:proofErr w:type="spellEnd"/>
            <w:r w:rsidR="00A76ACF" w:rsidRPr="006C0B16">
              <w:rPr>
                <w:color w:val="000000"/>
                <w:sz w:val="24"/>
                <w:szCs w:val="24"/>
                <w:lang w:eastAsia="vi-VN"/>
              </w:rPr>
              <w:t xml:space="preserve"> </w:t>
            </w:r>
            <w:proofErr w:type="spellStart"/>
            <w:r w:rsidR="00A76ACF" w:rsidRPr="006C0B16">
              <w:rPr>
                <w:color w:val="000000"/>
                <w:sz w:val="24"/>
                <w:szCs w:val="24"/>
                <w:lang w:eastAsia="vi-VN"/>
              </w:rPr>
              <w:t>chứng</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1397CAFF" w14:textId="77777777" w:rsidR="00F32CFB" w:rsidRPr="006C0B16" w:rsidRDefault="00F32CFB" w:rsidP="00682248">
            <w:pPr>
              <w:widowControl w:val="0"/>
              <w:jc w:val="center"/>
              <w:rPr>
                <w:iCs/>
                <w:color w:val="000000"/>
                <w:sz w:val="24"/>
                <w:szCs w:val="24"/>
                <w:lang w:val="en"/>
              </w:rPr>
            </w:pPr>
          </w:p>
        </w:tc>
      </w:tr>
      <w:tr w:rsidR="00F32CFB" w:rsidRPr="006C0B16" w14:paraId="6197388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79DF80A"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4</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241639C" w14:textId="77777777" w:rsidR="00F32CFB" w:rsidRPr="006C0B16" w:rsidRDefault="00F32CFB" w:rsidP="00107AA2">
            <w:pPr>
              <w:widowControl w:val="0"/>
              <w:rPr>
                <w:b/>
                <w:i/>
                <w:iCs/>
                <w:color w:val="000000"/>
                <w:sz w:val="24"/>
                <w:szCs w:val="24"/>
                <w:lang w:val="en"/>
              </w:rPr>
            </w:pPr>
            <w:r w:rsidRPr="006C0B16">
              <w:rPr>
                <w:b/>
                <w:i/>
                <w:color w:val="000000"/>
                <w:sz w:val="24"/>
                <w:szCs w:val="24"/>
              </w:rPr>
              <w:t xml:space="preserve">Chi phí </w:t>
            </w:r>
            <w:proofErr w:type="spellStart"/>
            <w:r w:rsidRPr="006C0B16">
              <w:rPr>
                <w:b/>
                <w:i/>
                <w:color w:val="000000"/>
                <w:sz w:val="24"/>
                <w:szCs w:val="24"/>
              </w:rPr>
              <w:t>tuyên</w:t>
            </w:r>
            <w:proofErr w:type="spellEnd"/>
            <w:r w:rsidRPr="006C0B16">
              <w:rPr>
                <w:b/>
                <w:i/>
                <w:color w:val="000000"/>
                <w:sz w:val="24"/>
                <w:szCs w:val="24"/>
              </w:rPr>
              <w:t xml:space="preserve"> </w:t>
            </w:r>
            <w:proofErr w:type="spellStart"/>
            <w:r w:rsidRPr="006C0B16">
              <w:rPr>
                <w:b/>
                <w:i/>
                <w:color w:val="000000"/>
                <w:sz w:val="24"/>
                <w:szCs w:val="24"/>
              </w:rPr>
              <w:t>truyền</w:t>
            </w:r>
            <w:proofErr w:type="spellEnd"/>
            <w:r w:rsidRPr="006C0B16">
              <w:rPr>
                <w:b/>
                <w:i/>
                <w:color w:val="000000"/>
                <w:sz w:val="24"/>
                <w:szCs w:val="24"/>
              </w:rPr>
              <w:t xml:space="preserve">, </w:t>
            </w:r>
            <w:proofErr w:type="spellStart"/>
            <w:r w:rsidRPr="006C0B16">
              <w:rPr>
                <w:b/>
                <w:i/>
                <w:color w:val="000000"/>
                <w:sz w:val="24"/>
                <w:szCs w:val="24"/>
              </w:rPr>
              <w:t>quảng</w:t>
            </w:r>
            <w:proofErr w:type="spellEnd"/>
            <w:r w:rsidRPr="006C0B16">
              <w:rPr>
                <w:b/>
                <w:i/>
                <w:color w:val="000000"/>
                <w:sz w:val="24"/>
                <w:szCs w:val="24"/>
              </w:rPr>
              <w:t xml:space="preserve"> </w:t>
            </w:r>
            <w:proofErr w:type="spellStart"/>
            <w:r w:rsidRPr="006C0B16">
              <w:rPr>
                <w:b/>
                <w:i/>
                <w:color w:val="000000"/>
                <w:sz w:val="24"/>
                <w:szCs w:val="24"/>
              </w:rPr>
              <w:t>cáo</w:t>
            </w:r>
            <w:proofErr w:type="spellEnd"/>
            <w:r w:rsidRPr="006C0B16">
              <w:rPr>
                <w:b/>
                <w:i/>
                <w:color w:val="000000"/>
                <w:sz w:val="24"/>
                <w:szCs w:val="24"/>
              </w:rPr>
              <w:t xml:space="preserve">, </w:t>
            </w:r>
            <w:proofErr w:type="spellStart"/>
            <w:r w:rsidRPr="006C0B16">
              <w:rPr>
                <w:b/>
                <w:i/>
                <w:color w:val="000000"/>
                <w:sz w:val="24"/>
                <w:szCs w:val="24"/>
              </w:rPr>
              <w:t>truyền</w:t>
            </w:r>
            <w:proofErr w:type="spellEnd"/>
            <w:r w:rsidRPr="006C0B16">
              <w:rPr>
                <w:b/>
                <w:i/>
                <w:color w:val="000000"/>
                <w:sz w:val="24"/>
                <w:szCs w:val="24"/>
              </w:rPr>
              <w:t xml:space="preserve"> </w:t>
            </w:r>
            <w:proofErr w:type="spellStart"/>
            <w:r w:rsidRPr="006C0B16">
              <w:rPr>
                <w:b/>
                <w:i/>
                <w:color w:val="000000"/>
                <w:sz w:val="24"/>
                <w:szCs w:val="24"/>
              </w:rPr>
              <w:t>thông</w:t>
            </w:r>
            <w:proofErr w:type="spellEnd"/>
          </w:p>
        </w:tc>
      </w:tr>
      <w:tr w:rsidR="00F32CFB" w:rsidRPr="006C0B16" w14:paraId="4000CCA3"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161741C"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2B00574" w14:textId="77777777" w:rsidR="00F32CFB" w:rsidRPr="006C0B16" w:rsidRDefault="00F32CFB" w:rsidP="00682248">
            <w:pPr>
              <w:widowControl w:val="0"/>
              <w:rPr>
                <w:bCs/>
                <w:color w:val="000000"/>
                <w:sz w:val="24"/>
                <w:szCs w:val="24"/>
                <w:lang w:eastAsia="vi-VN"/>
              </w:rPr>
            </w:pPr>
            <w:proofErr w:type="spellStart"/>
            <w:r w:rsidRPr="006C0B16">
              <w:rPr>
                <w:bCs/>
                <w:color w:val="000000"/>
                <w:sz w:val="24"/>
                <w:szCs w:val="24"/>
                <w:lang w:eastAsia="vi-VN"/>
              </w:rPr>
              <w:t>Thuê</w:t>
            </w:r>
            <w:proofErr w:type="spellEnd"/>
            <w:r w:rsidRPr="006C0B16">
              <w:rPr>
                <w:bCs/>
                <w:color w:val="000000"/>
                <w:sz w:val="24"/>
                <w:szCs w:val="24"/>
                <w:lang w:eastAsia="vi-VN"/>
              </w:rPr>
              <w:t xml:space="preserve"> </w:t>
            </w:r>
            <w:proofErr w:type="spellStart"/>
            <w:r w:rsidRPr="006C0B16">
              <w:rPr>
                <w:bCs/>
                <w:color w:val="000000"/>
                <w:sz w:val="24"/>
                <w:szCs w:val="24"/>
                <w:lang w:eastAsia="vi-VN"/>
              </w:rPr>
              <w:t>ngoài</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thực</w:t>
            </w:r>
            <w:proofErr w:type="spellEnd"/>
            <w:r w:rsidRPr="006C0B16">
              <w:rPr>
                <w:bCs/>
                <w:color w:val="000000"/>
                <w:sz w:val="24"/>
                <w:szCs w:val="24"/>
                <w:lang w:eastAsia="vi-VN"/>
              </w:rPr>
              <w:t xml:space="preserve"> </w:t>
            </w:r>
            <w:proofErr w:type="spellStart"/>
            <w:r w:rsidRPr="006C0B16">
              <w:rPr>
                <w:bCs/>
                <w:color w:val="000000"/>
                <w:sz w:val="24"/>
                <w:szCs w:val="24"/>
                <w:lang w:eastAsia="vi-VN"/>
              </w:rPr>
              <w:t>hiện</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5CDFE39" w14:textId="77777777" w:rsidR="00F32CFB" w:rsidRPr="006C0B16" w:rsidRDefault="00F32CFB" w:rsidP="00682248">
            <w:pPr>
              <w:widowControl w:val="0"/>
              <w:rPr>
                <w:color w:val="000000"/>
                <w:kern w:val="28"/>
                <w:sz w:val="24"/>
                <w:szCs w:val="24"/>
                <w:lang w:val="en"/>
              </w:rPr>
            </w:pP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vị </w:t>
            </w:r>
            <w:proofErr w:type="spellStart"/>
            <w:r w:rsidRPr="006C0B16">
              <w:rPr>
                <w:color w:val="000000"/>
                <w:kern w:val="28"/>
                <w:sz w:val="24"/>
                <w:szCs w:val="24"/>
                <w:lang w:val="en"/>
              </w:rPr>
              <w:t>xây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dựng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Quy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1. Thanh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TS, HH, DV </w:t>
            </w:r>
            <w:proofErr w:type="spellStart"/>
            <w:r w:rsidRPr="006C0B16">
              <w:rPr>
                <w:color w:val="000000"/>
                <w:kern w:val="28"/>
                <w:sz w:val="24"/>
                <w:szCs w:val="24"/>
                <w:lang w:val="en"/>
              </w:rPr>
              <w:t>thuộc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xuyên</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4A9E8FD5" w14:textId="77777777" w:rsidR="00F32CFB" w:rsidRPr="006C0B16" w:rsidRDefault="00F32CFB" w:rsidP="00682248">
            <w:pPr>
              <w:widowControl w:val="0"/>
              <w:jc w:val="center"/>
              <w:rPr>
                <w:i/>
                <w:iCs/>
                <w:color w:val="000000"/>
                <w:sz w:val="24"/>
                <w:szCs w:val="24"/>
                <w:lang w:val="en"/>
              </w:rPr>
            </w:pPr>
            <w:proofErr w:type="spellStart"/>
            <w:r w:rsidRPr="006C0B16">
              <w:rPr>
                <w:i/>
                <w:iCs/>
                <w:color w:val="000000"/>
                <w:sz w:val="24"/>
                <w:szCs w:val="24"/>
                <w:lang w:val="en"/>
              </w:rPr>
              <w:t>Dư</w:t>
            </w:r>
            <w:proofErr w:type="spellEnd"/>
            <w:r w:rsidRPr="006C0B16">
              <w:rPr>
                <w:i/>
                <w:iCs/>
                <w:color w:val="000000"/>
                <w:sz w:val="24"/>
                <w:szCs w:val="24"/>
                <w:lang w:val="en"/>
              </w:rPr>
              <w:t xml:space="preserve">̣ </w:t>
            </w:r>
            <w:proofErr w:type="spellStart"/>
            <w:r w:rsidRPr="006C0B16">
              <w:rPr>
                <w:i/>
                <w:iCs/>
                <w:color w:val="000000"/>
                <w:sz w:val="24"/>
                <w:szCs w:val="24"/>
                <w:lang w:val="en"/>
              </w:rPr>
              <w:t>tru</w:t>
            </w:r>
            <w:proofErr w:type="spellEnd"/>
            <w:r w:rsidRPr="006C0B16">
              <w:rPr>
                <w:i/>
                <w:iCs/>
                <w:color w:val="000000"/>
                <w:sz w:val="24"/>
                <w:szCs w:val="24"/>
                <w:lang w:val="en"/>
              </w:rPr>
              <w:t xml:space="preserve">̀ </w:t>
            </w:r>
            <w:proofErr w:type="spellStart"/>
            <w:r w:rsidRPr="006C0B16">
              <w:rPr>
                <w:i/>
                <w:iCs/>
                <w:color w:val="000000"/>
                <w:sz w:val="24"/>
                <w:szCs w:val="24"/>
                <w:lang w:val="en"/>
              </w:rPr>
              <w:t>kinh</w:t>
            </w:r>
            <w:proofErr w:type="spellEnd"/>
            <w:r w:rsidRPr="006C0B16">
              <w:rPr>
                <w:i/>
                <w:iCs/>
                <w:color w:val="000000"/>
                <w:sz w:val="24"/>
                <w:szCs w:val="24"/>
                <w:lang w:val="en"/>
              </w:rPr>
              <w:t xml:space="preserve"> phí có </w:t>
            </w:r>
            <w:proofErr w:type="spellStart"/>
            <w:r w:rsidRPr="006C0B16">
              <w:rPr>
                <w:i/>
                <w:iCs/>
                <w:color w:val="000000"/>
                <w:sz w:val="24"/>
                <w:szCs w:val="24"/>
                <w:lang w:val="en"/>
              </w:rPr>
              <w:t>thê</w:t>
            </w:r>
            <w:proofErr w:type="spellEnd"/>
            <w:r w:rsidRPr="006C0B16">
              <w:rPr>
                <w:i/>
                <w:iCs/>
                <w:color w:val="000000"/>
                <w:sz w:val="24"/>
                <w:szCs w:val="24"/>
                <w:lang w:val="en"/>
              </w:rPr>
              <w:t xml:space="preserve">̉ </w:t>
            </w:r>
            <w:proofErr w:type="spellStart"/>
            <w:r w:rsidRPr="006C0B16">
              <w:rPr>
                <w:i/>
                <w:iCs/>
                <w:color w:val="000000"/>
                <w:sz w:val="24"/>
                <w:szCs w:val="24"/>
                <w:lang w:val="en"/>
              </w:rPr>
              <w:t>xây</w:t>
            </w:r>
            <w:proofErr w:type="spellEnd"/>
            <w:r w:rsidRPr="006C0B16">
              <w:rPr>
                <w:i/>
                <w:iCs/>
                <w:color w:val="000000"/>
                <w:sz w:val="24"/>
                <w:szCs w:val="24"/>
                <w:lang w:val="en"/>
              </w:rPr>
              <w:t xml:space="preserve"> </w:t>
            </w:r>
            <w:proofErr w:type="spellStart"/>
            <w:r w:rsidRPr="006C0B16">
              <w:rPr>
                <w:i/>
                <w:iCs/>
                <w:color w:val="000000"/>
                <w:sz w:val="24"/>
                <w:szCs w:val="24"/>
                <w:lang w:val="en"/>
              </w:rPr>
              <w:t>dựng</w:t>
            </w:r>
            <w:proofErr w:type="spellEnd"/>
            <w:r w:rsidRPr="006C0B16">
              <w:rPr>
                <w:i/>
                <w:iCs/>
                <w:color w:val="000000"/>
                <w:sz w:val="24"/>
                <w:szCs w:val="24"/>
                <w:lang w:val="en"/>
              </w:rPr>
              <w:t xml:space="preserve"> </w:t>
            </w:r>
            <w:proofErr w:type="spellStart"/>
            <w:r w:rsidRPr="006C0B16">
              <w:rPr>
                <w:i/>
                <w:iCs/>
                <w:color w:val="000000"/>
                <w:sz w:val="24"/>
                <w:szCs w:val="24"/>
                <w:lang w:val="en"/>
              </w:rPr>
              <w:t>riêng</w:t>
            </w:r>
            <w:proofErr w:type="spellEnd"/>
            <w:r w:rsidRPr="006C0B16">
              <w:rPr>
                <w:i/>
                <w:iCs/>
                <w:color w:val="000000"/>
                <w:sz w:val="24"/>
                <w:szCs w:val="24"/>
                <w:lang w:val="en"/>
              </w:rPr>
              <w:t xml:space="preserve"> </w:t>
            </w:r>
            <w:proofErr w:type="spellStart"/>
            <w:r w:rsidRPr="006C0B16">
              <w:rPr>
                <w:i/>
                <w:iCs/>
                <w:color w:val="000000"/>
                <w:sz w:val="24"/>
                <w:szCs w:val="24"/>
                <w:lang w:val="en"/>
              </w:rPr>
              <w:t>hoặc</w:t>
            </w:r>
            <w:proofErr w:type="spellEnd"/>
            <w:r w:rsidRPr="006C0B16">
              <w:rPr>
                <w:i/>
                <w:iCs/>
                <w:color w:val="000000"/>
                <w:sz w:val="24"/>
                <w:szCs w:val="24"/>
                <w:lang w:val="en"/>
              </w:rPr>
              <w:t xml:space="preserve"> </w:t>
            </w:r>
            <w:proofErr w:type="spellStart"/>
            <w:r w:rsidRPr="006C0B16">
              <w:rPr>
                <w:i/>
                <w:iCs/>
                <w:color w:val="000000"/>
                <w:sz w:val="24"/>
                <w:szCs w:val="24"/>
                <w:lang w:val="en"/>
              </w:rPr>
              <w:t>lồng</w:t>
            </w:r>
            <w:proofErr w:type="spellEnd"/>
            <w:r w:rsidRPr="006C0B16">
              <w:rPr>
                <w:i/>
                <w:iCs/>
                <w:color w:val="000000"/>
                <w:sz w:val="24"/>
                <w:szCs w:val="24"/>
                <w:lang w:val="en"/>
              </w:rPr>
              <w:t xml:space="preserve"> </w:t>
            </w:r>
            <w:proofErr w:type="spellStart"/>
            <w:r w:rsidR="000E7EF8" w:rsidRPr="006C0B16">
              <w:rPr>
                <w:i/>
                <w:iCs/>
                <w:color w:val="000000"/>
                <w:sz w:val="24"/>
                <w:szCs w:val="24"/>
                <w:lang w:val="en"/>
              </w:rPr>
              <w:t>ghép</w:t>
            </w:r>
            <w:proofErr w:type="spellEnd"/>
            <w:r w:rsidR="000E7EF8" w:rsidRPr="006C0B16">
              <w:rPr>
                <w:i/>
                <w:iCs/>
                <w:color w:val="000000"/>
                <w:sz w:val="24"/>
                <w:szCs w:val="24"/>
                <w:lang w:val="en"/>
              </w:rPr>
              <w:t xml:space="preserve"> </w:t>
            </w:r>
            <w:proofErr w:type="spellStart"/>
            <w:r w:rsidR="000E7EF8" w:rsidRPr="006C0B16">
              <w:rPr>
                <w:i/>
                <w:iCs/>
                <w:color w:val="000000"/>
                <w:sz w:val="24"/>
                <w:szCs w:val="24"/>
                <w:lang w:val="en"/>
              </w:rPr>
              <w:t>trong</w:t>
            </w:r>
            <w:proofErr w:type="spellEnd"/>
            <w:r w:rsidR="000E7EF8" w:rsidRPr="006C0B16">
              <w:rPr>
                <w:i/>
                <w:iCs/>
                <w:color w:val="000000"/>
                <w:sz w:val="24"/>
                <w:szCs w:val="24"/>
                <w:lang w:val="en"/>
              </w:rPr>
              <w:t xml:space="preserve"> </w:t>
            </w:r>
            <w:proofErr w:type="spellStart"/>
            <w:r w:rsidR="000E7EF8" w:rsidRPr="006C0B16">
              <w:rPr>
                <w:i/>
                <w:iCs/>
                <w:color w:val="000000"/>
                <w:sz w:val="24"/>
                <w:szCs w:val="24"/>
                <w:lang w:val="en"/>
              </w:rPr>
              <w:t>Dư</w:t>
            </w:r>
            <w:proofErr w:type="spellEnd"/>
            <w:r w:rsidR="000E7EF8" w:rsidRPr="006C0B16">
              <w:rPr>
                <w:i/>
                <w:iCs/>
                <w:color w:val="000000"/>
                <w:sz w:val="24"/>
                <w:szCs w:val="24"/>
                <w:lang w:val="en"/>
              </w:rPr>
              <w:t xml:space="preserve">̣ </w:t>
            </w:r>
            <w:proofErr w:type="spellStart"/>
            <w:r w:rsidR="000E7EF8" w:rsidRPr="006C0B16">
              <w:rPr>
                <w:i/>
                <w:iCs/>
                <w:color w:val="000000"/>
                <w:sz w:val="24"/>
                <w:szCs w:val="24"/>
                <w:lang w:val="en"/>
              </w:rPr>
              <w:t>tru</w:t>
            </w:r>
            <w:proofErr w:type="spellEnd"/>
            <w:r w:rsidR="000E7EF8" w:rsidRPr="006C0B16">
              <w:rPr>
                <w:i/>
                <w:iCs/>
                <w:color w:val="000000"/>
                <w:sz w:val="24"/>
                <w:szCs w:val="24"/>
                <w:lang w:val="en"/>
              </w:rPr>
              <w:t>̀</w:t>
            </w:r>
            <w:r w:rsidRPr="006C0B16">
              <w:rPr>
                <w:i/>
                <w:iCs/>
                <w:color w:val="000000"/>
                <w:sz w:val="24"/>
                <w:szCs w:val="24"/>
                <w:lang w:val="en"/>
              </w:rPr>
              <w:t xml:space="preserve"> </w:t>
            </w:r>
            <w:proofErr w:type="spellStart"/>
            <w:r w:rsidRPr="006C0B16">
              <w:rPr>
                <w:i/>
                <w:iCs/>
                <w:color w:val="000000"/>
                <w:sz w:val="24"/>
                <w:szCs w:val="24"/>
                <w:lang w:val="en"/>
              </w:rPr>
              <w:t>sư</w:t>
            </w:r>
            <w:proofErr w:type="spellEnd"/>
            <w:r w:rsidRPr="006C0B16">
              <w:rPr>
                <w:i/>
                <w:iCs/>
                <w:color w:val="000000"/>
                <w:sz w:val="24"/>
                <w:szCs w:val="24"/>
                <w:lang w:val="en"/>
              </w:rPr>
              <w:t xml:space="preserve">̣ </w:t>
            </w:r>
            <w:proofErr w:type="spellStart"/>
            <w:r w:rsidRPr="006C0B16">
              <w:rPr>
                <w:i/>
                <w:iCs/>
                <w:color w:val="000000"/>
                <w:sz w:val="24"/>
                <w:szCs w:val="24"/>
                <w:lang w:val="en"/>
              </w:rPr>
              <w:t>kiện</w:t>
            </w:r>
            <w:proofErr w:type="spellEnd"/>
            <w:r w:rsidR="000E7EF8" w:rsidRPr="006C0B16">
              <w:rPr>
                <w:i/>
                <w:iCs/>
                <w:color w:val="000000"/>
                <w:sz w:val="24"/>
                <w:szCs w:val="24"/>
                <w:lang w:val="en"/>
              </w:rPr>
              <w:t xml:space="preserve"> </w:t>
            </w:r>
            <w:proofErr w:type="spellStart"/>
            <w:r w:rsidR="000E7EF8" w:rsidRPr="006C0B16">
              <w:rPr>
                <w:i/>
                <w:iCs/>
                <w:color w:val="000000"/>
                <w:sz w:val="24"/>
                <w:szCs w:val="24"/>
                <w:lang w:val="en"/>
              </w:rPr>
              <w:t>chung</w:t>
            </w:r>
            <w:proofErr w:type="spellEnd"/>
            <w:r w:rsidRPr="006C0B16">
              <w:rPr>
                <w:i/>
                <w:iCs/>
                <w:color w:val="000000"/>
                <w:sz w:val="24"/>
                <w:szCs w:val="24"/>
                <w:lang w:val="en"/>
              </w:rPr>
              <w:t xml:space="preserve"> </w:t>
            </w:r>
            <w:proofErr w:type="spellStart"/>
            <w:r w:rsidRPr="006C0B16">
              <w:rPr>
                <w:i/>
                <w:iCs/>
                <w:color w:val="000000"/>
                <w:sz w:val="24"/>
                <w:szCs w:val="24"/>
                <w:lang w:val="en"/>
              </w:rPr>
              <w:t>va</w:t>
            </w:r>
            <w:proofErr w:type="spellEnd"/>
            <w:r w:rsidRPr="006C0B16">
              <w:rPr>
                <w:i/>
                <w:iCs/>
                <w:color w:val="000000"/>
                <w:sz w:val="24"/>
                <w:szCs w:val="24"/>
                <w:lang w:val="en"/>
              </w:rPr>
              <w:t xml:space="preserve">̀ có </w:t>
            </w:r>
            <w:proofErr w:type="spellStart"/>
            <w:r w:rsidRPr="006C0B16">
              <w:rPr>
                <w:i/>
                <w:iCs/>
                <w:color w:val="000000"/>
                <w:sz w:val="24"/>
                <w:szCs w:val="24"/>
                <w:lang w:val="en"/>
              </w:rPr>
              <w:t>thê</w:t>
            </w:r>
            <w:proofErr w:type="spellEnd"/>
            <w:r w:rsidRPr="006C0B16">
              <w:rPr>
                <w:i/>
                <w:iCs/>
                <w:color w:val="000000"/>
                <w:sz w:val="24"/>
                <w:szCs w:val="24"/>
                <w:lang w:val="en"/>
              </w:rPr>
              <w:t xml:space="preserve">̉ </w:t>
            </w:r>
            <w:proofErr w:type="spellStart"/>
            <w:r w:rsidRPr="006C0B16">
              <w:rPr>
                <w:i/>
                <w:iCs/>
                <w:color w:val="000000"/>
                <w:sz w:val="24"/>
                <w:szCs w:val="24"/>
                <w:lang w:val="en"/>
              </w:rPr>
              <w:t>thanh</w:t>
            </w:r>
            <w:proofErr w:type="spellEnd"/>
            <w:r w:rsidRPr="006C0B16">
              <w:rPr>
                <w:i/>
                <w:iCs/>
                <w:color w:val="000000"/>
                <w:sz w:val="24"/>
                <w:szCs w:val="24"/>
                <w:lang w:val="en"/>
              </w:rPr>
              <w:t xml:space="preserve"> </w:t>
            </w:r>
            <w:proofErr w:type="spellStart"/>
            <w:r w:rsidRPr="006C0B16">
              <w:rPr>
                <w:i/>
                <w:iCs/>
                <w:color w:val="000000"/>
                <w:sz w:val="24"/>
                <w:szCs w:val="24"/>
                <w:lang w:val="en"/>
              </w:rPr>
              <w:t>toán</w:t>
            </w:r>
            <w:proofErr w:type="spellEnd"/>
            <w:r w:rsidRPr="006C0B16">
              <w:rPr>
                <w:i/>
                <w:iCs/>
                <w:color w:val="000000"/>
                <w:sz w:val="24"/>
                <w:szCs w:val="24"/>
                <w:lang w:val="en"/>
              </w:rPr>
              <w:t xml:space="preserve"> </w:t>
            </w:r>
            <w:proofErr w:type="spellStart"/>
            <w:r w:rsidRPr="006C0B16">
              <w:rPr>
                <w:i/>
                <w:iCs/>
                <w:color w:val="000000"/>
                <w:sz w:val="24"/>
                <w:szCs w:val="24"/>
                <w:lang w:val="en"/>
              </w:rPr>
              <w:t>riêng</w:t>
            </w:r>
            <w:proofErr w:type="spellEnd"/>
          </w:p>
        </w:tc>
      </w:tr>
      <w:tr w:rsidR="00F32CFB" w:rsidRPr="006C0B16" w14:paraId="685606BD"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9B75ABC" w14:textId="77777777" w:rsidR="00F32CFB" w:rsidRPr="006C0B16" w:rsidRDefault="00F32CFB" w:rsidP="00682248">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A20D01E" w14:textId="77777777" w:rsidR="00F32CFB" w:rsidRPr="006C0B16" w:rsidRDefault="00F32CFB" w:rsidP="00682248">
            <w:pPr>
              <w:widowControl w:val="0"/>
              <w:rPr>
                <w:bCs/>
                <w:color w:val="000000"/>
                <w:sz w:val="24"/>
                <w:szCs w:val="24"/>
                <w:lang w:eastAsia="vi-VN"/>
              </w:rPr>
            </w:pPr>
            <w:proofErr w:type="spellStart"/>
            <w:r w:rsidRPr="006C0B16">
              <w:rPr>
                <w:bCs/>
                <w:color w:val="000000"/>
                <w:sz w:val="24"/>
                <w:szCs w:val="24"/>
                <w:lang w:eastAsia="vi-VN"/>
              </w:rPr>
              <w:t>Tư</w:t>
            </w:r>
            <w:proofErr w:type="spellEnd"/>
            <w:r w:rsidRPr="006C0B16">
              <w:rPr>
                <w:bCs/>
                <w:color w:val="000000"/>
                <w:sz w:val="24"/>
                <w:szCs w:val="24"/>
                <w:lang w:eastAsia="vi-VN"/>
              </w:rPr>
              <w:t xml:space="preserve">̣ </w:t>
            </w:r>
            <w:proofErr w:type="spellStart"/>
            <w:r w:rsidRPr="006C0B16">
              <w:rPr>
                <w:bCs/>
                <w:color w:val="000000"/>
                <w:sz w:val="24"/>
                <w:szCs w:val="24"/>
                <w:lang w:eastAsia="vi-VN"/>
              </w:rPr>
              <w:t>thực</w:t>
            </w:r>
            <w:proofErr w:type="spellEnd"/>
            <w:r w:rsidRPr="006C0B16">
              <w:rPr>
                <w:bCs/>
                <w:color w:val="000000"/>
                <w:sz w:val="24"/>
                <w:szCs w:val="24"/>
                <w:lang w:eastAsia="vi-VN"/>
              </w:rPr>
              <w:t xml:space="preserve"> </w:t>
            </w:r>
            <w:proofErr w:type="spellStart"/>
            <w:r w:rsidRPr="006C0B16">
              <w:rPr>
                <w:bCs/>
                <w:color w:val="000000"/>
                <w:sz w:val="24"/>
                <w:szCs w:val="24"/>
                <w:lang w:eastAsia="vi-VN"/>
              </w:rPr>
              <w:t>hiện</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7DCBF14" w14:textId="77777777" w:rsidR="00010E45" w:rsidRPr="006C0B16" w:rsidRDefault="00010E45" w:rsidP="00010E45">
            <w:pPr>
              <w:rPr>
                <w:color w:val="000000"/>
                <w:sz w:val="24"/>
                <w:szCs w:val="24"/>
                <w:lang w:eastAsia="vi-VN"/>
              </w:rPr>
            </w:pPr>
            <w:r w:rsidRPr="006C0B16">
              <w:rPr>
                <w:color w:val="000000"/>
                <w:sz w:val="24"/>
                <w:szCs w:val="24"/>
                <w:lang w:eastAsia="vi-VN"/>
              </w:rPr>
              <w:t xml:space="preserve">- </w:t>
            </w:r>
            <w:proofErr w:type="spellStart"/>
            <w:r w:rsidRPr="006C0B16">
              <w:rPr>
                <w:color w:val="000000"/>
                <w:w w:val="92"/>
                <w:sz w:val="24"/>
                <w:szCs w:val="24"/>
                <w:lang w:eastAsia="vi-VN"/>
              </w:rPr>
              <w:t>Giấy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đê</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nghi</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toán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toán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p>
          <w:p w14:paraId="5A9B343C"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p w14:paraId="0F2FD710"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kèm</w:t>
            </w:r>
            <w:proofErr w:type="spellEnd"/>
            <w:r w:rsidRPr="006C0B16">
              <w:rPr>
                <w:color w:val="000000"/>
                <w:kern w:val="28"/>
                <w:sz w:val="24"/>
                <w:szCs w:val="24"/>
                <w:lang w:val="en"/>
              </w:rPr>
              <w:t xml:space="preserve"> Danh </w:t>
            </w:r>
            <w:proofErr w:type="spellStart"/>
            <w:r w:rsidRPr="006C0B16">
              <w:rPr>
                <w:color w:val="000000"/>
                <w:kern w:val="28"/>
                <w:sz w:val="24"/>
                <w:szCs w:val="24"/>
                <w:lang w:val="en"/>
              </w:rPr>
              <w:t>sách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tiết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nội</w:t>
            </w:r>
            <w:proofErr w:type="spellEnd"/>
            <w:r w:rsidRPr="006C0B16">
              <w:rPr>
                <w:color w:val="000000"/>
                <w:kern w:val="28"/>
                <w:sz w:val="24"/>
                <w:szCs w:val="24"/>
                <w:lang w:val="en"/>
              </w:rPr>
              <w:t xml:space="preserve"> dung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w:t>
            </w:r>
            <w:proofErr w:type="spellStart"/>
            <w:r w:rsidRPr="006C0B16">
              <w:rPr>
                <w:color w:val="000000"/>
                <w:kern w:val="28"/>
                <w:sz w:val="24"/>
                <w:szCs w:val="24"/>
                <w:lang w:val="en"/>
              </w:rPr>
              <w:t>tương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395A3E8E"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
          <w:p w14:paraId="561E9AD6"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6F26E7FE" w14:textId="77777777" w:rsidR="00F32CFB" w:rsidRPr="006C0B16" w:rsidRDefault="00F32CFB"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tiền</w:t>
            </w:r>
            <w:proofErr w:type="spellEnd"/>
            <w:r w:rsidRPr="006C0B16">
              <w:rPr>
                <w:color w:val="000000"/>
                <w:kern w:val="28"/>
                <w:sz w:val="24"/>
                <w:szCs w:val="24"/>
                <w:lang w:val="en"/>
              </w:rPr>
              <w:t>/</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tc>
        <w:tc>
          <w:tcPr>
            <w:tcW w:w="1389" w:type="dxa"/>
            <w:tcBorders>
              <w:top w:val="single" w:sz="6" w:space="0" w:color="000000"/>
              <w:left w:val="single" w:sz="6" w:space="0" w:color="000000"/>
              <w:bottom w:val="single" w:sz="6" w:space="0" w:color="000000"/>
              <w:right w:val="single" w:sz="6" w:space="0" w:color="000000"/>
            </w:tcBorders>
            <w:vAlign w:val="center"/>
          </w:tcPr>
          <w:p w14:paraId="429EFCD3" w14:textId="77777777" w:rsidR="00F32CFB" w:rsidRPr="006C0B16" w:rsidRDefault="00F32CFB" w:rsidP="00682248">
            <w:pPr>
              <w:widowControl w:val="0"/>
              <w:jc w:val="center"/>
              <w:rPr>
                <w:iCs/>
                <w:color w:val="000000"/>
                <w:sz w:val="24"/>
                <w:szCs w:val="24"/>
                <w:lang w:val="en"/>
              </w:rPr>
            </w:pPr>
          </w:p>
        </w:tc>
      </w:tr>
      <w:tr w:rsidR="00F32CFB" w:rsidRPr="006C0B16" w14:paraId="382BE2D6"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4D6391" w14:textId="77777777" w:rsidR="00F32CFB" w:rsidRPr="006C0B16" w:rsidRDefault="00010E45" w:rsidP="00682248">
            <w:pPr>
              <w:widowControl w:val="0"/>
              <w:jc w:val="center"/>
              <w:rPr>
                <w:bCs/>
                <w:color w:val="000000"/>
                <w:kern w:val="28"/>
                <w:sz w:val="24"/>
                <w:szCs w:val="24"/>
                <w:lang w:val="en"/>
              </w:rPr>
            </w:pPr>
            <w:r w:rsidRPr="006C0B16">
              <w:rPr>
                <w:bCs/>
                <w:color w:val="000000"/>
                <w:kern w:val="28"/>
                <w:sz w:val="24"/>
                <w:szCs w:val="24"/>
                <w:lang w:val="en"/>
              </w:rPr>
              <w:t>5</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F18285" w14:textId="77777777" w:rsidR="00F32CFB" w:rsidRPr="006C0B16" w:rsidRDefault="00010E45" w:rsidP="00682248">
            <w:pPr>
              <w:widowControl w:val="0"/>
              <w:rPr>
                <w:i/>
                <w:color w:val="000000"/>
                <w:spacing w:val="-6"/>
                <w:kern w:val="28"/>
                <w:sz w:val="24"/>
                <w:szCs w:val="24"/>
                <w:lang w:val="en"/>
              </w:rPr>
            </w:pPr>
            <w:r w:rsidRPr="006C0B16">
              <w:rPr>
                <w:b/>
                <w:i/>
                <w:color w:val="000000"/>
                <w:sz w:val="24"/>
                <w:szCs w:val="24"/>
                <w:lang w:eastAsia="vi-VN"/>
              </w:rPr>
              <w:t xml:space="preserve">Chi </w:t>
            </w:r>
            <w:proofErr w:type="spellStart"/>
            <w:r w:rsidRPr="006C0B16">
              <w:rPr>
                <w:b/>
                <w:i/>
                <w:color w:val="000000"/>
                <w:sz w:val="24"/>
                <w:szCs w:val="24"/>
                <w:lang w:eastAsia="vi-VN"/>
              </w:rPr>
              <w:t>phí</w:t>
            </w:r>
            <w:proofErr w:type="spellEnd"/>
            <w:r w:rsidRPr="006C0B16">
              <w:rPr>
                <w:b/>
                <w:i/>
                <w:color w:val="000000"/>
                <w:sz w:val="24"/>
                <w:szCs w:val="24"/>
                <w:lang w:eastAsia="vi-VN"/>
              </w:rPr>
              <w:t xml:space="preserve"> </w:t>
            </w:r>
            <w:proofErr w:type="spellStart"/>
            <w:r w:rsidRPr="006C0B16">
              <w:rPr>
                <w:b/>
                <w:i/>
                <w:color w:val="000000"/>
                <w:sz w:val="24"/>
                <w:szCs w:val="24"/>
                <w:lang w:eastAsia="vi-VN"/>
              </w:rPr>
              <w:t>phục</w:t>
            </w:r>
            <w:proofErr w:type="spellEnd"/>
            <w:r w:rsidRPr="006C0B16">
              <w:rPr>
                <w:b/>
                <w:i/>
                <w:color w:val="000000"/>
                <w:sz w:val="24"/>
                <w:szCs w:val="24"/>
                <w:lang w:eastAsia="vi-VN"/>
              </w:rPr>
              <w:t xml:space="preserve"> </w:t>
            </w:r>
            <w:proofErr w:type="spellStart"/>
            <w:r w:rsidRPr="006C0B16">
              <w:rPr>
                <w:b/>
                <w:i/>
                <w:color w:val="000000"/>
                <w:sz w:val="24"/>
                <w:szCs w:val="24"/>
                <w:lang w:eastAsia="vi-VN"/>
              </w:rPr>
              <w:t>vụ</w:t>
            </w:r>
            <w:proofErr w:type="spellEnd"/>
            <w:r w:rsidRPr="006C0B16">
              <w:rPr>
                <w:b/>
                <w:i/>
                <w:color w:val="000000"/>
                <w:sz w:val="24"/>
                <w:szCs w:val="24"/>
                <w:lang w:eastAsia="vi-VN"/>
              </w:rPr>
              <w:t xml:space="preserve"> </w:t>
            </w:r>
            <w:proofErr w:type="spellStart"/>
            <w:r w:rsidRPr="006C0B16">
              <w:rPr>
                <w:b/>
                <w:i/>
                <w:color w:val="000000"/>
                <w:sz w:val="24"/>
                <w:szCs w:val="24"/>
                <w:lang w:eastAsia="vi-VN"/>
              </w:rPr>
              <w:t>giảng</w:t>
            </w:r>
            <w:proofErr w:type="spellEnd"/>
            <w:r w:rsidRPr="006C0B16">
              <w:rPr>
                <w:b/>
                <w:i/>
                <w:color w:val="000000"/>
                <w:sz w:val="24"/>
                <w:szCs w:val="24"/>
                <w:lang w:eastAsia="vi-VN"/>
              </w:rPr>
              <w:t xml:space="preserve"> </w:t>
            </w:r>
            <w:proofErr w:type="spellStart"/>
            <w:r w:rsidRPr="006C0B16">
              <w:rPr>
                <w:b/>
                <w:i/>
                <w:color w:val="000000"/>
                <w:sz w:val="24"/>
                <w:szCs w:val="24"/>
                <w:lang w:eastAsia="vi-VN"/>
              </w:rPr>
              <w:t>đường</w:t>
            </w:r>
            <w:proofErr w:type="spellEnd"/>
            <w:r w:rsidR="00C51A74" w:rsidRPr="006C0B16">
              <w:rPr>
                <w:b/>
                <w:i/>
                <w:color w:val="000000"/>
                <w:sz w:val="24"/>
                <w:szCs w:val="24"/>
                <w:lang w:eastAsia="vi-VN"/>
              </w:rPr>
              <w:t xml:space="preserve">, </w:t>
            </w:r>
            <w:proofErr w:type="spellStart"/>
            <w:r w:rsidR="00C51A74" w:rsidRPr="006C0B16">
              <w:rPr>
                <w:b/>
                <w:i/>
                <w:color w:val="000000"/>
                <w:sz w:val="24"/>
                <w:szCs w:val="24"/>
                <w:lang w:eastAsia="vi-VN"/>
              </w:rPr>
              <w:t>dịch</w:t>
            </w:r>
            <w:proofErr w:type="spellEnd"/>
            <w:r w:rsidR="00C51A74" w:rsidRPr="006C0B16">
              <w:rPr>
                <w:b/>
                <w:i/>
                <w:color w:val="000000"/>
                <w:sz w:val="24"/>
                <w:szCs w:val="24"/>
                <w:lang w:eastAsia="vi-VN"/>
              </w:rPr>
              <w:t xml:space="preserve"> vụ </w:t>
            </w:r>
            <w:proofErr w:type="spellStart"/>
            <w:r w:rsidR="00C51A74" w:rsidRPr="006C0B16">
              <w:rPr>
                <w:b/>
                <w:i/>
                <w:color w:val="000000"/>
                <w:sz w:val="24"/>
                <w:szCs w:val="24"/>
                <w:lang w:eastAsia="vi-VN"/>
              </w:rPr>
              <w:t>trông</w:t>
            </w:r>
            <w:proofErr w:type="spellEnd"/>
            <w:r w:rsidR="00C51A74" w:rsidRPr="006C0B16">
              <w:rPr>
                <w:b/>
                <w:i/>
                <w:color w:val="000000"/>
                <w:sz w:val="24"/>
                <w:szCs w:val="24"/>
                <w:lang w:eastAsia="vi-VN"/>
              </w:rPr>
              <w:t xml:space="preserve"> </w:t>
            </w:r>
            <w:proofErr w:type="spellStart"/>
            <w:r w:rsidR="00C51A74" w:rsidRPr="006C0B16">
              <w:rPr>
                <w:b/>
                <w:i/>
                <w:color w:val="000000"/>
                <w:sz w:val="24"/>
                <w:szCs w:val="24"/>
                <w:lang w:eastAsia="vi-VN"/>
              </w:rPr>
              <w:t>giư</w:t>
            </w:r>
            <w:proofErr w:type="spellEnd"/>
            <w:r w:rsidR="00C51A74" w:rsidRPr="006C0B16">
              <w:rPr>
                <w:b/>
                <w:i/>
                <w:color w:val="000000"/>
                <w:sz w:val="24"/>
                <w:szCs w:val="24"/>
                <w:lang w:eastAsia="vi-VN"/>
              </w:rPr>
              <w:t xml:space="preserve">̃ </w:t>
            </w:r>
            <w:proofErr w:type="spellStart"/>
            <w:r w:rsidR="00C51A74" w:rsidRPr="006C0B16">
              <w:rPr>
                <w:b/>
                <w:i/>
                <w:color w:val="000000"/>
                <w:sz w:val="24"/>
                <w:szCs w:val="24"/>
                <w:lang w:eastAsia="vi-VN"/>
              </w:rPr>
              <w:t>xe</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2292826" w14:textId="77777777" w:rsidR="00010E45" w:rsidRPr="006C0B16" w:rsidRDefault="00010E45" w:rsidP="00010E45">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p>
          <w:p w14:paraId="4FF5E8C9" w14:textId="77777777" w:rsidR="00010E45" w:rsidRPr="006C0B16" w:rsidRDefault="00010E45" w:rsidP="00010E45">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p>
          <w:p w14:paraId="27F03C97" w14:textId="77777777" w:rsidR="00010E45" w:rsidRPr="006C0B16" w:rsidRDefault="00010E45" w:rsidP="00010E45">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xác</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khối</w:t>
            </w:r>
            <w:proofErr w:type="spellEnd"/>
            <w:r w:rsidRPr="006C0B16">
              <w:rPr>
                <w:color w:val="000000"/>
                <w:sz w:val="24"/>
                <w:szCs w:val="24"/>
                <w:lang w:eastAsia="vi-VN"/>
              </w:rPr>
              <w:t xml:space="preserve"> </w:t>
            </w:r>
            <w:proofErr w:type="spellStart"/>
            <w:r w:rsidRPr="006C0B16">
              <w:rPr>
                <w:color w:val="000000"/>
                <w:sz w:val="24"/>
                <w:szCs w:val="24"/>
                <w:lang w:eastAsia="vi-VN"/>
              </w:rPr>
              <w:t>lượng</w:t>
            </w:r>
            <w:proofErr w:type="spellEnd"/>
            <w:r w:rsidRPr="006C0B16">
              <w:rPr>
                <w:color w:val="000000"/>
                <w:sz w:val="24"/>
                <w:szCs w:val="24"/>
                <w:lang w:eastAsia="vi-VN"/>
              </w:rPr>
              <w:t xml:space="preserve"> </w:t>
            </w:r>
            <w:proofErr w:type="spellStart"/>
            <w:r w:rsidRPr="006C0B16">
              <w:rPr>
                <w:color w:val="000000"/>
                <w:sz w:val="24"/>
                <w:szCs w:val="24"/>
                <w:lang w:eastAsia="vi-VN"/>
              </w:rPr>
              <w:t>sử</w:t>
            </w:r>
            <w:proofErr w:type="spellEnd"/>
            <w:r w:rsidRPr="006C0B16">
              <w:rPr>
                <w:color w:val="000000"/>
                <w:sz w:val="24"/>
                <w:szCs w:val="24"/>
                <w:lang w:eastAsia="vi-VN"/>
              </w:rPr>
              <w:t xml:space="preserve"> </w:t>
            </w:r>
            <w:proofErr w:type="spellStart"/>
            <w:r w:rsidRPr="006C0B16">
              <w:rPr>
                <w:color w:val="000000"/>
                <w:sz w:val="24"/>
                <w:szCs w:val="24"/>
                <w:lang w:eastAsia="vi-VN"/>
              </w:rPr>
              <w:t>dụng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trường</w:t>
            </w:r>
            <w:proofErr w:type="spellEnd"/>
            <w:r w:rsidRPr="006C0B16">
              <w:rPr>
                <w:i/>
                <w:color w:val="000000"/>
                <w:sz w:val="24"/>
                <w:szCs w:val="24"/>
                <w:lang w:eastAsia="vi-VN"/>
              </w:rPr>
              <w:t xml:space="preserve"> </w:t>
            </w:r>
            <w:proofErr w:type="spellStart"/>
            <w:r w:rsidRPr="006C0B16">
              <w:rPr>
                <w:i/>
                <w:color w:val="000000"/>
                <w:sz w:val="24"/>
                <w:szCs w:val="24"/>
                <w:lang w:eastAsia="vi-VN"/>
              </w:rPr>
              <w:t>hợp</w:t>
            </w:r>
            <w:proofErr w:type="spellEnd"/>
            <w:r w:rsidRPr="006C0B16">
              <w:rPr>
                <w:i/>
                <w:color w:val="000000"/>
                <w:sz w:val="24"/>
                <w:szCs w:val="24"/>
                <w:lang w:eastAsia="vi-VN"/>
              </w:rPr>
              <w:t xml:space="preserve"> </w:t>
            </w:r>
            <w:proofErr w:type="spellStart"/>
            <w:r w:rsidRPr="006C0B16">
              <w:rPr>
                <w:i/>
                <w:color w:val="000000"/>
                <w:sz w:val="24"/>
                <w:szCs w:val="24"/>
                <w:lang w:eastAsia="vi-VN"/>
              </w:rPr>
              <w:t>thanh</w:t>
            </w:r>
            <w:proofErr w:type="spellEnd"/>
            <w:r w:rsidRPr="006C0B16">
              <w:rPr>
                <w:i/>
                <w:color w:val="000000"/>
                <w:sz w:val="24"/>
                <w:szCs w:val="24"/>
                <w:lang w:eastAsia="vi-VN"/>
              </w:rPr>
              <w:t xml:space="preserve"> </w:t>
            </w:r>
            <w:proofErr w:type="spellStart"/>
            <w:r w:rsidRPr="006C0B16">
              <w:rPr>
                <w:i/>
                <w:color w:val="000000"/>
                <w:sz w:val="24"/>
                <w:szCs w:val="24"/>
                <w:lang w:eastAsia="vi-VN"/>
              </w:rPr>
              <w:t>toán</w:t>
            </w:r>
            <w:proofErr w:type="spellEnd"/>
            <w:r w:rsidRPr="006C0B16">
              <w:rPr>
                <w:i/>
                <w:color w:val="000000"/>
                <w:sz w:val="24"/>
                <w:szCs w:val="24"/>
                <w:lang w:eastAsia="vi-VN"/>
              </w:rPr>
              <w:t xml:space="preserve"> chi </w:t>
            </w:r>
            <w:proofErr w:type="spellStart"/>
            <w:r w:rsidRPr="006C0B16">
              <w:rPr>
                <w:i/>
                <w:color w:val="000000"/>
                <w:sz w:val="24"/>
                <w:szCs w:val="24"/>
                <w:lang w:eastAsia="vi-VN"/>
              </w:rPr>
              <w:t>phí</w:t>
            </w:r>
            <w:proofErr w:type="spellEnd"/>
            <w:r w:rsidRPr="006C0B16">
              <w:rPr>
                <w:i/>
                <w:color w:val="000000"/>
                <w:sz w:val="24"/>
                <w:szCs w:val="24"/>
                <w:lang w:eastAsia="vi-VN"/>
              </w:rPr>
              <w:t xml:space="preserve"> </w:t>
            </w:r>
            <w:proofErr w:type="spellStart"/>
            <w:r w:rsidRPr="006C0B16">
              <w:rPr>
                <w:i/>
                <w:color w:val="000000"/>
                <w:sz w:val="24"/>
                <w:szCs w:val="24"/>
                <w:lang w:eastAsia="vi-VN"/>
              </w:rPr>
              <w:t>điện</w:t>
            </w:r>
            <w:proofErr w:type="spellEnd"/>
            <w:r w:rsidRPr="006C0B16">
              <w:rPr>
                <w:i/>
                <w:color w:val="000000"/>
                <w:sz w:val="24"/>
                <w:szCs w:val="24"/>
                <w:lang w:eastAsia="vi-VN"/>
              </w:rPr>
              <w:t xml:space="preserve">, </w:t>
            </w:r>
            <w:proofErr w:type="spellStart"/>
            <w:r w:rsidRPr="006C0B16">
              <w:rPr>
                <w:i/>
                <w:color w:val="000000"/>
                <w:sz w:val="24"/>
                <w:szCs w:val="24"/>
                <w:lang w:eastAsia="vi-VN"/>
              </w:rPr>
              <w:t>nước</w:t>
            </w:r>
            <w:proofErr w:type="spellEnd"/>
            <w:r w:rsidRPr="006C0B16">
              <w:rPr>
                <w:i/>
                <w:color w:val="000000"/>
                <w:sz w:val="24"/>
                <w:szCs w:val="24"/>
                <w:lang w:eastAsia="vi-VN"/>
              </w:rPr>
              <w:t>)</w:t>
            </w:r>
          </w:p>
          <w:p w14:paraId="465130F7" w14:textId="77777777" w:rsidR="00010E45" w:rsidRPr="006C0B16" w:rsidRDefault="00010E45" w:rsidP="00010E45">
            <w:pPr>
              <w:ind w:left="74"/>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nghiệm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công</w:t>
            </w:r>
            <w:proofErr w:type="spellEnd"/>
            <w:r w:rsidRPr="006C0B16">
              <w:rPr>
                <w:i/>
                <w:color w:val="000000"/>
                <w:sz w:val="24"/>
                <w:szCs w:val="24"/>
                <w:lang w:eastAsia="vi-VN"/>
              </w:rPr>
              <w:t xml:space="preserve"> </w:t>
            </w:r>
            <w:proofErr w:type="spellStart"/>
            <w:r w:rsidRPr="006C0B16">
              <w:rPr>
                <w:i/>
                <w:color w:val="000000"/>
                <w:sz w:val="24"/>
                <w:szCs w:val="24"/>
                <w:lang w:eastAsia="vi-VN"/>
              </w:rPr>
              <w:t>tác</w:t>
            </w:r>
            <w:proofErr w:type="spellEnd"/>
            <w:r w:rsidRPr="006C0B16">
              <w:rPr>
                <w:i/>
                <w:color w:val="000000"/>
                <w:sz w:val="24"/>
                <w:szCs w:val="24"/>
                <w:lang w:eastAsia="vi-VN"/>
              </w:rPr>
              <w:t xml:space="preserve"> </w:t>
            </w:r>
            <w:proofErr w:type="spellStart"/>
            <w:r w:rsidRPr="006C0B16">
              <w:rPr>
                <w:i/>
                <w:color w:val="000000"/>
                <w:sz w:val="24"/>
                <w:szCs w:val="24"/>
                <w:lang w:eastAsia="vi-VN"/>
              </w:rPr>
              <w:t>phục</w:t>
            </w:r>
            <w:proofErr w:type="spellEnd"/>
            <w:r w:rsidRPr="006C0B16">
              <w:rPr>
                <w:i/>
                <w:color w:val="000000"/>
                <w:sz w:val="24"/>
                <w:szCs w:val="24"/>
                <w:lang w:eastAsia="vi-VN"/>
              </w:rPr>
              <w:t xml:space="preserve"> </w:t>
            </w:r>
            <w:proofErr w:type="spellStart"/>
            <w:r w:rsidRPr="006C0B16">
              <w:rPr>
                <w:i/>
                <w:color w:val="000000"/>
                <w:sz w:val="24"/>
                <w:szCs w:val="24"/>
                <w:lang w:eastAsia="vi-VN"/>
              </w:rPr>
              <w:t>vụ</w:t>
            </w:r>
            <w:proofErr w:type="spellEnd"/>
            <w:r w:rsidRPr="006C0B16">
              <w:rPr>
                <w:i/>
                <w:color w:val="000000"/>
                <w:sz w:val="24"/>
                <w:szCs w:val="24"/>
                <w:lang w:eastAsia="vi-VN"/>
              </w:rPr>
              <w:t xml:space="preserve"> </w:t>
            </w:r>
            <w:proofErr w:type="spellStart"/>
            <w:r w:rsidRPr="006C0B16">
              <w:rPr>
                <w:i/>
                <w:color w:val="000000"/>
                <w:sz w:val="24"/>
                <w:szCs w:val="24"/>
                <w:lang w:eastAsia="vi-VN"/>
              </w:rPr>
              <w:t>giảng</w:t>
            </w:r>
            <w:proofErr w:type="spellEnd"/>
            <w:r w:rsidRPr="006C0B16">
              <w:rPr>
                <w:i/>
                <w:color w:val="000000"/>
                <w:sz w:val="24"/>
                <w:szCs w:val="24"/>
                <w:lang w:eastAsia="vi-VN"/>
              </w:rPr>
              <w:t xml:space="preserve"> </w:t>
            </w:r>
            <w:proofErr w:type="spellStart"/>
            <w:r w:rsidRPr="006C0B16">
              <w:rPr>
                <w:i/>
                <w:color w:val="000000"/>
                <w:sz w:val="24"/>
                <w:szCs w:val="24"/>
                <w:lang w:eastAsia="vi-VN"/>
              </w:rPr>
              <w:t>đường</w:t>
            </w:r>
            <w:proofErr w:type="spellEnd"/>
            <w:r w:rsidRPr="006C0B16">
              <w:rPr>
                <w:i/>
                <w:color w:val="000000"/>
                <w:sz w:val="24"/>
                <w:szCs w:val="24"/>
                <w:lang w:eastAsia="vi-VN"/>
              </w:rPr>
              <w:t>)</w:t>
            </w:r>
          </w:p>
          <w:p w14:paraId="33D051D7" w14:textId="77777777" w:rsidR="00C51A74" w:rsidRPr="006C0B16" w:rsidRDefault="00C51A74" w:rsidP="00C51A74">
            <w:pPr>
              <w:ind w:left="74"/>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nghiệm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hàng</w:t>
            </w:r>
            <w:proofErr w:type="spellEnd"/>
            <w:r w:rsidRPr="006C0B16">
              <w:rPr>
                <w:color w:val="000000"/>
                <w:sz w:val="24"/>
                <w:szCs w:val="24"/>
                <w:lang w:eastAsia="vi-VN"/>
              </w:rPr>
              <w:t xml:space="preserve"> </w:t>
            </w:r>
            <w:proofErr w:type="spellStart"/>
            <w:r w:rsidRPr="006C0B16">
              <w:rPr>
                <w:color w:val="000000"/>
                <w:sz w:val="24"/>
                <w:szCs w:val="24"/>
                <w:lang w:eastAsia="vi-VN"/>
              </w:rPr>
              <w:t>tháng</w:t>
            </w:r>
            <w:proofErr w:type="spellEnd"/>
            <w:r w:rsidRPr="006C0B16">
              <w:rPr>
                <w:color w:val="000000"/>
                <w:sz w:val="24"/>
                <w:szCs w:val="24"/>
                <w:lang w:eastAsia="vi-VN"/>
              </w:rPr>
              <w:t>/</w:t>
            </w:r>
            <w:proofErr w:type="spellStart"/>
            <w:r w:rsidRPr="006C0B16">
              <w:rPr>
                <w:color w:val="000000"/>
                <w:sz w:val="24"/>
                <w:szCs w:val="24"/>
                <w:lang w:eastAsia="vi-VN"/>
              </w:rPr>
              <w:t>hàng</w:t>
            </w:r>
            <w:proofErr w:type="spellEnd"/>
            <w:r w:rsidRPr="006C0B16">
              <w:rPr>
                <w:color w:val="000000"/>
                <w:sz w:val="24"/>
                <w:szCs w:val="24"/>
                <w:lang w:eastAsia="vi-VN"/>
              </w:rPr>
              <w:t xml:space="preserve"> </w:t>
            </w:r>
            <w:proofErr w:type="spellStart"/>
            <w:r w:rsidRPr="006C0B16">
              <w:rPr>
                <w:color w:val="000000"/>
                <w:sz w:val="24"/>
                <w:szCs w:val="24"/>
                <w:lang w:eastAsia="vi-VN"/>
              </w:rPr>
              <w:t>quý</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dịch</w:t>
            </w:r>
            <w:proofErr w:type="spellEnd"/>
            <w:r w:rsidRPr="006C0B16">
              <w:rPr>
                <w:i/>
                <w:color w:val="000000"/>
                <w:sz w:val="24"/>
                <w:szCs w:val="24"/>
                <w:lang w:eastAsia="vi-VN"/>
              </w:rPr>
              <w:t xml:space="preserve"> vụ </w:t>
            </w:r>
            <w:proofErr w:type="spellStart"/>
            <w:r w:rsidRPr="006C0B16">
              <w:rPr>
                <w:i/>
                <w:color w:val="000000"/>
                <w:sz w:val="24"/>
                <w:szCs w:val="24"/>
                <w:lang w:eastAsia="vi-VN"/>
              </w:rPr>
              <w:t>trông</w:t>
            </w:r>
            <w:proofErr w:type="spellEnd"/>
            <w:r w:rsidRPr="006C0B16">
              <w:rPr>
                <w:i/>
                <w:color w:val="000000"/>
                <w:sz w:val="24"/>
                <w:szCs w:val="24"/>
                <w:lang w:eastAsia="vi-VN"/>
              </w:rPr>
              <w:t xml:space="preserve"> </w:t>
            </w:r>
            <w:proofErr w:type="spellStart"/>
            <w:r w:rsidRPr="006C0B16">
              <w:rPr>
                <w:i/>
                <w:color w:val="000000"/>
                <w:sz w:val="24"/>
                <w:szCs w:val="24"/>
                <w:lang w:eastAsia="vi-VN"/>
              </w:rPr>
              <w:t>giư</w:t>
            </w:r>
            <w:proofErr w:type="spellEnd"/>
            <w:r w:rsidRPr="006C0B16">
              <w:rPr>
                <w:i/>
                <w:color w:val="000000"/>
                <w:sz w:val="24"/>
                <w:szCs w:val="24"/>
                <w:lang w:eastAsia="vi-VN"/>
              </w:rPr>
              <w:t xml:space="preserve">̃ </w:t>
            </w:r>
            <w:proofErr w:type="spellStart"/>
            <w:r w:rsidRPr="006C0B16">
              <w:rPr>
                <w:i/>
                <w:color w:val="000000"/>
                <w:sz w:val="24"/>
                <w:szCs w:val="24"/>
                <w:lang w:eastAsia="vi-VN"/>
              </w:rPr>
              <w:t>xe</w:t>
            </w:r>
            <w:proofErr w:type="spellEnd"/>
            <w:r w:rsidRPr="006C0B16">
              <w:rPr>
                <w:i/>
                <w:color w:val="000000"/>
                <w:sz w:val="24"/>
                <w:szCs w:val="24"/>
                <w:lang w:eastAsia="vi-VN"/>
              </w:rPr>
              <w:t>)</w:t>
            </w:r>
          </w:p>
          <w:p w14:paraId="59E08457" w14:textId="77777777" w:rsidR="00F32CFB" w:rsidRPr="006C0B16" w:rsidRDefault="00010E45" w:rsidP="00010E45">
            <w:pPr>
              <w:widowControl w:val="0"/>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lý</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thanh</w:t>
            </w:r>
            <w:proofErr w:type="spellEnd"/>
            <w:r w:rsidRPr="006C0B16">
              <w:rPr>
                <w:i/>
                <w:color w:val="000000"/>
                <w:sz w:val="24"/>
                <w:szCs w:val="24"/>
                <w:lang w:eastAsia="vi-VN"/>
              </w:rPr>
              <w:t xml:space="preserve"> </w:t>
            </w:r>
            <w:proofErr w:type="spellStart"/>
            <w:r w:rsidRPr="006C0B16">
              <w:rPr>
                <w:i/>
                <w:color w:val="000000"/>
                <w:sz w:val="24"/>
                <w:szCs w:val="24"/>
                <w:lang w:eastAsia="vi-VN"/>
              </w:rPr>
              <w:t>toán</w:t>
            </w:r>
            <w:proofErr w:type="spellEnd"/>
            <w:r w:rsidRPr="006C0B16">
              <w:rPr>
                <w:i/>
                <w:color w:val="000000"/>
                <w:sz w:val="24"/>
                <w:szCs w:val="24"/>
                <w:lang w:eastAsia="vi-VN"/>
              </w:rPr>
              <w:t xml:space="preserve"> </w:t>
            </w:r>
            <w:proofErr w:type="spellStart"/>
            <w:r w:rsidRPr="006C0B16">
              <w:rPr>
                <w:i/>
                <w:color w:val="000000"/>
                <w:sz w:val="24"/>
                <w:szCs w:val="24"/>
                <w:lang w:eastAsia="vi-VN"/>
              </w:rPr>
              <w:t>đợt</w:t>
            </w:r>
            <w:proofErr w:type="spellEnd"/>
            <w:r w:rsidRPr="006C0B16">
              <w:rPr>
                <w:i/>
                <w:color w:val="000000"/>
                <w:sz w:val="24"/>
                <w:szCs w:val="24"/>
                <w:lang w:eastAsia="vi-VN"/>
              </w:rPr>
              <w:t xml:space="preserve"> </w:t>
            </w:r>
            <w:proofErr w:type="spellStart"/>
            <w:r w:rsidRPr="006C0B16">
              <w:rPr>
                <w:i/>
                <w:color w:val="000000"/>
                <w:sz w:val="24"/>
                <w:szCs w:val="24"/>
                <w:lang w:eastAsia="vi-VN"/>
              </w:rPr>
              <w:t>cuối</w:t>
            </w:r>
            <w:proofErr w:type="spellEnd"/>
            <w:r w:rsidRPr="006C0B16">
              <w:rPr>
                <w:i/>
                <w:color w:val="000000"/>
                <w:sz w:val="24"/>
                <w:szCs w:val="24"/>
                <w:lang w:eastAsia="vi-VN"/>
              </w:rPr>
              <w:t xml:space="preserve"> </w:t>
            </w:r>
            <w:proofErr w:type="spellStart"/>
            <w:r w:rsidRPr="006C0B16">
              <w:rPr>
                <w:i/>
                <w:color w:val="000000"/>
                <w:sz w:val="24"/>
                <w:szCs w:val="24"/>
                <w:lang w:eastAsia="vi-VN"/>
              </w:rPr>
              <w:t>khi</w:t>
            </w:r>
            <w:proofErr w:type="spellEnd"/>
            <w:r w:rsidRPr="006C0B16">
              <w:rPr>
                <w:i/>
                <w:color w:val="000000"/>
                <w:sz w:val="24"/>
                <w:szCs w:val="24"/>
                <w:lang w:eastAsia="vi-VN"/>
              </w:rPr>
              <w:t xml:space="preserve"> </w:t>
            </w:r>
            <w:proofErr w:type="spellStart"/>
            <w:r w:rsidRPr="006C0B16">
              <w:rPr>
                <w:i/>
                <w:color w:val="000000"/>
                <w:sz w:val="24"/>
                <w:szCs w:val="24"/>
                <w:lang w:eastAsia="vi-VN"/>
              </w:rPr>
              <w:t>kết</w:t>
            </w:r>
            <w:proofErr w:type="spellEnd"/>
            <w:r w:rsidRPr="006C0B16">
              <w:rPr>
                <w:i/>
                <w:color w:val="000000"/>
                <w:sz w:val="24"/>
                <w:szCs w:val="24"/>
                <w:lang w:eastAsia="vi-VN"/>
              </w:rPr>
              <w:t xml:space="preserve"> </w:t>
            </w:r>
            <w:proofErr w:type="spellStart"/>
            <w:r w:rsidRPr="006C0B16">
              <w:rPr>
                <w:i/>
                <w:color w:val="000000"/>
                <w:sz w:val="24"/>
                <w:szCs w:val="24"/>
                <w:lang w:eastAsia="vi-VN"/>
              </w:rPr>
              <w:t>thúc</w:t>
            </w:r>
            <w:proofErr w:type="spellEnd"/>
            <w:r w:rsidRPr="006C0B16">
              <w:rPr>
                <w:i/>
                <w:color w:val="000000"/>
                <w:sz w:val="24"/>
                <w:szCs w:val="24"/>
                <w:lang w:eastAsia="vi-VN"/>
              </w:rPr>
              <w:t xml:space="preserve"> </w:t>
            </w:r>
            <w:proofErr w:type="spellStart"/>
            <w:r w:rsidRPr="006C0B16">
              <w:rPr>
                <w:i/>
                <w:color w:val="000000"/>
                <w:sz w:val="24"/>
                <w:szCs w:val="24"/>
                <w:lang w:eastAsia="vi-VN"/>
              </w:rPr>
              <w:t>hợp</w:t>
            </w:r>
            <w:proofErr w:type="spellEnd"/>
            <w:r w:rsidRPr="006C0B16">
              <w:rPr>
                <w:i/>
                <w:color w:val="000000"/>
                <w:sz w:val="24"/>
                <w:szCs w:val="24"/>
                <w:lang w:eastAsia="vi-VN"/>
              </w:rPr>
              <w:t xml:space="preserve"> </w:t>
            </w:r>
            <w:proofErr w:type="spellStart"/>
            <w:r w:rsidRPr="006C0B16">
              <w:rPr>
                <w:i/>
                <w:color w:val="000000"/>
                <w:sz w:val="24"/>
                <w:szCs w:val="24"/>
                <w:lang w:eastAsia="vi-VN"/>
              </w:rPr>
              <w:t>đồng</w:t>
            </w:r>
            <w:proofErr w:type="spellEnd"/>
            <w:r w:rsidRPr="006C0B16">
              <w:rPr>
                <w:i/>
                <w:color w:val="000000"/>
                <w:sz w:val="24"/>
                <w:szCs w:val="24"/>
                <w:lang w:eastAsia="vi-VN"/>
              </w:rPr>
              <w:t>)</w:t>
            </w:r>
          </w:p>
          <w:p w14:paraId="1541D247" w14:textId="77777777" w:rsidR="00010E45" w:rsidRPr="006C0B16" w:rsidRDefault="00010E45" w:rsidP="00010E45">
            <w:pPr>
              <w:widowControl w:val="0"/>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p w14:paraId="192CAB03" w14:textId="77777777" w:rsidR="00C51A74" w:rsidRPr="006C0B16" w:rsidRDefault="00C51A74" w:rsidP="00010E45">
            <w:pPr>
              <w:widowControl w:val="0"/>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w:t>
            </w:r>
            <w:proofErr w:type="spellStart"/>
            <w:r w:rsidRPr="006C0B16">
              <w:rPr>
                <w:color w:val="000000"/>
                <w:sz w:val="24"/>
                <w:szCs w:val="24"/>
                <w:lang w:eastAsia="vi-VN"/>
              </w:rPr>
              <w:t>Biên</w:t>
            </w:r>
            <w:proofErr w:type="spellEnd"/>
            <w:r w:rsidRPr="006C0B16">
              <w:rPr>
                <w:color w:val="000000"/>
                <w:sz w:val="24"/>
                <w:szCs w:val="24"/>
                <w:lang w:eastAsia="vi-VN"/>
              </w:rPr>
              <w:t xml:space="preserve"> lai </w:t>
            </w:r>
            <w:proofErr w:type="spellStart"/>
            <w:r w:rsidRPr="006C0B16">
              <w:rPr>
                <w:color w:val="000000"/>
                <w:sz w:val="24"/>
                <w:szCs w:val="24"/>
                <w:lang w:eastAsia="vi-VN"/>
              </w:rPr>
              <w:t>thu</w:t>
            </w:r>
            <w:proofErr w:type="spellEnd"/>
            <w:r w:rsidRPr="006C0B16">
              <w:rPr>
                <w:color w:val="000000"/>
                <w:sz w:val="24"/>
                <w:szCs w:val="24"/>
                <w:lang w:eastAsia="vi-VN"/>
              </w:rPr>
              <w:t xml:space="preserve"> phí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DV </w:t>
            </w:r>
          </w:p>
        </w:tc>
        <w:tc>
          <w:tcPr>
            <w:tcW w:w="1389" w:type="dxa"/>
            <w:tcBorders>
              <w:top w:val="single" w:sz="6" w:space="0" w:color="000000"/>
              <w:left w:val="single" w:sz="6" w:space="0" w:color="000000"/>
              <w:bottom w:val="single" w:sz="6" w:space="0" w:color="000000"/>
              <w:right w:val="single" w:sz="6" w:space="0" w:color="000000"/>
            </w:tcBorders>
            <w:vAlign w:val="center"/>
          </w:tcPr>
          <w:p w14:paraId="61A954ED" w14:textId="77777777" w:rsidR="00F32CFB" w:rsidRPr="006C0B16" w:rsidRDefault="00F32CFB" w:rsidP="00682248">
            <w:pPr>
              <w:widowControl w:val="0"/>
              <w:jc w:val="center"/>
              <w:rPr>
                <w:iCs/>
                <w:color w:val="000000"/>
                <w:sz w:val="24"/>
                <w:szCs w:val="24"/>
                <w:lang w:val="en"/>
              </w:rPr>
            </w:pPr>
          </w:p>
        </w:tc>
      </w:tr>
      <w:tr w:rsidR="00B12A92" w:rsidRPr="006C0B16" w14:paraId="57EFE7B8"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6AA0450" w14:textId="77777777" w:rsidR="00B12A92" w:rsidRPr="006C0B16" w:rsidRDefault="00B12A92" w:rsidP="00EA3589">
            <w:pPr>
              <w:widowControl w:val="0"/>
              <w:jc w:val="center"/>
              <w:rPr>
                <w:b/>
                <w:bCs/>
                <w:color w:val="000000"/>
                <w:kern w:val="28"/>
                <w:sz w:val="24"/>
                <w:szCs w:val="24"/>
                <w:lang w:val="en"/>
              </w:rPr>
            </w:pPr>
            <w:r w:rsidRPr="006C0B16">
              <w:rPr>
                <w:b/>
                <w:bCs/>
                <w:color w:val="000000"/>
                <w:kern w:val="28"/>
                <w:sz w:val="24"/>
                <w:szCs w:val="24"/>
                <w:lang w:val="en"/>
              </w:rPr>
              <w:t>VIII</w:t>
            </w:r>
          </w:p>
        </w:tc>
        <w:tc>
          <w:tcPr>
            <w:tcW w:w="9189"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741900" w14:textId="77777777" w:rsidR="00B12A92" w:rsidRPr="006C0B16" w:rsidRDefault="00096D01" w:rsidP="00EA3589">
            <w:pPr>
              <w:widowControl w:val="0"/>
              <w:rPr>
                <w:b/>
                <w:iCs/>
                <w:color w:val="000000"/>
                <w:sz w:val="24"/>
                <w:szCs w:val="24"/>
                <w:lang w:val="en"/>
              </w:rPr>
            </w:pPr>
            <w:proofErr w:type="spellStart"/>
            <w:r w:rsidRPr="006C0B16">
              <w:rPr>
                <w:b/>
                <w:iCs/>
                <w:color w:val="000000"/>
                <w:sz w:val="24"/>
                <w:szCs w:val="24"/>
                <w:lang w:val="en"/>
              </w:rPr>
              <w:t>Một</w:t>
            </w:r>
            <w:proofErr w:type="spellEnd"/>
            <w:r w:rsidRPr="006C0B16">
              <w:rPr>
                <w:b/>
                <w:iCs/>
                <w:color w:val="000000"/>
                <w:sz w:val="24"/>
                <w:szCs w:val="24"/>
                <w:lang w:val="en"/>
              </w:rPr>
              <w:t xml:space="preserve"> </w:t>
            </w:r>
            <w:proofErr w:type="spellStart"/>
            <w:r w:rsidRPr="006C0B16">
              <w:rPr>
                <w:b/>
                <w:iCs/>
                <w:color w:val="000000"/>
                <w:sz w:val="24"/>
                <w:szCs w:val="24"/>
                <w:lang w:val="en"/>
              </w:rPr>
              <w:t>sô</w:t>
            </w:r>
            <w:proofErr w:type="spellEnd"/>
            <w:r w:rsidRPr="006C0B16">
              <w:rPr>
                <w:b/>
                <w:iCs/>
                <w:color w:val="000000"/>
                <w:sz w:val="24"/>
                <w:szCs w:val="24"/>
                <w:lang w:val="en"/>
              </w:rPr>
              <w:t xml:space="preserve">́ </w:t>
            </w:r>
            <w:proofErr w:type="spellStart"/>
            <w:r w:rsidRPr="006C0B16">
              <w:rPr>
                <w:b/>
                <w:iCs/>
                <w:color w:val="000000"/>
                <w:sz w:val="24"/>
                <w:szCs w:val="24"/>
                <w:lang w:val="en"/>
              </w:rPr>
              <w:t>thanh</w:t>
            </w:r>
            <w:proofErr w:type="spellEnd"/>
            <w:r w:rsidRPr="006C0B16">
              <w:rPr>
                <w:b/>
                <w:iCs/>
                <w:color w:val="000000"/>
                <w:sz w:val="24"/>
                <w:szCs w:val="24"/>
                <w:lang w:val="en"/>
              </w:rPr>
              <w:t xml:space="preserve"> </w:t>
            </w:r>
            <w:proofErr w:type="spellStart"/>
            <w:r w:rsidRPr="006C0B16">
              <w:rPr>
                <w:b/>
                <w:iCs/>
                <w:color w:val="000000"/>
                <w:sz w:val="24"/>
                <w:szCs w:val="24"/>
                <w:lang w:val="en"/>
              </w:rPr>
              <w:t>toán</w:t>
            </w:r>
            <w:proofErr w:type="spellEnd"/>
            <w:r w:rsidRPr="006C0B16">
              <w:rPr>
                <w:b/>
                <w:iCs/>
                <w:color w:val="000000"/>
                <w:sz w:val="24"/>
                <w:szCs w:val="24"/>
                <w:lang w:val="en"/>
              </w:rPr>
              <w:t xml:space="preserve"> </w:t>
            </w:r>
            <w:proofErr w:type="spellStart"/>
            <w:r w:rsidRPr="006C0B16">
              <w:rPr>
                <w:b/>
                <w:iCs/>
                <w:color w:val="000000"/>
                <w:sz w:val="24"/>
                <w:szCs w:val="24"/>
                <w:lang w:val="en"/>
              </w:rPr>
              <w:t>khác</w:t>
            </w:r>
            <w:proofErr w:type="spellEnd"/>
            <w:r w:rsidRPr="006C0B16">
              <w:rPr>
                <w:b/>
                <w:iCs/>
                <w:color w:val="000000"/>
                <w:sz w:val="24"/>
                <w:szCs w:val="24"/>
                <w:lang w:val="en"/>
              </w:rPr>
              <w:t xml:space="preserve"> </w:t>
            </w:r>
            <w:proofErr w:type="spellStart"/>
            <w:r w:rsidRPr="006C0B16">
              <w:rPr>
                <w:b/>
                <w:iCs/>
                <w:color w:val="000000"/>
                <w:sz w:val="24"/>
                <w:szCs w:val="24"/>
                <w:lang w:val="en"/>
              </w:rPr>
              <w:t>cho</w:t>
            </w:r>
            <w:proofErr w:type="spellEnd"/>
            <w:r w:rsidRPr="006C0B16">
              <w:rPr>
                <w:b/>
                <w:iCs/>
                <w:color w:val="000000"/>
                <w:sz w:val="24"/>
                <w:szCs w:val="24"/>
                <w:lang w:val="en"/>
              </w:rPr>
              <w:t xml:space="preserve"> cá </w:t>
            </w:r>
            <w:proofErr w:type="spellStart"/>
            <w:r w:rsidRPr="006C0B16">
              <w:rPr>
                <w:b/>
                <w:iCs/>
                <w:color w:val="000000"/>
                <w:sz w:val="24"/>
                <w:szCs w:val="24"/>
                <w:lang w:val="en"/>
              </w:rPr>
              <w:t>nhân</w:t>
            </w:r>
            <w:proofErr w:type="spellEnd"/>
          </w:p>
        </w:tc>
      </w:tr>
      <w:tr w:rsidR="00F32CFB" w:rsidRPr="006C0B16" w14:paraId="5F96267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9996C11" w14:textId="77777777" w:rsidR="00F32CFB" w:rsidRPr="006C0B16" w:rsidRDefault="00096D01" w:rsidP="00682248">
            <w:pPr>
              <w:widowControl w:val="0"/>
              <w:jc w:val="center"/>
              <w:rPr>
                <w:bCs/>
                <w:color w:val="000000"/>
                <w:kern w:val="28"/>
                <w:sz w:val="24"/>
                <w:szCs w:val="24"/>
                <w:lang w:val="en"/>
              </w:rPr>
            </w:pPr>
            <w:r w:rsidRPr="006C0B16">
              <w:rPr>
                <w:bCs/>
                <w:color w:val="000000"/>
                <w:kern w:val="28"/>
                <w:sz w:val="24"/>
                <w:szCs w:val="24"/>
                <w:lang w:val="en"/>
              </w:rPr>
              <w:t>1</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DD38311" w14:textId="77777777" w:rsidR="00F32CFB" w:rsidRPr="006C0B16" w:rsidRDefault="00096D01" w:rsidP="00682248">
            <w:pPr>
              <w:widowControl w:val="0"/>
              <w:rPr>
                <w:color w:val="000000"/>
                <w:spacing w:val="-6"/>
                <w:kern w:val="28"/>
                <w:sz w:val="24"/>
                <w:szCs w:val="24"/>
                <w:lang w:val="en"/>
              </w:rPr>
            </w:pPr>
            <w:proofErr w:type="spellStart"/>
            <w:r w:rsidRPr="006C0B16">
              <w:rPr>
                <w:color w:val="000000"/>
                <w:spacing w:val="-6"/>
                <w:kern w:val="28"/>
                <w:sz w:val="24"/>
                <w:szCs w:val="24"/>
                <w:lang w:val="en"/>
              </w:rPr>
              <w:t>Tiền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trơ</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nhân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dịp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ky</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niệm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các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ngày</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lớn</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6581A8A" w14:textId="77777777" w:rsidR="00F32CFB" w:rsidRPr="006C0B16" w:rsidRDefault="00096D01"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Tơ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trình</w:t>
            </w:r>
            <w:proofErr w:type="spellEnd"/>
            <w:r w:rsidRPr="006C0B16">
              <w:rPr>
                <w:color w:val="000000"/>
                <w:kern w:val="28"/>
                <w:sz w:val="24"/>
                <w:szCs w:val="24"/>
                <w:lang w:val="en"/>
              </w:rPr>
              <w:t>/</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Ban </w:t>
            </w:r>
            <w:proofErr w:type="spellStart"/>
            <w:r w:rsidRPr="006C0B16">
              <w:rPr>
                <w:color w:val="000000"/>
                <w:kern w:val="28"/>
                <w:sz w:val="24"/>
                <w:szCs w:val="24"/>
                <w:lang w:val="en"/>
              </w:rPr>
              <w:t>Chấp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hành</w:t>
            </w:r>
            <w:proofErr w:type="spellEnd"/>
            <w:r w:rsidRPr="006C0B16">
              <w:rPr>
                <w:color w:val="000000"/>
                <w:kern w:val="28"/>
                <w:sz w:val="24"/>
                <w:szCs w:val="24"/>
                <w:lang w:val="en"/>
              </w:rPr>
              <w:t xml:space="preserve"> Công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Ban </w:t>
            </w:r>
            <w:proofErr w:type="spellStart"/>
            <w:r w:rsidRPr="006C0B16">
              <w:rPr>
                <w:color w:val="000000"/>
                <w:kern w:val="28"/>
                <w:sz w:val="24"/>
                <w:szCs w:val="24"/>
                <w:lang w:val="en"/>
              </w:rPr>
              <w:t>Giám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6CFEE13E" w14:textId="77777777" w:rsidR="00AC7B67" w:rsidRPr="006C0B16" w:rsidRDefault="00096D01" w:rsidP="00682248">
            <w:pPr>
              <w:widowControl w:val="0"/>
              <w:rPr>
                <w:color w:val="000000"/>
                <w:kern w:val="28"/>
                <w:sz w:val="24"/>
                <w:szCs w:val="24"/>
                <w:lang w:val="en"/>
              </w:rPr>
            </w:pPr>
            <w:r w:rsidRPr="006C0B16">
              <w:rPr>
                <w:color w:val="000000"/>
                <w:kern w:val="28"/>
                <w:sz w:val="24"/>
                <w:szCs w:val="24"/>
                <w:lang w:val="en"/>
              </w:rPr>
              <w:t xml:space="preserve">- Danh </w:t>
            </w:r>
            <w:proofErr w:type="spellStart"/>
            <w:r w:rsidRPr="006C0B16">
              <w:rPr>
                <w:color w:val="000000"/>
                <w:kern w:val="28"/>
                <w:sz w:val="24"/>
                <w:szCs w:val="24"/>
                <w:lang w:val="en"/>
              </w:rPr>
              <w:t>sách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hưởng</w:t>
            </w:r>
            <w:proofErr w:type="spellEnd"/>
            <w:r w:rsidRPr="006C0B16">
              <w:rPr>
                <w:color w:val="000000"/>
                <w:kern w:val="28"/>
                <w:sz w:val="24"/>
                <w:szCs w:val="24"/>
                <w:lang w:val="en"/>
              </w:rPr>
              <w:t xml:space="preserve"> có </w:t>
            </w:r>
            <w:proofErr w:type="spellStart"/>
            <w:r w:rsidRPr="006C0B16">
              <w:rPr>
                <w:color w:val="000000"/>
                <w:kern w:val="28"/>
                <w:sz w:val="24"/>
                <w:szCs w:val="24"/>
                <w:lang w:val="en"/>
              </w:rPr>
              <w:t>xác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phòng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bô</w:t>
            </w:r>
            <w:proofErr w:type="spellEnd"/>
            <w:r w:rsidRPr="006C0B16">
              <w:rPr>
                <w:color w:val="000000"/>
                <w:kern w:val="28"/>
                <w:sz w:val="24"/>
                <w:szCs w:val="24"/>
                <w:lang w:val="e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091401CF" w14:textId="77777777" w:rsidR="00F32CFB" w:rsidRPr="006C0B16" w:rsidRDefault="00F32CFB" w:rsidP="00682248">
            <w:pPr>
              <w:widowControl w:val="0"/>
              <w:jc w:val="center"/>
              <w:rPr>
                <w:iCs/>
                <w:color w:val="000000"/>
                <w:sz w:val="24"/>
                <w:szCs w:val="24"/>
                <w:lang w:val="en"/>
              </w:rPr>
            </w:pPr>
          </w:p>
        </w:tc>
      </w:tr>
      <w:tr w:rsidR="00AC7B67" w:rsidRPr="006C0B16" w14:paraId="3B27A65F"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E4E428E" w14:textId="77777777" w:rsidR="00AC7B67" w:rsidRPr="006C0B16" w:rsidRDefault="00AC7B67" w:rsidP="00682248">
            <w:pPr>
              <w:widowControl w:val="0"/>
              <w:jc w:val="center"/>
              <w:rPr>
                <w:bCs/>
                <w:color w:val="000000"/>
                <w:kern w:val="28"/>
                <w:sz w:val="24"/>
                <w:szCs w:val="24"/>
                <w:lang w:val="en"/>
              </w:rPr>
            </w:pPr>
            <w:r w:rsidRPr="006C0B16">
              <w:rPr>
                <w:bCs/>
                <w:color w:val="000000"/>
                <w:kern w:val="28"/>
                <w:sz w:val="24"/>
                <w:szCs w:val="24"/>
                <w:lang w:val="en"/>
              </w:rPr>
              <w:t>2</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B5BF237" w14:textId="77777777" w:rsidR="00AC7B67" w:rsidRPr="006C0B16" w:rsidRDefault="00AC7B67" w:rsidP="00682248">
            <w:pPr>
              <w:widowControl w:val="0"/>
              <w:rPr>
                <w:color w:val="000000"/>
                <w:spacing w:val="-6"/>
                <w:kern w:val="28"/>
                <w:sz w:val="24"/>
                <w:szCs w:val="24"/>
                <w:lang w:val="en"/>
              </w:rPr>
            </w:pPr>
            <w:proofErr w:type="spellStart"/>
            <w:r w:rsidRPr="006C0B16">
              <w:rPr>
                <w:color w:val="000000"/>
                <w:spacing w:val="-6"/>
                <w:kern w:val="28"/>
                <w:sz w:val="24"/>
                <w:szCs w:val="24"/>
                <w:lang w:val="en"/>
              </w:rPr>
              <w:t>Tiền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thưởng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thường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xuyên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đột</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xuất</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chức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167FD66" w14:textId="77777777" w:rsidR="00AC7B67" w:rsidRPr="006C0B16" w:rsidRDefault="00AC7B67"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p>
          <w:p w14:paraId="1D710E98" w14:textId="77777777" w:rsidR="00AC7B67" w:rsidRPr="006C0B16" w:rsidRDefault="00AC7B67"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khen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p>
          <w:p w14:paraId="15499D36" w14:textId="77777777" w:rsidR="00AC7B67" w:rsidRPr="006C0B16" w:rsidRDefault="00AC7B67"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4420D8BD" w14:textId="77777777" w:rsidR="00AC7B67" w:rsidRPr="006C0B16" w:rsidRDefault="00AC7B67" w:rsidP="00682248">
            <w:pPr>
              <w:widowControl w:val="0"/>
              <w:jc w:val="center"/>
              <w:rPr>
                <w:iCs/>
                <w:color w:val="000000"/>
                <w:sz w:val="24"/>
                <w:szCs w:val="24"/>
                <w:lang w:val="en"/>
              </w:rPr>
            </w:pPr>
          </w:p>
        </w:tc>
      </w:tr>
      <w:tr w:rsidR="00AC7B67" w:rsidRPr="006C0B16" w14:paraId="37242FAF"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2670EF" w14:textId="77777777" w:rsidR="00AC7B67" w:rsidRPr="006C0B16" w:rsidRDefault="00AC7B67" w:rsidP="00682248">
            <w:pPr>
              <w:widowControl w:val="0"/>
              <w:jc w:val="center"/>
              <w:rPr>
                <w:bCs/>
                <w:color w:val="000000"/>
                <w:kern w:val="28"/>
                <w:sz w:val="24"/>
                <w:szCs w:val="24"/>
                <w:lang w:val="en"/>
              </w:rPr>
            </w:pPr>
            <w:r w:rsidRPr="006C0B16">
              <w:rPr>
                <w:bCs/>
                <w:color w:val="000000"/>
                <w:kern w:val="28"/>
                <w:sz w:val="24"/>
                <w:szCs w:val="24"/>
                <w:lang w:val="en"/>
              </w:rPr>
              <w:t>3</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C78CA5" w14:textId="77777777" w:rsidR="00AC7B67" w:rsidRPr="006C0B16" w:rsidRDefault="004D3A53" w:rsidP="00682248">
            <w:pPr>
              <w:widowControl w:val="0"/>
              <w:rPr>
                <w:color w:val="000000"/>
                <w:spacing w:val="-6"/>
                <w:kern w:val="28"/>
                <w:sz w:val="24"/>
                <w:szCs w:val="24"/>
                <w:lang w:val="en"/>
              </w:rPr>
            </w:pPr>
            <w:proofErr w:type="spellStart"/>
            <w:r w:rsidRPr="006C0B16">
              <w:rPr>
                <w:color w:val="000000"/>
                <w:spacing w:val="-6"/>
                <w:kern w:val="28"/>
                <w:sz w:val="24"/>
                <w:szCs w:val="24"/>
                <w:lang w:val="en"/>
              </w:rPr>
              <w:t>Tiền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thêm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giơ</w:t>
            </w:r>
            <w:proofErr w:type="spellEnd"/>
            <w:r w:rsidRPr="006C0B16">
              <w:rPr>
                <w:color w:val="000000"/>
                <w:spacing w:val="-6"/>
                <w:kern w:val="28"/>
                <w:sz w:val="24"/>
                <w:szCs w:val="24"/>
                <w:lang w:val="en"/>
              </w:rPr>
              <w:t>̀</w:t>
            </w:r>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E6B4751" w14:textId="77777777" w:rsidR="00AC7B67" w:rsidRPr="006C0B16" w:rsidRDefault="004D3A53"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p>
          <w:p w14:paraId="549BE32A" w14:textId="77777777" w:rsidR="004D3A53" w:rsidRPr="006C0B16" w:rsidRDefault="004D3A53" w:rsidP="004D3A53">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ngoài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004A7818" w:rsidRPr="006C0B16">
              <w:rPr>
                <w:color w:val="000000"/>
                <w:kern w:val="28"/>
                <w:sz w:val="24"/>
                <w:szCs w:val="24"/>
                <w:lang w:val="en"/>
              </w:rPr>
              <w:t>người</w:t>
            </w:r>
            <w:proofErr w:type="spellEnd"/>
            <w:r w:rsidR="004A7818" w:rsidRPr="006C0B16">
              <w:rPr>
                <w:color w:val="000000"/>
                <w:kern w:val="28"/>
                <w:sz w:val="24"/>
                <w:szCs w:val="24"/>
                <w:lang w:val="en"/>
              </w:rPr>
              <w:t xml:space="preserve"> có </w:t>
            </w:r>
            <w:proofErr w:type="spellStart"/>
            <w:r w:rsidR="004A7818" w:rsidRPr="006C0B16">
              <w:rPr>
                <w:color w:val="000000"/>
                <w:kern w:val="28"/>
                <w:sz w:val="24"/>
                <w:szCs w:val="24"/>
                <w:lang w:val="en"/>
              </w:rPr>
              <w:t>thẩm</w:t>
            </w:r>
            <w:proofErr w:type="spellEnd"/>
            <w:r w:rsidR="004A7818" w:rsidRPr="006C0B16">
              <w:rPr>
                <w:color w:val="000000"/>
                <w:kern w:val="28"/>
                <w:sz w:val="24"/>
                <w:szCs w:val="24"/>
                <w:lang w:val="en"/>
              </w:rPr>
              <w:t xml:space="preserve"> </w:t>
            </w:r>
            <w:proofErr w:type="spellStart"/>
            <w:r w:rsidR="004A7818" w:rsidRPr="006C0B16">
              <w:rPr>
                <w:color w:val="000000"/>
                <w:kern w:val="28"/>
                <w:sz w:val="24"/>
                <w:szCs w:val="24"/>
                <w:lang w:val="en"/>
              </w:rPr>
              <w:t>quyền</w:t>
            </w:r>
            <w:proofErr w:type="spellEnd"/>
            <w:r w:rsidR="004A7818" w:rsidRPr="006C0B16">
              <w:rPr>
                <w:color w:val="000000"/>
                <w:kern w:val="28"/>
                <w:sz w:val="24"/>
                <w:szCs w:val="24"/>
                <w:lang w:val="en"/>
              </w:rPr>
              <w:t xml:space="preserve"> </w:t>
            </w:r>
            <w:proofErr w:type="spellStart"/>
            <w:r w:rsidR="004A7818" w:rsidRPr="006C0B16">
              <w:rPr>
                <w:color w:val="000000"/>
                <w:kern w:val="28"/>
                <w:sz w:val="24"/>
                <w:szCs w:val="24"/>
                <w:lang w:val="en"/>
              </w:rPr>
              <w:t>phê</w:t>
            </w:r>
            <w:proofErr w:type="spellEnd"/>
            <w:r w:rsidR="004A7818" w:rsidRPr="006C0B16">
              <w:rPr>
                <w:color w:val="000000"/>
                <w:kern w:val="28"/>
                <w:sz w:val="24"/>
                <w:szCs w:val="24"/>
                <w:lang w:val="en"/>
              </w:rPr>
              <w:t xml:space="preserve"> </w:t>
            </w:r>
            <w:proofErr w:type="spellStart"/>
            <w:r w:rsidR="004A7818" w:rsidRPr="006C0B16">
              <w:rPr>
                <w:color w:val="000000"/>
                <w:kern w:val="28"/>
                <w:sz w:val="24"/>
                <w:szCs w:val="24"/>
                <w:lang w:val="en"/>
              </w:rPr>
              <w:t>duyệt</w:t>
            </w:r>
            <w:proofErr w:type="spellEnd"/>
          </w:p>
          <w:p w14:paraId="7B669BF2" w14:textId="77777777" w:rsidR="004D3A53" w:rsidRPr="006C0B16" w:rsidRDefault="004D3A53"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004A7818" w:rsidRPr="006C0B16">
              <w:rPr>
                <w:color w:val="000000"/>
                <w:kern w:val="28"/>
                <w:sz w:val="24"/>
                <w:szCs w:val="24"/>
                <w:lang w:val="en"/>
              </w:rPr>
              <w:t>Bảng</w:t>
            </w:r>
            <w:proofErr w:type="spellEnd"/>
            <w:r w:rsidR="004A7818" w:rsidRPr="006C0B16">
              <w:rPr>
                <w:color w:val="000000"/>
                <w:kern w:val="28"/>
                <w:sz w:val="24"/>
                <w:szCs w:val="24"/>
                <w:lang w:val="en"/>
              </w:rPr>
              <w:t xml:space="preserve"> </w:t>
            </w:r>
            <w:proofErr w:type="spellStart"/>
            <w:r w:rsidR="004A7818" w:rsidRPr="006C0B16">
              <w:rPr>
                <w:color w:val="000000"/>
                <w:kern w:val="28"/>
                <w:sz w:val="24"/>
                <w:szCs w:val="24"/>
                <w:lang w:val="en"/>
              </w:rPr>
              <w:t>chấm</w:t>
            </w:r>
            <w:proofErr w:type="spellEnd"/>
            <w:r w:rsidR="004A7818" w:rsidRPr="006C0B16">
              <w:rPr>
                <w:color w:val="000000"/>
                <w:kern w:val="28"/>
                <w:sz w:val="24"/>
                <w:szCs w:val="24"/>
                <w:lang w:val="en"/>
              </w:rPr>
              <w:t xml:space="preserve"> </w:t>
            </w:r>
            <w:proofErr w:type="spellStart"/>
            <w:r w:rsidR="004A7818" w:rsidRPr="006C0B16">
              <w:rPr>
                <w:color w:val="000000"/>
                <w:kern w:val="28"/>
                <w:sz w:val="24"/>
                <w:szCs w:val="24"/>
                <w:lang w:val="en"/>
              </w:rPr>
              <w:t>công</w:t>
            </w:r>
            <w:proofErr w:type="spellEnd"/>
            <w:r w:rsidR="004A7818" w:rsidRPr="006C0B16">
              <w:rPr>
                <w:color w:val="000000"/>
                <w:kern w:val="28"/>
                <w:sz w:val="24"/>
                <w:szCs w:val="24"/>
                <w:lang w:val="en"/>
              </w:rPr>
              <w:t xml:space="preserve"> </w:t>
            </w:r>
            <w:proofErr w:type="spellStart"/>
            <w:r w:rsidR="004A7818" w:rsidRPr="006C0B16">
              <w:rPr>
                <w:color w:val="000000"/>
                <w:kern w:val="28"/>
                <w:sz w:val="24"/>
                <w:szCs w:val="24"/>
                <w:lang w:val="en"/>
              </w:rPr>
              <w:t>hoặc</w:t>
            </w:r>
            <w:proofErr w:type="spellEnd"/>
            <w:r w:rsidR="004A7818"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giơ</w:t>
            </w:r>
            <w:proofErr w:type="spellEnd"/>
            <w:r w:rsidRPr="006C0B16">
              <w:rPr>
                <w:color w:val="000000"/>
                <w:kern w:val="28"/>
                <w:sz w:val="24"/>
                <w:szCs w:val="24"/>
                <w:lang w:val="en"/>
              </w:rPr>
              <w:t xml:space="preserve">̀ </w:t>
            </w:r>
          </w:p>
          <w:p w14:paraId="2A797D04" w14:textId="77777777" w:rsidR="004D3A53" w:rsidRPr="006C0B16" w:rsidRDefault="004A7818" w:rsidP="004A781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có)</w:t>
            </w:r>
          </w:p>
        </w:tc>
        <w:tc>
          <w:tcPr>
            <w:tcW w:w="1389" w:type="dxa"/>
            <w:tcBorders>
              <w:top w:val="single" w:sz="6" w:space="0" w:color="000000"/>
              <w:left w:val="single" w:sz="6" w:space="0" w:color="000000"/>
              <w:bottom w:val="single" w:sz="6" w:space="0" w:color="000000"/>
              <w:right w:val="single" w:sz="6" w:space="0" w:color="000000"/>
            </w:tcBorders>
            <w:vAlign w:val="center"/>
          </w:tcPr>
          <w:p w14:paraId="11BDBDB9" w14:textId="77777777" w:rsidR="00AC7B67" w:rsidRPr="006C0B16" w:rsidRDefault="00AC7B67" w:rsidP="00682248">
            <w:pPr>
              <w:widowControl w:val="0"/>
              <w:jc w:val="center"/>
              <w:rPr>
                <w:iCs/>
                <w:color w:val="000000"/>
                <w:sz w:val="24"/>
                <w:szCs w:val="24"/>
                <w:lang w:val="en"/>
              </w:rPr>
            </w:pPr>
          </w:p>
        </w:tc>
      </w:tr>
      <w:tr w:rsidR="004A7818" w:rsidRPr="006C0B16" w14:paraId="13DA8855"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2461F60" w14:textId="77777777" w:rsidR="004A7818" w:rsidRPr="006C0B16" w:rsidRDefault="004A7818" w:rsidP="00682248">
            <w:pPr>
              <w:widowControl w:val="0"/>
              <w:jc w:val="center"/>
              <w:rPr>
                <w:bCs/>
                <w:color w:val="000000"/>
                <w:kern w:val="28"/>
                <w:sz w:val="24"/>
                <w:szCs w:val="24"/>
                <w:lang w:val="en"/>
              </w:rPr>
            </w:pPr>
            <w:r w:rsidRPr="006C0B16">
              <w:rPr>
                <w:bCs/>
                <w:color w:val="000000"/>
                <w:kern w:val="28"/>
                <w:sz w:val="24"/>
                <w:szCs w:val="24"/>
                <w:lang w:val="en"/>
              </w:rPr>
              <w:t>4</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72E4E56" w14:textId="77777777" w:rsidR="004A7818" w:rsidRPr="006C0B16" w:rsidRDefault="004A7818" w:rsidP="00682248">
            <w:pPr>
              <w:widowControl w:val="0"/>
              <w:rPr>
                <w:color w:val="000000"/>
                <w:spacing w:val="-6"/>
                <w:kern w:val="28"/>
                <w:sz w:val="24"/>
                <w:szCs w:val="24"/>
                <w:lang w:val="en"/>
              </w:rPr>
            </w:pPr>
            <w:r w:rsidRPr="006C0B16">
              <w:rPr>
                <w:color w:val="000000"/>
                <w:spacing w:val="-6"/>
                <w:kern w:val="28"/>
                <w:sz w:val="24"/>
                <w:szCs w:val="24"/>
                <w:lang w:val="en"/>
              </w:rPr>
              <w:t xml:space="preserve">Thù </w:t>
            </w:r>
            <w:proofErr w:type="spellStart"/>
            <w:r w:rsidRPr="006C0B16">
              <w:rPr>
                <w:color w:val="000000"/>
                <w:spacing w:val="-6"/>
                <w:kern w:val="28"/>
                <w:sz w:val="24"/>
                <w:szCs w:val="24"/>
                <w:lang w:val="en"/>
              </w:rPr>
              <w:t>lao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hướng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dẫn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việc</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6801662"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p>
          <w:p w14:paraId="1AE76F9E"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dẫn</w:t>
            </w:r>
            <w:proofErr w:type="spellEnd"/>
          </w:p>
          <w:p w14:paraId="3BB1B4D9"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lastRenderedPageBreak/>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quá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r w:rsidRPr="006C0B16">
              <w:rPr>
                <w:color w:val="000000"/>
                <w:kern w:val="28"/>
                <w:sz w:val="24"/>
                <w:szCs w:val="24"/>
                <w:lang w:val="en"/>
              </w:rPr>
              <w:t xml:space="preserve"> </w:t>
            </w:r>
          </w:p>
        </w:tc>
        <w:tc>
          <w:tcPr>
            <w:tcW w:w="1389" w:type="dxa"/>
            <w:tcBorders>
              <w:top w:val="single" w:sz="6" w:space="0" w:color="000000"/>
              <w:left w:val="single" w:sz="6" w:space="0" w:color="000000"/>
              <w:bottom w:val="single" w:sz="6" w:space="0" w:color="000000"/>
              <w:right w:val="single" w:sz="6" w:space="0" w:color="000000"/>
            </w:tcBorders>
            <w:vAlign w:val="center"/>
          </w:tcPr>
          <w:p w14:paraId="2B73C85E" w14:textId="77777777" w:rsidR="004A7818" w:rsidRPr="006C0B16" w:rsidRDefault="004A7818" w:rsidP="00682248">
            <w:pPr>
              <w:widowControl w:val="0"/>
              <w:jc w:val="center"/>
              <w:rPr>
                <w:iCs/>
                <w:color w:val="000000"/>
                <w:sz w:val="24"/>
                <w:szCs w:val="24"/>
                <w:lang w:val="en"/>
              </w:rPr>
            </w:pPr>
          </w:p>
        </w:tc>
      </w:tr>
      <w:tr w:rsidR="004A7818" w:rsidRPr="006C0B16" w14:paraId="7777D732"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ACD19C" w14:textId="77777777" w:rsidR="004A7818" w:rsidRPr="006C0B16" w:rsidRDefault="004A7818" w:rsidP="00682248">
            <w:pPr>
              <w:widowControl w:val="0"/>
              <w:jc w:val="center"/>
              <w:rPr>
                <w:bCs/>
                <w:color w:val="000000"/>
                <w:kern w:val="28"/>
                <w:sz w:val="24"/>
                <w:szCs w:val="24"/>
                <w:lang w:val="en"/>
              </w:rPr>
            </w:pPr>
            <w:r w:rsidRPr="006C0B16">
              <w:rPr>
                <w:bCs/>
                <w:color w:val="000000"/>
                <w:kern w:val="28"/>
                <w:sz w:val="24"/>
                <w:szCs w:val="24"/>
                <w:lang w:val="en"/>
              </w:rPr>
              <w:t>5</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DF2385F" w14:textId="77777777" w:rsidR="004A7818" w:rsidRPr="006C0B16" w:rsidRDefault="004A7818" w:rsidP="00682248">
            <w:pPr>
              <w:widowControl w:val="0"/>
              <w:rPr>
                <w:color w:val="000000"/>
                <w:spacing w:val="-6"/>
                <w:kern w:val="28"/>
                <w:sz w:val="24"/>
                <w:szCs w:val="24"/>
                <w:lang w:val="en"/>
              </w:rPr>
            </w:pPr>
            <w:proofErr w:type="spellStart"/>
            <w:r w:rsidRPr="006C0B16">
              <w:rPr>
                <w:color w:val="000000"/>
                <w:spacing w:val="-6"/>
                <w:kern w:val="28"/>
                <w:sz w:val="24"/>
                <w:szCs w:val="24"/>
                <w:lang w:val="en"/>
              </w:rPr>
              <w:t>Hô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trơ</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hoàn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thành</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luận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văn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luận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án</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0696129"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p>
          <w:p w14:paraId="15C15B22"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p w14:paraId="35D1D6EF"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học</w:t>
            </w:r>
            <w:proofErr w:type="spellEnd"/>
          </w:p>
          <w:p w14:paraId="4E2F4F69" w14:textId="77777777" w:rsidR="004A7818" w:rsidRPr="006C0B16" w:rsidRDefault="004A7818" w:rsidP="004A7818">
            <w:pPr>
              <w:widowControl w:val="0"/>
              <w:rPr>
                <w:color w:val="000000"/>
                <w:kern w:val="28"/>
                <w:sz w:val="24"/>
                <w:szCs w:val="24"/>
                <w:lang w:val="en"/>
              </w:rPr>
            </w:pPr>
            <w:r w:rsidRPr="006C0B16">
              <w:rPr>
                <w:color w:val="000000"/>
                <w:kern w:val="28"/>
                <w:sz w:val="24"/>
                <w:szCs w:val="24"/>
                <w:lang w:val="en"/>
              </w:rPr>
              <w:t xml:space="preserve">- Văn </w:t>
            </w:r>
            <w:proofErr w:type="spellStart"/>
            <w:r w:rsidRPr="006C0B16">
              <w:rPr>
                <w:color w:val="000000"/>
                <w:kern w:val="28"/>
                <w:sz w:val="24"/>
                <w:szCs w:val="24"/>
                <w:lang w:val="en"/>
              </w:rPr>
              <w:t>bằng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tốt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nghiệp</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bản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công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chứng</w:t>
            </w:r>
            <w:proofErr w:type="spellEnd"/>
            <w:r w:rsidRPr="006C0B16">
              <w:rPr>
                <w:i/>
                <w:color w:val="000000"/>
                <w:kern w:val="28"/>
                <w:sz w:val="24"/>
                <w:szCs w:val="24"/>
                <w:lang w:val="en"/>
              </w:rPr>
              <w:t>)</w:t>
            </w:r>
          </w:p>
        </w:tc>
        <w:tc>
          <w:tcPr>
            <w:tcW w:w="1389" w:type="dxa"/>
            <w:tcBorders>
              <w:top w:val="single" w:sz="6" w:space="0" w:color="000000"/>
              <w:left w:val="single" w:sz="6" w:space="0" w:color="000000"/>
              <w:bottom w:val="single" w:sz="6" w:space="0" w:color="000000"/>
              <w:right w:val="single" w:sz="6" w:space="0" w:color="000000"/>
            </w:tcBorders>
            <w:vAlign w:val="center"/>
          </w:tcPr>
          <w:p w14:paraId="08065F04" w14:textId="77777777" w:rsidR="004A7818" w:rsidRPr="006C0B16" w:rsidRDefault="004A7818" w:rsidP="00682248">
            <w:pPr>
              <w:widowControl w:val="0"/>
              <w:jc w:val="center"/>
              <w:rPr>
                <w:iCs/>
                <w:color w:val="000000"/>
                <w:sz w:val="24"/>
                <w:szCs w:val="24"/>
                <w:lang w:val="en"/>
              </w:rPr>
            </w:pPr>
          </w:p>
        </w:tc>
      </w:tr>
      <w:tr w:rsidR="004A7818" w:rsidRPr="006C0B16" w14:paraId="682652FF" w14:textId="77777777" w:rsidTr="00B12A92">
        <w:trPr>
          <w:trHeight w:val="276"/>
        </w:trPr>
        <w:tc>
          <w:tcPr>
            <w:tcW w:w="57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878296" w14:textId="77777777" w:rsidR="004A7818" w:rsidRPr="006C0B16" w:rsidRDefault="004A7818" w:rsidP="00682248">
            <w:pPr>
              <w:widowControl w:val="0"/>
              <w:jc w:val="center"/>
              <w:rPr>
                <w:bCs/>
                <w:color w:val="000000"/>
                <w:kern w:val="28"/>
                <w:sz w:val="24"/>
                <w:szCs w:val="24"/>
                <w:lang w:val="en"/>
              </w:rPr>
            </w:pPr>
            <w:r w:rsidRPr="006C0B16">
              <w:rPr>
                <w:bCs/>
                <w:color w:val="000000"/>
                <w:kern w:val="28"/>
                <w:sz w:val="24"/>
                <w:szCs w:val="24"/>
                <w:lang w:val="en"/>
              </w:rPr>
              <w:t>6</w:t>
            </w:r>
          </w:p>
        </w:tc>
        <w:tc>
          <w:tcPr>
            <w:tcW w:w="2662"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8A9A436" w14:textId="77777777" w:rsidR="004A7818" w:rsidRPr="006C0B16" w:rsidRDefault="004A7818" w:rsidP="00682248">
            <w:pPr>
              <w:widowControl w:val="0"/>
              <w:rPr>
                <w:color w:val="000000"/>
                <w:spacing w:val="-6"/>
                <w:kern w:val="28"/>
                <w:sz w:val="24"/>
                <w:szCs w:val="24"/>
                <w:lang w:val="en"/>
              </w:rPr>
            </w:pPr>
            <w:proofErr w:type="spellStart"/>
            <w:r w:rsidRPr="006C0B16">
              <w:rPr>
                <w:color w:val="000000"/>
                <w:spacing w:val="-6"/>
                <w:kern w:val="28"/>
                <w:sz w:val="24"/>
                <w:szCs w:val="24"/>
                <w:lang w:val="en"/>
              </w:rPr>
              <w:t>Hô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trơ</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gia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các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lớp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bồi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dưỡng</w:t>
            </w:r>
            <w:proofErr w:type="spellEnd"/>
          </w:p>
        </w:tc>
        <w:tc>
          <w:tcPr>
            <w:tcW w:w="513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F0D7ECA"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p>
          <w:p w14:paraId="13C5D6B0"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tiền</w:t>
            </w:r>
            <w:proofErr w:type="spellEnd"/>
            <w:r w:rsidRPr="006C0B16">
              <w:rPr>
                <w:color w:val="000000"/>
                <w:kern w:val="28"/>
                <w:sz w:val="24"/>
                <w:szCs w:val="24"/>
                <w:lang w:val="en"/>
              </w:rPr>
              <w:t>/</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trơ</w:t>
            </w:r>
            <w:proofErr w:type="spellEnd"/>
            <w:r w:rsidRPr="006C0B16">
              <w:rPr>
                <w:color w:val="000000"/>
                <w:kern w:val="28"/>
                <w:sz w:val="24"/>
                <w:szCs w:val="24"/>
                <w:lang w:val="en"/>
              </w:rPr>
              <w:t>̣</w:t>
            </w:r>
          </w:p>
          <w:p w14:paraId="27C9E678" w14:textId="77777777" w:rsidR="004A7818" w:rsidRPr="006C0B16" w:rsidRDefault="004A781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00970738" w:rsidRPr="006C0B16">
              <w:rPr>
                <w:color w:val="000000"/>
                <w:kern w:val="28"/>
                <w:sz w:val="24"/>
                <w:szCs w:val="24"/>
                <w:lang w:val="en"/>
              </w:rPr>
              <w:t>Hóa</w:t>
            </w:r>
            <w:proofErr w:type="spellEnd"/>
            <w:r w:rsidR="00970738" w:rsidRPr="006C0B16">
              <w:rPr>
                <w:color w:val="000000"/>
                <w:kern w:val="28"/>
                <w:sz w:val="24"/>
                <w:szCs w:val="24"/>
                <w:lang w:val="en"/>
              </w:rPr>
              <w:t xml:space="preserve"> </w:t>
            </w:r>
            <w:proofErr w:type="spellStart"/>
            <w:r w:rsidR="00970738" w:rsidRPr="006C0B16">
              <w:rPr>
                <w:color w:val="000000"/>
                <w:kern w:val="28"/>
                <w:sz w:val="24"/>
                <w:szCs w:val="24"/>
                <w:lang w:val="en"/>
              </w:rPr>
              <w:t>đơn</w:t>
            </w:r>
            <w:proofErr w:type="spellEnd"/>
            <w:r w:rsidR="00970738" w:rsidRPr="006C0B16">
              <w:rPr>
                <w:color w:val="000000"/>
                <w:kern w:val="28"/>
                <w:sz w:val="24"/>
                <w:szCs w:val="24"/>
                <w:lang w:val="en"/>
              </w:rPr>
              <w:t>/</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lai/</w:t>
            </w:r>
            <w:proofErr w:type="spellStart"/>
            <w:r w:rsidR="00970738" w:rsidRPr="006C0B16">
              <w:rPr>
                <w:color w:val="000000"/>
                <w:kern w:val="28"/>
                <w:sz w:val="24"/>
                <w:szCs w:val="24"/>
                <w:lang w:val="en"/>
              </w:rPr>
              <w:t>Phiếu</w:t>
            </w:r>
            <w:proofErr w:type="spellEnd"/>
            <w:r w:rsidR="00970738" w:rsidRPr="006C0B16">
              <w:rPr>
                <w:color w:val="000000"/>
                <w:kern w:val="28"/>
                <w:sz w:val="24"/>
                <w:szCs w:val="24"/>
                <w:lang w:val="en"/>
              </w:rPr>
              <w:t xml:space="preserve"> </w:t>
            </w:r>
            <w:proofErr w:type="spellStart"/>
            <w:r w:rsidR="00970738" w:rsidRPr="006C0B16">
              <w:rPr>
                <w:color w:val="000000"/>
                <w:kern w:val="28"/>
                <w:sz w:val="24"/>
                <w:szCs w:val="24"/>
                <w:lang w:val="en"/>
              </w:rPr>
              <w:t>thu</w:t>
            </w:r>
            <w:proofErr w:type="spellEnd"/>
            <w:r w:rsidR="00970738" w:rsidRPr="006C0B16">
              <w:rPr>
                <w:color w:val="000000"/>
                <w:kern w:val="28"/>
                <w:sz w:val="24"/>
                <w:szCs w:val="24"/>
                <w:lang w:val="en"/>
              </w:rPr>
              <w:t xml:space="preserve"> </w:t>
            </w:r>
            <w:proofErr w:type="spellStart"/>
            <w:r w:rsidR="00970738" w:rsidRPr="006C0B16">
              <w:rPr>
                <w:color w:val="000000"/>
                <w:kern w:val="28"/>
                <w:sz w:val="24"/>
                <w:szCs w:val="24"/>
                <w:lang w:val="en"/>
              </w:rPr>
              <w:t>kinh</w:t>
            </w:r>
            <w:proofErr w:type="spellEnd"/>
            <w:r w:rsidR="00970738" w:rsidRPr="006C0B16">
              <w:rPr>
                <w:color w:val="000000"/>
                <w:kern w:val="28"/>
                <w:sz w:val="24"/>
                <w:szCs w:val="24"/>
                <w:lang w:val="en"/>
              </w:rPr>
              <w:t xml:space="preserve"> phí </w:t>
            </w:r>
            <w:proofErr w:type="spellStart"/>
            <w:r w:rsidR="00970738" w:rsidRPr="006C0B16">
              <w:rPr>
                <w:color w:val="000000"/>
                <w:kern w:val="28"/>
                <w:sz w:val="24"/>
                <w:szCs w:val="24"/>
                <w:lang w:val="en"/>
              </w:rPr>
              <w:t>tham</w:t>
            </w:r>
            <w:proofErr w:type="spellEnd"/>
            <w:r w:rsidR="00970738" w:rsidRPr="006C0B16">
              <w:rPr>
                <w:color w:val="000000"/>
                <w:kern w:val="28"/>
                <w:sz w:val="24"/>
                <w:szCs w:val="24"/>
                <w:lang w:val="en"/>
              </w:rPr>
              <w:t xml:space="preserve"> </w:t>
            </w:r>
            <w:proofErr w:type="spellStart"/>
            <w:r w:rsidR="00970738" w:rsidRPr="006C0B16">
              <w:rPr>
                <w:color w:val="000000"/>
                <w:kern w:val="28"/>
                <w:sz w:val="24"/>
                <w:szCs w:val="24"/>
                <w:lang w:val="en"/>
              </w:rPr>
              <w:t>dư</w:t>
            </w:r>
            <w:proofErr w:type="spellEnd"/>
            <w:r w:rsidR="00970738" w:rsidRPr="006C0B16">
              <w:rPr>
                <w:color w:val="000000"/>
                <w:kern w:val="28"/>
                <w:sz w:val="24"/>
                <w:szCs w:val="24"/>
                <w:lang w:val="en"/>
              </w:rPr>
              <w:t xml:space="preserve">̣ </w:t>
            </w:r>
            <w:proofErr w:type="spellStart"/>
            <w:r w:rsidR="00970738" w:rsidRPr="006C0B16">
              <w:rPr>
                <w:color w:val="000000"/>
                <w:kern w:val="28"/>
                <w:sz w:val="24"/>
                <w:szCs w:val="24"/>
                <w:lang w:val="en"/>
              </w:rPr>
              <w:t>lớp</w:t>
            </w:r>
            <w:proofErr w:type="spellEnd"/>
            <w:r w:rsidR="00970738" w:rsidRPr="006C0B16">
              <w:rPr>
                <w:color w:val="000000"/>
                <w:kern w:val="28"/>
                <w:sz w:val="24"/>
                <w:szCs w:val="24"/>
                <w:lang w:val="en"/>
              </w:rPr>
              <w:t xml:space="preserve"> </w:t>
            </w:r>
            <w:proofErr w:type="spellStart"/>
            <w:r w:rsidR="00970738" w:rsidRPr="006C0B16">
              <w:rPr>
                <w:color w:val="000000"/>
                <w:kern w:val="28"/>
                <w:sz w:val="24"/>
                <w:szCs w:val="24"/>
                <w:lang w:val="en"/>
              </w:rPr>
              <w:t>bồi</w:t>
            </w:r>
            <w:proofErr w:type="spellEnd"/>
            <w:r w:rsidR="00970738" w:rsidRPr="006C0B16">
              <w:rPr>
                <w:color w:val="000000"/>
                <w:kern w:val="28"/>
                <w:sz w:val="24"/>
                <w:szCs w:val="24"/>
                <w:lang w:val="en"/>
              </w:rPr>
              <w:t xml:space="preserve"> </w:t>
            </w:r>
            <w:proofErr w:type="spellStart"/>
            <w:r w:rsidR="00970738" w:rsidRPr="006C0B16">
              <w:rPr>
                <w:color w:val="000000"/>
                <w:kern w:val="28"/>
                <w:sz w:val="24"/>
                <w:szCs w:val="24"/>
                <w:lang w:val="en"/>
              </w:rPr>
              <w:t>dưỡng</w:t>
            </w:r>
            <w:proofErr w:type="spellEnd"/>
          </w:p>
          <w:p w14:paraId="079B5CD8" w14:textId="77777777" w:rsidR="00970738" w:rsidRPr="006C0B16" w:rsidRDefault="00970738" w:rsidP="00682248">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p>
          <w:p w14:paraId="6E457660" w14:textId="77777777" w:rsidR="00970738" w:rsidRPr="006C0B16" w:rsidRDefault="00970738" w:rsidP="00682248">
            <w:pPr>
              <w:widowControl w:val="0"/>
              <w:rPr>
                <w:color w:val="000000"/>
                <w:kern w:val="28"/>
                <w:sz w:val="24"/>
                <w:szCs w:val="24"/>
                <w:lang w:val="en"/>
              </w:rPr>
            </w:pPr>
            <w:r w:rsidRPr="006C0B16">
              <w:rPr>
                <w:color w:val="000000"/>
                <w:kern w:val="28"/>
                <w:sz w:val="24"/>
                <w:szCs w:val="24"/>
                <w:lang w:val="en"/>
              </w:rPr>
              <w:t xml:space="preserve">- Thông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Lịch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học</w:t>
            </w:r>
            <w:proofErr w:type="spellEnd"/>
          </w:p>
        </w:tc>
        <w:tc>
          <w:tcPr>
            <w:tcW w:w="1389" w:type="dxa"/>
            <w:tcBorders>
              <w:top w:val="single" w:sz="6" w:space="0" w:color="000000"/>
              <w:left w:val="single" w:sz="6" w:space="0" w:color="000000"/>
              <w:bottom w:val="single" w:sz="6" w:space="0" w:color="000000"/>
              <w:right w:val="single" w:sz="6" w:space="0" w:color="000000"/>
            </w:tcBorders>
            <w:vAlign w:val="center"/>
          </w:tcPr>
          <w:p w14:paraId="79DB2BA5" w14:textId="77777777" w:rsidR="004A7818" w:rsidRPr="006C0B16" w:rsidRDefault="004A7818" w:rsidP="00682248">
            <w:pPr>
              <w:widowControl w:val="0"/>
              <w:jc w:val="center"/>
              <w:rPr>
                <w:iCs/>
                <w:color w:val="000000"/>
                <w:sz w:val="24"/>
                <w:szCs w:val="24"/>
                <w:lang w:val="en"/>
              </w:rPr>
            </w:pPr>
          </w:p>
        </w:tc>
      </w:tr>
    </w:tbl>
    <w:p w14:paraId="214AFCCC" w14:textId="77777777" w:rsidR="00D83874" w:rsidRPr="006C0B16" w:rsidRDefault="00D83874" w:rsidP="00BD3213">
      <w:pPr>
        <w:spacing w:before="120" w:line="252" w:lineRule="auto"/>
        <w:ind w:firstLine="360"/>
        <w:jc w:val="both"/>
        <w:rPr>
          <w:b/>
          <w:i/>
          <w:color w:val="000000"/>
        </w:rPr>
        <w:sectPr w:rsidR="00D83874" w:rsidRPr="006C0B16" w:rsidSect="005500D2">
          <w:pgSz w:w="11907" w:h="16840" w:code="9"/>
          <w:pgMar w:top="1134" w:right="1021" w:bottom="1021" w:left="1418" w:header="403" w:footer="403" w:gutter="0"/>
          <w:cols w:space="720"/>
          <w:titlePg/>
          <w:docGrid w:linePitch="360"/>
        </w:sectPr>
      </w:pPr>
    </w:p>
    <w:p w14:paraId="54D0D0C3" w14:textId="77777777" w:rsidR="00D83874" w:rsidRPr="006C0B16" w:rsidRDefault="005F7721" w:rsidP="00D83874">
      <w:pPr>
        <w:jc w:val="center"/>
        <w:rPr>
          <w:b/>
          <w:color w:val="000000"/>
          <w:szCs w:val="24"/>
        </w:rPr>
      </w:pPr>
      <w:r w:rsidRPr="006C0B16">
        <w:rPr>
          <w:b/>
          <w:color w:val="000000"/>
          <w:szCs w:val="24"/>
        </w:rPr>
        <w:lastRenderedPageBreak/>
        <w:t>QUY TRÌNH 2</w:t>
      </w:r>
      <w:r w:rsidR="00D83874" w:rsidRPr="006C0B16">
        <w:rPr>
          <w:b/>
          <w:color w:val="000000"/>
          <w:szCs w:val="24"/>
        </w:rPr>
        <w:t xml:space="preserve">. THANH TOÁN </w:t>
      </w:r>
      <w:r w:rsidRPr="006C0B16">
        <w:rPr>
          <w:b/>
          <w:color w:val="000000"/>
          <w:szCs w:val="24"/>
        </w:rPr>
        <w:t xml:space="preserve">CHI PHÍ </w:t>
      </w:r>
      <w:r w:rsidR="00D83874" w:rsidRPr="006C0B16">
        <w:rPr>
          <w:b/>
          <w:color w:val="000000"/>
          <w:szCs w:val="24"/>
        </w:rPr>
        <w:t>HOẠT ĐỘNG CHUYÊN MÔN</w:t>
      </w:r>
    </w:p>
    <w:p w14:paraId="69E59A96" w14:textId="77777777" w:rsidR="00D83874" w:rsidRPr="006C0B16" w:rsidRDefault="00D83874" w:rsidP="00D83874">
      <w:pPr>
        <w:jc w:val="center"/>
        <w:rPr>
          <w:b/>
          <w:color w:val="000000"/>
          <w:sz w:val="24"/>
          <w:szCs w:val="24"/>
        </w:rPr>
      </w:pPr>
    </w:p>
    <w:p w14:paraId="28684CDA" w14:textId="77777777" w:rsidR="00D83874" w:rsidRPr="006C0B16" w:rsidRDefault="00D83874" w:rsidP="00D83874">
      <w:pPr>
        <w:jc w:val="center"/>
        <w:rPr>
          <w:b/>
          <w:color w:val="000000"/>
          <w:sz w:val="34"/>
          <w:szCs w:val="24"/>
        </w:rPr>
      </w:pPr>
    </w:p>
    <w:p w14:paraId="4459114D" w14:textId="77777777" w:rsidR="00C7312F" w:rsidRPr="0095566B" w:rsidRDefault="00D83874" w:rsidP="00C7312F">
      <w:pPr>
        <w:pStyle w:val="ListParagraph"/>
        <w:ind w:left="0"/>
        <w:contextualSpacing w:val="0"/>
        <w:rPr>
          <w:b/>
          <w:bCs/>
          <w:sz w:val="24"/>
          <w:szCs w:val="24"/>
        </w:rPr>
      </w:pPr>
      <w:proofErr w:type="spellStart"/>
      <w:r w:rsidRPr="006C0B16">
        <w:rPr>
          <w:color w:val="000000"/>
          <w:sz w:val="24"/>
          <w:szCs w:val="24"/>
        </w:rPr>
        <w:t>Người</w:t>
      </w:r>
      <w:proofErr w:type="spellEnd"/>
      <w:r w:rsidRPr="006C0B16">
        <w:rPr>
          <w:color w:val="000000"/>
          <w:sz w:val="24"/>
          <w:szCs w:val="24"/>
        </w:rPr>
        <w:t xml:space="preserve"> </w:t>
      </w:r>
      <w:proofErr w:type="spellStart"/>
      <w:r w:rsidRPr="006C0B16">
        <w:rPr>
          <w:color w:val="000000"/>
          <w:sz w:val="24"/>
          <w:szCs w:val="24"/>
        </w:rPr>
        <w:t>phụ</w:t>
      </w:r>
      <w:proofErr w:type="spellEnd"/>
      <w:r w:rsidRPr="006C0B16">
        <w:rPr>
          <w:color w:val="000000"/>
          <w:sz w:val="24"/>
          <w:szCs w:val="24"/>
        </w:rPr>
        <w:t xml:space="preserve"> </w:t>
      </w:r>
      <w:proofErr w:type="spellStart"/>
      <w:r w:rsidRPr="006C0B16">
        <w:rPr>
          <w:color w:val="000000"/>
          <w:sz w:val="24"/>
          <w:szCs w:val="24"/>
        </w:rPr>
        <w:t>trách</w:t>
      </w:r>
      <w:proofErr w:type="spellEnd"/>
      <w:r w:rsidRPr="006C0B16">
        <w:rPr>
          <w:color w:val="000000"/>
          <w:sz w:val="24"/>
          <w:szCs w:val="24"/>
        </w:rPr>
        <w:t xml:space="preserve">: </w:t>
      </w:r>
      <w:r w:rsidRPr="006C0B16">
        <w:rPr>
          <w:color w:val="000000"/>
          <w:sz w:val="24"/>
          <w:szCs w:val="24"/>
        </w:rPr>
        <w:tab/>
      </w:r>
      <w:r w:rsidRPr="006C0B16">
        <w:rPr>
          <w:color w:val="000000"/>
          <w:sz w:val="24"/>
          <w:szCs w:val="24"/>
        </w:rPr>
        <w:tab/>
      </w:r>
      <w:r w:rsidR="00C7312F" w:rsidRPr="0079724F">
        <w:rPr>
          <w:bCs/>
          <w:sz w:val="24"/>
          <w:szCs w:val="24"/>
        </w:rPr>
        <w:t xml:space="preserve">Chuyên </w:t>
      </w:r>
      <w:proofErr w:type="spellStart"/>
      <w:r w:rsidR="00C7312F" w:rsidRPr="0079724F">
        <w:rPr>
          <w:bCs/>
          <w:sz w:val="24"/>
          <w:szCs w:val="24"/>
        </w:rPr>
        <w:t>viên</w:t>
      </w:r>
      <w:proofErr w:type="spellEnd"/>
      <w:r w:rsidR="00C7312F" w:rsidRPr="0079724F">
        <w:rPr>
          <w:bCs/>
          <w:sz w:val="24"/>
          <w:szCs w:val="24"/>
        </w:rPr>
        <w:t xml:space="preserve"> </w:t>
      </w:r>
      <w:proofErr w:type="spellStart"/>
      <w:r w:rsidR="00C7312F" w:rsidRPr="0079724F">
        <w:rPr>
          <w:bCs/>
          <w:sz w:val="24"/>
          <w:szCs w:val="24"/>
        </w:rPr>
        <w:t>phụ</w:t>
      </w:r>
      <w:proofErr w:type="spellEnd"/>
      <w:r w:rsidR="00C7312F" w:rsidRPr="0079724F">
        <w:rPr>
          <w:bCs/>
          <w:sz w:val="24"/>
          <w:szCs w:val="24"/>
        </w:rPr>
        <w:t xml:space="preserve"> </w:t>
      </w:r>
      <w:proofErr w:type="spellStart"/>
      <w:r w:rsidR="00C7312F" w:rsidRPr="0079724F">
        <w:rPr>
          <w:bCs/>
          <w:sz w:val="24"/>
          <w:szCs w:val="24"/>
        </w:rPr>
        <w:t>trách</w:t>
      </w:r>
      <w:proofErr w:type="spellEnd"/>
      <w:r w:rsidR="00C7312F" w:rsidRPr="0079724F">
        <w:rPr>
          <w:bCs/>
          <w:sz w:val="24"/>
          <w:szCs w:val="24"/>
        </w:rPr>
        <w:t xml:space="preserve"> </w:t>
      </w:r>
      <w:proofErr w:type="spellStart"/>
      <w:r w:rsidR="00C7312F" w:rsidRPr="0079724F">
        <w:rPr>
          <w:bCs/>
          <w:sz w:val="24"/>
          <w:szCs w:val="24"/>
        </w:rPr>
        <w:t>thanh</w:t>
      </w:r>
      <w:proofErr w:type="spellEnd"/>
      <w:r w:rsidR="00C7312F" w:rsidRPr="0079724F">
        <w:rPr>
          <w:bCs/>
          <w:sz w:val="24"/>
          <w:szCs w:val="24"/>
        </w:rPr>
        <w:t xml:space="preserve"> </w:t>
      </w:r>
      <w:proofErr w:type="spellStart"/>
      <w:r w:rsidR="00C7312F" w:rsidRPr="0079724F">
        <w:rPr>
          <w:bCs/>
          <w:sz w:val="24"/>
          <w:szCs w:val="24"/>
        </w:rPr>
        <w:t>toán</w:t>
      </w:r>
      <w:proofErr w:type="spellEnd"/>
      <w:r w:rsidR="00C7312F" w:rsidRPr="0079724F">
        <w:rPr>
          <w:bCs/>
          <w:sz w:val="24"/>
          <w:szCs w:val="24"/>
        </w:rPr>
        <w:t xml:space="preserve"> </w:t>
      </w:r>
      <w:proofErr w:type="spellStart"/>
      <w:r w:rsidR="00C7312F" w:rsidRPr="0079724F">
        <w:rPr>
          <w:bCs/>
          <w:sz w:val="24"/>
          <w:szCs w:val="24"/>
        </w:rPr>
        <w:t>theo</w:t>
      </w:r>
      <w:proofErr w:type="spellEnd"/>
      <w:r w:rsidR="00C7312F" w:rsidRPr="0079724F">
        <w:rPr>
          <w:bCs/>
          <w:sz w:val="24"/>
          <w:szCs w:val="24"/>
        </w:rPr>
        <w:t xml:space="preserve"> </w:t>
      </w:r>
      <w:proofErr w:type="spellStart"/>
      <w:r w:rsidR="00C7312F" w:rsidRPr="0079724F">
        <w:rPr>
          <w:bCs/>
          <w:sz w:val="24"/>
          <w:szCs w:val="24"/>
        </w:rPr>
        <w:t>hình</w:t>
      </w:r>
      <w:proofErr w:type="spellEnd"/>
      <w:r w:rsidR="00C7312F" w:rsidRPr="0079724F">
        <w:rPr>
          <w:bCs/>
          <w:sz w:val="24"/>
          <w:szCs w:val="24"/>
        </w:rPr>
        <w:t xml:space="preserve"> </w:t>
      </w:r>
      <w:proofErr w:type="spellStart"/>
      <w:r w:rsidR="00C7312F" w:rsidRPr="0079724F">
        <w:rPr>
          <w:bCs/>
          <w:sz w:val="24"/>
          <w:szCs w:val="24"/>
        </w:rPr>
        <w:t>thức</w:t>
      </w:r>
      <w:proofErr w:type="spellEnd"/>
      <w:r w:rsidR="00C7312F" w:rsidRPr="0079724F">
        <w:rPr>
          <w:bCs/>
          <w:sz w:val="24"/>
          <w:szCs w:val="24"/>
        </w:rPr>
        <w:t xml:space="preserve"> </w:t>
      </w:r>
      <w:proofErr w:type="spellStart"/>
      <w:r w:rsidR="00C7312F" w:rsidRPr="0079724F">
        <w:rPr>
          <w:bCs/>
          <w:sz w:val="24"/>
          <w:szCs w:val="24"/>
        </w:rPr>
        <w:t>tiền</w:t>
      </w:r>
      <w:proofErr w:type="spellEnd"/>
      <w:r w:rsidR="00C7312F" w:rsidRPr="0079724F">
        <w:rPr>
          <w:bCs/>
          <w:sz w:val="24"/>
          <w:szCs w:val="24"/>
        </w:rPr>
        <w:t xml:space="preserve"> </w:t>
      </w:r>
      <w:proofErr w:type="spellStart"/>
      <w:r w:rsidR="00C7312F" w:rsidRPr="0079724F">
        <w:rPr>
          <w:bCs/>
          <w:sz w:val="24"/>
          <w:szCs w:val="24"/>
        </w:rPr>
        <w:t>mặt</w:t>
      </w:r>
      <w:proofErr w:type="spellEnd"/>
      <w:r w:rsidR="00C7312F">
        <w:rPr>
          <w:b/>
          <w:bCs/>
          <w:sz w:val="24"/>
          <w:szCs w:val="24"/>
        </w:rPr>
        <w:tab/>
        <w:t xml:space="preserve">   </w:t>
      </w:r>
      <w:r w:rsidR="00C7312F">
        <w:rPr>
          <w:b/>
          <w:bCs/>
          <w:sz w:val="24"/>
          <w:szCs w:val="24"/>
        </w:rPr>
        <w:tab/>
        <w:t xml:space="preserve">   </w:t>
      </w:r>
    </w:p>
    <w:p w14:paraId="27F9831A" w14:textId="77777777" w:rsidR="00D83874" w:rsidRPr="006C0B16" w:rsidRDefault="00C7312F" w:rsidP="00C7312F">
      <w:pPr>
        <w:pStyle w:val="ListParagraph"/>
        <w:ind w:left="0"/>
        <w:contextualSpacing w:val="0"/>
        <w:rPr>
          <w:color w:val="000000"/>
          <w:sz w:val="24"/>
          <w:szCs w:val="24"/>
        </w:rPr>
      </w:pPr>
      <w:r w:rsidRPr="00C444BB">
        <w:rPr>
          <w:b/>
          <w:bCs/>
          <w:sz w:val="24"/>
          <w:szCs w:val="24"/>
        </w:rPr>
        <w:tab/>
      </w:r>
      <w:r w:rsidRPr="00C444BB">
        <w:rPr>
          <w:sz w:val="24"/>
          <w:szCs w:val="24"/>
        </w:rPr>
        <w:tab/>
      </w:r>
      <w:r w:rsidRPr="00C444BB">
        <w:rPr>
          <w:sz w:val="24"/>
          <w:szCs w:val="24"/>
        </w:rPr>
        <w:tab/>
      </w:r>
      <w:r w:rsidRPr="00C444BB">
        <w:rPr>
          <w:sz w:val="24"/>
          <w:szCs w:val="24"/>
        </w:rPr>
        <w:tab/>
      </w:r>
      <w:r>
        <w:rPr>
          <w:sz w:val="24"/>
          <w:szCs w:val="24"/>
        </w:rPr>
        <w:tab/>
      </w:r>
      <w:r w:rsidRPr="0079724F">
        <w:rPr>
          <w:bCs/>
          <w:sz w:val="24"/>
          <w:szCs w:val="24"/>
        </w:rPr>
        <w:t xml:space="preserve">Chuyên </w:t>
      </w:r>
      <w:proofErr w:type="spellStart"/>
      <w:r w:rsidRPr="0079724F">
        <w:rPr>
          <w:bCs/>
          <w:sz w:val="24"/>
          <w:szCs w:val="24"/>
        </w:rPr>
        <w:t>viên</w:t>
      </w:r>
      <w:proofErr w:type="spellEnd"/>
      <w:r w:rsidRPr="0079724F">
        <w:rPr>
          <w:bCs/>
          <w:sz w:val="24"/>
          <w:szCs w:val="24"/>
        </w:rPr>
        <w:t xml:space="preserve"> </w:t>
      </w:r>
      <w:proofErr w:type="spellStart"/>
      <w:r w:rsidRPr="0079724F">
        <w:rPr>
          <w:bCs/>
          <w:sz w:val="24"/>
          <w:szCs w:val="24"/>
        </w:rPr>
        <w:t>phụ</w:t>
      </w:r>
      <w:proofErr w:type="spellEnd"/>
      <w:r w:rsidRPr="0079724F">
        <w:rPr>
          <w:bCs/>
          <w:sz w:val="24"/>
          <w:szCs w:val="24"/>
        </w:rPr>
        <w:t xml:space="preserve"> </w:t>
      </w:r>
      <w:proofErr w:type="spellStart"/>
      <w:r w:rsidRPr="0079724F">
        <w:rPr>
          <w:bCs/>
          <w:sz w:val="24"/>
          <w:szCs w:val="24"/>
        </w:rPr>
        <w:t>trách</w:t>
      </w:r>
      <w:proofErr w:type="spellEnd"/>
      <w:r w:rsidRPr="0079724F">
        <w:rPr>
          <w:bCs/>
          <w:sz w:val="24"/>
          <w:szCs w:val="24"/>
        </w:rPr>
        <w:t xml:space="preserve"> </w:t>
      </w:r>
      <w:proofErr w:type="spellStart"/>
      <w:r w:rsidRPr="0079724F">
        <w:rPr>
          <w:bCs/>
          <w:sz w:val="24"/>
          <w:szCs w:val="24"/>
        </w:rPr>
        <w:t>thanh</w:t>
      </w:r>
      <w:proofErr w:type="spellEnd"/>
      <w:r w:rsidRPr="0079724F">
        <w:rPr>
          <w:bCs/>
          <w:sz w:val="24"/>
          <w:szCs w:val="24"/>
        </w:rPr>
        <w:t xml:space="preserve"> </w:t>
      </w:r>
      <w:proofErr w:type="spellStart"/>
      <w:r w:rsidRPr="0079724F">
        <w:rPr>
          <w:bCs/>
          <w:sz w:val="24"/>
          <w:szCs w:val="24"/>
        </w:rPr>
        <w:t>toán</w:t>
      </w:r>
      <w:proofErr w:type="spellEnd"/>
      <w:r w:rsidRPr="0079724F">
        <w:rPr>
          <w:bCs/>
          <w:sz w:val="24"/>
          <w:szCs w:val="24"/>
        </w:rPr>
        <w:t xml:space="preserve"> </w:t>
      </w:r>
      <w:proofErr w:type="spellStart"/>
      <w:r w:rsidRPr="0079724F">
        <w:rPr>
          <w:bCs/>
          <w:sz w:val="24"/>
          <w:szCs w:val="24"/>
        </w:rPr>
        <w:t>theo</w:t>
      </w:r>
      <w:proofErr w:type="spellEnd"/>
      <w:r w:rsidRPr="0079724F">
        <w:rPr>
          <w:bCs/>
          <w:sz w:val="24"/>
          <w:szCs w:val="24"/>
        </w:rPr>
        <w:t xml:space="preserve"> </w:t>
      </w:r>
      <w:proofErr w:type="spellStart"/>
      <w:r w:rsidRPr="0079724F">
        <w:rPr>
          <w:bCs/>
          <w:sz w:val="24"/>
          <w:szCs w:val="24"/>
        </w:rPr>
        <w:t>hình</w:t>
      </w:r>
      <w:proofErr w:type="spellEnd"/>
      <w:r w:rsidRPr="0079724F">
        <w:rPr>
          <w:bCs/>
          <w:sz w:val="24"/>
          <w:szCs w:val="24"/>
        </w:rPr>
        <w:t xml:space="preserve"> </w:t>
      </w:r>
      <w:proofErr w:type="spellStart"/>
      <w:r w:rsidRPr="0079724F">
        <w:rPr>
          <w:bCs/>
          <w:sz w:val="24"/>
          <w:szCs w:val="24"/>
        </w:rPr>
        <w:t>thức</w:t>
      </w:r>
      <w:proofErr w:type="spellEnd"/>
      <w:r>
        <w:rPr>
          <w:bCs/>
          <w:sz w:val="24"/>
          <w:szCs w:val="24"/>
        </w:rPr>
        <w:t xml:space="preserve"> </w:t>
      </w:r>
      <w:proofErr w:type="spellStart"/>
      <w:r>
        <w:rPr>
          <w:bCs/>
          <w:sz w:val="24"/>
          <w:szCs w:val="24"/>
        </w:rPr>
        <w:t>chuy</w:t>
      </w:r>
      <w:r w:rsidRPr="0079724F">
        <w:t>ển</w:t>
      </w:r>
      <w:proofErr w:type="spellEnd"/>
      <w:r>
        <w:t xml:space="preserve"> </w:t>
      </w:r>
      <w:proofErr w:type="spellStart"/>
      <w:r>
        <w:t>kho</w:t>
      </w:r>
      <w:r w:rsidRPr="0079724F">
        <w:t>ản</w:t>
      </w:r>
      <w:proofErr w:type="spellEnd"/>
      <w:r w:rsidR="00D83874" w:rsidRPr="006C0B16">
        <w:rPr>
          <w:color w:val="000000"/>
          <w:sz w:val="24"/>
          <w:szCs w:val="24"/>
        </w:rPr>
        <w:tab/>
      </w:r>
      <w:r w:rsidR="00D83874" w:rsidRPr="006C0B16">
        <w:rPr>
          <w:color w:val="000000"/>
          <w:sz w:val="24"/>
          <w:szCs w:val="24"/>
        </w:rPr>
        <w:tab/>
      </w:r>
    </w:p>
    <w:p w14:paraId="2A2744E7" w14:textId="77777777" w:rsidR="00D83874" w:rsidRPr="006C0B16" w:rsidRDefault="00D83874" w:rsidP="00D83874">
      <w:pPr>
        <w:pStyle w:val="ListParagraph"/>
        <w:ind w:left="0"/>
        <w:contextualSpacing w:val="0"/>
        <w:rPr>
          <w:color w:val="000000"/>
          <w:sz w:val="14"/>
          <w:szCs w:val="24"/>
        </w:rPr>
      </w:pPr>
    </w:p>
    <w:p w14:paraId="3F8B1E32" w14:textId="77777777" w:rsidR="00D83874" w:rsidRPr="006C0B16" w:rsidRDefault="00D83874" w:rsidP="00D83874">
      <w:pPr>
        <w:pStyle w:val="ListParagraph"/>
        <w:ind w:left="0"/>
        <w:contextualSpacing w:val="0"/>
        <w:rPr>
          <w:b/>
          <w:bCs/>
          <w:color w:val="000000"/>
          <w:sz w:val="24"/>
          <w:szCs w:val="24"/>
        </w:rPr>
      </w:pPr>
    </w:p>
    <w:p w14:paraId="57123A8E" w14:textId="77777777" w:rsidR="008300B0" w:rsidRPr="006C0B16" w:rsidRDefault="000262CC" w:rsidP="008300B0">
      <w:pPr>
        <w:pStyle w:val="ListParagraph"/>
        <w:ind w:left="0"/>
        <w:contextualSpacing w:val="0"/>
        <w:rPr>
          <w:color w:val="000000"/>
          <w:sz w:val="24"/>
          <w:szCs w:val="24"/>
        </w:rPr>
      </w:pPr>
      <w:proofErr w:type="spellStart"/>
      <w:r w:rsidRPr="006C0B16">
        <w:rPr>
          <w:color w:val="000000"/>
          <w:sz w:val="24"/>
          <w:szCs w:val="24"/>
        </w:rPr>
        <w:t>Thời</w:t>
      </w:r>
      <w:proofErr w:type="spellEnd"/>
      <w:r w:rsidRPr="006C0B16">
        <w:rPr>
          <w:color w:val="000000"/>
          <w:sz w:val="24"/>
          <w:szCs w:val="24"/>
        </w:rPr>
        <w:t xml:space="preserve"> </w:t>
      </w:r>
      <w:proofErr w:type="spellStart"/>
      <w:r w:rsidRPr="006C0B16">
        <w:rPr>
          <w:color w:val="000000"/>
          <w:sz w:val="24"/>
          <w:szCs w:val="24"/>
        </w:rPr>
        <w:t>gian</w:t>
      </w:r>
      <w:proofErr w:type="spellEnd"/>
      <w:r w:rsidRPr="006C0B16">
        <w:rPr>
          <w:color w:val="000000"/>
          <w:sz w:val="24"/>
          <w:szCs w:val="24"/>
        </w:rPr>
        <w:t xml:space="preserve"> </w:t>
      </w:r>
      <w:proofErr w:type="spellStart"/>
      <w:r w:rsidRPr="006C0B16">
        <w:rPr>
          <w:color w:val="000000"/>
          <w:sz w:val="24"/>
          <w:szCs w:val="24"/>
        </w:rPr>
        <w:t>giải</w:t>
      </w:r>
      <w:proofErr w:type="spellEnd"/>
      <w:r w:rsidRPr="006C0B16">
        <w:rPr>
          <w:color w:val="000000"/>
          <w:sz w:val="24"/>
          <w:szCs w:val="24"/>
        </w:rPr>
        <w:t xml:space="preserve"> </w:t>
      </w:r>
      <w:proofErr w:type="spellStart"/>
      <w:r w:rsidRPr="006C0B16">
        <w:rPr>
          <w:color w:val="000000"/>
          <w:sz w:val="24"/>
          <w:szCs w:val="24"/>
        </w:rPr>
        <w:t>quyết</w:t>
      </w:r>
      <w:proofErr w:type="spellEnd"/>
      <w:r w:rsidR="00D83874" w:rsidRPr="006C0B16">
        <w:rPr>
          <w:color w:val="000000"/>
          <w:sz w:val="24"/>
          <w:szCs w:val="24"/>
        </w:rPr>
        <w:t xml:space="preserve"> </w:t>
      </w:r>
      <w:proofErr w:type="spellStart"/>
      <w:r w:rsidR="00D83874" w:rsidRPr="006C0B16">
        <w:rPr>
          <w:color w:val="000000"/>
          <w:sz w:val="24"/>
          <w:szCs w:val="24"/>
        </w:rPr>
        <w:t>hồ</w:t>
      </w:r>
      <w:proofErr w:type="spellEnd"/>
      <w:r w:rsidR="00D83874" w:rsidRPr="006C0B16">
        <w:rPr>
          <w:color w:val="000000"/>
          <w:sz w:val="24"/>
          <w:szCs w:val="24"/>
        </w:rPr>
        <w:t xml:space="preserve"> sơ: </w:t>
      </w:r>
      <w:r w:rsidR="00D83874" w:rsidRPr="006C0B16">
        <w:rPr>
          <w:color w:val="000000"/>
          <w:sz w:val="24"/>
          <w:szCs w:val="24"/>
        </w:rPr>
        <w:tab/>
      </w:r>
      <w:r w:rsidR="00D83874" w:rsidRPr="006C0B16">
        <w:rPr>
          <w:color w:val="000000"/>
          <w:sz w:val="24"/>
          <w:szCs w:val="24"/>
        </w:rPr>
        <w:tab/>
      </w:r>
      <w:r w:rsidR="008300B0" w:rsidRPr="006C0B16">
        <w:rPr>
          <w:color w:val="000000"/>
          <w:sz w:val="24"/>
          <w:szCs w:val="24"/>
        </w:rPr>
        <w:t xml:space="preserve">- </w:t>
      </w:r>
      <w:proofErr w:type="spellStart"/>
      <w:r w:rsidR="008300B0" w:rsidRPr="006C0B16">
        <w:rPr>
          <w:color w:val="000000"/>
          <w:sz w:val="24"/>
          <w:szCs w:val="24"/>
        </w:rPr>
        <w:t>Đối</w:t>
      </w:r>
      <w:proofErr w:type="spellEnd"/>
      <w:r w:rsidR="008300B0" w:rsidRPr="006C0B16">
        <w:rPr>
          <w:color w:val="000000"/>
          <w:sz w:val="24"/>
          <w:szCs w:val="24"/>
        </w:rPr>
        <w:t xml:space="preserve"> </w:t>
      </w:r>
      <w:proofErr w:type="spellStart"/>
      <w:r w:rsidR="008300B0" w:rsidRPr="006C0B16">
        <w:rPr>
          <w:color w:val="000000"/>
          <w:sz w:val="24"/>
          <w:szCs w:val="24"/>
        </w:rPr>
        <w:t>với</w:t>
      </w:r>
      <w:proofErr w:type="spellEnd"/>
      <w:r w:rsidR="008300B0" w:rsidRPr="006C0B16">
        <w:rPr>
          <w:color w:val="000000"/>
          <w:sz w:val="24"/>
          <w:szCs w:val="24"/>
        </w:rPr>
        <w:t xml:space="preserve"> </w:t>
      </w:r>
      <w:proofErr w:type="spellStart"/>
      <w:r w:rsidR="008300B0" w:rsidRPr="006C0B16">
        <w:rPr>
          <w:color w:val="000000"/>
          <w:sz w:val="24"/>
          <w:szCs w:val="24"/>
        </w:rPr>
        <w:t>khoản</w:t>
      </w:r>
      <w:proofErr w:type="spellEnd"/>
      <w:r w:rsidR="008300B0" w:rsidRPr="006C0B16">
        <w:rPr>
          <w:color w:val="000000"/>
          <w:sz w:val="24"/>
          <w:szCs w:val="24"/>
        </w:rPr>
        <w:t xml:space="preserve"> chi</w:t>
      </w:r>
      <w:r w:rsidR="005A14DD" w:rsidRPr="006C0B16">
        <w:rPr>
          <w:color w:val="000000"/>
          <w:sz w:val="24"/>
          <w:szCs w:val="24"/>
        </w:rPr>
        <w:t xml:space="preserve"> </w:t>
      </w:r>
      <w:proofErr w:type="spellStart"/>
      <w:r w:rsidR="005A14DD" w:rsidRPr="006C0B16">
        <w:rPr>
          <w:color w:val="000000"/>
          <w:sz w:val="24"/>
          <w:szCs w:val="24"/>
        </w:rPr>
        <w:t>thường</w:t>
      </w:r>
      <w:proofErr w:type="spellEnd"/>
      <w:r w:rsidR="005A14DD" w:rsidRPr="006C0B16">
        <w:rPr>
          <w:color w:val="000000"/>
          <w:sz w:val="24"/>
          <w:szCs w:val="24"/>
        </w:rPr>
        <w:t xml:space="preserve"> </w:t>
      </w:r>
      <w:proofErr w:type="spellStart"/>
      <w:r w:rsidR="005A14DD" w:rsidRPr="006C0B16">
        <w:rPr>
          <w:color w:val="000000"/>
          <w:sz w:val="24"/>
          <w:szCs w:val="24"/>
        </w:rPr>
        <w:t>xuyên</w:t>
      </w:r>
      <w:proofErr w:type="spellEnd"/>
      <w:r w:rsidR="005A14DD" w:rsidRPr="006C0B16">
        <w:rPr>
          <w:color w:val="000000"/>
          <w:sz w:val="24"/>
          <w:szCs w:val="24"/>
        </w:rPr>
        <w:t xml:space="preserve">, </w:t>
      </w:r>
      <w:proofErr w:type="spellStart"/>
      <w:ins w:id="113" w:author="Pham Thi Thu Lan" w:date="2021-01-03T16:08:00Z">
        <w:r w:rsidR="007F1E7D" w:rsidRPr="007F1E7D">
          <w:rPr>
            <w:color w:val="000000"/>
            <w:sz w:val="24"/>
            <w:szCs w:val="24"/>
          </w:rPr>
          <w:t>đã</w:t>
        </w:r>
        <w:proofErr w:type="spellEnd"/>
        <w:r w:rsidR="007F1E7D">
          <w:rPr>
            <w:color w:val="000000"/>
            <w:sz w:val="24"/>
            <w:szCs w:val="24"/>
          </w:rPr>
          <w:t xml:space="preserve"> </w:t>
        </w:r>
        <w:proofErr w:type="spellStart"/>
        <w:r w:rsidR="007F1E7D">
          <w:rPr>
            <w:color w:val="000000"/>
            <w:sz w:val="24"/>
            <w:szCs w:val="24"/>
          </w:rPr>
          <w:t>c</w:t>
        </w:r>
        <w:r w:rsidR="007F1E7D" w:rsidRPr="007F1E7D">
          <w:rPr>
            <w:color w:val="000000"/>
            <w:sz w:val="24"/>
            <w:szCs w:val="24"/>
          </w:rPr>
          <w:t>ó</w:t>
        </w:r>
        <w:proofErr w:type="spellEnd"/>
        <w:r w:rsidR="007F1E7D">
          <w:rPr>
            <w:color w:val="000000"/>
            <w:sz w:val="24"/>
            <w:szCs w:val="24"/>
          </w:rPr>
          <w:t xml:space="preserve"> </w:t>
        </w:r>
        <w:proofErr w:type="spellStart"/>
        <w:r w:rsidR="007F1E7D" w:rsidRPr="007F1E7D">
          <w:rPr>
            <w:color w:val="000000"/>
            <w:sz w:val="24"/>
            <w:szCs w:val="24"/>
          </w:rPr>
          <w:t>định</w:t>
        </w:r>
        <w:proofErr w:type="spellEnd"/>
        <w:r w:rsidR="007F1E7D">
          <w:rPr>
            <w:color w:val="000000"/>
            <w:sz w:val="24"/>
            <w:szCs w:val="24"/>
          </w:rPr>
          <w:t xml:space="preserve"> </w:t>
        </w:r>
        <w:proofErr w:type="spellStart"/>
        <w:r w:rsidR="007F1E7D">
          <w:rPr>
            <w:color w:val="000000"/>
            <w:sz w:val="24"/>
            <w:szCs w:val="24"/>
          </w:rPr>
          <w:t>m</w:t>
        </w:r>
        <w:r w:rsidR="007F1E7D" w:rsidRPr="007F1E7D">
          <w:rPr>
            <w:color w:val="000000"/>
            <w:sz w:val="24"/>
            <w:szCs w:val="24"/>
          </w:rPr>
          <w:t>ức</w:t>
        </w:r>
      </w:ins>
      <w:proofErr w:type="spellEnd"/>
      <w:del w:id="114" w:author="Pham Thi Thu Lan" w:date="2021-01-03T16:08:00Z">
        <w:r w:rsidR="005A14DD" w:rsidRPr="006C0B16" w:rsidDel="007F1E7D">
          <w:rPr>
            <w:color w:val="000000"/>
            <w:sz w:val="24"/>
            <w:szCs w:val="24"/>
          </w:rPr>
          <w:delText>đơn giản</w:delText>
        </w:r>
      </w:del>
      <w:r w:rsidR="005A14DD" w:rsidRPr="006C0B16">
        <w:rPr>
          <w:color w:val="000000"/>
          <w:sz w:val="24"/>
          <w:szCs w:val="24"/>
        </w:rPr>
        <w:t>: 02</w:t>
      </w:r>
      <w:r w:rsidR="006E7CD0">
        <w:rPr>
          <w:color w:val="000000"/>
          <w:sz w:val="24"/>
          <w:szCs w:val="24"/>
        </w:rPr>
        <w:t>-03</w:t>
      </w:r>
      <w:r w:rsidR="008300B0" w:rsidRPr="006C0B16">
        <w:rPr>
          <w:color w:val="000000"/>
          <w:sz w:val="24"/>
          <w:szCs w:val="24"/>
        </w:rPr>
        <w:t xml:space="preserve"> </w:t>
      </w:r>
      <w:proofErr w:type="spellStart"/>
      <w:r w:rsidR="008300B0" w:rsidRPr="006C0B16">
        <w:rPr>
          <w:color w:val="000000"/>
          <w:sz w:val="24"/>
          <w:szCs w:val="24"/>
        </w:rPr>
        <w:t>ngày</w:t>
      </w:r>
      <w:proofErr w:type="spellEnd"/>
      <w:r w:rsidRPr="006C0B16">
        <w:rPr>
          <w:color w:val="000000"/>
          <w:sz w:val="24"/>
          <w:szCs w:val="24"/>
        </w:rPr>
        <w:t xml:space="preserve"> </w:t>
      </w:r>
      <w:proofErr w:type="spellStart"/>
      <w:r w:rsidRPr="006C0B16">
        <w:rPr>
          <w:color w:val="000000"/>
          <w:sz w:val="24"/>
          <w:szCs w:val="24"/>
        </w:rPr>
        <w:t>làm</w:t>
      </w:r>
      <w:proofErr w:type="spellEnd"/>
      <w:r w:rsidRPr="006C0B16">
        <w:rPr>
          <w:color w:val="000000"/>
          <w:sz w:val="24"/>
          <w:szCs w:val="24"/>
        </w:rPr>
        <w:t xml:space="preserve"> </w:t>
      </w:r>
      <w:proofErr w:type="spellStart"/>
      <w:r w:rsidRPr="006C0B16">
        <w:rPr>
          <w:color w:val="000000"/>
          <w:sz w:val="24"/>
          <w:szCs w:val="24"/>
        </w:rPr>
        <w:t>việc</w:t>
      </w:r>
      <w:proofErr w:type="spellEnd"/>
    </w:p>
    <w:p w14:paraId="715D43FB" w14:textId="77777777" w:rsidR="008300B0" w:rsidRPr="006C0B16" w:rsidRDefault="008300B0" w:rsidP="008300B0">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000262CC" w:rsidRPr="006C0B16">
        <w:rPr>
          <w:color w:val="000000"/>
          <w:sz w:val="24"/>
          <w:szCs w:val="24"/>
        </w:rPr>
        <w:tab/>
      </w:r>
      <w:r w:rsidRPr="006C0B16">
        <w:rPr>
          <w:color w:val="000000"/>
          <w:sz w:val="24"/>
          <w:szCs w:val="24"/>
        </w:rPr>
        <w:t xml:space="preserve">- </w:t>
      </w:r>
      <w:proofErr w:type="spellStart"/>
      <w:r w:rsidRPr="006C0B16">
        <w:rPr>
          <w:color w:val="000000"/>
          <w:sz w:val="24"/>
          <w:szCs w:val="24"/>
        </w:rPr>
        <w:t>Đối</w:t>
      </w:r>
      <w:proofErr w:type="spellEnd"/>
      <w:r w:rsidRPr="006C0B16">
        <w:rPr>
          <w:color w:val="000000"/>
          <w:sz w:val="24"/>
          <w:szCs w:val="24"/>
        </w:rPr>
        <w:t xml:space="preserve"> </w:t>
      </w:r>
      <w:proofErr w:type="spellStart"/>
      <w:r w:rsidRPr="006C0B16">
        <w:rPr>
          <w:color w:val="000000"/>
          <w:sz w:val="24"/>
          <w:szCs w:val="24"/>
        </w:rPr>
        <w:t>với</w:t>
      </w:r>
      <w:proofErr w:type="spellEnd"/>
      <w:r w:rsidRPr="006C0B16">
        <w:rPr>
          <w:color w:val="000000"/>
          <w:sz w:val="24"/>
          <w:szCs w:val="24"/>
        </w:rPr>
        <w:t xml:space="preserve"> </w:t>
      </w:r>
      <w:proofErr w:type="spellStart"/>
      <w:r w:rsidRPr="006C0B16">
        <w:rPr>
          <w:color w:val="000000"/>
          <w:sz w:val="24"/>
          <w:szCs w:val="24"/>
        </w:rPr>
        <w:t>khoản</w:t>
      </w:r>
      <w:proofErr w:type="spellEnd"/>
      <w:r w:rsidRPr="006C0B16">
        <w:rPr>
          <w:color w:val="000000"/>
          <w:sz w:val="24"/>
          <w:szCs w:val="24"/>
        </w:rPr>
        <w:t xml:space="preserve"> chi </w:t>
      </w:r>
      <w:proofErr w:type="spellStart"/>
      <w:r w:rsidRPr="006C0B16">
        <w:rPr>
          <w:color w:val="000000"/>
          <w:sz w:val="24"/>
          <w:szCs w:val="24"/>
        </w:rPr>
        <w:t>không</w:t>
      </w:r>
      <w:proofErr w:type="spellEnd"/>
      <w:r w:rsidRPr="006C0B16">
        <w:rPr>
          <w:color w:val="000000"/>
          <w:sz w:val="24"/>
          <w:szCs w:val="24"/>
        </w:rPr>
        <w:t xml:space="preserve"> </w:t>
      </w:r>
      <w:proofErr w:type="spellStart"/>
      <w:r w:rsidRPr="006C0B16">
        <w:rPr>
          <w:color w:val="000000"/>
          <w:sz w:val="24"/>
          <w:szCs w:val="24"/>
        </w:rPr>
        <w:t>thường</w:t>
      </w:r>
      <w:proofErr w:type="spellEnd"/>
      <w:r w:rsidRPr="006C0B16">
        <w:rPr>
          <w:color w:val="000000"/>
          <w:sz w:val="24"/>
          <w:szCs w:val="24"/>
        </w:rPr>
        <w:t xml:space="preserve"> </w:t>
      </w:r>
      <w:proofErr w:type="spellStart"/>
      <w:r w:rsidRPr="006C0B16">
        <w:rPr>
          <w:color w:val="000000"/>
          <w:sz w:val="24"/>
          <w:szCs w:val="24"/>
        </w:rPr>
        <w:t>xuyên</w:t>
      </w:r>
      <w:proofErr w:type="spellEnd"/>
      <w:r w:rsidRPr="006C0B16">
        <w:rPr>
          <w:color w:val="000000"/>
          <w:sz w:val="24"/>
          <w:szCs w:val="24"/>
        </w:rPr>
        <w:t xml:space="preserve">, </w:t>
      </w:r>
      <w:proofErr w:type="spellStart"/>
      <w:r w:rsidRPr="006C0B16">
        <w:rPr>
          <w:color w:val="000000"/>
          <w:sz w:val="24"/>
          <w:szCs w:val="24"/>
        </w:rPr>
        <w:t>phát</w:t>
      </w:r>
      <w:proofErr w:type="spellEnd"/>
      <w:r w:rsidRPr="006C0B16">
        <w:rPr>
          <w:color w:val="000000"/>
          <w:sz w:val="24"/>
          <w:szCs w:val="24"/>
        </w:rPr>
        <w:t xml:space="preserve"> </w:t>
      </w:r>
      <w:proofErr w:type="spellStart"/>
      <w:r w:rsidRPr="006C0B16">
        <w:rPr>
          <w:color w:val="000000"/>
          <w:sz w:val="24"/>
          <w:szCs w:val="24"/>
        </w:rPr>
        <w:t>sinh</w:t>
      </w:r>
      <w:proofErr w:type="spellEnd"/>
      <w:r w:rsidRPr="006C0B16">
        <w:rPr>
          <w:color w:val="000000"/>
          <w:sz w:val="24"/>
          <w:szCs w:val="24"/>
        </w:rPr>
        <w:t xml:space="preserve"> </w:t>
      </w:r>
      <w:proofErr w:type="spellStart"/>
      <w:r w:rsidRPr="006C0B16">
        <w:rPr>
          <w:color w:val="000000"/>
          <w:sz w:val="24"/>
          <w:szCs w:val="24"/>
        </w:rPr>
        <w:t>mới</w:t>
      </w:r>
      <w:proofErr w:type="spellEnd"/>
      <w:r w:rsidRPr="006C0B16">
        <w:rPr>
          <w:color w:val="000000"/>
          <w:sz w:val="24"/>
          <w:szCs w:val="24"/>
        </w:rPr>
        <w:t xml:space="preserve">, </w:t>
      </w:r>
      <w:proofErr w:type="spellStart"/>
      <w:r w:rsidRPr="006C0B16">
        <w:rPr>
          <w:color w:val="000000"/>
          <w:sz w:val="24"/>
          <w:szCs w:val="24"/>
        </w:rPr>
        <w:t>phức</w:t>
      </w:r>
      <w:proofErr w:type="spellEnd"/>
      <w:r w:rsidRPr="006C0B16">
        <w:rPr>
          <w:color w:val="000000"/>
          <w:sz w:val="24"/>
          <w:szCs w:val="24"/>
        </w:rPr>
        <w:t xml:space="preserve"> </w:t>
      </w:r>
      <w:proofErr w:type="spellStart"/>
      <w:r w:rsidRPr="006C0B16">
        <w:rPr>
          <w:color w:val="000000"/>
          <w:sz w:val="24"/>
          <w:szCs w:val="24"/>
        </w:rPr>
        <w:t>tạp</w:t>
      </w:r>
      <w:proofErr w:type="spellEnd"/>
      <w:r w:rsidR="005A14DD" w:rsidRPr="006C0B16">
        <w:rPr>
          <w:color w:val="000000"/>
          <w:sz w:val="24"/>
          <w:szCs w:val="24"/>
        </w:rPr>
        <w:t xml:space="preserve">, </w:t>
      </w:r>
      <w:proofErr w:type="spellStart"/>
      <w:r w:rsidR="005A14DD" w:rsidRPr="006C0B16">
        <w:rPr>
          <w:color w:val="000000"/>
          <w:sz w:val="24"/>
          <w:szCs w:val="24"/>
        </w:rPr>
        <w:t>giá</w:t>
      </w:r>
      <w:proofErr w:type="spellEnd"/>
      <w:r w:rsidR="005A14DD" w:rsidRPr="006C0B16">
        <w:rPr>
          <w:color w:val="000000"/>
          <w:sz w:val="24"/>
          <w:szCs w:val="24"/>
        </w:rPr>
        <w:t xml:space="preserve"> </w:t>
      </w:r>
      <w:proofErr w:type="spellStart"/>
      <w:r w:rsidR="005A14DD" w:rsidRPr="006C0B16">
        <w:rPr>
          <w:color w:val="000000"/>
          <w:sz w:val="24"/>
          <w:szCs w:val="24"/>
        </w:rPr>
        <w:t>trị</w:t>
      </w:r>
      <w:proofErr w:type="spellEnd"/>
      <w:r w:rsidR="005A14DD" w:rsidRPr="006C0B16">
        <w:rPr>
          <w:color w:val="000000"/>
          <w:sz w:val="24"/>
          <w:szCs w:val="24"/>
        </w:rPr>
        <w:t xml:space="preserve"> </w:t>
      </w:r>
      <w:proofErr w:type="spellStart"/>
      <w:r w:rsidR="005A14DD" w:rsidRPr="006C0B16">
        <w:rPr>
          <w:color w:val="000000"/>
          <w:sz w:val="24"/>
          <w:szCs w:val="24"/>
        </w:rPr>
        <w:t>lớn</w:t>
      </w:r>
      <w:proofErr w:type="spellEnd"/>
      <w:r w:rsidRPr="006C0B16">
        <w:rPr>
          <w:color w:val="000000"/>
          <w:sz w:val="24"/>
          <w:szCs w:val="24"/>
        </w:rPr>
        <w:t xml:space="preserve">: 07-10 </w:t>
      </w:r>
      <w:proofErr w:type="spellStart"/>
      <w:r w:rsidRPr="006C0B16">
        <w:rPr>
          <w:color w:val="000000"/>
          <w:sz w:val="24"/>
          <w:szCs w:val="24"/>
        </w:rPr>
        <w:t>ngày</w:t>
      </w:r>
      <w:proofErr w:type="spellEnd"/>
      <w:r w:rsidR="000262CC" w:rsidRPr="006C0B16">
        <w:rPr>
          <w:color w:val="000000"/>
          <w:sz w:val="24"/>
          <w:szCs w:val="24"/>
        </w:rPr>
        <w:t xml:space="preserve"> </w:t>
      </w:r>
      <w:proofErr w:type="spellStart"/>
      <w:r w:rsidR="000262CC" w:rsidRPr="006C0B16">
        <w:rPr>
          <w:color w:val="000000"/>
          <w:sz w:val="24"/>
          <w:szCs w:val="24"/>
        </w:rPr>
        <w:t>làm</w:t>
      </w:r>
      <w:proofErr w:type="spellEnd"/>
      <w:r w:rsidR="000262CC" w:rsidRPr="006C0B16">
        <w:rPr>
          <w:color w:val="000000"/>
          <w:sz w:val="24"/>
          <w:szCs w:val="24"/>
        </w:rPr>
        <w:t xml:space="preserve"> </w:t>
      </w:r>
      <w:proofErr w:type="spellStart"/>
      <w:r w:rsidR="000262CC" w:rsidRPr="006C0B16">
        <w:rPr>
          <w:color w:val="000000"/>
          <w:sz w:val="24"/>
          <w:szCs w:val="24"/>
        </w:rPr>
        <w:t>việc</w:t>
      </w:r>
      <w:proofErr w:type="spellEnd"/>
      <w:r w:rsidRPr="006C0B16">
        <w:rPr>
          <w:color w:val="000000"/>
          <w:sz w:val="24"/>
          <w:szCs w:val="24"/>
        </w:rPr>
        <w:t xml:space="preserve"> </w:t>
      </w:r>
    </w:p>
    <w:p w14:paraId="2205F1B1" w14:textId="77777777" w:rsidR="00D83874" w:rsidRPr="006C0B16" w:rsidRDefault="00D83874" w:rsidP="00D83874">
      <w:pPr>
        <w:pStyle w:val="ListParagraph"/>
        <w:ind w:left="0"/>
        <w:contextualSpacing w:val="0"/>
        <w:rPr>
          <w:color w:val="000000"/>
          <w:sz w:val="24"/>
          <w:szCs w:val="24"/>
        </w:rPr>
      </w:pPr>
    </w:p>
    <w:p w14:paraId="5915D05E" w14:textId="77777777" w:rsidR="00D83874" w:rsidRPr="006C0B16" w:rsidRDefault="00D83874" w:rsidP="00D83874">
      <w:pPr>
        <w:pStyle w:val="ListParagraph"/>
        <w:ind w:left="0"/>
        <w:rPr>
          <w:b/>
          <w:bCs/>
          <w:color w:val="000000"/>
          <w:sz w:val="24"/>
          <w:szCs w:val="24"/>
        </w:rPr>
      </w:pPr>
    </w:p>
    <w:p w14:paraId="34E78169" w14:textId="77777777" w:rsidR="00D83874" w:rsidRPr="006C0B16" w:rsidRDefault="00D83874" w:rsidP="00D83874">
      <w:pPr>
        <w:pStyle w:val="ListParagraph"/>
        <w:ind w:left="0"/>
        <w:rPr>
          <w:b/>
          <w:bCs/>
          <w:color w:val="000000"/>
          <w:sz w:val="24"/>
          <w:szCs w:val="24"/>
        </w:rPr>
      </w:pPr>
    </w:p>
    <w:p w14:paraId="305C7C20" w14:textId="77777777" w:rsidR="00D83874" w:rsidRPr="006C0B16" w:rsidRDefault="00D83874" w:rsidP="00D83874">
      <w:pPr>
        <w:pStyle w:val="ListParagraph"/>
        <w:ind w:left="0"/>
        <w:rPr>
          <w:b/>
          <w:bCs/>
          <w:color w:val="000000"/>
          <w:sz w:val="24"/>
          <w:szCs w:val="24"/>
        </w:rPr>
      </w:pPr>
      <w:r w:rsidRPr="006C0B16">
        <w:rPr>
          <w:b/>
          <w:bCs/>
          <w:color w:val="000000"/>
          <w:sz w:val="24"/>
          <w:szCs w:val="24"/>
        </w:rPr>
        <w:t>QUY TRÌNH THANH TOÁN</w:t>
      </w:r>
    </w:p>
    <w:p w14:paraId="6712AF70" w14:textId="77777777" w:rsidR="00D83874" w:rsidRPr="006C0B16" w:rsidRDefault="00D83874" w:rsidP="00D83874">
      <w:pPr>
        <w:pStyle w:val="ListParagraph"/>
        <w:ind w:left="0"/>
        <w:rPr>
          <w:b/>
          <w:bCs/>
          <w:color w:val="000000"/>
          <w:sz w:val="18"/>
          <w:szCs w:val="24"/>
        </w:rPr>
      </w:pPr>
    </w:p>
    <w:p w14:paraId="52E15765" w14:textId="77777777" w:rsidR="00D83874" w:rsidRPr="006C0B16" w:rsidRDefault="00000000" w:rsidP="00D83874">
      <w:pPr>
        <w:spacing w:before="60"/>
        <w:rPr>
          <w:color w:val="000000"/>
          <w:sz w:val="24"/>
          <w:szCs w:val="24"/>
        </w:rPr>
      </w:pPr>
      <w:r>
        <w:rPr>
          <w:noProof/>
          <w:color w:val="000000"/>
          <w:sz w:val="24"/>
          <w:szCs w:val="24"/>
        </w:rPr>
        <w:pict w14:anchorId="3DD799E2">
          <v:group id="_x0000_s1145" style="position:absolute;margin-left:1.35pt;margin-top:7.75pt;width:712.65pt;height:241.25pt;z-index:4" coordorigin="1377,5685" coordsize="14253,4825">
            <v:rect id="_x0000_s1146" style="position:absolute;left:1377;top:6535;width:2875;height:3140" strokecolor="#007a48" strokeweight="1.5pt">
              <v:textbox style="mso-next-textbox:#_x0000_s1146">
                <w:txbxContent>
                  <w:p w14:paraId="5219A866" w14:textId="77777777" w:rsidR="00365AC0" w:rsidRPr="000E00BF" w:rsidRDefault="00365AC0" w:rsidP="00D83874">
                    <w:pPr>
                      <w:pStyle w:val="BodyTextIndent"/>
                      <w:tabs>
                        <w:tab w:val="left" w:pos="180"/>
                      </w:tabs>
                      <w:adjustRightInd w:val="0"/>
                      <w:spacing w:before="60"/>
                      <w:ind w:left="-90" w:firstLine="0"/>
                      <w:rPr>
                        <w:rFonts w:ascii="Times New Roman" w:hAnsi="Times New Roman"/>
                      </w:rPr>
                    </w:pPr>
                    <w:r w:rsidRPr="000E00BF">
                      <w:rPr>
                        <w:rFonts w:ascii="Times New Roman" w:hAnsi="Times New Roman"/>
                      </w:rPr>
                      <w:t>Chuẩn bị:</w:t>
                    </w:r>
                  </w:p>
                  <w:p w14:paraId="3D5E3396" w14:textId="77777777" w:rsidR="00365AC0" w:rsidRPr="000E00BF" w:rsidRDefault="00365AC0" w:rsidP="00D83874">
                    <w:pPr>
                      <w:pStyle w:val="BodyTextIndent"/>
                      <w:numPr>
                        <w:ilvl w:val="0"/>
                        <w:numId w:val="20"/>
                      </w:numPr>
                      <w:tabs>
                        <w:tab w:val="left" w:pos="180"/>
                      </w:tabs>
                      <w:adjustRightInd w:val="0"/>
                      <w:spacing w:before="60"/>
                      <w:ind w:left="180" w:hanging="270"/>
                      <w:rPr>
                        <w:rFonts w:ascii="Times New Roman" w:hAnsi="Times New Roman"/>
                      </w:rPr>
                    </w:pPr>
                    <w:r w:rsidRPr="000E00BF">
                      <w:rPr>
                        <w:rFonts w:ascii="Times New Roman" w:hAnsi="Times New Roman"/>
                      </w:rPr>
                      <w:t>Giấy đề nghị thanh toán (tiền mặt hoặc chuyển khoản</w:t>
                    </w:r>
                    <w:proofErr w:type="gramStart"/>
                    <w:r w:rsidRPr="000E00BF">
                      <w:rPr>
                        <w:rFonts w:ascii="Times New Roman" w:hAnsi="Times New Roman"/>
                      </w:rPr>
                      <w:t>);</w:t>
                    </w:r>
                    <w:proofErr w:type="gramEnd"/>
                  </w:p>
                  <w:p w14:paraId="61EDD5DC" w14:textId="77777777" w:rsidR="00365AC0" w:rsidRPr="000E00BF" w:rsidRDefault="00365AC0" w:rsidP="00D83874">
                    <w:pPr>
                      <w:pStyle w:val="BodyTextIndent"/>
                      <w:numPr>
                        <w:ilvl w:val="0"/>
                        <w:numId w:val="20"/>
                      </w:numPr>
                      <w:tabs>
                        <w:tab w:val="left" w:pos="180"/>
                      </w:tabs>
                      <w:adjustRightInd w:val="0"/>
                      <w:spacing w:before="60"/>
                      <w:ind w:left="180" w:hanging="270"/>
                      <w:rPr>
                        <w:rFonts w:ascii="Times New Roman" w:hAnsi="Times New Roman"/>
                      </w:rPr>
                    </w:pPr>
                    <w:r w:rsidRPr="000E00BF">
                      <w:rPr>
                        <w:rFonts w:ascii="Times New Roman" w:hAnsi="Times New Roman"/>
                      </w:rPr>
                      <w:t>Hồ sơ đề nghị thanh toán (hướng dẫn kèm theo</w:t>
                    </w:r>
                    <w:proofErr w:type="gramStart"/>
                    <w:r w:rsidRPr="000E00BF">
                      <w:rPr>
                        <w:rFonts w:ascii="Times New Roman" w:hAnsi="Times New Roman"/>
                      </w:rPr>
                      <w:t>);</w:t>
                    </w:r>
                    <w:proofErr w:type="gramEnd"/>
                  </w:p>
                  <w:p w14:paraId="7C3246FD" w14:textId="77777777" w:rsidR="00365AC0" w:rsidRPr="000E00BF" w:rsidRDefault="00365AC0" w:rsidP="00D83874">
                    <w:pPr>
                      <w:pStyle w:val="BodyTextIndent"/>
                      <w:numPr>
                        <w:ilvl w:val="0"/>
                        <w:numId w:val="20"/>
                      </w:numPr>
                      <w:tabs>
                        <w:tab w:val="left" w:pos="180"/>
                      </w:tabs>
                      <w:adjustRightInd w:val="0"/>
                      <w:spacing w:before="60"/>
                      <w:ind w:left="180" w:hanging="270"/>
                      <w:rPr>
                        <w:rFonts w:ascii="Times New Roman" w:hAnsi="Times New Roman"/>
                      </w:rPr>
                    </w:pPr>
                    <w:r w:rsidRPr="000E00BF">
                      <w:rPr>
                        <w:rFonts w:ascii="Times New Roman" w:hAnsi="Times New Roman"/>
                      </w:rPr>
                      <w:t xml:space="preserve">Chuyển </w:t>
                    </w:r>
                    <w:r>
                      <w:rPr>
                        <w:rFonts w:ascii="Times New Roman" w:hAnsi="Times New Roman"/>
                      </w:rPr>
                      <w:t>Phòng</w:t>
                    </w:r>
                    <w:r w:rsidRPr="000E00BF">
                      <w:rPr>
                        <w:rFonts w:ascii="Times New Roman" w:hAnsi="Times New Roman"/>
                      </w:rPr>
                      <w:t xml:space="preserve"> </w:t>
                    </w:r>
                    <w:proofErr w:type="gramStart"/>
                    <w:r>
                      <w:rPr>
                        <w:rFonts w:ascii="Times New Roman" w:hAnsi="Times New Roman"/>
                      </w:rPr>
                      <w:t>KHTC</w:t>
                    </w:r>
                    <w:r w:rsidRPr="000E00BF">
                      <w:rPr>
                        <w:rFonts w:ascii="Times New Roman" w:hAnsi="Times New Roman"/>
                      </w:rPr>
                      <w:t>;</w:t>
                    </w:r>
                    <w:proofErr w:type="gramEnd"/>
                  </w:p>
                  <w:p w14:paraId="2FDA5198" w14:textId="77777777" w:rsidR="00365AC0" w:rsidRPr="00945FA1" w:rsidRDefault="00365AC0" w:rsidP="00D83874">
                    <w:pPr>
                      <w:pStyle w:val="BodyTextIndent"/>
                      <w:numPr>
                        <w:ilvl w:val="0"/>
                        <w:numId w:val="20"/>
                      </w:numPr>
                      <w:tabs>
                        <w:tab w:val="left" w:pos="180"/>
                      </w:tabs>
                      <w:adjustRightInd w:val="0"/>
                      <w:spacing w:before="60"/>
                      <w:ind w:left="180" w:hanging="270"/>
                    </w:pPr>
                    <w:r w:rsidRPr="000E00BF">
                      <w:rPr>
                        <w:rFonts w:ascii="Times New Roman" w:hAnsi="Times New Roman"/>
                      </w:rPr>
                      <w:t>K</w:t>
                    </w:r>
                    <w:ins w:id="115" w:author="Xuan-Tu Tran" w:date="2020-09-09T11:10:00Z">
                      <w:r>
                        <w:rPr>
                          <w:rFonts w:ascii="Times New Roman" w:hAnsi="Times New Roman"/>
                        </w:rPr>
                        <w:t>ý</w:t>
                      </w:r>
                    </w:ins>
                    <w:del w:id="116" w:author="Xuan-Tu Tran" w:date="2020-09-09T11:10:00Z">
                      <w:r w:rsidRPr="000E00BF" w:rsidDel="005A3BE6">
                        <w:rPr>
                          <w:rFonts w:ascii="Times New Roman" w:hAnsi="Times New Roman"/>
                        </w:rPr>
                        <w:delText>í</w:delText>
                      </w:r>
                    </w:del>
                    <w:r w:rsidRPr="000E00BF">
                      <w:rPr>
                        <w:rFonts w:ascii="Times New Roman" w:hAnsi="Times New Roman"/>
                      </w:rPr>
                      <w:t xml:space="preserve"> xác nhận</w:t>
                    </w:r>
                    <w:r>
                      <w:t>.</w:t>
                    </w:r>
                  </w:p>
                </w:txbxContent>
              </v:textbox>
            </v:rect>
            <v:rect id="_x0000_s1147" style="position:absolute;left:5368;top:6535;width:2677;height:3140" strokecolor="#007a48" strokeweight="1.5pt">
              <v:textbox style="mso-next-textbox:#_x0000_s1147">
                <w:txbxContent>
                  <w:p w14:paraId="70062827" w14:textId="77777777" w:rsidR="00365AC0" w:rsidRDefault="00365AC0" w:rsidP="00D83874">
                    <w:pPr>
                      <w:numPr>
                        <w:ilvl w:val="0"/>
                        <w:numId w:val="21"/>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roofErr w:type="gramStart"/>
                    <w:r>
                      <w:rPr>
                        <w:sz w:val="24"/>
                        <w:szCs w:val="24"/>
                      </w:rPr>
                      <w:t>);</w:t>
                    </w:r>
                    <w:proofErr w:type="gramEnd"/>
                  </w:p>
                  <w:p w14:paraId="373F5A87" w14:textId="77777777" w:rsidR="00365AC0" w:rsidRDefault="00365AC0" w:rsidP="00D83874">
                    <w:pPr>
                      <w:numPr>
                        <w:ilvl w:val="0"/>
                        <w:numId w:val="21"/>
                      </w:numPr>
                      <w:ind w:left="181" w:hanging="272"/>
                      <w:jc w:val="both"/>
                      <w:rPr>
                        <w:sz w:val="24"/>
                        <w:szCs w:val="24"/>
                      </w:rPr>
                    </w:pPr>
                    <w:r w:rsidRPr="00536192">
                      <w:rPr>
                        <w:sz w:val="24"/>
                        <w:szCs w:val="24"/>
                      </w:rPr>
                      <w:t xml:space="preserve">Trình Kế toán trưởng ký duyệt thẩm </w:t>
                    </w:r>
                    <w:proofErr w:type="gramStart"/>
                    <w:r w:rsidRPr="00536192">
                      <w:rPr>
                        <w:sz w:val="24"/>
                        <w:szCs w:val="24"/>
                      </w:rPr>
                      <w:t>định</w:t>
                    </w:r>
                    <w:r>
                      <w:rPr>
                        <w:sz w:val="24"/>
                        <w:szCs w:val="24"/>
                      </w:rPr>
                      <w:t>;</w:t>
                    </w:r>
                    <w:proofErr w:type="gramEnd"/>
                  </w:p>
                  <w:p w14:paraId="1480B859" w14:textId="77777777" w:rsidR="00365AC0" w:rsidRPr="00536192" w:rsidRDefault="00365AC0" w:rsidP="00D83874">
                    <w:pPr>
                      <w:numPr>
                        <w:ilvl w:val="0"/>
                        <w:numId w:val="21"/>
                      </w:numPr>
                      <w:ind w:left="181" w:hanging="272"/>
                      <w:jc w:val="both"/>
                      <w:rPr>
                        <w:sz w:val="24"/>
                        <w:szCs w:val="24"/>
                      </w:rPr>
                    </w:pPr>
                    <w:r>
                      <w:rPr>
                        <w:sz w:val="24"/>
                        <w:szCs w:val="24"/>
                      </w:rPr>
                      <w:t>Chuyển hồ sơ trình ký BGH</w:t>
                    </w:r>
                    <w:r w:rsidRPr="00536192">
                      <w:rPr>
                        <w:sz w:val="24"/>
                        <w:szCs w:val="24"/>
                      </w:rPr>
                      <w:t>.</w:t>
                    </w:r>
                  </w:p>
                </w:txbxContent>
              </v:textbox>
            </v:rect>
            <v:rect id="_x0000_s1148" style="position:absolute;left:9160;top:6535;width:2680;height:3140" strokecolor="#007a48" strokeweight="1.5pt">
              <v:textbox style="mso-next-textbox:#_x0000_s1148">
                <w:txbxContent>
                  <w:p w14:paraId="3D074F88" w14:textId="77777777" w:rsidR="00365AC0" w:rsidRDefault="00365AC0" w:rsidP="00D83874">
                    <w:pPr>
                      <w:numPr>
                        <w:ilvl w:val="0"/>
                        <w:numId w:val="22"/>
                      </w:numPr>
                      <w:spacing w:before="60" w:after="60"/>
                      <w:ind w:left="180" w:hanging="270"/>
                      <w:jc w:val="both"/>
                      <w:rPr>
                        <w:sz w:val="24"/>
                        <w:szCs w:val="24"/>
                      </w:rPr>
                    </w:pPr>
                    <w:r>
                      <w:rPr>
                        <w:sz w:val="24"/>
                        <w:szCs w:val="24"/>
                      </w:rPr>
                      <w:t>BGH</w:t>
                    </w:r>
                    <w:r w:rsidRPr="00536192">
                      <w:rPr>
                        <w:sz w:val="24"/>
                        <w:szCs w:val="24"/>
                      </w:rPr>
                      <w:t xml:space="preserve"> ký duyệt thanh </w:t>
                    </w:r>
                    <w:proofErr w:type="gramStart"/>
                    <w:r w:rsidRPr="00536192">
                      <w:rPr>
                        <w:sz w:val="24"/>
                        <w:szCs w:val="24"/>
                      </w:rPr>
                      <w:t>toán</w:t>
                    </w:r>
                    <w:r>
                      <w:rPr>
                        <w:sz w:val="24"/>
                        <w:szCs w:val="24"/>
                      </w:rPr>
                      <w:t>;</w:t>
                    </w:r>
                    <w:proofErr w:type="gramEnd"/>
                  </w:p>
                  <w:p w14:paraId="5C82E6AD" w14:textId="77777777" w:rsidR="00365AC0" w:rsidRPr="00536192" w:rsidRDefault="00365AC0" w:rsidP="00D83874">
                    <w:pPr>
                      <w:numPr>
                        <w:ilvl w:val="0"/>
                        <w:numId w:val="22"/>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49" style="position:absolute;left:1381;top:5695;width:2871;height:850" strokecolor="#583f3b" strokeweight="1.5pt">
              <v:textbox style="mso-next-textbox:#_x0000_s1149">
                <w:txbxContent>
                  <w:p w14:paraId="1CBF5862" w14:textId="77777777" w:rsidR="00365AC0" w:rsidRPr="00A60ADB" w:rsidRDefault="00365AC0" w:rsidP="00D83874">
                    <w:pPr>
                      <w:spacing w:before="60" w:after="60"/>
                      <w:jc w:val="center"/>
                      <w:rPr>
                        <w:b/>
                        <w:color w:val="583F3B"/>
                        <w:sz w:val="24"/>
                        <w:szCs w:val="24"/>
                      </w:rPr>
                    </w:pPr>
                    <w:r>
                      <w:rPr>
                        <w:b/>
                        <w:color w:val="583F3B"/>
                        <w:sz w:val="24"/>
                        <w:szCs w:val="24"/>
                      </w:rPr>
                      <w:t>Người/bộ phận đề nghị thanh toán</w:t>
                    </w:r>
                  </w:p>
                </w:txbxContent>
              </v:textbox>
            </v:rect>
            <v:rect id="_x0000_s1150" style="position:absolute;left:5368;top:5695;width:2677;height:850" strokecolor="#583f3b" strokeweight="1.5pt">
              <v:textbox style="mso-next-textbox:#_x0000_s1150">
                <w:txbxContent>
                  <w:p w14:paraId="06FF30DE" w14:textId="77777777" w:rsidR="00365AC0" w:rsidRDefault="00365AC0" w:rsidP="00D83874">
                    <w:pPr>
                      <w:spacing w:before="60" w:after="60"/>
                      <w:jc w:val="center"/>
                      <w:rPr>
                        <w:b/>
                        <w:color w:val="583F3B"/>
                        <w:sz w:val="24"/>
                        <w:szCs w:val="24"/>
                      </w:rPr>
                    </w:pPr>
                    <w:r>
                      <w:rPr>
                        <w:b/>
                        <w:color w:val="583F3B"/>
                        <w:sz w:val="24"/>
                        <w:szCs w:val="24"/>
                      </w:rPr>
                      <w:t>Phòng Kế hoạch</w:t>
                    </w:r>
                  </w:p>
                  <w:p w14:paraId="070263EF" w14:textId="77777777" w:rsidR="00365AC0" w:rsidRPr="00A60ADB" w:rsidRDefault="00365AC0" w:rsidP="00D83874">
                    <w:pPr>
                      <w:spacing w:before="60" w:after="60"/>
                      <w:jc w:val="center"/>
                      <w:rPr>
                        <w:b/>
                        <w:color w:val="583F3B"/>
                        <w:sz w:val="24"/>
                        <w:szCs w:val="24"/>
                      </w:rPr>
                    </w:pPr>
                    <w:r>
                      <w:rPr>
                        <w:b/>
                        <w:color w:val="583F3B"/>
                        <w:sz w:val="24"/>
                        <w:szCs w:val="24"/>
                      </w:rPr>
                      <w:t>- Tài chính</w:t>
                    </w:r>
                  </w:p>
                </w:txbxContent>
              </v:textbox>
            </v:rect>
            <v:rect id="_x0000_s1151" style="position:absolute;left:9160;top:5685;width:2677;height:850" strokecolor="#583f3b" strokeweight="1.5pt">
              <v:textbox style="mso-next-textbox:#_x0000_s1151">
                <w:txbxContent>
                  <w:p w14:paraId="4E10C41F" w14:textId="77777777" w:rsidR="00365AC0" w:rsidRPr="00032D6E" w:rsidRDefault="00365AC0" w:rsidP="00D83874">
                    <w:pPr>
                      <w:spacing w:before="60" w:after="60"/>
                      <w:jc w:val="center"/>
                      <w:rPr>
                        <w:b/>
                        <w:color w:val="583F3B"/>
                      </w:rPr>
                    </w:pPr>
                    <w:r w:rsidRPr="00032D6E">
                      <w:rPr>
                        <w:b/>
                        <w:color w:val="583F3B"/>
                      </w:rPr>
                      <w:t>Ban Giám hiệu</w:t>
                    </w:r>
                  </w:p>
                </w:txbxContent>
              </v:textbox>
            </v:rect>
            <v:rect id="_x0000_s1152" style="position:absolute;left:12953;top:6545;width:2677;height:3130" strokecolor="#007a48" strokeweight="1.5pt">
              <v:textbox style="mso-next-textbox:#_x0000_s1152">
                <w:txbxContent>
                  <w:p w14:paraId="72012B29" w14:textId="77777777" w:rsidR="00365AC0" w:rsidRDefault="00365AC0" w:rsidP="00D83874">
                    <w:pPr>
                      <w:numPr>
                        <w:ilvl w:val="0"/>
                        <w:numId w:val="23"/>
                      </w:numPr>
                      <w:spacing w:before="60" w:after="60"/>
                      <w:jc w:val="both"/>
                      <w:rPr>
                        <w:sz w:val="24"/>
                        <w:szCs w:val="24"/>
                      </w:rPr>
                    </w:pPr>
                    <w:r w:rsidRPr="00DC0A74">
                      <w:rPr>
                        <w:sz w:val="24"/>
                        <w:szCs w:val="24"/>
                      </w:rPr>
                      <w:t xml:space="preserve">Thực hiện </w:t>
                    </w:r>
                    <w:r>
                      <w:rPr>
                        <w:sz w:val="24"/>
                        <w:szCs w:val="24"/>
                      </w:rPr>
                      <w:t>thanh toán cho người/bộ phận đề nghị:</w:t>
                    </w:r>
                  </w:p>
                  <w:p w14:paraId="31E1B051" w14:textId="77777777" w:rsidR="00365AC0" w:rsidRDefault="00365AC0" w:rsidP="00D83874">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roofErr w:type="gramStart"/>
                    <w:r>
                      <w:rPr>
                        <w:sz w:val="24"/>
                        <w:szCs w:val="24"/>
                      </w:rPr>
                      <w:t>);</w:t>
                    </w:r>
                    <w:proofErr w:type="gramEnd"/>
                  </w:p>
                  <w:p w14:paraId="3A35E6F9" w14:textId="77777777" w:rsidR="00365AC0" w:rsidRPr="00397971" w:rsidRDefault="00365AC0" w:rsidP="00D83874">
                    <w:pPr>
                      <w:numPr>
                        <w:ilvl w:val="0"/>
                        <w:numId w:val="10"/>
                      </w:numPr>
                      <w:spacing w:before="60" w:after="60"/>
                      <w:jc w:val="both"/>
                      <w:rPr>
                        <w:sz w:val="24"/>
                        <w:szCs w:val="24"/>
                      </w:rPr>
                    </w:pPr>
                    <w:r>
                      <w:rPr>
                        <w:sz w:val="24"/>
                        <w:szCs w:val="24"/>
                      </w:rPr>
                      <w:t>Chuyển khoản: Qua Ngân hàng/ K</w:t>
                    </w:r>
                    <w:r w:rsidRPr="00397971">
                      <w:rPr>
                        <w:sz w:val="24"/>
                        <w:szCs w:val="24"/>
                      </w:rPr>
                      <w:t>ho bạc</w:t>
                    </w:r>
                    <w:r>
                      <w:rPr>
                        <w:sz w:val="24"/>
                        <w:szCs w:val="24"/>
                      </w:rPr>
                      <w:t xml:space="preserve"> (thêm 2-3 ngày t/h thủ tục tại Trường)</w:t>
                    </w:r>
                    <w:r w:rsidRPr="00397971">
                      <w:rPr>
                        <w:sz w:val="24"/>
                        <w:szCs w:val="24"/>
                      </w:rPr>
                      <w:t>.</w:t>
                    </w:r>
                  </w:p>
                </w:txbxContent>
              </v:textbox>
            </v:rect>
            <v:rect id="_x0000_s1153" style="position:absolute;left:12953;top:5695;width:2677;height:850" strokecolor="#583f3b" strokeweight="1.5pt">
              <v:textbox style="mso-next-textbox:#_x0000_s1153">
                <w:txbxContent>
                  <w:p w14:paraId="04F84C74" w14:textId="77777777" w:rsidR="00365AC0" w:rsidRDefault="00365AC0" w:rsidP="00D83874">
                    <w:pPr>
                      <w:spacing w:before="60" w:after="60"/>
                      <w:jc w:val="center"/>
                      <w:rPr>
                        <w:b/>
                        <w:color w:val="583F3B"/>
                        <w:sz w:val="24"/>
                        <w:szCs w:val="24"/>
                      </w:rPr>
                    </w:pPr>
                    <w:r>
                      <w:rPr>
                        <w:b/>
                        <w:color w:val="583F3B"/>
                        <w:sz w:val="24"/>
                        <w:szCs w:val="24"/>
                      </w:rPr>
                      <w:t>Phòng Kế hoạch</w:t>
                    </w:r>
                  </w:p>
                  <w:p w14:paraId="4499ACE5" w14:textId="77777777" w:rsidR="00365AC0" w:rsidRPr="00A60ADB" w:rsidRDefault="00365AC0" w:rsidP="00D83874">
                    <w:pPr>
                      <w:spacing w:before="60" w:after="60"/>
                      <w:jc w:val="center"/>
                      <w:rPr>
                        <w:b/>
                        <w:color w:val="583F3B"/>
                        <w:sz w:val="24"/>
                        <w:szCs w:val="24"/>
                      </w:rPr>
                    </w:pPr>
                    <w:r>
                      <w:rPr>
                        <w:b/>
                        <w:color w:val="583F3B"/>
                        <w:sz w:val="24"/>
                        <w:szCs w:val="24"/>
                      </w:rPr>
                      <w:t>- Tài chính</w:t>
                    </w:r>
                  </w:p>
                  <w:p w14:paraId="568AB437" w14:textId="77777777" w:rsidR="00365AC0" w:rsidRPr="00945FA1" w:rsidRDefault="00365AC0" w:rsidP="00D83874">
                    <w:pPr>
                      <w:rPr>
                        <w:szCs w:val="24"/>
                      </w:rPr>
                    </w:pPr>
                  </w:p>
                </w:txbxContent>
              </v:textbox>
            </v:rect>
            <v:line id="_x0000_s1154" style="position:absolute" from="4252,6085" to="5368,6085" strokecolor="#583f3b" strokeweight="1pt">
              <v:stroke endarrow="block"/>
            </v:line>
            <v:line id="_x0000_s1155" style="position:absolute" from="8045,6085" to="9160,6085" strokecolor="#583f3b" strokeweight="1pt">
              <v:stroke endarrow="block"/>
            </v:line>
            <v:line id="_x0000_s1156" style="position:absolute" from="11837,6085" to="12953,6085" strokecolor="#583f3b" strokeweight="1pt">
              <v:stroke endarrow="block"/>
            </v:line>
            <v:rect id="_x0000_s1157" style="position:absolute;left:5368;top:9790;width:3168;height:720" stroked="f" strokecolor="#583f3b" strokeweight="1.5pt">
              <v:textbox style="mso-next-textbox:#_x0000_s1157">
                <w:txbxContent>
                  <w:p w14:paraId="3D6366EA" w14:textId="77777777" w:rsidR="00365AC0" w:rsidRPr="00945FA1" w:rsidRDefault="00365AC0">
                    <w:pPr>
                      <w:rPr>
                        <w:szCs w:val="24"/>
                      </w:rPr>
                      <w:pPrChange w:id="117" w:author="Pham Thi Thu Lan" w:date="2021-01-03T16:08:00Z">
                        <w:pPr>
                          <w:jc w:val="center"/>
                        </w:pPr>
                      </w:pPrChange>
                    </w:pPr>
                    <w:ins w:id="118" w:author="Pham Thi Thu Lan" w:date="2021-01-03T16:09: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58" style="position:absolute;left:12953;top:9790;width:2677;height:540" stroked="f" strokecolor="#583f3b" strokeweight="1.5pt">
              <v:textbox style="mso-next-textbox:#_x0000_s1158">
                <w:txbxContent>
                  <w:p w14:paraId="444EF52C" w14:textId="77777777" w:rsidR="00365AC0" w:rsidRPr="00945FA1" w:rsidRDefault="00365AC0" w:rsidP="00D83874">
                    <w:pPr>
                      <w:jc w:val="center"/>
                      <w:rPr>
                        <w:szCs w:val="24"/>
                      </w:rPr>
                    </w:pPr>
                  </w:p>
                </w:txbxContent>
              </v:textbox>
            </v:rect>
            <v:rect id="_x0000_s1159" style="position:absolute;left:9163;top:9790;width:2677;height:450" stroked="f" strokecolor="#583f3b" strokeweight="1.5pt">
              <v:textbox style="mso-next-textbox:#_x0000_s1159">
                <w:txbxContent>
                  <w:p w14:paraId="0C7FF337" w14:textId="77777777" w:rsidR="00365AC0" w:rsidRPr="00945FA1" w:rsidRDefault="00365AC0" w:rsidP="00D83874">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29E29343" w14:textId="77777777" w:rsidR="00D83874" w:rsidRPr="006C0B16" w:rsidRDefault="00D83874" w:rsidP="00D83874">
      <w:pPr>
        <w:spacing w:before="60"/>
        <w:rPr>
          <w:color w:val="000000"/>
          <w:sz w:val="24"/>
          <w:szCs w:val="24"/>
        </w:rPr>
      </w:pPr>
    </w:p>
    <w:p w14:paraId="74383572" w14:textId="77777777" w:rsidR="00D83874" w:rsidRPr="006C0B16" w:rsidRDefault="00D83874" w:rsidP="00D83874">
      <w:pPr>
        <w:spacing w:before="60"/>
        <w:rPr>
          <w:color w:val="000000"/>
          <w:sz w:val="24"/>
          <w:szCs w:val="24"/>
        </w:rPr>
      </w:pPr>
    </w:p>
    <w:p w14:paraId="2B675AE4" w14:textId="77777777" w:rsidR="00D83874" w:rsidRPr="006C0B16" w:rsidRDefault="00D83874" w:rsidP="00D83874">
      <w:pPr>
        <w:spacing w:before="60"/>
        <w:rPr>
          <w:color w:val="000000"/>
          <w:sz w:val="24"/>
          <w:szCs w:val="24"/>
        </w:rPr>
      </w:pPr>
    </w:p>
    <w:p w14:paraId="371695B3" w14:textId="77777777" w:rsidR="00D83874" w:rsidRPr="006C0B16" w:rsidRDefault="00D83874" w:rsidP="00D83874">
      <w:pPr>
        <w:spacing w:before="60"/>
        <w:rPr>
          <w:color w:val="000000"/>
          <w:sz w:val="24"/>
          <w:szCs w:val="24"/>
        </w:rPr>
      </w:pPr>
    </w:p>
    <w:p w14:paraId="7879C8B1" w14:textId="77777777" w:rsidR="00D83874" w:rsidRPr="006C0B16" w:rsidRDefault="00D83874" w:rsidP="00D83874">
      <w:pPr>
        <w:spacing w:before="120" w:line="252" w:lineRule="auto"/>
        <w:ind w:firstLine="360"/>
        <w:jc w:val="both"/>
        <w:rPr>
          <w:b/>
          <w:i/>
          <w:color w:val="000000"/>
        </w:rPr>
      </w:pPr>
    </w:p>
    <w:p w14:paraId="7315383E" w14:textId="77777777" w:rsidR="005F7721" w:rsidRPr="006C0B16" w:rsidRDefault="005F7721" w:rsidP="00570251">
      <w:pPr>
        <w:spacing w:before="120" w:line="252" w:lineRule="auto"/>
        <w:jc w:val="both"/>
        <w:rPr>
          <w:b/>
          <w:i/>
          <w:color w:val="000000"/>
        </w:rPr>
        <w:sectPr w:rsidR="005F7721" w:rsidRPr="006C0B16" w:rsidSect="00D83874">
          <w:pgSz w:w="16840" w:h="11907" w:orient="landscape" w:code="9"/>
          <w:pgMar w:top="1418" w:right="1134" w:bottom="1021" w:left="1021" w:header="403" w:footer="403" w:gutter="0"/>
          <w:cols w:space="720"/>
          <w:titlePg/>
          <w:docGrid w:linePitch="360"/>
        </w:sectPr>
      </w:pPr>
    </w:p>
    <w:p w14:paraId="101B8BCD" w14:textId="77777777" w:rsidR="008A1E94" w:rsidRPr="006C0B16" w:rsidRDefault="008A1E94" w:rsidP="008A1E94">
      <w:pPr>
        <w:spacing w:before="120" w:line="252" w:lineRule="auto"/>
        <w:jc w:val="center"/>
        <w:outlineLvl w:val="0"/>
        <w:rPr>
          <w:b/>
          <w:color w:val="000000"/>
        </w:rPr>
      </w:pPr>
      <w:r w:rsidRPr="006C0B16">
        <w:rPr>
          <w:b/>
          <w:color w:val="000000"/>
        </w:rPr>
        <w:lastRenderedPageBreak/>
        <w:t>HƯỚNG DẪN THỦ TỤC THANH TOÁN</w:t>
      </w:r>
    </w:p>
    <w:p w14:paraId="0BCEF2E5" w14:textId="77777777" w:rsidR="008A1E94" w:rsidRPr="006C0B16" w:rsidRDefault="008A1E94" w:rsidP="008A1E94">
      <w:pPr>
        <w:spacing w:before="120" w:line="252" w:lineRule="auto"/>
        <w:jc w:val="both"/>
        <w:rPr>
          <w:b/>
          <w:color w:val="000000"/>
        </w:rPr>
      </w:pPr>
    </w:p>
    <w:p w14:paraId="1D48F03E" w14:textId="77777777" w:rsidR="008A1E94" w:rsidRPr="006C0B16" w:rsidRDefault="008A1E94" w:rsidP="008A1E94">
      <w:pPr>
        <w:spacing w:before="120" w:line="252" w:lineRule="auto"/>
        <w:ind w:firstLine="360"/>
        <w:jc w:val="both"/>
        <w:rPr>
          <w:b/>
          <w:i/>
          <w:color w:val="000000"/>
          <w:sz w:val="6"/>
        </w:rPr>
      </w:pPr>
    </w:p>
    <w:tbl>
      <w:tblPr>
        <w:tblW w:w="9759" w:type="dxa"/>
        <w:tblInd w:w="-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Change w:id="119" w:author="Pham Thi Thu Lan" w:date="2021-01-03T16:45:00Z">
          <w:tblPr>
            <w:tblW w:w="9759" w:type="dxa"/>
            <w:tblInd w:w="-62" w:type="dxa"/>
            <w:tblCellMar>
              <w:left w:w="0" w:type="dxa"/>
              <w:right w:w="0" w:type="dxa"/>
            </w:tblCellMar>
            <w:tblLook w:val="04A0" w:firstRow="1" w:lastRow="0" w:firstColumn="1" w:lastColumn="0" w:noHBand="0" w:noVBand="1"/>
          </w:tblPr>
        </w:tblPrChange>
      </w:tblPr>
      <w:tblGrid>
        <w:gridCol w:w="570"/>
        <w:gridCol w:w="2662"/>
        <w:gridCol w:w="5138"/>
        <w:gridCol w:w="1389"/>
        <w:tblGridChange w:id="120">
          <w:tblGrid>
            <w:gridCol w:w="124"/>
            <w:gridCol w:w="446"/>
            <w:gridCol w:w="124"/>
            <w:gridCol w:w="2538"/>
            <w:gridCol w:w="124"/>
            <w:gridCol w:w="5014"/>
            <w:gridCol w:w="124"/>
            <w:gridCol w:w="1265"/>
            <w:gridCol w:w="124"/>
          </w:tblGrid>
        </w:tblGridChange>
      </w:tblGrid>
      <w:tr w:rsidR="008A1E94" w:rsidRPr="006C0B16" w14:paraId="1CC3FA5A" w14:textId="77777777" w:rsidTr="00715503">
        <w:trPr>
          <w:trHeight w:val="706"/>
          <w:tblHeader/>
          <w:trPrChange w:id="121" w:author="Pham Thi Thu Lan" w:date="2021-01-03T16:45:00Z">
            <w:trPr>
              <w:gridBefore w:val="1"/>
              <w:trHeight w:val="706"/>
              <w:tblHeader/>
            </w:trPr>
          </w:trPrChange>
        </w:trPr>
        <w:tc>
          <w:tcPr>
            <w:tcW w:w="570" w:type="dxa"/>
            <w:shd w:val="clear" w:color="auto" w:fill="C0C0C0"/>
            <w:tcMar>
              <w:top w:w="58" w:type="dxa"/>
              <w:left w:w="58" w:type="dxa"/>
              <w:bottom w:w="58" w:type="dxa"/>
              <w:right w:w="58" w:type="dxa"/>
            </w:tcMar>
            <w:vAlign w:val="center"/>
            <w:tcPrChange w:id="122"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tcPrChange>
          </w:tcPr>
          <w:p w14:paraId="12354515" w14:textId="77777777" w:rsidR="008A1E94" w:rsidRPr="006C0B16" w:rsidRDefault="008A1E94" w:rsidP="00EA3589">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62" w:type="dxa"/>
            <w:shd w:val="clear" w:color="auto" w:fill="C0C0C0"/>
            <w:tcMar>
              <w:top w:w="58" w:type="dxa"/>
              <w:left w:w="58" w:type="dxa"/>
              <w:bottom w:w="58" w:type="dxa"/>
              <w:right w:w="58" w:type="dxa"/>
            </w:tcMar>
            <w:vAlign w:val="center"/>
            <w:tcPrChange w:id="123"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tcPrChange>
          </w:tcPr>
          <w:p w14:paraId="20A7DFD7" w14:textId="77777777" w:rsidR="008A1E94" w:rsidRPr="006C0B16" w:rsidRDefault="008A1E94" w:rsidP="00EA3589">
            <w:pPr>
              <w:widowControl w:val="0"/>
              <w:jc w:val="center"/>
              <w:rPr>
                <w:b/>
                <w:bCs/>
                <w:color w:val="000000"/>
                <w:kern w:val="28"/>
                <w:sz w:val="24"/>
                <w:szCs w:val="24"/>
                <w:lang w:val="en"/>
              </w:rPr>
            </w:pPr>
            <w:proofErr w:type="spellStart"/>
            <w:r w:rsidRPr="006C0B16">
              <w:rPr>
                <w:b/>
                <w:bCs/>
                <w:color w:val="000000"/>
                <w:sz w:val="24"/>
                <w:szCs w:val="24"/>
                <w:lang w:val="en"/>
              </w:rPr>
              <w:t>Nội</w:t>
            </w:r>
            <w:proofErr w:type="spellEnd"/>
            <w:r w:rsidRPr="006C0B16">
              <w:rPr>
                <w:b/>
                <w:bCs/>
                <w:color w:val="000000"/>
                <w:sz w:val="24"/>
                <w:szCs w:val="24"/>
                <w:lang w:val="en"/>
              </w:rPr>
              <w:t xml:space="preserve"> dung</w:t>
            </w:r>
          </w:p>
        </w:tc>
        <w:tc>
          <w:tcPr>
            <w:tcW w:w="5138" w:type="dxa"/>
            <w:shd w:val="clear" w:color="auto" w:fill="C0C0C0"/>
            <w:tcMar>
              <w:top w:w="58" w:type="dxa"/>
              <w:left w:w="58" w:type="dxa"/>
              <w:bottom w:w="58" w:type="dxa"/>
              <w:right w:w="58" w:type="dxa"/>
            </w:tcMar>
            <w:vAlign w:val="center"/>
            <w:tcPrChange w:id="124"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tcPrChange>
          </w:tcPr>
          <w:p w14:paraId="63431132" w14:textId="77777777" w:rsidR="008A1E94" w:rsidRPr="006C0B16" w:rsidRDefault="008A1E94" w:rsidP="00EA3589">
            <w:pPr>
              <w:widowControl w:val="0"/>
              <w:jc w:val="center"/>
              <w:rPr>
                <w:b/>
                <w:bCs/>
                <w:color w:val="000000"/>
                <w:kern w:val="28"/>
                <w:sz w:val="24"/>
                <w:szCs w:val="24"/>
                <w:lang w:val="en"/>
              </w:rPr>
            </w:pPr>
            <w:proofErr w:type="spellStart"/>
            <w:r w:rsidRPr="006C0B16">
              <w:rPr>
                <w:b/>
                <w:bCs/>
                <w:color w:val="000000"/>
                <w:sz w:val="24"/>
                <w:szCs w:val="24"/>
                <w:lang w:val="en"/>
              </w:rPr>
              <w:t>Hô</w:t>
            </w:r>
            <w:proofErr w:type="spellEnd"/>
            <w:r w:rsidRPr="006C0B16">
              <w:rPr>
                <w:b/>
                <w:bCs/>
                <w:color w:val="000000"/>
                <w:sz w:val="24"/>
                <w:szCs w:val="24"/>
                <w:lang w:val="en"/>
              </w:rPr>
              <w:t xml:space="preserve">̀ </w:t>
            </w:r>
            <w:proofErr w:type="spellStart"/>
            <w:r w:rsidRPr="006C0B16">
              <w:rPr>
                <w:b/>
                <w:bCs/>
                <w:color w:val="000000"/>
                <w:sz w:val="24"/>
                <w:szCs w:val="24"/>
                <w:lang w:val="en"/>
              </w:rPr>
              <w:t>sơ</w:t>
            </w:r>
            <w:proofErr w:type="spellEnd"/>
            <w:r w:rsidRPr="006C0B16">
              <w:rPr>
                <w:b/>
                <w:bCs/>
                <w:color w:val="000000"/>
                <w:sz w:val="24"/>
                <w:szCs w:val="24"/>
                <w:lang w:val="en"/>
              </w:rPr>
              <w:t xml:space="preserve">, </w:t>
            </w:r>
            <w:proofErr w:type="spellStart"/>
            <w:r w:rsidRPr="006C0B16">
              <w:rPr>
                <w:b/>
                <w:bCs/>
                <w:color w:val="000000"/>
                <w:sz w:val="24"/>
                <w:szCs w:val="24"/>
                <w:lang w:val="en"/>
              </w:rPr>
              <w:t>chứng</w:t>
            </w:r>
            <w:proofErr w:type="spellEnd"/>
            <w:r w:rsidRPr="006C0B16">
              <w:rPr>
                <w:b/>
                <w:bCs/>
                <w:color w:val="000000"/>
                <w:sz w:val="24"/>
                <w:szCs w:val="24"/>
                <w:lang w:val="en"/>
              </w:rPr>
              <w:t xml:space="preserve"> </w:t>
            </w:r>
            <w:proofErr w:type="spellStart"/>
            <w:r w:rsidRPr="006C0B16">
              <w:rPr>
                <w:b/>
                <w:bCs/>
                <w:color w:val="000000"/>
                <w:sz w:val="24"/>
                <w:szCs w:val="24"/>
                <w:lang w:val="en"/>
              </w:rPr>
              <w:t>tư</w:t>
            </w:r>
            <w:proofErr w:type="spellEnd"/>
            <w:r w:rsidRPr="006C0B16">
              <w:rPr>
                <w:b/>
                <w:bCs/>
                <w:color w:val="000000"/>
                <w:sz w:val="24"/>
                <w:szCs w:val="24"/>
                <w:lang w:val="en"/>
              </w:rPr>
              <w:t xml:space="preserve">̀ </w:t>
            </w:r>
            <w:proofErr w:type="spellStart"/>
            <w:r w:rsidRPr="006C0B16">
              <w:rPr>
                <w:b/>
                <w:bCs/>
                <w:color w:val="000000"/>
                <w:sz w:val="24"/>
                <w:szCs w:val="24"/>
                <w:lang w:val="en"/>
              </w:rPr>
              <w:t>thanh</w:t>
            </w:r>
            <w:proofErr w:type="spellEnd"/>
            <w:r w:rsidRPr="006C0B16">
              <w:rPr>
                <w:b/>
                <w:bCs/>
                <w:color w:val="000000"/>
                <w:sz w:val="24"/>
                <w:szCs w:val="24"/>
                <w:lang w:val="en"/>
              </w:rPr>
              <w:t xml:space="preserve"> </w:t>
            </w:r>
            <w:proofErr w:type="spellStart"/>
            <w:r w:rsidRPr="006C0B16">
              <w:rPr>
                <w:b/>
                <w:bCs/>
                <w:color w:val="000000"/>
                <w:sz w:val="24"/>
                <w:szCs w:val="24"/>
                <w:lang w:val="en"/>
              </w:rPr>
              <w:t>toán</w:t>
            </w:r>
            <w:proofErr w:type="spellEnd"/>
          </w:p>
        </w:tc>
        <w:tc>
          <w:tcPr>
            <w:tcW w:w="1389" w:type="dxa"/>
            <w:shd w:val="clear" w:color="auto" w:fill="C0C0C0"/>
            <w:vAlign w:val="center"/>
            <w:tcPrChange w:id="125"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shd w:val="clear" w:color="auto" w:fill="C0C0C0"/>
                <w:vAlign w:val="center"/>
              </w:tcPr>
            </w:tcPrChange>
          </w:tcPr>
          <w:p w14:paraId="1EF7A00E" w14:textId="77777777" w:rsidR="008A1E94" w:rsidRPr="006C0B16" w:rsidRDefault="008A1E94" w:rsidP="00EA3589">
            <w:pPr>
              <w:widowControl w:val="0"/>
              <w:jc w:val="center"/>
              <w:rPr>
                <w:b/>
                <w:bCs/>
                <w:color w:val="000000"/>
                <w:w w:val="95"/>
                <w:sz w:val="24"/>
                <w:szCs w:val="24"/>
                <w:lang w:val="en"/>
              </w:rPr>
            </w:pPr>
            <w:proofErr w:type="spellStart"/>
            <w:r w:rsidRPr="006C0B16">
              <w:rPr>
                <w:b/>
                <w:bCs/>
                <w:color w:val="000000"/>
                <w:w w:val="95"/>
                <w:sz w:val="24"/>
                <w:szCs w:val="24"/>
                <w:lang w:val="en"/>
              </w:rPr>
              <w:t>Ghi</w:t>
            </w:r>
            <w:proofErr w:type="spellEnd"/>
            <w:r w:rsidRPr="006C0B16">
              <w:rPr>
                <w:b/>
                <w:bCs/>
                <w:color w:val="000000"/>
                <w:w w:val="95"/>
                <w:sz w:val="24"/>
                <w:szCs w:val="24"/>
                <w:lang w:val="en"/>
              </w:rPr>
              <w:t xml:space="preserve"> chú</w:t>
            </w:r>
          </w:p>
        </w:tc>
      </w:tr>
      <w:tr w:rsidR="008A1E94" w:rsidRPr="006C0B16" w14:paraId="105AFFBA" w14:textId="77777777" w:rsidTr="00715503">
        <w:trPr>
          <w:trHeight w:val="408"/>
          <w:trPrChange w:id="126" w:author="Pham Thi Thu Lan" w:date="2021-01-03T16:45:00Z">
            <w:trPr>
              <w:gridBefore w:val="1"/>
              <w:trHeight w:val="408"/>
            </w:trPr>
          </w:trPrChange>
        </w:trPr>
        <w:tc>
          <w:tcPr>
            <w:tcW w:w="570" w:type="dxa"/>
            <w:tcMar>
              <w:top w:w="58" w:type="dxa"/>
              <w:left w:w="58" w:type="dxa"/>
              <w:bottom w:w="58" w:type="dxa"/>
              <w:right w:w="58" w:type="dxa"/>
            </w:tcMar>
            <w:vAlign w:val="center"/>
            <w:tcPrChange w:id="127"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5680A31" w14:textId="77777777" w:rsidR="008A1E94"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1</w:t>
            </w:r>
          </w:p>
        </w:tc>
        <w:tc>
          <w:tcPr>
            <w:tcW w:w="9189" w:type="dxa"/>
            <w:gridSpan w:val="3"/>
            <w:tcMar>
              <w:top w:w="58" w:type="dxa"/>
              <w:left w:w="58" w:type="dxa"/>
              <w:bottom w:w="58" w:type="dxa"/>
              <w:right w:w="58" w:type="dxa"/>
            </w:tcMar>
            <w:vAlign w:val="center"/>
            <w:tcPrChange w:id="128"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35BB5D2" w14:textId="77777777" w:rsidR="008A1E94" w:rsidRPr="006C0B16" w:rsidRDefault="00E256D2" w:rsidP="00EA3589">
            <w:pPr>
              <w:widowControl w:val="0"/>
              <w:rPr>
                <w:b/>
                <w:iCs/>
                <w:color w:val="000000"/>
                <w:sz w:val="24"/>
                <w:szCs w:val="24"/>
                <w:lang w:val="en"/>
              </w:rPr>
            </w:pPr>
            <w:r w:rsidRPr="006C0B16">
              <w:rPr>
                <w:b/>
                <w:color w:val="000000"/>
                <w:sz w:val="24"/>
                <w:szCs w:val="24"/>
                <w:lang w:val="en"/>
              </w:rPr>
              <w:t xml:space="preserve">Học </w:t>
            </w:r>
            <w:proofErr w:type="spellStart"/>
            <w:r w:rsidRPr="006C0B16">
              <w:rPr>
                <w:b/>
                <w:color w:val="000000"/>
                <w:sz w:val="24"/>
                <w:szCs w:val="24"/>
                <w:lang w:val="en"/>
              </w:rPr>
              <w:t>bổng</w:t>
            </w:r>
            <w:proofErr w:type="spellEnd"/>
            <w:r w:rsidRPr="006C0B16">
              <w:rPr>
                <w:b/>
                <w:color w:val="000000"/>
                <w:sz w:val="24"/>
                <w:szCs w:val="24"/>
                <w:lang w:val="en"/>
              </w:rPr>
              <w:t xml:space="preserve"> sinh </w:t>
            </w:r>
            <w:proofErr w:type="spellStart"/>
            <w:r w:rsidRPr="006C0B16">
              <w:rPr>
                <w:b/>
                <w:color w:val="000000"/>
                <w:sz w:val="24"/>
                <w:szCs w:val="24"/>
                <w:lang w:val="en"/>
              </w:rPr>
              <w:t>viên</w:t>
            </w:r>
            <w:proofErr w:type="spellEnd"/>
          </w:p>
        </w:tc>
      </w:tr>
      <w:tr w:rsidR="00E256D2" w:rsidRPr="006C0B16" w14:paraId="31F91515" w14:textId="77777777" w:rsidTr="00715503">
        <w:trPr>
          <w:trHeight w:val="276"/>
          <w:trPrChange w:id="129" w:author="Pham Thi Thu Lan" w:date="2021-01-03T16:45:00Z">
            <w:trPr>
              <w:gridBefore w:val="1"/>
              <w:trHeight w:val="276"/>
            </w:trPr>
          </w:trPrChange>
        </w:trPr>
        <w:tc>
          <w:tcPr>
            <w:tcW w:w="570" w:type="dxa"/>
            <w:tcMar>
              <w:top w:w="58" w:type="dxa"/>
              <w:left w:w="58" w:type="dxa"/>
              <w:bottom w:w="58" w:type="dxa"/>
              <w:right w:w="58" w:type="dxa"/>
            </w:tcMar>
            <w:vAlign w:val="center"/>
            <w:tcPrChange w:id="130"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E112C29" w14:textId="77777777" w:rsidR="00E256D2" w:rsidRPr="006C0B16" w:rsidRDefault="00E256D2" w:rsidP="00EA3589">
            <w:pPr>
              <w:widowControl w:val="0"/>
              <w:jc w:val="center"/>
              <w:rPr>
                <w:bCs/>
                <w:color w:val="000000"/>
                <w:kern w:val="28"/>
                <w:sz w:val="24"/>
                <w:szCs w:val="24"/>
                <w:lang w:val="en"/>
              </w:rPr>
            </w:pPr>
          </w:p>
        </w:tc>
        <w:tc>
          <w:tcPr>
            <w:tcW w:w="9189" w:type="dxa"/>
            <w:gridSpan w:val="3"/>
            <w:tcMar>
              <w:top w:w="58" w:type="dxa"/>
              <w:left w:w="58" w:type="dxa"/>
              <w:bottom w:w="58" w:type="dxa"/>
              <w:right w:w="58" w:type="dxa"/>
            </w:tcMar>
            <w:vAlign w:val="center"/>
            <w:tcPrChange w:id="131"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3D7CD1A" w14:textId="77777777" w:rsidR="008D4FBE" w:rsidRPr="006C0B16" w:rsidRDefault="00780A0D" w:rsidP="00E256D2">
            <w:pPr>
              <w:rPr>
                <w:color w:val="000000"/>
                <w:sz w:val="24"/>
                <w:szCs w:val="24"/>
                <w:lang w:eastAsia="vi-VN"/>
              </w:rPr>
            </w:pPr>
            <w:r w:rsidRPr="006C0B16">
              <w:rPr>
                <w:color w:val="000000"/>
                <w:sz w:val="24"/>
                <w:szCs w:val="24"/>
                <w:lang w:eastAsia="vi-VN"/>
              </w:rPr>
              <w:t xml:space="preserve">        Học </w:t>
            </w:r>
            <w:proofErr w:type="spellStart"/>
            <w:r w:rsidRPr="006C0B16">
              <w:rPr>
                <w:color w:val="000000"/>
                <w:sz w:val="24"/>
                <w:szCs w:val="24"/>
                <w:lang w:eastAsia="vi-VN"/>
              </w:rPr>
              <w:t>bổng</w:t>
            </w:r>
            <w:proofErr w:type="spellEnd"/>
            <w:r w:rsidRPr="006C0B16">
              <w:rPr>
                <w:color w:val="000000"/>
                <w:sz w:val="24"/>
                <w:szCs w:val="24"/>
                <w:lang w:eastAsia="vi-VN"/>
              </w:rPr>
              <w:t xml:space="preserve"> </w:t>
            </w:r>
            <w:proofErr w:type="spellStart"/>
            <w:r w:rsidRPr="006C0B16">
              <w:rPr>
                <w:color w:val="000000"/>
                <w:sz w:val="24"/>
                <w:szCs w:val="24"/>
                <w:lang w:eastAsia="vi-VN"/>
              </w:rPr>
              <w:t>cho</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sinh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viên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được</w:t>
            </w:r>
            <w:proofErr w:type="spellEnd"/>
            <w:r w:rsidR="00E256D2" w:rsidRPr="006C0B16">
              <w:rPr>
                <w:color w:val="000000"/>
                <w:sz w:val="24"/>
                <w:szCs w:val="24"/>
                <w:lang w:eastAsia="vi-VN"/>
              </w:rPr>
              <w:t xml:space="preserve"> chi </w:t>
            </w:r>
            <w:proofErr w:type="spellStart"/>
            <w:r w:rsidR="00E256D2" w:rsidRPr="006C0B16">
              <w:rPr>
                <w:color w:val="000000"/>
                <w:sz w:val="24"/>
                <w:szCs w:val="24"/>
                <w:lang w:eastAsia="vi-VN"/>
              </w:rPr>
              <w:t>trả</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theo</w:t>
            </w:r>
            <w:proofErr w:type="spellEnd"/>
            <w:r w:rsidR="00E256D2" w:rsidRPr="006C0B16">
              <w:rPr>
                <w:color w:val="000000"/>
                <w:sz w:val="24"/>
                <w:szCs w:val="24"/>
                <w:lang w:eastAsia="vi-VN"/>
              </w:rPr>
              <w:t xml:space="preserve"> 2 </w:t>
            </w:r>
            <w:proofErr w:type="spellStart"/>
            <w:r w:rsidR="00E256D2" w:rsidRPr="006C0B16">
              <w:rPr>
                <w:color w:val="000000"/>
                <w:sz w:val="24"/>
                <w:szCs w:val="24"/>
                <w:lang w:eastAsia="vi-VN"/>
              </w:rPr>
              <w:t>học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kỳ</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chính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Căn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cứ</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vào</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Quyết</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định</w:t>
            </w:r>
            <w:proofErr w:type="spellEnd"/>
            <w:r w:rsidR="00E256D2" w:rsidRPr="006C0B16">
              <w:rPr>
                <w:color w:val="000000"/>
                <w:sz w:val="24"/>
                <w:szCs w:val="24"/>
                <w:lang w:eastAsia="vi-VN"/>
              </w:rPr>
              <w:t xml:space="preserve"> 44/2007/QĐ-BGDĐT </w:t>
            </w:r>
            <w:proofErr w:type="spellStart"/>
            <w:r w:rsidR="00E256D2" w:rsidRPr="006C0B16">
              <w:rPr>
                <w:color w:val="000000"/>
                <w:sz w:val="24"/>
                <w:szCs w:val="24"/>
                <w:lang w:eastAsia="vi-VN"/>
              </w:rPr>
              <w:t>về</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học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bổng</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khuyến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khích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học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tập</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đối</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với</w:t>
            </w:r>
            <w:proofErr w:type="spellEnd"/>
            <w:r w:rsidR="00E256D2" w:rsidRPr="006C0B16">
              <w:rPr>
                <w:color w:val="000000"/>
                <w:sz w:val="24"/>
                <w:szCs w:val="24"/>
                <w:lang w:eastAsia="vi-VN"/>
              </w:rPr>
              <w:t xml:space="preserve"> HSSV </w:t>
            </w:r>
            <w:proofErr w:type="spellStart"/>
            <w:r w:rsidR="00E256D2" w:rsidRPr="006C0B16">
              <w:rPr>
                <w:color w:val="000000"/>
                <w:sz w:val="24"/>
                <w:szCs w:val="24"/>
                <w:lang w:eastAsia="vi-VN"/>
              </w:rPr>
              <w:t>ngày</w:t>
            </w:r>
            <w:proofErr w:type="spellEnd"/>
            <w:r w:rsidR="00E256D2" w:rsidRPr="006C0B16">
              <w:rPr>
                <w:color w:val="000000"/>
                <w:sz w:val="24"/>
                <w:szCs w:val="24"/>
                <w:lang w:eastAsia="vi-VN"/>
              </w:rPr>
              <w:t xml:space="preserve"> 15/8/2007; </w:t>
            </w:r>
            <w:proofErr w:type="spellStart"/>
            <w:r w:rsidR="00E256D2" w:rsidRPr="006C0B16">
              <w:rPr>
                <w:color w:val="000000"/>
                <w:sz w:val="24"/>
                <w:szCs w:val="24"/>
                <w:lang w:eastAsia="vi-VN"/>
              </w:rPr>
              <w:t>căn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cứ</w:t>
            </w:r>
            <w:proofErr w:type="spellEnd"/>
            <w:r w:rsidR="00E256D2" w:rsidRPr="006C0B16">
              <w:rPr>
                <w:color w:val="000000"/>
                <w:sz w:val="24"/>
                <w:szCs w:val="24"/>
                <w:lang w:eastAsia="vi-VN"/>
              </w:rPr>
              <w:t xml:space="preserve"> Thông </w:t>
            </w:r>
            <w:proofErr w:type="spellStart"/>
            <w:r w:rsidR="00E256D2" w:rsidRPr="006C0B16">
              <w:rPr>
                <w:color w:val="000000"/>
                <w:sz w:val="24"/>
                <w:szCs w:val="24"/>
                <w:lang w:eastAsia="vi-VN"/>
              </w:rPr>
              <w:t>tư</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số</w:t>
            </w:r>
            <w:proofErr w:type="spellEnd"/>
            <w:r w:rsidR="00E256D2" w:rsidRPr="006C0B16">
              <w:rPr>
                <w:color w:val="000000"/>
                <w:sz w:val="24"/>
                <w:szCs w:val="24"/>
                <w:lang w:eastAsia="vi-VN"/>
              </w:rPr>
              <w:t xml:space="preserve"> 31/2013/TT-BGDĐT </w:t>
            </w:r>
            <w:proofErr w:type="spellStart"/>
            <w:r w:rsidR="00E256D2" w:rsidRPr="006C0B16">
              <w:rPr>
                <w:color w:val="000000"/>
                <w:sz w:val="24"/>
                <w:szCs w:val="24"/>
                <w:lang w:eastAsia="vi-VN"/>
              </w:rPr>
              <w:t>ngày</w:t>
            </w:r>
            <w:proofErr w:type="spellEnd"/>
            <w:r w:rsidR="00E256D2" w:rsidRPr="006C0B16">
              <w:rPr>
                <w:color w:val="000000"/>
                <w:sz w:val="24"/>
                <w:szCs w:val="24"/>
                <w:lang w:eastAsia="vi-VN"/>
              </w:rPr>
              <w:t xml:space="preserve"> 01/8/2013 </w:t>
            </w:r>
            <w:proofErr w:type="spellStart"/>
            <w:r w:rsidR="00E256D2" w:rsidRPr="006C0B16">
              <w:rPr>
                <w:color w:val="000000"/>
                <w:sz w:val="24"/>
                <w:szCs w:val="24"/>
                <w:lang w:eastAsia="vi-VN"/>
              </w:rPr>
              <w:t>về</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sửa</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đổi</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bổ</w:t>
            </w:r>
            <w:proofErr w:type="spellEnd"/>
            <w:r w:rsidR="00E256D2" w:rsidRPr="006C0B16">
              <w:rPr>
                <w:color w:val="000000"/>
                <w:sz w:val="24"/>
                <w:szCs w:val="24"/>
                <w:lang w:eastAsia="vi-VN"/>
              </w:rPr>
              <w:t xml:space="preserve"> sung QĐ </w:t>
            </w:r>
            <w:proofErr w:type="spellStart"/>
            <w:r w:rsidR="00E256D2" w:rsidRPr="006C0B16">
              <w:rPr>
                <w:color w:val="000000"/>
                <w:sz w:val="24"/>
                <w:szCs w:val="24"/>
                <w:lang w:eastAsia="vi-VN"/>
              </w:rPr>
              <w:t>số</w:t>
            </w:r>
            <w:proofErr w:type="spellEnd"/>
            <w:r w:rsidR="00E256D2" w:rsidRPr="006C0B16">
              <w:rPr>
                <w:color w:val="000000"/>
                <w:sz w:val="24"/>
                <w:szCs w:val="24"/>
                <w:lang w:eastAsia="vi-VN"/>
              </w:rPr>
              <w:t xml:space="preserve"> 44/2007/QĐ-BGDĐT; </w:t>
            </w:r>
            <w:proofErr w:type="spellStart"/>
            <w:r w:rsidR="00E256D2" w:rsidRPr="006C0B16">
              <w:rPr>
                <w:color w:val="000000"/>
                <w:sz w:val="24"/>
                <w:szCs w:val="24"/>
                <w:lang w:eastAsia="vi-VN"/>
              </w:rPr>
              <w:t>Quyết</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định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công</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khai</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dự</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toán</w:t>
            </w:r>
            <w:proofErr w:type="spellEnd"/>
            <w:r w:rsidR="008D4FBE" w:rsidRPr="006C0B16">
              <w:rPr>
                <w:color w:val="000000"/>
                <w:sz w:val="24"/>
                <w:szCs w:val="24"/>
                <w:lang w:eastAsia="vi-VN"/>
              </w:rPr>
              <w:t xml:space="preserve"> </w:t>
            </w:r>
            <w:proofErr w:type="spellStart"/>
            <w:r w:rsidR="008D4FBE" w:rsidRPr="006C0B16">
              <w:rPr>
                <w:color w:val="000000"/>
                <w:sz w:val="24"/>
                <w:szCs w:val="24"/>
                <w:lang w:eastAsia="vi-VN"/>
              </w:rPr>
              <w:t>và</w:t>
            </w:r>
            <w:proofErr w:type="spellEnd"/>
            <w:r w:rsidR="008D4FBE" w:rsidRPr="006C0B16">
              <w:rPr>
                <w:color w:val="000000"/>
                <w:sz w:val="24"/>
                <w:szCs w:val="24"/>
                <w:lang w:eastAsia="vi-VN"/>
              </w:rPr>
              <w:t xml:space="preserve"> </w:t>
            </w:r>
            <w:proofErr w:type="spellStart"/>
            <w:r w:rsidR="008D4FBE" w:rsidRPr="006C0B16">
              <w:rPr>
                <w:color w:val="000000"/>
                <w:sz w:val="24"/>
                <w:szCs w:val="24"/>
                <w:lang w:eastAsia="vi-VN"/>
              </w:rPr>
              <w:t>phân</w:t>
            </w:r>
            <w:proofErr w:type="spellEnd"/>
            <w:r w:rsidR="008D4FBE" w:rsidRPr="006C0B16">
              <w:rPr>
                <w:color w:val="000000"/>
                <w:sz w:val="24"/>
                <w:szCs w:val="24"/>
                <w:lang w:eastAsia="vi-VN"/>
              </w:rPr>
              <w:t xml:space="preserve"> </w:t>
            </w:r>
            <w:proofErr w:type="spellStart"/>
            <w:r w:rsidR="008D4FBE" w:rsidRPr="006C0B16">
              <w:rPr>
                <w:color w:val="000000"/>
                <w:sz w:val="24"/>
                <w:szCs w:val="24"/>
                <w:lang w:eastAsia="vi-VN"/>
              </w:rPr>
              <w:t>bổ</w:t>
            </w:r>
            <w:proofErr w:type="spellEnd"/>
            <w:r w:rsidR="008D4FBE" w:rsidRPr="006C0B16">
              <w:rPr>
                <w:color w:val="000000"/>
                <w:sz w:val="24"/>
                <w:szCs w:val="24"/>
                <w:lang w:eastAsia="vi-VN"/>
              </w:rPr>
              <w:t xml:space="preserve"> </w:t>
            </w:r>
            <w:proofErr w:type="spellStart"/>
            <w:r w:rsidR="008D4FBE" w:rsidRPr="006C0B16">
              <w:rPr>
                <w:color w:val="000000"/>
                <w:sz w:val="24"/>
                <w:szCs w:val="24"/>
                <w:lang w:eastAsia="vi-VN"/>
              </w:rPr>
              <w:t>ngân</w:t>
            </w:r>
            <w:proofErr w:type="spellEnd"/>
            <w:r w:rsidR="008D4FBE" w:rsidRPr="006C0B16">
              <w:rPr>
                <w:color w:val="000000"/>
                <w:sz w:val="24"/>
                <w:szCs w:val="24"/>
                <w:lang w:eastAsia="vi-VN"/>
              </w:rPr>
              <w:t xml:space="preserve"> </w:t>
            </w:r>
            <w:proofErr w:type="spellStart"/>
            <w:r w:rsidR="008D4FBE" w:rsidRPr="006C0B16">
              <w:rPr>
                <w:color w:val="000000"/>
                <w:sz w:val="24"/>
                <w:szCs w:val="24"/>
                <w:lang w:eastAsia="vi-VN"/>
              </w:rPr>
              <w:t>sách</w:t>
            </w:r>
            <w:proofErr w:type="spellEnd"/>
            <w:r w:rsidR="008D4FBE" w:rsidRPr="006C0B16">
              <w:rPr>
                <w:color w:val="000000"/>
                <w:sz w:val="24"/>
                <w:szCs w:val="24"/>
                <w:lang w:eastAsia="vi-VN"/>
              </w:rPr>
              <w:t xml:space="preserve"> </w:t>
            </w:r>
            <w:proofErr w:type="spellStart"/>
            <w:r w:rsidR="008D4FBE" w:rsidRPr="006C0B16">
              <w:rPr>
                <w:color w:val="000000"/>
                <w:sz w:val="24"/>
                <w:szCs w:val="24"/>
                <w:lang w:eastAsia="vi-VN"/>
              </w:rPr>
              <w:t>hàng</w:t>
            </w:r>
            <w:proofErr w:type="spellEnd"/>
            <w:r w:rsidR="008D4FBE" w:rsidRPr="006C0B16">
              <w:rPr>
                <w:color w:val="000000"/>
                <w:sz w:val="24"/>
                <w:szCs w:val="24"/>
                <w:lang w:eastAsia="vi-VN"/>
              </w:rPr>
              <w:t xml:space="preserve"> </w:t>
            </w:r>
            <w:proofErr w:type="spellStart"/>
            <w:r w:rsidR="008D4FBE" w:rsidRPr="006C0B16">
              <w:rPr>
                <w:color w:val="000000"/>
                <w:sz w:val="24"/>
                <w:szCs w:val="24"/>
                <w:lang w:eastAsia="vi-VN"/>
              </w:rPr>
              <w:t>năm</w:t>
            </w:r>
            <w:proofErr w:type="spellEnd"/>
            <w:r w:rsidR="008D4FBE" w:rsidRPr="006C0B16">
              <w:rPr>
                <w:color w:val="000000"/>
                <w:sz w:val="24"/>
                <w:szCs w:val="24"/>
                <w:lang w:eastAsia="vi-VN"/>
              </w:rPr>
              <w:t>:</w:t>
            </w:r>
          </w:p>
          <w:p w14:paraId="48E43EBA" w14:textId="77777777" w:rsidR="008D4FBE" w:rsidRPr="006C0B16" w:rsidRDefault="008D4FBE"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Phòng</w:t>
            </w:r>
            <w:proofErr w:type="spellEnd"/>
            <w:r w:rsidRPr="006C0B16">
              <w:rPr>
                <w:color w:val="000000"/>
                <w:sz w:val="24"/>
                <w:szCs w:val="24"/>
                <w:lang w:eastAsia="vi-VN"/>
              </w:rPr>
              <w:t xml:space="preserve"> KHTC </w:t>
            </w:r>
            <w:proofErr w:type="spellStart"/>
            <w:r w:rsidRPr="006C0B16">
              <w:rPr>
                <w:color w:val="000000"/>
                <w:sz w:val="24"/>
                <w:szCs w:val="24"/>
                <w:lang w:eastAsia="vi-VN"/>
              </w:rPr>
              <w:t>phối</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với</w:t>
            </w:r>
            <w:proofErr w:type="spellEnd"/>
            <w:r w:rsidRPr="006C0B16">
              <w:rPr>
                <w:color w:val="000000"/>
                <w:sz w:val="24"/>
                <w:szCs w:val="24"/>
                <w:lang w:eastAsia="vi-VN"/>
              </w:rPr>
              <w:t xml:space="preserve"> </w:t>
            </w:r>
            <w:proofErr w:type="spellStart"/>
            <w:r w:rsidRPr="006C0B16">
              <w:rPr>
                <w:color w:val="000000"/>
                <w:sz w:val="24"/>
                <w:szCs w:val="24"/>
                <w:lang w:eastAsia="vi-VN"/>
              </w:rPr>
              <w:t>Phòng</w:t>
            </w:r>
            <w:proofErr w:type="spellEnd"/>
            <w:r w:rsidRPr="006C0B16">
              <w:rPr>
                <w:color w:val="000000"/>
                <w:sz w:val="24"/>
                <w:szCs w:val="24"/>
                <w:lang w:eastAsia="vi-VN"/>
              </w:rPr>
              <w:t xml:space="preserve"> CTSV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mưu</w:t>
            </w:r>
            <w:proofErr w:type="spellEnd"/>
            <w:r w:rsidRPr="006C0B16">
              <w:rPr>
                <w:color w:val="000000"/>
                <w:sz w:val="24"/>
                <w:szCs w:val="24"/>
                <w:lang w:eastAsia="vi-VN"/>
              </w:rPr>
              <w:t xml:space="preserve"> Ban </w:t>
            </w:r>
            <w:proofErr w:type="spellStart"/>
            <w:r w:rsidRPr="006C0B16">
              <w:rPr>
                <w:color w:val="000000"/>
                <w:sz w:val="24"/>
                <w:szCs w:val="24"/>
                <w:lang w:eastAsia="vi-VN"/>
              </w:rPr>
              <w:t>Giám</w:t>
            </w:r>
            <w:proofErr w:type="spellEnd"/>
            <w:r w:rsidRPr="006C0B16">
              <w:rPr>
                <w:color w:val="000000"/>
                <w:sz w:val="24"/>
                <w:szCs w:val="24"/>
                <w:lang w:eastAsia="vi-VN"/>
              </w:rPr>
              <w:t xml:space="preserve"> </w:t>
            </w:r>
            <w:proofErr w:type="spellStart"/>
            <w:r w:rsidRPr="006C0B16">
              <w:rPr>
                <w:color w:val="000000"/>
                <w:sz w:val="24"/>
                <w:szCs w:val="24"/>
                <w:lang w:eastAsia="vi-VN"/>
              </w:rPr>
              <w:t>hiệu</w:t>
            </w:r>
            <w:proofErr w:type="spellEnd"/>
            <w:r w:rsidRPr="006C0B16">
              <w:rPr>
                <w:color w:val="000000"/>
                <w:sz w:val="24"/>
                <w:szCs w:val="24"/>
                <w:lang w:eastAsia="vi-VN"/>
              </w:rPr>
              <w:t xml:space="preserve"> </w:t>
            </w:r>
            <w:proofErr w:type="spellStart"/>
            <w:r w:rsidRPr="006C0B16">
              <w:rPr>
                <w:color w:val="000000"/>
                <w:sz w:val="24"/>
                <w:szCs w:val="24"/>
                <w:lang w:eastAsia="vi-VN"/>
              </w:rPr>
              <w:t>ra</w:t>
            </w:r>
            <w:proofErr w:type="spellEnd"/>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trích</w:t>
            </w:r>
            <w:proofErr w:type="spellEnd"/>
            <w:r w:rsidRPr="006C0B16">
              <w:rPr>
                <w:color w:val="000000"/>
                <w:sz w:val="24"/>
                <w:szCs w:val="24"/>
                <w:lang w:eastAsia="vi-VN"/>
              </w:rPr>
              <w:t xml:space="preserve"> </w:t>
            </w:r>
            <w:proofErr w:type="spellStart"/>
            <w:r w:rsidRPr="006C0B16">
              <w:rPr>
                <w:color w:val="000000"/>
                <w:sz w:val="24"/>
                <w:szCs w:val="24"/>
                <w:lang w:eastAsia="vi-VN"/>
              </w:rPr>
              <w:t>lập</w:t>
            </w:r>
            <w:proofErr w:type="spellEnd"/>
            <w:r w:rsidRPr="006C0B16">
              <w:rPr>
                <w:color w:val="000000"/>
                <w:sz w:val="24"/>
                <w:szCs w:val="24"/>
                <w:lang w:eastAsia="vi-VN"/>
              </w:rPr>
              <w:t xml:space="preserve"> </w:t>
            </w:r>
            <w:proofErr w:type="spellStart"/>
            <w:r w:rsidRPr="006C0B16">
              <w:rPr>
                <w:color w:val="000000"/>
                <w:sz w:val="24"/>
                <w:szCs w:val="24"/>
                <w:lang w:eastAsia="vi-VN"/>
              </w:rPr>
              <w:t>Quỹ</w:t>
            </w:r>
            <w:proofErr w:type="spellEnd"/>
            <w:r w:rsidRPr="006C0B16">
              <w:rPr>
                <w:color w:val="000000"/>
                <w:sz w:val="24"/>
                <w:szCs w:val="24"/>
                <w:lang w:eastAsia="vi-VN"/>
              </w:rPr>
              <w:t xml:space="preserve"> </w:t>
            </w:r>
            <w:proofErr w:type="spellStart"/>
            <w:r w:rsidRPr="006C0B16">
              <w:rPr>
                <w:color w:val="000000"/>
                <w:sz w:val="24"/>
                <w:szCs w:val="24"/>
                <w:lang w:eastAsia="vi-VN"/>
              </w:rPr>
              <w:t>học</w:t>
            </w:r>
            <w:proofErr w:type="spellEnd"/>
            <w:r w:rsidRPr="006C0B16">
              <w:rPr>
                <w:color w:val="000000"/>
                <w:sz w:val="24"/>
                <w:szCs w:val="24"/>
                <w:lang w:eastAsia="vi-VN"/>
              </w:rPr>
              <w:t xml:space="preserve"> </w:t>
            </w:r>
            <w:proofErr w:type="spellStart"/>
            <w:r w:rsidRPr="006C0B16">
              <w:rPr>
                <w:color w:val="000000"/>
                <w:sz w:val="24"/>
                <w:szCs w:val="24"/>
                <w:lang w:eastAsia="vi-VN"/>
              </w:rPr>
              <w:t>bổng</w:t>
            </w:r>
            <w:proofErr w:type="spellEnd"/>
            <w:r w:rsidRPr="006C0B16">
              <w:rPr>
                <w:color w:val="000000"/>
                <w:sz w:val="24"/>
                <w:szCs w:val="24"/>
                <w:lang w:eastAsia="vi-VN"/>
              </w:rPr>
              <w:t xml:space="preserve"> (</w:t>
            </w:r>
            <w:proofErr w:type="spellStart"/>
            <w:r w:rsidRPr="006C0B16">
              <w:rPr>
                <w:color w:val="000000"/>
                <w:sz w:val="24"/>
                <w:szCs w:val="24"/>
                <w:lang w:eastAsia="vi-VN"/>
              </w:rPr>
              <w:t>từng</w:t>
            </w:r>
            <w:proofErr w:type="spellEnd"/>
            <w:r w:rsidRPr="006C0B16">
              <w:rPr>
                <w:color w:val="000000"/>
                <w:sz w:val="24"/>
                <w:szCs w:val="24"/>
                <w:lang w:eastAsia="vi-VN"/>
              </w:rPr>
              <w:t xml:space="preserve"> </w:t>
            </w:r>
            <w:proofErr w:type="spellStart"/>
            <w:r w:rsidRPr="006C0B16">
              <w:rPr>
                <w:color w:val="000000"/>
                <w:sz w:val="24"/>
                <w:szCs w:val="24"/>
                <w:lang w:eastAsia="vi-VN"/>
              </w:rPr>
              <w:t>học</w:t>
            </w:r>
            <w:proofErr w:type="spellEnd"/>
            <w:r w:rsidRPr="006C0B16">
              <w:rPr>
                <w:color w:val="000000"/>
                <w:sz w:val="24"/>
                <w:szCs w:val="24"/>
                <w:lang w:eastAsia="vi-VN"/>
              </w:rPr>
              <w:t xml:space="preserve"> </w:t>
            </w:r>
            <w:proofErr w:type="spellStart"/>
            <w:r w:rsidRPr="006C0B16">
              <w:rPr>
                <w:color w:val="000000"/>
                <w:sz w:val="24"/>
                <w:szCs w:val="24"/>
                <w:lang w:eastAsia="vi-VN"/>
              </w:rPr>
              <w:t>kỳ</w:t>
            </w:r>
            <w:proofErr w:type="spellEnd"/>
            <w:r w:rsidRPr="006C0B16">
              <w:rPr>
                <w:color w:val="000000"/>
                <w:sz w:val="24"/>
                <w:szCs w:val="24"/>
                <w:lang w:eastAsia="vi-VN"/>
              </w:rPr>
              <w:t>)</w:t>
            </w:r>
          </w:p>
          <w:p w14:paraId="77474F11" w14:textId="77777777" w:rsidR="00E256D2" w:rsidRPr="006C0B16" w:rsidRDefault="008D4FBE" w:rsidP="008D4FBE">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Căn</w:t>
            </w:r>
            <w:proofErr w:type="spellEnd"/>
            <w:r w:rsidRPr="006C0B16">
              <w:rPr>
                <w:color w:val="000000"/>
                <w:sz w:val="24"/>
                <w:szCs w:val="24"/>
                <w:lang w:eastAsia="vi-VN"/>
              </w:rPr>
              <w:t xml:space="preserve"> </w:t>
            </w:r>
            <w:proofErr w:type="spellStart"/>
            <w:r w:rsidRPr="006C0B16">
              <w:rPr>
                <w:color w:val="000000"/>
                <w:sz w:val="24"/>
                <w:szCs w:val="24"/>
                <w:lang w:eastAsia="vi-VN"/>
              </w:rPr>
              <w:t>cứ</w:t>
            </w:r>
            <w:proofErr w:type="spellEnd"/>
            <w:r w:rsidRPr="006C0B16">
              <w:rPr>
                <w:color w:val="000000"/>
                <w:sz w:val="24"/>
                <w:szCs w:val="24"/>
                <w:lang w:eastAsia="vi-VN"/>
              </w:rPr>
              <w:t xml:space="preserve"> </w:t>
            </w:r>
            <w:proofErr w:type="spellStart"/>
            <w:r w:rsidRPr="006C0B16">
              <w:rPr>
                <w:color w:val="000000"/>
                <w:sz w:val="24"/>
                <w:szCs w:val="24"/>
                <w:lang w:eastAsia="vi-VN"/>
              </w:rPr>
              <w:t>vào</w:t>
            </w:r>
            <w:proofErr w:type="spellEnd"/>
            <w:r w:rsidRPr="006C0B16">
              <w:rPr>
                <w:color w:val="000000"/>
                <w:sz w:val="24"/>
                <w:szCs w:val="24"/>
                <w:lang w:eastAsia="vi-VN"/>
              </w:rPr>
              <w:t xml:space="preserve"> </w:t>
            </w:r>
            <w:proofErr w:type="spellStart"/>
            <w:r w:rsidRPr="006C0B16">
              <w:rPr>
                <w:color w:val="000000"/>
                <w:sz w:val="24"/>
                <w:szCs w:val="24"/>
                <w:lang w:eastAsia="vi-VN"/>
              </w:rPr>
              <w:t>số</w:t>
            </w:r>
            <w:proofErr w:type="spellEnd"/>
            <w:r w:rsidRPr="006C0B16">
              <w:rPr>
                <w:color w:val="000000"/>
                <w:sz w:val="24"/>
                <w:szCs w:val="24"/>
                <w:lang w:eastAsia="vi-VN"/>
              </w:rPr>
              <w:t xml:space="preserve"> </w:t>
            </w:r>
            <w:proofErr w:type="spellStart"/>
            <w:r w:rsidRPr="006C0B16">
              <w:rPr>
                <w:color w:val="000000"/>
                <w:sz w:val="24"/>
                <w:szCs w:val="24"/>
                <w:lang w:eastAsia="vi-VN"/>
              </w:rPr>
              <w:t>dư</w:t>
            </w:r>
            <w:proofErr w:type="spellEnd"/>
            <w:r w:rsidRPr="006C0B16">
              <w:rPr>
                <w:color w:val="000000"/>
                <w:sz w:val="24"/>
                <w:szCs w:val="24"/>
                <w:lang w:eastAsia="vi-VN"/>
              </w:rPr>
              <w:t xml:space="preserve"> </w:t>
            </w:r>
            <w:proofErr w:type="spellStart"/>
            <w:r w:rsidRPr="006C0B16">
              <w:rPr>
                <w:color w:val="000000"/>
                <w:sz w:val="24"/>
                <w:szCs w:val="24"/>
                <w:lang w:eastAsia="vi-VN"/>
              </w:rPr>
              <w:t>Quỹ</w:t>
            </w:r>
            <w:proofErr w:type="spellEnd"/>
            <w:r w:rsidRPr="006C0B16">
              <w:rPr>
                <w:color w:val="000000"/>
                <w:sz w:val="24"/>
                <w:szCs w:val="24"/>
                <w:lang w:eastAsia="vi-VN"/>
              </w:rPr>
              <w:t xml:space="preserve"> </w:t>
            </w:r>
            <w:proofErr w:type="spellStart"/>
            <w:r w:rsidRPr="006C0B16">
              <w:rPr>
                <w:color w:val="000000"/>
                <w:sz w:val="24"/>
                <w:szCs w:val="24"/>
                <w:lang w:eastAsia="vi-VN"/>
              </w:rPr>
              <w:t>học</w:t>
            </w:r>
            <w:proofErr w:type="spellEnd"/>
            <w:r w:rsidRPr="006C0B16">
              <w:rPr>
                <w:color w:val="000000"/>
                <w:sz w:val="24"/>
                <w:szCs w:val="24"/>
                <w:lang w:eastAsia="vi-VN"/>
              </w:rPr>
              <w:t xml:space="preserve"> </w:t>
            </w:r>
            <w:proofErr w:type="spellStart"/>
            <w:r w:rsidRPr="006C0B16">
              <w:rPr>
                <w:color w:val="000000"/>
                <w:sz w:val="24"/>
                <w:szCs w:val="24"/>
                <w:lang w:eastAsia="vi-VN"/>
              </w:rPr>
              <w:t>bổng</w:t>
            </w:r>
            <w:proofErr w:type="spellEnd"/>
            <w:r w:rsidRPr="006C0B16">
              <w:rPr>
                <w:color w:val="000000"/>
                <w:sz w:val="24"/>
                <w:szCs w:val="24"/>
                <w:lang w:eastAsia="vi-VN"/>
              </w:rPr>
              <w:t xml:space="preserve">, </w:t>
            </w:r>
            <w:proofErr w:type="spellStart"/>
            <w:r w:rsidRPr="006C0B16">
              <w:rPr>
                <w:color w:val="000000"/>
                <w:sz w:val="24"/>
                <w:szCs w:val="24"/>
                <w:lang w:eastAsia="vi-VN"/>
              </w:rPr>
              <w:t>căn</w:t>
            </w:r>
            <w:proofErr w:type="spellEnd"/>
            <w:r w:rsidRPr="006C0B16">
              <w:rPr>
                <w:color w:val="000000"/>
                <w:sz w:val="24"/>
                <w:szCs w:val="24"/>
                <w:lang w:eastAsia="vi-VN"/>
              </w:rPr>
              <w:t xml:space="preserve"> </w:t>
            </w:r>
            <w:proofErr w:type="spellStart"/>
            <w:r w:rsidRPr="006C0B16">
              <w:rPr>
                <w:color w:val="000000"/>
                <w:sz w:val="24"/>
                <w:szCs w:val="24"/>
                <w:lang w:eastAsia="vi-VN"/>
              </w:rPr>
              <w:t>cứ</w:t>
            </w:r>
            <w:proofErr w:type="spellEnd"/>
            <w:r w:rsidRPr="006C0B16">
              <w:rPr>
                <w:color w:val="000000"/>
                <w:sz w:val="24"/>
                <w:szCs w:val="24"/>
                <w:lang w:eastAsia="vi-VN"/>
              </w:rPr>
              <w:t xml:space="preserve"> </w:t>
            </w:r>
            <w:proofErr w:type="spellStart"/>
            <w:r w:rsidR="00E256D2" w:rsidRPr="006C0B16">
              <w:rPr>
                <w:color w:val="000000"/>
                <w:sz w:val="24"/>
                <w:szCs w:val="24"/>
                <w:lang w:eastAsia="vi-VN"/>
              </w:rPr>
              <w:t>kết</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quả</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học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tập</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của</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sinh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viên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hồ</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sơ</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đề</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nghị</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trợ</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cấp</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xã</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hội</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đối</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với</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sinh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viên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thuộc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diện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chính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sách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hồ</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sơ</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sinh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viên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thuộc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diện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dân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tộc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thiểu</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số</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theo</w:t>
            </w:r>
            <w:proofErr w:type="spellEnd"/>
            <w:r w:rsidR="00E256D2" w:rsidRPr="006C0B16">
              <w:rPr>
                <w:color w:val="000000"/>
                <w:sz w:val="24"/>
                <w:szCs w:val="24"/>
                <w:lang w:eastAsia="vi-VN"/>
              </w:rPr>
              <w:t xml:space="preserve"> QĐ 66/2013/QĐ-</w:t>
            </w:r>
            <w:proofErr w:type="spellStart"/>
            <w:r w:rsidR="00E256D2" w:rsidRPr="006C0B16">
              <w:rPr>
                <w:color w:val="000000"/>
                <w:sz w:val="24"/>
                <w:szCs w:val="24"/>
                <w:lang w:eastAsia="vi-VN"/>
              </w:rPr>
              <w:t>TTg</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và</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kết</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quả</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làm</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vi</w:t>
            </w:r>
            <w:r w:rsidR="00780A0D" w:rsidRPr="006C0B16">
              <w:rPr>
                <w:color w:val="000000"/>
                <w:sz w:val="24"/>
                <w:szCs w:val="24"/>
                <w:lang w:eastAsia="vi-VN"/>
              </w:rPr>
              <w:t>ệc</w:t>
            </w:r>
            <w:proofErr w:type="spellEnd"/>
            <w:r w:rsidR="00780A0D" w:rsidRPr="006C0B16">
              <w:rPr>
                <w:color w:val="000000"/>
                <w:sz w:val="24"/>
                <w:szCs w:val="24"/>
                <w:lang w:eastAsia="vi-VN"/>
              </w:rPr>
              <w:t xml:space="preserve"> </w:t>
            </w:r>
            <w:proofErr w:type="spellStart"/>
            <w:r w:rsidR="00780A0D" w:rsidRPr="006C0B16">
              <w:rPr>
                <w:color w:val="000000"/>
                <w:sz w:val="24"/>
                <w:szCs w:val="24"/>
                <w:lang w:eastAsia="vi-VN"/>
              </w:rPr>
              <w:t>của</w:t>
            </w:r>
            <w:proofErr w:type="spellEnd"/>
            <w:r w:rsidR="00780A0D" w:rsidRPr="006C0B16">
              <w:rPr>
                <w:color w:val="000000"/>
                <w:sz w:val="24"/>
                <w:szCs w:val="24"/>
                <w:lang w:eastAsia="vi-VN"/>
              </w:rPr>
              <w:t xml:space="preserve"> </w:t>
            </w:r>
            <w:proofErr w:type="spellStart"/>
            <w:r w:rsidR="00780A0D" w:rsidRPr="006C0B16">
              <w:rPr>
                <w:color w:val="000000"/>
                <w:sz w:val="24"/>
                <w:szCs w:val="24"/>
                <w:lang w:eastAsia="vi-VN"/>
              </w:rPr>
              <w:t>Hội</w:t>
            </w:r>
            <w:proofErr w:type="spellEnd"/>
            <w:r w:rsidR="00780A0D" w:rsidRPr="006C0B16">
              <w:rPr>
                <w:color w:val="000000"/>
                <w:sz w:val="24"/>
                <w:szCs w:val="24"/>
                <w:lang w:eastAsia="vi-VN"/>
              </w:rPr>
              <w:t xml:space="preserve"> </w:t>
            </w:r>
            <w:proofErr w:type="spellStart"/>
            <w:r w:rsidR="00780A0D" w:rsidRPr="006C0B16">
              <w:rPr>
                <w:color w:val="000000"/>
                <w:sz w:val="24"/>
                <w:szCs w:val="24"/>
                <w:lang w:eastAsia="vi-VN"/>
              </w:rPr>
              <w:t>đồng</w:t>
            </w:r>
            <w:proofErr w:type="spellEnd"/>
            <w:r w:rsidR="00780A0D" w:rsidRPr="006C0B16">
              <w:rPr>
                <w:color w:val="000000"/>
                <w:sz w:val="24"/>
                <w:szCs w:val="24"/>
                <w:lang w:eastAsia="vi-VN"/>
              </w:rPr>
              <w:t xml:space="preserve"> </w:t>
            </w:r>
            <w:proofErr w:type="spellStart"/>
            <w:r w:rsidR="00780A0D" w:rsidRPr="006C0B16">
              <w:rPr>
                <w:color w:val="000000"/>
                <w:sz w:val="24"/>
                <w:szCs w:val="24"/>
                <w:lang w:eastAsia="vi-VN"/>
              </w:rPr>
              <w:t>xét</w:t>
            </w:r>
            <w:proofErr w:type="spellEnd"/>
            <w:r w:rsidR="00780A0D" w:rsidRPr="006C0B16">
              <w:rPr>
                <w:color w:val="000000"/>
                <w:sz w:val="24"/>
                <w:szCs w:val="24"/>
                <w:lang w:eastAsia="vi-VN"/>
              </w:rPr>
              <w:t xml:space="preserve"> </w:t>
            </w:r>
            <w:proofErr w:type="spellStart"/>
            <w:r w:rsidR="00780A0D" w:rsidRPr="006C0B16">
              <w:rPr>
                <w:color w:val="000000"/>
                <w:sz w:val="24"/>
                <w:szCs w:val="24"/>
                <w:lang w:eastAsia="vi-VN"/>
              </w:rPr>
              <w:t>học</w:t>
            </w:r>
            <w:proofErr w:type="spellEnd"/>
            <w:r w:rsidR="00780A0D" w:rsidRPr="006C0B16">
              <w:rPr>
                <w:color w:val="000000"/>
                <w:sz w:val="24"/>
                <w:szCs w:val="24"/>
                <w:lang w:eastAsia="vi-VN"/>
              </w:rPr>
              <w:t xml:space="preserve"> </w:t>
            </w:r>
            <w:proofErr w:type="spellStart"/>
            <w:r w:rsidR="00780A0D" w:rsidRPr="006C0B16">
              <w:rPr>
                <w:color w:val="000000"/>
                <w:sz w:val="24"/>
                <w:szCs w:val="24"/>
                <w:lang w:eastAsia="vi-VN"/>
              </w:rPr>
              <w:t>bổng</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sinh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viên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từng</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kỳ</w:t>
            </w:r>
            <w:proofErr w:type="spellEnd"/>
            <w:r w:rsidRPr="006C0B16">
              <w:rPr>
                <w:color w:val="000000"/>
                <w:sz w:val="24"/>
                <w:szCs w:val="24"/>
                <w:lang w:eastAsia="vi-VN"/>
              </w:rPr>
              <w:t xml:space="preserve">, </w:t>
            </w:r>
            <w:proofErr w:type="spellStart"/>
            <w:r w:rsidRPr="006C0B16">
              <w:rPr>
                <w:color w:val="000000"/>
                <w:sz w:val="24"/>
                <w:szCs w:val="24"/>
                <w:lang w:eastAsia="vi-VN"/>
              </w:rPr>
              <w:t>Phòng</w:t>
            </w:r>
            <w:proofErr w:type="spellEnd"/>
            <w:r w:rsidRPr="006C0B16">
              <w:rPr>
                <w:color w:val="000000"/>
                <w:sz w:val="24"/>
                <w:szCs w:val="24"/>
                <w:lang w:eastAsia="vi-VN"/>
              </w:rPr>
              <w:t xml:space="preserve"> CTSV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mưu</w:t>
            </w:r>
            <w:proofErr w:type="spellEnd"/>
            <w:r w:rsidRPr="006C0B16">
              <w:rPr>
                <w:color w:val="000000"/>
                <w:sz w:val="24"/>
                <w:szCs w:val="24"/>
                <w:lang w:eastAsia="vi-VN"/>
              </w:rPr>
              <w:t xml:space="preserve"> BGH</w:t>
            </w:r>
            <w:r w:rsidR="00E256D2" w:rsidRPr="006C0B16">
              <w:rPr>
                <w:color w:val="000000"/>
                <w:sz w:val="24"/>
                <w:szCs w:val="24"/>
                <w:lang w:eastAsia="vi-VN"/>
              </w:rPr>
              <w:t xml:space="preserve"> </w:t>
            </w:r>
            <w:proofErr w:type="spellStart"/>
            <w:r w:rsidR="00E256D2" w:rsidRPr="006C0B16">
              <w:rPr>
                <w:color w:val="000000"/>
                <w:sz w:val="24"/>
                <w:szCs w:val="24"/>
                <w:lang w:eastAsia="vi-VN"/>
              </w:rPr>
              <w:t>ra</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Quyết</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định</w:t>
            </w:r>
            <w:proofErr w:type="spellEnd"/>
            <w:r w:rsidR="00E256D2" w:rsidRPr="006C0B16">
              <w:rPr>
                <w:color w:val="000000"/>
                <w:sz w:val="24"/>
                <w:szCs w:val="24"/>
                <w:lang w:eastAsia="vi-VN"/>
              </w:rPr>
              <w:t xml:space="preserve"> chi </w:t>
            </w:r>
            <w:proofErr w:type="spellStart"/>
            <w:r w:rsidR="00E256D2" w:rsidRPr="006C0B16">
              <w:rPr>
                <w:color w:val="000000"/>
                <w:sz w:val="24"/>
                <w:szCs w:val="24"/>
                <w:lang w:eastAsia="vi-VN"/>
              </w:rPr>
              <w:t>học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bổng</w:t>
            </w:r>
            <w:proofErr w:type="spellEnd"/>
            <w:r w:rsidR="00E256D2" w:rsidRPr="006C0B16">
              <w:rPr>
                <w:color w:val="000000"/>
                <w:sz w:val="24"/>
                <w:szCs w:val="24"/>
                <w:lang w:eastAsia="vi-VN"/>
              </w:rPr>
              <w:t>/</w:t>
            </w:r>
            <w:proofErr w:type="spellStart"/>
            <w:r w:rsidR="00E256D2" w:rsidRPr="006C0B16">
              <w:rPr>
                <w:color w:val="000000"/>
                <w:sz w:val="24"/>
                <w:szCs w:val="24"/>
                <w:lang w:eastAsia="vi-VN"/>
              </w:rPr>
              <w:t>Trợ</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cấp</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xã</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hội</w:t>
            </w:r>
            <w:proofErr w:type="spellEnd"/>
            <w:r w:rsidR="00E256D2" w:rsidRPr="006C0B16">
              <w:rPr>
                <w:color w:val="000000"/>
                <w:sz w:val="24"/>
                <w:szCs w:val="24"/>
                <w:lang w:eastAsia="vi-VN"/>
              </w:rPr>
              <w:t>/</w:t>
            </w:r>
            <w:proofErr w:type="spellStart"/>
            <w:r w:rsidR="00E256D2" w:rsidRPr="006C0B16">
              <w:rPr>
                <w:color w:val="000000"/>
                <w:sz w:val="24"/>
                <w:szCs w:val="24"/>
                <w:lang w:eastAsia="vi-VN"/>
              </w:rPr>
              <w:t>Hỗ</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trợ</w:t>
            </w:r>
            <w:proofErr w:type="spellEnd"/>
            <w:r w:rsidR="00E256D2" w:rsidRPr="006C0B16">
              <w:rPr>
                <w:color w:val="000000"/>
                <w:sz w:val="24"/>
                <w:szCs w:val="24"/>
                <w:lang w:eastAsia="vi-VN"/>
              </w:rPr>
              <w:t xml:space="preserve"> chi </w:t>
            </w:r>
            <w:proofErr w:type="spellStart"/>
            <w:r w:rsidR="00E256D2" w:rsidRPr="006C0B16">
              <w:rPr>
                <w:color w:val="000000"/>
                <w:sz w:val="24"/>
                <w:szCs w:val="24"/>
                <w:lang w:eastAsia="vi-VN"/>
              </w:rPr>
              <w:t>phí</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học</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tập</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cho</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sinh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viên</w:t>
            </w:r>
            <w:proofErr w:type="spellEnd"/>
            <w:r w:rsidR="00E256D2" w:rsidRPr="006C0B16">
              <w:rPr>
                <w:color w:val="000000"/>
                <w:sz w:val="24"/>
                <w:szCs w:val="24"/>
                <w:lang w:eastAsia="vi-VN"/>
              </w:rPr>
              <w:t>.</w:t>
            </w:r>
            <w:r w:rsidR="000B4996" w:rsidRPr="006C0B16">
              <w:rPr>
                <w:color w:val="000000"/>
                <w:sz w:val="24"/>
                <w:szCs w:val="24"/>
                <w:lang w:eastAsia="vi-VN"/>
              </w:rPr>
              <w:t xml:space="preserve"> </w:t>
            </w:r>
            <w:proofErr w:type="spellStart"/>
            <w:r w:rsidR="000B4996" w:rsidRPr="006C0B16">
              <w:rPr>
                <w:color w:val="000000"/>
                <w:sz w:val="24"/>
                <w:szCs w:val="24"/>
                <w:lang w:eastAsia="vi-VN"/>
              </w:rPr>
              <w:t>Hô</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sơ</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thanh</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toán</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như</w:t>
            </w:r>
            <w:proofErr w:type="spellEnd"/>
            <w:r w:rsidR="000B4996" w:rsidRPr="006C0B16">
              <w:rPr>
                <w:color w:val="000000"/>
                <w:sz w:val="24"/>
                <w:szCs w:val="24"/>
                <w:lang w:eastAsia="vi-VN"/>
              </w:rPr>
              <w:t xml:space="preserve"> sau:</w:t>
            </w:r>
          </w:p>
          <w:p w14:paraId="05B135CB" w14:textId="77777777" w:rsidR="00E256D2" w:rsidRPr="006C0B16" w:rsidRDefault="000B4996" w:rsidP="00E256D2">
            <w:pPr>
              <w:rPr>
                <w:color w:val="000000"/>
                <w:sz w:val="24"/>
                <w:szCs w:val="24"/>
                <w:lang w:eastAsia="vi-VN"/>
              </w:rPr>
            </w:pPr>
            <w:r w:rsidRPr="006C0B16">
              <w:rPr>
                <w:color w:val="000000"/>
                <w:sz w:val="24"/>
                <w:szCs w:val="24"/>
                <w:lang w:eastAsia="vi-VN"/>
              </w:rPr>
              <w:t xml:space="preserve">       </w:t>
            </w:r>
            <w:r w:rsidR="00E256D2" w:rsidRPr="006C0B16">
              <w:rPr>
                <w:color w:val="000000"/>
                <w:sz w:val="24"/>
                <w:szCs w:val="24"/>
                <w:lang w:eastAsia="vi-VN"/>
              </w:rPr>
              <w:t xml:space="preserve">- </w:t>
            </w:r>
            <w:proofErr w:type="spellStart"/>
            <w:r w:rsidR="00E256D2" w:rsidRPr="006C0B16">
              <w:rPr>
                <w:color w:val="000000"/>
                <w:sz w:val="24"/>
                <w:szCs w:val="24"/>
                <w:lang w:eastAsia="vi-VN"/>
              </w:rPr>
              <w:t>Giấy</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đề</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nghị</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thanh</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toán</w:t>
            </w:r>
            <w:proofErr w:type="spellEnd"/>
          </w:p>
          <w:p w14:paraId="7A694E89" w14:textId="77777777" w:rsidR="008D4FBE" w:rsidRPr="006C0B16" w:rsidRDefault="008D4FBE" w:rsidP="00E256D2">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trích</w:t>
            </w:r>
            <w:proofErr w:type="spellEnd"/>
            <w:r w:rsidRPr="006C0B16">
              <w:rPr>
                <w:color w:val="000000"/>
                <w:sz w:val="24"/>
                <w:szCs w:val="24"/>
                <w:lang w:eastAsia="vi-VN"/>
              </w:rPr>
              <w:t xml:space="preserve"> </w:t>
            </w:r>
            <w:proofErr w:type="spellStart"/>
            <w:r w:rsidRPr="006C0B16">
              <w:rPr>
                <w:color w:val="000000"/>
                <w:sz w:val="24"/>
                <w:szCs w:val="24"/>
                <w:lang w:eastAsia="vi-VN"/>
              </w:rPr>
              <w:t>lập</w:t>
            </w:r>
            <w:proofErr w:type="spellEnd"/>
            <w:r w:rsidRPr="006C0B16">
              <w:rPr>
                <w:color w:val="000000"/>
                <w:sz w:val="24"/>
                <w:szCs w:val="24"/>
                <w:lang w:eastAsia="vi-VN"/>
              </w:rPr>
              <w:t xml:space="preserve"> </w:t>
            </w:r>
            <w:proofErr w:type="spellStart"/>
            <w:r w:rsidRPr="006C0B16">
              <w:rPr>
                <w:color w:val="000000"/>
                <w:sz w:val="24"/>
                <w:szCs w:val="24"/>
                <w:lang w:eastAsia="vi-VN"/>
              </w:rPr>
              <w:t>Quỹ</w:t>
            </w:r>
            <w:proofErr w:type="spellEnd"/>
            <w:r w:rsidRPr="006C0B16">
              <w:rPr>
                <w:color w:val="000000"/>
                <w:sz w:val="24"/>
                <w:szCs w:val="24"/>
                <w:lang w:eastAsia="vi-VN"/>
              </w:rPr>
              <w:t xml:space="preserve"> học </w:t>
            </w:r>
            <w:proofErr w:type="spellStart"/>
            <w:r w:rsidRPr="006C0B16">
              <w:rPr>
                <w:color w:val="000000"/>
                <w:sz w:val="24"/>
                <w:szCs w:val="24"/>
                <w:lang w:eastAsia="vi-VN"/>
              </w:rPr>
              <w:t>bổng</w:t>
            </w:r>
            <w:proofErr w:type="spellEnd"/>
          </w:p>
          <w:p w14:paraId="34F6DAE7" w14:textId="77777777" w:rsidR="008D4FBE" w:rsidRPr="006C0B16" w:rsidRDefault="008D4FBE" w:rsidP="00E256D2">
            <w:pPr>
              <w:rPr>
                <w:color w:val="000000"/>
                <w:sz w:val="24"/>
                <w:szCs w:val="24"/>
                <w:lang w:eastAsia="vi-VN"/>
              </w:rPr>
            </w:pPr>
            <w:r w:rsidRPr="006C0B16">
              <w:rPr>
                <w:color w:val="000000"/>
                <w:sz w:val="24"/>
                <w:szCs w:val="24"/>
                <w:lang w:eastAsia="vi-VN"/>
              </w:rPr>
              <w:t xml:space="preserve">       - Báo </w:t>
            </w:r>
            <w:proofErr w:type="spellStart"/>
            <w:r w:rsidRPr="006C0B16">
              <w:rPr>
                <w:color w:val="000000"/>
                <w:sz w:val="24"/>
                <w:szCs w:val="24"/>
                <w:lang w:eastAsia="vi-VN"/>
              </w:rPr>
              <w:t>cáo</w:t>
            </w:r>
            <w:proofErr w:type="spellEnd"/>
            <w:r w:rsidRPr="006C0B16">
              <w:rPr>
                <w:color w:val="000000"/>
                <w:sz w:val="24"/>
                <w:szCs w:val="24"/>
                <w:lang w:eastAsia="vi-VN"/>
              </w:rPr>
              <w:t xml:space="preserve"> </w:t>
            </w:r>
            <w:proofErr w:type="spellStart"/>
            <w:r w:rsidRPr="006C0B16">
              <w:rPr>
                <w:color w:val="000000"/>
                <w:sz w:val="24"/>
                <w:szCs w:val="24"/>
                <w:lang w:eastAsia="vi-VN"/>
              </w:rPr>
              <w:t>số</w:t>
            </w:r>
            <w:proofErr w:type="spellEnd"/>
            <w:r w:rsidRPr="006C0B16">
              <w:rPr>
                <w:color w:val="000000"/>
                <w:sz w:val="24"/>
                <w:szCs w:val="24"/>
                <w:lang w:eastAsia="vi-VN"/>
              </w:rPr>
              <w:t xml:space="preserve"> </w:t>
            </w:r>
            <w:proofErr w:type="spellStart"/>
            <w:r w:rsidRPr="006C0B16">
              <w:rPr>
                <w:color w:val="000000"/>
                <w:sz w:val="24"/>
                <w:szCs w:val="24"/>
                <w:lang w:eastAsia="vi-VN"/>
              </w:rPr>
              <w:t>dư</w:t>
            </w:r>
            <w:proofErr w:type="spellEnd"/>
            <w:r w:rsidRPr="006C0B16">
              <w:rPr>
                <w:color w:val="000000"/>
                <w:sz w:val="24"/>
                <w:szCs w:val="24"/>
                <w:lang w:eastAsia="vi-VN"/>
              </w:rPr>
              <w:t xml:space="preserve"> </w:t>
            </w:r>
            <w:proofErr w:type="spellStart"/>
            <w:r w:rsidRPr="006C0B16">
              <w:rPr>
                <w:color w:val="000000"/>
                <w:sz w:val="24"/>
                <w:szCs w:val="24"/>
                <w:lang w:eastAsia="vi-VN"/>
              </w:rPr>
              <w:t>Quỹ</w:t>
            </w:r>
            <w:proofErr w:type="spellEnd"/>
            <w:r w:rsidRPr="006C0B16">
              <w:rPr>
                <w:color w:val="000000"/>
                <w:sz w:val="24"/>
                <w:szCs w:val="24"/>
                <w:lang w:eastAsia="vi-VN"/>
              </w:rPr>
              <w:t xml:space="preserve"> </w:t>
            </w:r>
            <w:proofErr w:type="spellStart"/>
            <w:r w:rsidRPr="006C0B16">
              <w:rPr>
                <w:color w:val="000000"/>
                <w:sz w:val="24"/>
                <w:szCs w:val="24"/>
                <w:lang w:eastAsia="vi-VN"/>
              </w:rPr>
              <w:t>học</w:t>
            </w:r>
            <w:proofErr w:type="spellEnd"/>
            <w:r w:rsidRPr="006C0B16">
              <w:rPr>
                <w:color w:val="000000"/>
                <w:sz w:val="24"/>
                <w:szCs w:val="24"/>
                <w:lang w:eastAsia="vi-VN"/>
              </w:rPr>
              <w:t xml:space="preserve"> bổng (</w:t>
            </w:r>
            <w:proofErr w:type="spellStart"/>
            <w:r w:rsidRPr="006C0B16">
              <w:rPr>
                <w:color w:val="000000"/>
                <w:sz w:val="24"/>
                <w:szCs w:val="24"/>
                <w:lang w:eastAsia="vi-VN"/>
              </w:rPr>
              <w:t>nếu</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w:t>
            </w:r>
          </w:p>
          <w:p w14:paraId="7D389094" w14:textId="77777777" w:rsidR="000B4996" w:rsidRPr="006C0B16" w:rsidRDefault="000B4996" w:rsidP="00E256D2">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chi </w:t>
            </w:r>
            <w:proofErr w:type="spellStart"/>
            <w:r w:rsidRPr="006C0B16">
              <w:rPr>
                <w:color w:val="000000"/>
                <w:sz w:val="24"/>
                <w:szCs w:val="24"/>
                <w:lang w:eastAsia="vi-VN"/>
              </w:rPr>
              <w:t>học</w:t>
            </w:r>
            <w:proofErr w:type="spellEnd"/>
            <w:r w:rsidRPr="006C0B16">
              <w:rPr>
                <w:color w:val="000000"/>
                <w:sz w:val="24"/>
                <w:szCs w:val="24"/>
                <w:lang w:eastAsia="vi-VN"/>
              </w:rPr>
              <w:t xml:space="preserve"> </w:t>
            </w:r>
            <w:proofErr w:type="spellStart"/>
            <w:r w:rsidRPr="006C0B16">
              <w:rPr>
                <w:color w:val="000000"/>
                <w:sz w:val="24"/>
                <w:szCs w:val="24"/>
                <w:lang w:eastAsia="vi-VN"/>
              </w:rPr>
              <w:t>bổng</w:t>
            </w:r>
            <w:proofErr w:type="spellEnd"/>
          </w:p>
          <w:p w14:paraId="7E0F7499" w14:textId="77777777" w:rsidR="00E256D2" w:rsidRPr="006C0B16" w:rsidRDefault="000B4996" w:rsidP="000B4996">
            <w:pPr>
              <w:rPr>
                <w:iCs/>
                <w:color w:val="000000"/>
                <w:sz w:val="24"/>
                <w:szCs w:val="24"/>
                <w:lang w:val="en"/>
              </w:rPr>
            </w:pPr>
            <w:r w:rsidRPr="006C0B16">
              <w:rPr>
                <w:color w:val="000000"/>
                <w:sz w:val="24"/>
                <w:szCs w:val="24"/>
                <w:lang w:eastAsia="vi-VN"/>
              </w:rPr>
              <w:t xml:space="preserve">       </w:t>
            </w:r>
            <w:r w:rsidR="00E256D2" w:rsidRPr="006C0B16">
              <w:rPr>
                <w:color w:val="000000"/>
                <w:sz w:val="24"/>
                <w:szCs w:val="24"/>
                <w:lang w:eastAsia="vi-VN"/>
              </w:rPr>
              <w:t xml:space="preserve">- Danh </w:t>
            </w:r>
            <w:proofErr w:type="spellStart"/>
            <w:r w:rsidR="00E256D2" w:rsidRPr="006C0B16">
              <w:rPr>
                <w:color w:val="000000"/>
                <w:sz w:val="24"/>
                <w:szCs w:val="24"/>
                <w:lang w:eastAsia="vi-VN"/>
              </w:rPr>
              <w:t>sách</w:t>
            </w:r>
            <w:proofErr w:type="spellEnd"/>
            <w:r w:rsidR="00E256D2" w:rsidRPr="006C0B16">
              <w:rPr>
                <w:color w:val="000000"/>
                <w:sz w:val="24"/>
                <w:szCs w:val="24"/>
                <w:lang w:eastAsia="vi-VN"/>
              </w:rPr>
              <w:t>/</w:t>
            </w:r>
            <w:proofErr w:type="spellStart"/>
            <w:r w:rsidR="00E256D2" w:rsidRPr="006C0B16">
              <w:rPr>
                <w:color w:val="000000"/>
                <w:sz w:val="24"/>
                <w:szCs w:val="24"/>
                <w:lang w:eastAsia="vi-VN"/>
              </w:rPr>
              <w:t>Bảng</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Pr="006C0B16">
              <w:rPr>
                <w:color w:val="000000"/>
                <w:sz w:val="24"/>
                <w:szCs w:val="24"/>
                <w:lang w:eastAsia="vi-VN"/>
              </w:rPr>
              <w:t xml:space="preserve"> </w:t>
            </w:r>
            <w:r w:rsidRPr="006C0B16">
              <w:rPr>
                <w:i/>
                <w:color w:val="000000"/>
                <w:sz w:val="24"/>
                <w:szCs w:val="24"/>
                <w:lang w:eastAsia="vi-VN"/>
              </w:rPr>
              <w:t xml:space="preserve">(Chi </w:t>
            </w:r>
            <w:proofErr w:type="spellStart"/>
            <w:r w:rsidRPr="006C0B16">
              <w:rPr>
                <w:i/>
                <w:color w:val="000000"/>
                <w:sz w:val="24"/>
                <w:szCs w:val="24"/>
                <w:lang w:eastAsia="vi-VN"/>
              </w:rPr>
              <w:t>tiết</w:t>
            </w:r>
            <w:proofErr w:type="spellEnd"/>
            <w:r w:rsidRPr="006C0B16">
              <w:rPr>
                <w:i/>
                <w:color w:val="000000"/>
                <w:sz w:val="24"/>
                <w:szCs w:val="24"/>
                <w:lang w:eastAsia="vi-VN"/>
              </w:rPr>
              <w:t xml:space="preserve"> </w:t>
            </w:r>
            <w:proofErr w:type="spellStart"/>
            <w:r w:rsidRPr="006C0B16">
              <w:rPr>
                <w:i/>
                <w:color w:val="000000"/>
                <w:sz w:val="24"/>
                <w:szCs w:val="24"/>
                <w:lang w:eastAsia="vi-VN"/>
              </w:rPr>
              <w:t>theo</w:t>
            </w:r>
            <w:proofErr w:type="spellEnd"/>
            <w:r w:rsidRPr="006C0B16">
              <w:rPr>
                <w:i/>
                <w:color w:val="000000"/>
                <w:sz w:val="24"/>
                <w:szCs w:val="24"/>
                <w:lang w:eastAsia="vi-VN"/>
              </w:rPr>
              <w:t xml:space="preserve"> CTĐT </w:t>
            </w:r>
            <w:proofErr w:type="spellStart"/>
            <w:r w:rsidRPr="006C0B16">
              <w:rPr>
                <w:i/>
                <w:color w:val="000000"/>
                <w:sz w:val="24"/>
                <w:szCs w:val="24"/>
                <w:lang w:eastAsia="vi-VN"/>
              </w:rPr>
              <w:t>chuẩn</w:t>
            </w:r>
            <w:proofErr w:type="spellEnd"/>
            <w:r w:rsidRPr="006C0B16">
              <w:rPr>
                <w:i/>
                <w:color w:val="000000"/>
                <w:sz w:val="24"/>
                <w:szCs w:val="24"/>
                <w:lang w:eastAsia="vi-VN"/>
              </w:rPr>
              <w:t>, CLC, NVCL, CLC TT23</w:t>
            </w:r>
            <w:r w:rsidR="00E256D2" w:rsidRPr="006C0B16">
              <w:rPr>
                <w:i/>
                <w:color w:val="000000"/>
                <w:sz w:val="24"/>
                <w:szCs w:val="24"/>
                <w:lang w:eastAsia="vi-VN"/>
              </w:rPr>
              <w:t>)</w:t>
            </w:r>
            <w:r w:rsidRPr="006C0B16">
              <w:rPr>
                <w:color w:val="000000"/>
                <w:sz w:val="24"/>
                <w:szCs w:val="24"/>
                <w:lang w:eastAsia="vi-VN"/>
              </w:rPr>
              <w:t xml:space="preserve">       </w:t>
            </w:r>
          </w:p>
        </w:tc>
      </w:tr>
      <w:tr w:rsidR="000B4996" w:rsidRPr="006C0B16" w14:paraId="79FECF56" w14:textId="77777777" w:rsidTr="00715503">
        <w:trPr>
          <w:trHeight w:val="376"/>
          <w:trPrChange w:id="132" w:author="Pham Thi Thu Lan" w:date="2021-01-03T16:45:00Z">
            <w:trPr>
              <w:gridBefore w:val="1"/>
              <w:trHeight w:val="376"/>
            </w:trPr>
          </w:trPrChange>
        </w:trPr>
        <w:tc>
          <w:tcPr>
            <w:tcW w:w="570" w:type="dxa"/>
            <w:tcMar>
              <w:top w:w="58" w:type="dxa"/>
              <w:left w:w="58" w:type="dxa"/>
              <w:bottom w:w="58" w:type="dxa"/>
              <w:right w:w="58" w:type="dxa"/>
            </w:tcMar>
            <w:vAlign w:val="center"/>
            <w:tcPrChange w:id="133"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BAA9814" w14:textId="77777777" w:rsidR="000B4996"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2</w:t>
            </w:r>
          </w:p>
        </w:tc>
        <w:tc>
          <w:tcPr>
            <w:tcW w:w="9189" w:type="dxa"/>
            <w:gridSpan w:val="3"/>
            <w:tcMar>
              <w:top w:w="58" w:type="dxa"/>
              <w:left w:w="58" w:type="dxa"/>
              <w:bottom w:w="58" w:type="dxa"/>
              <w:right w:w="58" w:type="dxa"/>
            </w:tcMar>
            <w:vAlign w:val="center"/>
            <w:tcPrChange w:id="134"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A98FBC1" w14:textId="77777777" w:rsidR="000B4996" w:rsidRPr="006C0B16" w:rsidRDefault="000B4996" w:rsidP="000B4996">
            <w:pPr>
              <w:widowControl w:val="0"/>
              <w:rPr>
                <w:iCs/>
                <w:color w:val="000000"/>
                <w:sz w:val="24"/>
                <w:szCs w:val="24"/>
                <w:lang w:val="en"/>
              </w:rPr>
            </w:pPr>
            <w:proofErr w:type="spellStart"/>
            <w:r w:rsidRPr="006C0B16">
              <w:rPr>
                <w:b/>
                <w:color w:val="000000"/>
                <w:sz w:val="24"/>
                <w:szCs w:val="24"/>
                <w:lang w:val="en"/>
              </w:rPr>
              <w:t>Tiền</w:t>
            </w:r>
            <w:proofErr w:type="spellEnd"/>
            <w:r w:rsidRPr="006C0B16">
              <w:rPr>
                <w:b/>
                <w:color w:val="000000"/>
                <w:sz w:val="24"/>
                <w:szCs w:val="24"/>
                <w:lang w:val="en"/>
              </w:rPr>
              <w:t xml:space="preserve"> </w:t>
            </w:r>
            <w:proofErr w:type="spellStart"/>
            <w:r w:rsidRPr="006C0B16">
              <w:rPr>
                <w:b/>
                <w:color w:val="000000"/>
                <w:sz w:val="24"/>
                <w:szCs w:val="24"/>
                <w:lang w:val="en"/>
              </w:rPr>
              <w:t>giảng</w:t>
            </w:r>
            <w:proofErr w:type="spellEnd"/>
            <w:r w:rsidRPr="006C0B16">
              <w:rPr>
                <w:b/>
                <w:color w:val="000000"/>
                <w:sz w:val="24"/>
                <w:szCs w:val="24"/>
                <w:lang w:val="en"/>
              </w:rPr>
              <w:t xml:space="preserve"> </w:t>
            </w:r>
            <w:proofErr w:type="spellStart"/>
            <w:r w:rsidRPr="006C0B16">
              <w:rPr>
                <w:b/>
                <w:color w:val="000000"/>
                <w:sz w:val="24"/>
                <w:szCs w:val="24"/>
                <w:lang w:val="en"/>
              </w:rPr>
              <w:t>dạy</w:t>
            </w:r>
            <w:proofErr w:type="spellEnd"/>
          </w:p>
        </w:tc>
      </w:tr>
      <w:tr w:rsidR="008A1E94" w:rsidRPr="006C0B16" w14:paraId="34BA135E" w14:textId="77777777" w:rsidTr="00715503">
        <w:trPr>
          <w:trHeight w:val="276"/>
          <w:trPrChange w:id="135" w:author="Pham Thi Thu Lan" w:date="2021-01-03T16:45:00Z">
            <w:trPr>
              <w:gridBefore w:val="1"/>
              <w:trHeight w:val="276"/>
            </w:trPr>
          </w:trPrChange>
        </w:trPr>
        <w:tc>
          <w:tcPr>
            <w:tcW w:w="570" w:type="dxa"/>
            <w:tcMar>
              <w:top w:w="58" w:type="dxa"/>
              <w:left w:w="58" w:type="dxa"/>
              <w:bottom w:w="58" w:type="dxa"/>
              <w:right w:w="58" w:type="dxa"/>
            </w:tcMar>
            <w:vAlign w:val="center"/>
            <w:tcPrChange w:id="136"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F65073C" w14:textId="77777777" w:rsidR="008A1E94"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37"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1D35F57" w14:textId="77777777" w:rsidR="008A1E94" w:rsidRPr="006C0B16" w:rsidRDefault="000B4996" w:rsidP="00EA3589">
            <w:pPr>
              <w:rPr>
                <w:color w:val="000000"/>
                <w:sz w:val="24"/>
                <w:szCs w:val="24"/>
                <w:lang w:eastAsia="vi-VN"/>
              </w:rPr>
            </w:pPr>
            <w:proofErr w:type="spellStart"/>
            <w:r w:rsidRPr="006C0B16">
              <w:rPr>
                <w:bCs/>
                <w:iCs/>
                <w:color w:val="000000"/>
                <w:sz w:val="24"/>
                <w:szCs w:val="24"/>
                <w:lang w:eastAsia="vi-VN"/>
              </w:rPr>
              <w:t>Mời</w:t>
            </w:r>
            <w:proofErr w:type="spellEnd"/>
            <w:r w:rsidRPr="006C0B16">
              <w:rPr>
                <w:bCs/>
                <w:iCs/>
                <w:color w:val="000000"/>
                <w:sz w:val="24"/>
                <w:szCs w:val="24"/>
                <w:lang w:eastAsia="vi-VN"/>
              </w:rPr>
              <w:t xml:space="preserve"> </w:t>
            </w:r>
            <w:proofErr w:type="spellStart"/>
            <w:r w:rsidRPr="006C0B16">
              <w:rPr>
                <w:bCs/>
                <w:iCs/>
                <w:color w:val="000000"/>
                <w:sz w:val="24"/>
                <w:szCs w:val="24"/>
                <w:lang w:eastAsia="vi-VN"/>
              </w:rPr>
              <w:t>giảng</w:t>
            </w:r>
            <w:proofErr w:type="spellEnd"/>
            <w:r w:rsidRPr="006C0B16">
              <w:rPr>
                <w:bCs/>
                <w:iCs/>
                <w:color w:val="000000"/>
                <w:sz w:val="24"/>
                <w:szCs w:val="24"/>
                <w:lang w:eastAsia="vi-VN"/>
              </w:rPr>
              <w:t xml:space="preserve"> </w:t>
            </w:r>
            <w:proofErr w:type="spellStart"/>
            <w:r w:rsidRPr="006C0B16">
              <w:rPr>
                <w:bCs/>
                <w:iCs/>
                <w:color w:val="000000"/>
                <w:sz w:val="24"/>
                <w:szCs w:val="24"/>
                <w:lang w:eastAsia="vi-VN"/>
              </w:rPr>
              <w:t>c</w:t>
            </w:r>
            <w:r w:rsidR="00E256D2" w:rsidRPr="006C0B16">
              <w:rPr>
                <w:bCs/>
                <w:iCs/>
                <w:color w:val="000000"/>
                <w:sz w:val="24"/>
                <w:szCs w:val="24"/>
                <w:lang w:eastAsia="vi-VN"/>
              </w:rPr>
              <w:t>ác</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học</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kỳ</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chính</w:t>
            </w:r>
            <w:proofErr w:type="spellEnd"/>
          </w:p>
        </w:tc>
        <w:tc>
          <w:tcPr>
            <w:tcW w:w="5138" w:type="dxa"/>
            <w:tcMar>
              <w:top w:w="58" w:type="dxa"/>
              <w:left w:w="58" w:type="dxa"/>
              <w:bottom w:w="58" w:type="dxa"/>
              <w:right w:w="58" w:type="dxa"/>
            </w:tcMar>
            <w:vAlign w:val="center"/>
            <w:tcPrChange w:id="138"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4FD5E94"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Thống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d</w:t>
            </w:r>
            <w:r w:rsidR="000B4996" w:rsidRPr="006C0B16">
              <w:rPr>
                <w:color w:val="000000"/>
                <w:sz w:val="24"/>
                <w:szCs w:val="24"/>
                <w:lang w:eastAsia="vi-VN"/>
              </w:rPr>
              <w:t>ạy</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đối</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với</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giảng</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viên</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mời</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giảng</w:t>
            </w:r>
            <w:proofErr w:type="spellEnd"/>
          </w:p>
          <w:p w14:paraId="472222AA" w14:textId="77777777" w:rsidR="00E256D2" w:rsidRPr="006C0B16" w:rsidRDefault="000B4996"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dạy</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00E256D2" w:rsidRPr="006C0B16">
              <w:rPr>
                <w:i/>
                <w:color w:val="000000"/>
                <w:sz w:val="24"/>
                <w:szCs w:val="24"/>
                <w:lang w:eastAsia="vi-VN"/>
              </w:rPr>
              <w:t>bản</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gốc</w:t>
            </w:r>
            <w:proofErr w:type="spellEnd"/>
            <w:r w:rsidR="00E256D2" w:rsidRPr="006C0B16">
              <w:rPr>
                <w:i/>
                <w:color w:val="000000"/>
                <w:sz w:val="24"/>
                <w:szCs w:val="24"/>
                <w:lang w:eastAsia="vi-VN"/>
              </w:rPr>
              <w:t>)</w:t>
            </w:r>
          </w:p>
          <w:p w14:paraId="0398B7DE" w14:textId="77777777" w:rsidR="00E256D2" w:rsidRPr="006C0B16" w:rsidDel="002E440C" w:rsidRDefault="00E256D2" w:rsidP="00E256D2">
            <w:pPr>
              <w:rPr>
                <w:del w:id="139" w:author="Pham Thi Thu Lan" w:date="2021-01-03T16:10:00Z"/>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nghiệm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lý</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p>
          <w:p w14:paraId="14D2668A" w14:textId="77777777" w:rsidR="008A1E94" w:rsidRPr="006C0B16" w:rsidRDefault="00E256D2">
            <w:pPr>
              <w:rPr>
                <w:color w:val="000000"/>
                <w:kern w:val="28"/>
                <w:sz w:val="24"/>
                <w:szCs w:val="24"/>
                <w:lang w:val="en"/>
              </w:rPr>
              <w:pPrChange w:id="140" w:author="Pham Thi Thu Lan" w:date="2021-01-03T16:10:00Z">
                <w:pPr>
                  <w:widowControl w:val="0"/>
                </w:pPr>
              </w:pPrChange>
            </w:pPr>
            <w:del w:id="141" w:author="Pham Thi Thu Lan" w:date="2021-01-03T16:10:00Z">
              <w:r w:rsidRPr="006C0B16" w:rsidDel="002E440C">
                <w:rPr>
                  <w:color w:val="000000"/>
                  <w:sz w:val="24"/>
                  <w:szCs w:val="24"/>
                  <w:lang w:eastAsia="vi-VN"/>
                </w:rPr>
                <w:delText>- Quyết định định mức thanh toán</w:delText>
              </w:r>
              <w:r w:rsidR="000B4996" w:rsidRPr="006C0B16" w:rsidDel="002E440C">
                <w:rPr>
                  <w:color w:val="000000"/>
                  <w:sz w:val="24"/>
                  <w:szCs w:val="24"/>
                  <w:lang w:eastAsia="vi-VN"/>
                </w:rPr>
                <w:delText xml:space="preserve"> mời giảng</w:delText>
              </w:r>
            </w:del>
          </w:p>
        </w:tc>
        <w:tc>
          <w:tcPr>
            <w:tcW w:w="1389" w:type="dxa"/>
            <w:vAlign w:val="center"/>
            <w:tcPrChange w:id="142"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66B47A06" w14:textId="77777777" w:rsidR="008A1E94" w:rsidRPr="006C0B16" w:rsidRDefault="008A1E94" w:rsidP="00EA3589">
            <w:pPr>
              <w:widowControl w:val="0"/>
              <w:jc w:val="center"/>
              <w:rPr>
                <w:iCs/>
                <w:color w:val="000000"/>
                <w:sz w:val="24"/>
                <w:szCs w:val="24"/>
                <w:lang w:val="en"/>
              </w:rPr>
            </w:pPr>
          </w:p>
        </w:tc>
      </w:tr>
      <w:tr w:rsidR="008A1E94" w:rsidRPr="006C0B16" w14:paraId="28A93C5A" w14:textId="77777777" w:rsidTr="00715503">
        <w:trPr>
          <w:trHeight w:val="276"/>
          <w:trPrChange w:id="143" w:author="Pham Thi Thu Lan" w:date="2021-01-03T16:45:00Z">
            <w:trPr>
              <w:gridBefore w:val="1"/>
              <w:trHeight w:val="276"/>
            </w:trPr>
          </w:trPrChange>
        </w:trPr>
        <w:tc>
          <w:tcPr>
            <w:tcW w:w="570" w:type="dxa"/>
            <w:tcMar>
              <w:top w:w="58" w:type="dxa"/>
              <w:left w:w="58" w:type="dxa"/>
              <w:bottom w:w="58" w:type="dxa"/>
              <w:right w:w="58" w:type="dxa"/>
            </w:tcMar>
            <w:vAlign w:val="center"/>
            <w:tcPrChange w:id="144"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185D929" w14:textId="77777777" w:rsidR="008A1E94"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45"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6E8D5D4" w14:textId="77777777" w:rsidR="00E256D2" w:rsidRPr="006C0B16" w:rsidRDefault="000B4996" w:rsidP="00E256D2">
            <w:pPr>
              <w:rPr>
                <w:bCs/>
                <w:iCs/>
                <w:color w:val="000000"/>
                <w:sz w:val="24"/>
                <w:szCs w:val="24"/>
                <w:lang w:eastAsia="vi-VN"/>
              </w:rPr>
            </w:pPr>
            <w:proofErr w:type="spellStart"/>
            <w:r w:rsidRPr="006C0B16">
              <w:rPr>
                <w:bCs/>
                <w:iCs/>
                <w:color w:val="000000"/>
                <w:sz w:val="24"/>
                <w:szCs w:val="24"/>
                <w:lang w:eastAsia="vi-VN"/>
              </w:rPr>
              <w:t>G</w:t>
            </w:r>
            <w:r w:rsidR="00E256D2" w:rsidRPr="006C0B16">
              <w:rPr>
                <w:bCs/>
                <w:iCs/>
                <w:color w:val="000000"/>
                <w:sz w:val="24"/>
                <w:szCs w:val="24"/>
                <w:lang w:eastAsia="vi-VN"/>
              </w:rPr>
              <w:t>iảng</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dạy</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học</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kỳ</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phụ</w:t>
            </w:r>
            <w:proofErr w:type="spellEnd"/>
            <w:r w:rsidR="00E256D2" w:rsidRPr="006C0B16">
              <w:rPr>
                <w:bCs/>
                <w:iCs/>
                <w:color w:val="000000"/>
                <w:sz w:val="24"/>
                <w:szCs w:val="24"/>
                <w:lang w:eastAsia="vi-VN"/>
              </w:rPr>
              <w:t xml:space="preserve"> </w:t>
            </w:r>
            <w:r w:rsidR="00E256D2" w:rsidRPr="006C0B16">
              <w:rPr>
                <w:bCs/>
                <w:i/>
                <w:iCs/>
                <w:color w:val="000000"/>
                <w:sz w:val="24"/>
                <w:szCs w:val="24"/>
                <w:lang w:eastAsia="vi-VN"/>
              </w:rPr>
              <w:t>(</w:t>
            </w:r>
            <w:proofErr w:type="spellStart"/>
            <w:r w:rsidR="00E256D2" w:rsidRPr="006C0B16">
              <w:rPr>
                <w:bCs/>
                <w:i/>
                <w:iCs/>
                <w:color w:val="000000"/>
                <w:sz w:val="24"/>
                <w:szCs w:val="24"/>
                <w:lang w:eastAsia="vi-VN"/>
              </w:rPr>
              <w:t>kỳ</w:t>
            </w:r>
            <w:proofErr w:type="spellEnd"/>
            <w:r w:rsidR="00E256D2" w:rsidRPr="006C0B16">
              <w:rPr>
                <w:bCs/>
                <w:i/>
                <w:iCs/>
                <w:color w:val="000000"/>
                <w:sz w:val="24"/>
                <w:szCs w:val="24"/>
                <w:lang w:eastAsia="vi-VN"/>
              </w:rPr>
              <w:t xml:space="preserve"> </w:t>
            </w:r>
            <w:proofErr w:type="spellStart"/>
            <w:r w:rsidR="00E256D2" w:rsidRPr="006C0B16">
              <w:rPr>
                <w:bCs/>
                <w:i/>
                <w:iCs/>
                <w:color w:val="000000"/>
                <w:sz w:val="24"/>
                <w:szCs w:val="24"/>
                <w:lang w:eastAsia="vi-VN"/>
              </w:rPr>
              <w:t>hè</w:t>
            </w:r>
            <w:proofErr w:type="spellEnd"/>
            <w:r w:rsidR="00E256D2" w:rsidRPr="006C0B16">
              <w:rPr>
                <w:bCs/>
                <w:i/>
                <w:iCs/>
                <w:color w:val="000000"/>
                <w:sz w:val="24"/>
                <w:szCs w:val="24"/>
                <w:lang w:eastAsia="vi-VN"/>
              </w:rPr>
              <w:t>)</w:t>
            </w:r>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và</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các</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lớp</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mở</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học</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kỳ</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chính</w:t>
            </w:r>
            <w:proofErr w:type="spellEnd"/>
          </w:p>
          <w:p w14:paraId="0D60215A" w14:textId="77777777" w:rsidR="008A1E94" w:rsidRPr="006C0B16" w:rsidRDefault="008A1E94" w:rsidP="00EA3589">
            <w:pPr>
              <w:rPr>
                <w:color w:val="000000"/>
                <w:sz w:val="24"/>
                <w:szCs w:val="24"/>
                <w:lang w:eastAsia="vi-VN"/>
              </w:rPr>
            </w:pPr>
          </w:p>
        </w:tc>
        <w:tc>
          <w:tcPr>
            <w:tcW w:w="5138" w:type="dxa"/>
            <w:tcMar>
              <w:top w:w="58" w:type="dxa"/>
              <w:left w:w="58" w:type="dxa"/>
              <w:bottom w:w="58" w:type="dxa"/>
              <w:right w:w="58" w:type="dxa"/>
            </w:tcMar>
            <w:vAlign w:val="center"/>
            <w:tcPrChange w:id="146"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BEC2C6C"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Thông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mở</w:t>
            </w:r>
            <w:proofErr w:type="spellEnd"/>
            <w:r w:rsidRPr="006C0B16">
              <w:rPr>
                <w:color w:val="000000"/>
                <w:sz w:val="24"/>
                <w:szCs w:val="24"/>
                <w:lang w:eastAsia="vi-VN"/>
              </w:rPr>
              <w:t xml:space="preserve"> </w:t>
            </w:r>
            <w:proofErr w:type="spellStart"/>
            <w:r w:rsidRPr="006C0B16">
              <w:rPr>
                <w:color w:val="000000"/>
                <w:sz w:val="24"/>
                <w:szCs w:val="24"/>
                <w:lang w:eastAsia="vi-VN"/>
              </w:rPr>
              <w:t>lớp</w:t>
            </w:r>
            <w:proofErr w:type="spellEnd"/>
          </w:p>
          <w:p w14:paraId="6E7103F2" w14:textId="77777777" w:rsidR="00E256D2" w:rsidRPr="006C0B16" w:rsidRDefault="000B4996"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Thống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dạy</w:t>
            </w:r>
            <w:proofErr w:type="spellEnd"/>
            <w:r w:rsidRPr="006C0B16">
              <w:rPr>
                <w:color w:val="000000"/>
                <w:sz w:val="24"/>
                <w:szCs w:val="24"/>
                <w:lang w:eastAsia="vi-VN"/>
              </w:rPr>
              <w:t xml:space="preserve"> </w:t>
            </w:r>
            <w:proofErr w:type="spellStart"/>
            <w:r w:rsidRPr="006C0B16">
              <w:rPr>
                <w:color w:val="000000"/>
                <w:sz w:val="24"/>
                <w:szCs w:val="24"/>
                <w:lang w:eastAsia="vi-VN"/>
              </w:rPr>
              <w:t>học</w:t>
            </w:r>
            <w:proofErr w:type="spellEnd"/>
            <w:r w:rsidRPr="006C0B16">
              <w:rPr>
                <w:color w:val="000000"/>
                <w:sz w:val="24"/>
                <w:szCs w:val="24"/>
                <w:lang w:eastAsia="vi-VN"/>
              </w:rPr>
              <w:t xml:space="preserve"> </w:t>
            </w:r>
            <w:proofErr w:type="spellStart"/>
            <w:r w:rsidRPr="006C0B16">
              <w:rPr>
                <w:color w:val="000000"/>
                <w:sz w:val="24"/>
                <w:szCs w:val="24"/>
                <w:lang w:eastAsia="vi-VN"/>
              </w:rPr>
              <w:t>ky</w:t>
            </w:r>
            <w:proofErr w:type="spellEnd"/>
            <w:r w:rsidRPr="006C0B16">
              <w:rPr>
                <w:color w:val="000000"/>
                <w:sz w:val="24"/>
                <w:szCs w:val="24"/>
                <w:lang w:eastAsia="vi-VN"/>
              </w:rPr>
              <w:t xml:space="preserve">̀ </w:t>
            </w:r>
            <w:proofErr w:type="spellStart"/>
            <w:r w:rsidRPr="006C0B16">
              <w:rPr>
                <w:color w:val="000000"/>
                <w:sz w:val="24"/>
                <w:szCs w:val="24"/>
                <w:lang w:eastAsia="vi-VN"/>
              </w:rPr>
              <w:t>phu</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các</w:t>
            </w:r>
            <w:proofErr w:type="spellEnd"/>
            <w:r w:rsidRPr="006C0B16">
              <w:rPr>
                <w:color w:val="000000"/>
                <w:sz w:val="24"/>
                <w:szCs w:val="24"/>
                <w:lang w:eastAsia="vi-VN"/>
              </w:rPr>
              <w:t xml:space="preserve"> </w:t>
            </w:r>
            <w:proofErr w:type="spellStart"/>
            <w:r w:rsidRPr="006C0B16">
              <w:rPr>
                <w:color w:val="000000"/>
                <w:sz w:val="24"/>
                <w:szCs w:val="24"/>
                <w:lang w:eastAsia="vi-VN"/>
              </w:rPr>
              <w:t>lớp</w:t>
            </w:r>
            <w:proofErr w:type="spellEnd"/>
            <w:r w:rsidRPr="006C0B16">
              <w:rPr>
                <w:color w:val="000000"/>
                <w:sz w:val="24"/>
                <w:szCs w:val="24"/>
                <w:lang w:eastAsia="vi-VN"/>
              </w:rPr>
              <w:t xml:space="preserve"> </w:t>
            </w:r>
            <w:proofErr w:type="spellStart"/>
            <w:r w:rsidRPr="006C0B16">
              <w:rPr>
                <w:color w:val="000000"/>
                <w:sz w:val="24"/>
                <w:szCs w:val="24"/>
                <w:lang w:eastAsia="vi-VN"/>
              </w:rPr>
              <w:t>mơ</w:t>
            </w:r>
            <w:proofErr w:type="spellEnd"/>
            <w:r w:rsidRPr="006C0B16">
              <w:rPr>
                <w:color w:val="000000"/>
                <w:sz w:val="24"/>
                <w:szCs w:val="24"/>
                <w:lang w:eastAsia="vi-VN"/>
              </w:rPr>
              <w:t>̉</w:t>
            </w:r>
          </w:p>
          <w:p w14:paraId="00B15D85" w14:textId="77777777" w:rsidR="00E256D2" w:rsidRPr="006C0B16" w:rsidRDefault="000B4996"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dạy</w:t>
            </w:r>
            <w:proofErr w:type="spellEnd"/>
            <w:r w:rsidRPr="006C0B16">
              <w:rPr>
                <w:color w:val="000000"/>
                <w:sz w:val="24"/>
                <w:szCs w:val="24"/>
                <w:lang w:eastAsia="vi-VN"/>
              </w:rPr>
              <w:t xml:space="preserve"> (</w:t>
            </w:r>
            <w:proofErr w:type="spellStart"/>
            <w:r w:rsidR="00E256D2" w:rsidRPr="006C0B16">
              <w:rPr>
                <w:color w:val="000000"/>
                <w:sz w:val="24"/>
                <w:szCs w:val="24"/>
                <w:lang w:eastAsia="vi-VN"/>
              </w:rPr>
              <w:t>bản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gốc</w:t>
            </w:r>
            <w:proofErr w:type="spellEnd"/>
            <w:r w:rsidR="00E256D2" w:rsidRPr="006C0B16">
              <w:rPr>
                <w:color w:val="000000"/>
                <w:sz w:val="24"/>
                <w:szCs w:val="24"/>
                <w:lang w:eastAsia="vi-VN"/>
              </w:rPr>
              <w:t>)</w:t>
            </w:r>
          </w:p>
          <w:p w14:paraId="2F5D5B82" w14:textId="77777777" w:rsidR="008A1E94" w:rsidRPr="006C0B16" w:rsidDel="002E440C" w:rsidRDefault="00E256D2" w:rsidP="00E256D2">
            <w:pPr>
              <w:rPr>
                <w:del w:id="147" w:author="Pham Thi Thu Lan" w:date="2021-01-03T16:10:00Z"/>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nghiệm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lý</w:t>
            </w:r>
            <w:proofErr w:type="spellEnd"/>
            <w:r w:rsidRPr="006C0B16">
              <w:rPr>
                <w:color w:val="000000"/>
                <w:sz w:val="24"/>
                <w:szCs w:val="24"/>
                <w:lang w:eastAsia="vi-VN"/>
              </w:rPr>
              <w:t xml:space="preserve"> (</w:t>
            </w:r>
            <w:proofErr w:type="spellStart"/>
            <w:r w:rsidRPr="006C0B16">
              <w:rPr>
                <w:color w:val="000000"/>
                <w:sz w:val="24"/>
                <w:szCs w:val="24"/>
                <w:lang w:eastAsia="vi-VN"/>
              </w:rPr>
              <w:t>nếu</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w:t>
            </w:r>
          </w:p>
          <w:p w14:paraId="2B8C59CE" w14:textId="77777777" w:rsidR="000B4996" w:rsidRPr="006C0B16" w:rsidRDefault="000B4996" w:rsidP="00E256D2">
            <w:pPr>
              <w:rPr>
                <w:color w:val="000000"/>
                <w:sz w:val="24"/>
                <w:szCs w:val="24"/>
                <w:lang w:eastAsia="vi-VN"/>
              </w:rPr>
            </w:pPr>
            <w:del w:id="148" w:author="Pham Thi Thu Lan" w:date="2021-01-03T16:10:00Z">
              <w:r w:rsidRPr="006C0B16" w:rsidDel="002E440C">
                <w:rPr>
                  <w:color w:val="000000"/>
                  <w:sz w:val="24"/>
                  <w:szCs w:val="24"/>
                  <w:lang w:eastAsia="vi-VN"/>
                </w:rPr>
                <w:delText>- Quyế</w:delText>
              </w:r>
              <w:r w:rsidR="004832DA" w:rsidDel="002E440C">
                <w:rPr>
                  <w:color w:val="000000"/>
                  <w:sz w:val="24"/>
                  <w:szCs w:val="24"/>
                  <w:lang w:eastAsia="vi-VN"/>
                </w:rPr>
                <w:delText xml:space="preserve">t định định mức </w:delText>
              </w:r>
              <w:r w:rsidR="004832DA" w:rsidRPr="0067109D" w:rsidDel="002E440C">
                <w:rPr>
                  <w:color w:val="000000"/>
                  <w:sz w:val="24"/>
                  <w:szCs w:val="24"/>
                  <w:lang w:eastAsia="vi-VN"/>
                </w:rPr>
                <w:delText>thanh toán mời giảng</w:delText>
              </w:r>
            </w:del>
          </w:p>
        </w:tc>
        <w:tc>
          <w:tcPr>
            <w:tcW w:w="1389" w:type="dxa"/>
            <w:vAlign w:val="center"/>
            <w:tcPrChange w:id="149"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425DEF11" w14:textId="77777777" w:rsidR="008A1E94" w:rsidRPr="006C0B16" w:rsidRDefault="008A1E94" w:rsidP="00EA3589">
            <w:pPr>
              <w:widowControl w:val="0"/>
              <w:jc w:val="center"/>
              <w:rPr>
                <w:iCs/>
                <w:color w:val="000000"/>
                <w:sz w:val="24"/>
                <w:szCs w:val="24"/>
                <w:lang w:val="en"/>
              </w:rPr>
            </w:pPr>
          </w:p>
        </w:tc>
      </w:tr>
      <w:tr w:rsidR="00E256D2" w:rsidRPr="006C0B16" w14:paraId="27066D4F" w14:textId="77777777" w:rsidTr="00715503">
        <w:trPr>
          <w:trHeight w:val="276"/>
          <w:trPrChange w:id="150" w:author="Pham Thi Thu Lan" w:date="2021-01-03T16:45:00Z">
            <w:trPr>
              <w:gridBefore w:val="1"/>
              <w:trHeight w:val="276"/>
            </w:trPr>
          </w:trPrChange>
        </w:trPr>
        <w:tc>
          <w:tcPr>
            <w:tcW w:w="570" w:type="dxa"/>
            <w:tcMar>
              <w:top w:w="58" w:type="dxa"/>
              <w:left w:w="58" w:type="dxa"/>
              <w:bottom w:w="58" w:type="dxa"/>
              <w:right w:w="58" w:type="dxa"/>
            </w:tcMar>
            <w:vAlign w:val="center"/>
            <w:tcPrChange w:id="151"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F7D0A54" w14:textId="77777777" w:rsidR="00E256D2" w:rsidRPr="006C0B16" w:rsidRDefault="00BC6EF9" w:rsidP="00EA3589">
            <w:pPr>
              <w:widowControl w:val="0"/>
              <w:jc w:val="center"/>
              <w:rPr>
                <w:bCs/>
                <w:color w:val="000000"/>
                <w:kern w:val="28"/>
                <w:sz w:val="24"/>
                <w:szCs w:val="24"/>
                <w:lang w:val="en"/>
              </w:rPr>
            </w:pPr>
            <w:r w:rsidRPr="006C0B16">
              <w:rPr>
                <w:bCs/>
                <w:color w:val="000000"/>
                <w:kern w:val="28"/>
                <w:sz w:val="24"/>
                <w:szCs w:val="24"/>
                <w:lang w:val="en"/>
              </w:rPr>
              <w:t>c</w:t>
            </w:r>
          </w:p>
        </w:tc>
        <w:tc>
          <w:tcPr>
            <w:tcW w:w="2662" w:type="dxa"/>
            <w:tcMar>
              <w:top w:w="58" w:type="dxa"/>
              <w:left w:w="58" w:type="dxa"/>
              <w:bottom w:w="58" w:type="dxa"/>
              <w:right w:w="58" w:type="dxa"/>
            </w:tcMar>
            <w:vAlign w:val="center"/>
            <w:tcPrChange w:id="152"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B023D36" w14:textId="77777777" w:rsidR="00E256D2" w:rsidRPr="006C0B16" w:rsidRDefault="000B4996" w:rsidP="000B4996">
            <w:pPr>
              <w:rPr>
                <w:color w:val="000000"/>
                <w:sz w:val="24"/>
                <w:szCs w:val="24"/>
                <w:lang w:eastAsia="vi-VN"/>
              </w:rPr>
            </w:pPr>
            <w:proofErr w:type="spellStart"/>
            <w:r w:rsidRPr="006C0B16">
              <w:rPr>
                <w:bCs/>
                <w:iCs/>
                <w:color w:val="000000"/>
                <w:sz w:val="24"/>
                <w:szCs w:val="24"/>
                <w:lang w:eastAsia="vi-VN"/>
              </w:rPr>
              <w:t>G</w:t>
            </w:r>
            <w:r w:rsidR="00E256D2" w:rsidRPr="006C0B16">
              <w:rPr>
                <w:bCs/>
                <w:iCs/>
                <w:color w:val="000000"/>
                <w:sz w:val="24"/>
                <w:szCs w:val="24"/>
                <w:lang w:eastAsia="vi-VN"/>
              </w:rPr>
              <w:t>iảng</w:t>
            </w:r>
            <w:proofErr w:type="spellEnd"/>
            <w:r w:rsidR="00E256D2" w:rsidRPr="006C0B16">
              <w:rPr>
                <w:bCs/>
                <w:iCs/>
                <w:color w:val="000000"/>
                <w:sz w:val="24"/>
                <w:szCs w:val="24"/>
                <w:lang w:eastAsia="vi-VN"/>
              </w:rPr>
              <w:t xml:space="preserve"> </w:t>
            </w:r>
            <w:proofErr w:type="spellStart"/>
            <w:r w:rsidR="00E256D2" w:rsidRPr="006C0B16">
              <w:rPr>
                <w:bCs/>
                <w:iCs/>
                <w:color w:val="000000"/>
                <w:sz w:val="24"/>
                <w:szCs w:val="24"/>
                <w:lang w:eastAsia="vi-VN"/>
              </w:rPr>
              <w:t>dạy</w:t>
            </w:r>
            <w:proofErr w:type="spellEnd"/>
            <w:r w:rsidRPr="006C0B16">
              <w:rPr>
                <w:bCs/>
                <w:iCs/>
                <w:color w:val="000000"/>
                <w:sz w:val="24"/>
                <w:szCs w:val="24"/>
                <w:lang w:eastAsia="vi-VN"/>
              </w:rPr>
              <w:t xml:space="preserve"> </w:t>
            </w:r>
            <w:proofErr w:type="spellStart"/>
            <w:r w:rsidRPr="006C0B16">
              <w:rPr>
                <w:bCs/>
                <w:iCs/>
                <w:color w:val="000000"/>
                <w:sz w:val="24"/>
                <w:szCs w:val="24"/>
                <w:lang w:eastAsia="vi-VN"/>
              </w:rPr>
              <w:t>vượt</w:t>
            </w:r>
            <w:proofErr w:type="spellEnd"/>
            <w:r w:rsidRPr="006C0B16">
              <w:rPr>
                <w:bCs/>
                <w:iCs/>
                <w:color w:val="000000"/>
                <w:sz w:val="24"/>
                <w:szCs w:val="24"/>
                <w:lang w:eastAsia="vi-VN"/>
              </w:rPr>
              <w:t xml:space="preserve"> </w:t>
            </w:r>
            <w:proofErr w:type="spellStart"/>
            <w:r w:rsidRPr="006C0B16">
              <w:rPr>
                <w:bCs/>
                <w:iCs/>
                <w:color w:val="000000"/>
                <w:sz w:val="24"/>
                <w:szCs w:val="24"/>
                <w:lang w:eastAsia="vi-VN"/>
              </w:rPr>
              <w:t>giơ</w:t>
            </w:r>
            <w:proofErr w:type="spellEnd"/>
            <w:r w:rsidRPr="006C0B16">
              <w:rPr>
                <w:bCs/>
                <w:iCs/>
                <w:color w:val="000000"/>
                <w:sz w:val="24"/>
                <w:szCs w:val="24"/>
                <w:lang w:eastAsia="vi-VN"/>
              </w:rPr>
              <w:t>̀</w:t>
            </w:r>
          </w:p>
        </w:tc>
        <w:tc>
          <w:tcPr>
            <w:tcW w:w="5138" w:type="dxa"/>
            <w:tcMar>
              <w:top w:w="58" w:type="dxa"/>
              <w:left w:w="58" w:type="dxa"/>
              <w:bottom w:w="58" w:type="dxa"/>
              <w:right w:w="58" w:type="dxa"/>
            </w:tcMar>
            <w:vAlign w:val="center"/>
            <w:tcPrChange w:id="153"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FF334D5" w14:textId="77777777" w:rsidR="00E256D2" w:rsidRPr="006C0B16" w:rsidRDefault="00E256D2"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Thống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dạy</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trong</w:t>
            </w:r>
            <w:proofErr w:type="spellEnd"/>
            <w:r w:rsidRPr="006C0B16">
              <w:rPr>
                <w:color w:val="000000"/>
                <w:sz w:val="24"/>
                <w:szCs w:val="24"/>
                <w:lang w:eastAsia="vi-VN"/>
              </w:rPr>
              <w:t xml:space="preserve"> </w:t>
            </w:r>
            <w:proofErr w:type="spellStart"/>
            <w:r w:rsidRPr="006C0B16">
              <w:rPr>
                <w:color w:val="000000"/>
                <w:sz w:val="24"/>
                <w:szCs w:val="24"/>
                <w:lang w:eastAsia="vi-VN"/>
              </w:rPr>
              <w:t>trường</w:t>
            </w:r>
            <w:proofErr w:type="spellEnd"/>
            <w:r w:rsidRPr="006C0B16">
              <w:rPr>
                <w:color w:val="000000"/>
                <w:sz w:val="24"/>
                <w:szCs w:val="24"/>
                <w:lang w:eastAsia="vi-VN"/>
              </w:rPr>
              <w:t xml:space="preserve"> </w:t>
            </w:r>
            <w:proofErr w:type="spellStart"/>
            <w:r w:rsidRPr="006C0B16">
              <w:rPr>
                <w:color w:val="000000"/>
                <w:sz w:val="24"/>
                <w:szCs w:val="24"/>
                <w:lang w:eastAsia="vi-VN"/>
              </w:rPr>
              <w:t>đã</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Ba</w:t>
            </w:r>
            <w:r w:rsidR="000B4996" w:rsidRPr="006C0B16">
              <w:rPr>
                <w:color w:val="000000"/>
                <w:sz w:val="24"/>
                <w:szCs w:val="24"/>
                <w:lang w:eastAsia="vi-VN"/>
              </w:rPr>
              <w:t xml:space="preserve">n </w:t>
            </w:r>
            <w:proofErr w:type="spellStart"/>
            <w:r w:rsidR="000B4996" w:rsidRPr="006C0B16">
              <w:rPr>
                <w:color w:val="000000"/>
                <w:sz w:val="24"/>
                <w:szCs w:val="24"/>
                <w:lang w:eastAsia="vi-VN"/>
              </w:rPr>
              <w:t>Giám</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hiệu</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phê</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duyệt</w:t>
            </w:r>
            <w:proofErr w:type="spellEnd"/>
            <w:r w:rsidR="000B4996" w:rsidRPr="006C0B16">
              <w:rPr>
                <w:color w:val="000000"/>
                <w:sz w:val="24"/>
                <w:szCs w:val="24"/>
                <w:lang w:eastAsia="vi-VN"/>
              </w:rPr>
              <w:t xml:space="preserve"> </w:t>
            </w:r>
            <w:r w:rsidR="000B4996" w:rsidRPr="006C0B16">
              <w:rPr>
                <w:i/>
                <w:color w:val="000000"/>
                <w:sz w:val="24"/>
                <w:szCs w:val="24"/>
                <w:lang w:eastAsia="vi-VN"/>
              </w:rPr>
              <w:t>(</w:t>
            </w:r>
            <w:proofErr w:type="spellStart"/>
            <w:r w:rsidRPr="006C0B16">
              <w:rPr>
                <w:i/>
                <w:color w:val="000000"/>
                <w:sz w:val="24"/>
                <w:szCs w:val="24"/>
                <w:lang w:eastAsia="vi-VN"/>
              </w:rPr>
              <w:t>bản</w:t>
            </w:r>
            <w:proofErr w:type="spellEnd"/>
            <w:r w:rsidRPr="006C0B16">
              <w:rPr>
                <w:i/>
                <w:color w:val="000000"/>
                <w:sz w:val="24"/>
                <w:szCs w:val="24"/>
                <w:lang w:eastAsia="vi-VN"/>
              </w:rPr>
              <w:t xml:space="preserve"> </w:t>
            </w:r>
            <w:proofErr w:type="spellStart"/>
            <w:r w:rsidRPr="006C0B16">
              <w:rPr>
                <w:i/>
                <w:color w:val="000000"/>
                <w:sz w:val="24"/>
                <w:szCs w:val="24"/>
                <w:lang w:eastAsia="vi-VN"/>
              </w:rPr>
              <w:t>chính</w:t>
            </w:r>
            <w:proofErr w:type="spellEnd"/>
            <w:r w:rsidRPr="006C0B16">
              <w:rPr>
                <w:i/>
                <w:color w:val="000000"/>
                <w:sz w:val="24"/>
                <w:szCs w:val="24"/>
                <w:lang w:eastAsia="vi-VN"/>
              </w:rPr>
              <w:t>)</w:t>
            </w:r>
          </w:p>
          <w:p w14:paraId="503E9EBA" w14:textId="77777777" w:rsidR="00E256D2" w:rsidRPr="006C0B16" w:rsidRDefault="00E256D2"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Thống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009F132F" w:rsidRPr="006C0B16">
              <w:rPr>
                <w:color w:val="000000"/>
                <w:sz w:val="24"/>
                <w:szCs w:val="24"/>
                <w:lang w:eastAsia="vi-VN"/>
              </w:rPr>
              <w:t>định</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mức</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nghĩa</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vụ</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giảng</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dạy</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và</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n</w:t>
            </w:r>
            <w:r w:rsidRPr="006C0B16">
              <w:rPr>
                <w:color w:val="000000"/>
                <w:sz w:val="24"/>
                <w:szCs w:val="24"/>
                <w:lang w:eastAsia="vi-VN"/>
              </w:rPr>
              <w:t>ghiên</w:t>
            </w:r>
            <w:proofErr w:type="spellEnd"/>
            <w:r w:rsidRPr="006C0B16">
              <w:rPr>
                <w:color w:val="000000"/>
                <w:sz w:val="24"/>
                <w:szCs w:val="24"/>
                <w:lang w:eastAsia="vi-VN"/>
              </w:rPr>
              <w:t xml:space="preserve"> </w:t>
            </w:r>
            <w:proofErr w:type="spellStart"/>
            <w:r w:rsidRPr="006C0B16">
              <w:rPr>
                <w:color w:val="000000"/>
                <w:sz w:val="24"/>
                <w:szCs w:val="24"/>
                <w:lang w:eastAsia="vi-VN"/>
              </w:rPr>
              <w:t>cứu</w:t>
            </w:r>
            <w:proofErr w:type="spellEnd"/>
            <w:r w:rsidRPr="006C0B16">
              <w:rPr>
                <w:color w:val="000000"/>
                <w:sz w:val="24"/>
                <w:szCs w:val="24"/>
                <w:lang w:eastAsia="vi-VN"/>
              </w:rPr>
              <w:t xml:space="preserve"> khoa </w:t>
            </w:r>
            <w:proofErr w:type="spellStart"/>
            <w:r w:rsidRPr="006C0B16">
              <w:rPr>
                <w:color w:val="000000"/>
                <w:sz w:val="24"/>
                <w:szCs w:val="24"/>
                <w:lang w:eastAsia="vi-VN"/>
              </w:rPr>
              <w:t>học</w:t>
            </w:r>
            <w:proofErr w:type="spellEnd"/>
            <w:r w:rsidRPr="006C0B16">
              <w:rPr>
                <w:color w:val="000000"/>
                <w:sz w:val="24"/>
                <w:szCs w:val="24"/>
                <w:lang w:eastAsia="vi-VN"/>
              </w:rPr>
              <w:t xml:space="preserve"> </w:t>
            </w:r>
            <w:proofErr w:type="spellStart"/>
            <w:r w:rsidRPr="006C0B16">
              <w:rPr>
                <w:color w:val="000000"/>
                <w:sz w:val="24"/>
                <w:szCs w:val="24"/>
                <w:lang w:eastAsia="vi-VN"/>
              </w:rPr>
              <w:t>của</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đã</w:t>
            </w:r>
            <w:proofErr w:type="spellEnd"/>
            <w:r w:rsidRPr="006C0B16">
              <w:rPr>
                <w:color w:val="000000"/>
                <w:sz w:val="24"/>
                <w:szCs w:val="24"/>
                <w:lang w:eastAsia="vi-VN"/>
              </w:rPr>
              <w:t xml:space="preserve"> </w:t>
            </w:r>
            <w:proofErr w:type="spellStart"/>
            <w:r w:rsidRPr="006C0B16">
              <w:rPr>
                <w:color w:val="000000"/>
                <w:sz w:val="24"/>
                <w:szCs w:val="24"/>
                <w:lang w:eastAsia="vi-VN"/>
              </w:rPr>
              <w:t>đ</w:t>
            </w:r>
            <w:r w:rsidR="000B4996" w:rsidRPr="006C0B16">
              <w:rPr>
                <w:color w:val="000000"/>
                <w:sz w:val="24"/>
                <w:szCs w:val="24"/>
                <w:lang w:eastAsia="vi-VN"/>
              </w:rPr>
              <w:t>ược</w:t>
            </w:r>
            <w:proofErr w:type="spellEnd"/>
            <w:r w:rsidR="000B4996" w:rsidRPr="006C0B16">
              <w:rPr>
                <w:color w:val="000000"/>
                <w:sz w:val="24"/>
                <w:szCs w:val="24"/>
                <w:lang w:eastAsia="vi-VN"/>
              </w:rPr>
              <w:t xml:space="preserve"> Ban </w:t>
            </w:r>
            <w:proofErr w:type="spellStart"/>
            <w:r w:rsidR="000B4996" w:rsidRPr="006C0B16">
              <w:rPr>
                <w:color w:val="000000"/>
                <w:sz w:val="24"/>
                <w:szCs w:val="24"/>
                <w:lang w:eastAsia="vi-VN"/>
              </w:rPr>
              <w:t>giám</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hiệu</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phê</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duyệt</w:t>
            </w:r>
            <w:proofErr w:type="spellEnd"/>
            <w:r w:rsidR="000B4996" w:rsidRPr="006C0B16">
              <w:rPr>
                <w:color w:val="000000"/>
                <w:sz w:val="24"/>
                <w:szCs w:val="24"/>
                <w:lang w:eastAsia="vi-VN"/>
              </w:rPr>
              <w:t xml:space="preserve"> </w:t>
            </w:r>
            <w:r w:rsidR="000B4996" w:rsidRPr="006C0B16">
              <w:rPr>
                <w:i/>
                <w:color w:val="000000"/>
                <w:sz w:val="24"/>
                <w:szCs w:val="24"/>
                <w:lang w:eastAsia="vi-VN"/>
              </w:rPr>
              <w:t>(</w:t>
            </w:r>
            <w:proofErr w:type="spellStart"/>
            <w:r w:rsidRPr="006C0B16">
              <w:rPr>
                <w:i/>
                <w:color w:val="000000"/>
                <w:sz w:val="24"/>
                <w:szCs w:val="24"/>
                <w:lang w:eastAsia="vi-VN"/>
              </w:rPr>
              <w:t>bản</w:t>
            </w:r>
            <w:proofErr w:type="spellEnd"/>
            <w:r w:rsidRPr="006C0B16">
              <w:rPr>
                <w:i/>
                <w:color w:val="000000"/>
                <w:sz w:val="24"/>
                <w:szCs w:val="24"/>
                <w:lang w:eastAsia="vi-VN"/>
              </w:rPr>
              <w:t xml:space="preserve"> </w:t>
            </w:r>
            <w:proofErr w:type="spellStart"/>
            <w:r w:rsidRPr="006C0B16">
              <w:rPr>
                <w:i/>
                <w:color w:val="000000"/>
                <w:sz w:val="24"/>
                <w:szCs w:val="24"/>
                <w:lang w:eastAsia="vi-VN"/>
              </w:rPr>
              <w:t>chính</w:t>
            </w:r>
            <w:proofErr w:type="spellEnd"/>
            <w:r w:rsidRPr="006C0B16">
              <w:rPr>
                <w:i/>
                <w:color w:val="000000"/>
                <w:sz w:val="24"/>
                <w:szCs w:val="24"/>
                <w:lang w:eastAsia="vi-VN"/>
              </w:rPr>
              <w:t>)</w:t>
            </w:r>
          </w:p>
          <w:p w14:paraId="0D5C2D20" w14:textId="77777777" w:rsidR="00E256D2" w:rsidRPr="006C0B16" w:rsidRDefault="00E256D2"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mức</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Pr="006C0B16">
              <w:rPr>
                <w:color w:val="000000"/>
                <w:sz w:val="24"/>
                <w:szCs w:val="24"/>
                <w:lang w:eastAsia="vi-VN"/>
              </w:rPr>
              <w:t xml:space="preserve"> </w:t>
            </w:r>
            <w:proofErr w:type="spellStart"/>
            <w:r w:rsidRPr="006C0B16">
              <w:rPr>
                <w:color w:val="000000"/>
                <w:sz w:val="24"/>
                <w:szCs w:val="24"/>
                <w:lang w:eastAsia="vi-VN"/>
              </w:rPr>
              <w:t>giản</w:t>
            </w:r>
            <w:r w:rsidR="000B4996" w:rsidRPr="006C0B16">
              <w:rPr>
                <w:color w:val="000000"/>
                <w:sz w:val="24"/>
                <w:szCs w:val="24"/>
                <w:lang w:eastAsia="vi-VN"/>
              </w:rPr>
              <w:t>g</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dạy</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vượt</w:t>
            </w:r>
            <w:proofErr w:type="spellEnd"/>
            <w:r w:rsidR="000B4996" w:rsidRPr="006C0B16">
              <w:rPr>
                <w:color w:val="000000"/>
                <w:sz w:val="24"/>
                <w:szCs w:val="24"/>
                <w:lang w:eastAsia="vi-VN"/>
              </w:rPr>
              <w:t xml:space="preserve"> </w:t>
            </w:r>
            <w:proofErr w:type="spellStart"/>
            <w:r w:rsidR="000B4996" w:rsidRPr="006C0B16">
              <w:rPr>
                <w:color w:val="000000"/>
                <w:sz w:val="24"/>
                <w:szCs w:val="24"/>
                <w:lang w:eastAsia="vi-VN"/>
              </w:rPr>
              <w:t>giờ</w:t>
            </w:r>
            <w:proofErr w:type="spellEnd"/>
            <w:r w:rsidR="000B4996" w:rsidRPr="006C0B16">
              <w:rPr>
                <w:color w:val="000000"/>
                <w:sz w:val="24"/>
                <w:szCs w:val="24"/>
                <w:lang w:eastAsia="vi-VN"/>
              </w:rPr>
              <w:t xml:space="preserve"> </w:t>
            </w:r>
            <w:r w:rsidR="000B4996" w:rsidRPr="006C0B16">
              <w:rPr>
                <w:i/>
                <w:color w:val="000000"/>
                <w:sz w:val="24"/>
                <w:szCs w:val="24"/>
                <w:lang w:eastAsia="vi-VN"/>
              </w:rPr>
              <w:t>(</w:t>
            </w:r>
            <w:proofErr w:type="spellStart"/>
            <w:r w:rsidR="000B4996" w:rsidRPr="006C0B16">
              <w:rPr>
                <w:i/>
                <w:color w:val="000000"/>
                <w:sz w:val="24"/>
                <w:szCs w:val="24"/>
                <w:lang w:eastAsia="vi-VN"/>
              </w:rPr>
              <w:t>bản</w:t>
            </w:r>
            <w:proofErr w:type="spellEnd"/>
            <w:r w:rsidR="000B4996" w:rsidRPr="006C0B16">
              <w:rPr>
                <w:i/>
                <w:color w:val="000000"/>
                <w:sz w:val="24"/>
                <w:szCs w:val="24"/>
                <w:lang w:eastAsia="vi-VN"/>
              </w:rPr>
              <w:t xml:space="preserve"> </w:t>
            </w:r>
            <w:proofErr w:type="spellStart"/>
            <w:r w:rsidR="000B4996" w:rsidRPr="006C0B16">
              <w:rPr>
                <w:i/>
                <w:color w:val="000000"/>
                <w:sz w:val="24"/>
                <w:szCs w:val="24"/>
                <w:lang w:eastAsia="vi-VN"/>
              </w:rPr>
              <w:t>chính</w:t>
            </w:r>
            <w:proofErr w:type="spellEnd"/>
            <w:r w:rsidR="000B4996" w:rsidRPr="006C0B16">
              <w:rPr>
                <w:i/>
                <w:color w:val="000000"/>
                <w:sz w:val="24"/>
                <w:szCs w:val="24"/>
                <w:lang w:eastAsia="vi-VN"/>
              </w:rPr>
              <w:t>/</w:t>
            </w:r>
            <w:proofErr w:type="spellStart"/>
            <w:r w:rsidRPr="006C0B16">
              <w:rPr>
                <w:i/>
                <w:color w:val="000000"/>
                <w:sz w:val="24"/>
                <w:szCs w:val="24"/>
                <w:lang w:eastAsia="vi-VN"/>
              </w:rPr>
              <w:t>sao</w:t>
            </w:r>
            <w:proofErr w:type="spellEnd"/>
            <w:r w:rsidRPr="006C0B16">
              <w:rPr>
                <w:i/>
                <w:color w:val="000000"/>
                <w:sz w:val="24"/>
                <w:szCs w:val="24"/>
                <w:lang w:eastAsia="vi-VN"/>
              </w:rPr>
              <w:t xml:space="preserve"> y)</w:t>
            </w:r>
          </w:p>
        </w:tc>
        <w:tc>
          <w:tcPr>
            <w:tcW w:w="1389" w:type="dxa"/>
            <w:vAlign w:val="center"/>
            <w:tcPrChange w:id="154"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243BD927" w14:textId="77777777" w:rsidR="00E256D2" w:rsidRPr="006C0B16" w:rsidRDefault="00E256D2" w:rsidP="00EA3589">
            <w:pPr>
              <w:widowControl w:val="0"/>
              <w:jc w:val="center"/>
              <w:rPr>
                <w:iCs/>
                <w:color w:val="000000"/>
                <w:sz w:val="24"/>
                <w:szCs w:val="24"/>
                <w:lang w:val="en"/>
              </w:rPr>
            </w:pPr>
          </w:p>
        </w:tc>
      </w:tr>
      <w:tr w:rsidR="00E256D2" w:rsidRPr="006C0B16" w14:paraId="118E7997" w14:textId="77777777" w:rsidTr="00715503">
        <w:trPr>
          <w:trHeight w:val="276"/>
          <w:trPrChange w:id="155" w:author="Pham Thi Thu Lan" w:date="2021-01-03T16:45:00Z">
            <w:trPr>
              <w:gridBefore w:val="1"/>
              <w:trHeight w:val="276"/>
            </w:trPr>
          </w:trPrChange>
        </w:trPr>
        <w:tc>
          <w:tcPr>
            <w:tcW w:w="570" w:type="dxa"/>
            <w:tcMar>
              <w:top w:w="58" w:type="dxa"/>
              <w:left w:w="58" w:type="dxa"/>
              <w:bottom w:w="58" w:type="dxa"/>
              <w:right w:w="58" w:type="dxa"/>
            </w:tcMar>
            <w:vAlign w:val="center"/>
            <w:tcPrChange w:id="156"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C9C35C2" w14:textId="77777777" w:rsidR="00E256D2"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3</w:t>
            </w:r>
          </w:p>
        </w:tc>
        <w:tc>
          <w:tcPr>
            <w:tcW w:w="2662" w:type="dxa"/>
            <w:tcMar>
              <w:top w:w="58" w:type="dxa"/>
              <w:left w:w="58" w:type="dxa"/>
              <w:bottom w:w="58" w:type="dxa"/>
              <w:right w:w="58" w:type="dxa"/>
            </w:tcMar>
            <w:vAlign w:val="center"/>
            <w:tcPrChange w:id="157"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FC726F2" w14:textId="77777777" w:rsidR="00E256D2" w:rsidRPr="006C0B16" w:rsidRDefault="00E256D2" w:rsidP="00EA3589">
            <w:pPr>
              <w:rPr>
                <w:b/>
                <w:color w:val="000000"/>
                <w:sz w:val="24"/>
                <w:szCs w:val="24"/>
                <w:lang w:eastAsia="vi-VN"/>
              </w:rPr>
            </w:pPr>
            <w:r w:rsidRPr="006C0B16">
              <w:rPr>
                <w:b/>
                <w:bCs/>
                <w:iCs/>
                <w:color w:val="000000"/>
                <w:sz w:val="24"/>
                <w:szCs w:val="24"/>
                <w:lang w:eastAsia="vi-VN"/>
              </w:rPr>
              <w:t xml:space="preserve">Coi </w:t>
            </w:r>
            <w:proofErr w:type="spellStart"/>
            <w:r w:rsidRPr="006C0B16">
              <w:rPr>
                <w:b/>
                <w:bCs/>
                <w:iCs/>
                <w:color w:val="000000"/>
                <w:sz w:val="24"/>
                <w:szCs w:val="24"/>
                <w:lang w:eastAsia="vi-VN"/>
              </w:rPr>
              <w:t>thi</w:t>
            </w:r>
            <w:proofErr w:type="spellEnd"/>
            <w:r w:rsidRPr="006C0B16">
              <w:rPr>
                <w:b/>
                <w:bCs/>
                <w:iCs/>
                <w:color w:val="000000"/>
                <w:sz w:val="24"/>
                <w:szCs w:val="24"/>
                <w:lang w:eastAsia="vi-VN"/>
              </w:rPr>
              <w:t xml:space="preserve">, </w:t>
            </w:r>
            <w:proofErr w:type="spellStart"/>
            <w:r w:rsidRPr="006C0B16">
              <w:rPr>
                <w:b/>
                <w:bCs/>
                <w:iCs/>
                <w:color w:val="000000"/>
                <w:sz w:val="24"/>
                <w:szCs w:val="24"/>
                <w:lang w:eastAsia="vi-VN"/>
              </w:rPr>
              <w:t>trực</w:t>
            </w:r>
            <w:proofErr w:type="spellEnd"/>
            <w:r w:rsidRPr="006C0B16">
              <w:rPr>
                <w:b/>
                <w:bCs/>
                <w:iCs/>
                <w:color w:val="000000"/>
                <w:sz w:val="24"/>
                <w:szCs w:val="24"/>
                <w:lang w:eastAsia="vi-VN"/>
              </w:rPr>
              <w:t xml:space="preserve"> </w:t>
            </w:r>
            <w:proofErr w:type="spellStart"/>
            <w:r w:rsidRPr="006C0B16">
              <w:rPr>
                <w:b/>
                <w:bCs/>
                <w:iCs/>
                <w:color w:val="000000"/>
                <w:sz w:val="24"/>
                <w:szCs w:val="24"/>
                <w:lang w:eastAsia="vi-VN"/>
              </w:rPr>
              <w:t>thi</w:t>
            </w:r>
            <w:proofErr w:type="spellEnd"/>
            <w:r w:rsidRPr="006C0B16">
              <w:rPr>
                <w:b/>
                <w:bCs/>
                <w:iCs/>
                <w:color w:val="000000"/>
                <w:sz w:val="24"/>
                <w:szCs w:val="24"/>
                <w:lang w:eastAsia="vi-VN"/>
              </w:rPr>
              <w:t xml:space="preserve">, </w:t>
            </w:r>
            <w:proofErr w:type="spellStart"/>
            <w:r w:rsidRPr="006C0B16">
              <w:rPr>
                <w:b/>
                <w:bCs/>
                <w:iCs/>
                <w:color w:val="000000"/>
                <w:sz w:val="24"/>
                <w:szCs w:val="24"/>
                <w:lang w:eastAsia="vi-VN"/>
              </w:rPr>
              <w:t>thanh</w:t>
            </w:r>
            <w:proofErr w:type="spellEnd"/>
            <w:r w:rsidRPr="006C0B16">
              <w:rPr>
                <w:b/>
                <w:bCs/>
                <w:iCs/>
                <w:color w:val="000000"/>
                <w:sz w:val="24"/>
                <w:szCs w:val="24"/>
                <w:lang w:eastAsia="vi-VN"/>
              </w:rPr>
              <w:t xml:space="preserve"> </w:t>
            </w:r>
            <w:proofErr w:type="spellStart"/>
            <w:r w:rsidRPr="006C0B16">
              <w:rPr>
                <w:b/>
                <w:bCs/>
                <w:iCs/>
                <w:color w:val="000000"/>
                <w:sz w:val="24"/>
                <w:szCs w:val="24"/>
                <w:lang w:eastAsia="vi-VN"/>
              </w:rPr>
              <w:t>tra</w:t>
            </w:r>
            <w:proofErr w:type="spellEnd"/>
            <w:r w:rsidRPr="006C0B16">
              <w:rPr>
                <w:b/>
                <w:bCs/>
                <w:iCs/>
                <w:color w:val="000000"/>
                <w:sz w:val="24"/>
                <w:szCs w:val="24"/>
                <w:lang w:eastAsia="vi-VN"/>
              </w:rPr>
              <w:t xml:space="preserve"> </w:t>
            </w:r>
            <w:proofErr w:type="spellStart"/>
            <w:r w:rsidRPr="006C0B16">
              <w:rPr>
                <w:b/>
                <w:bCs/>
                <w:iCs/>
                <w:color w:val="000000"/>
                <w:sz w:val="24"/>
                <w:szCs w:val="24"/>
                <w:lang w:eastAsia="vi-VN"/>
              </w:rPr>
              <w:t>thi</w:t>
            </w:r>
            <w:proofErr w:type="spellEnd"/>
          </w:p>
        </w:tc>
        <w:tc>
          <w:tcPr>
            <w:tcW w:w="5138" w:type="dxa"/>
            <w:tcMar>
              <w:top w:w="58" w:type="dxa"/>
              <w:left w:w="58" w:type="dxa"/>
              <w:bottom w:w="58" w:type="dxa"/>
              <w:right w:w="58" w:type="dxa"/>
            </w:tcMar>
            <w:vAlign w:val="center"/>
            <w:tcPrChange w:id="158"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62DF918"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p>
          <w:p w14:paraId="4CB9C5C4"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p>
          <w:p w14:paraId="0DE4C4F3" w14:textId="77777777" w:rsidR="00E256D2" w:rsidRPr="006C0B16" w:rsidRDefault="009F132F"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Lịch</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r w:rsidRPr="006C0B16">
              <w:rPr>
                <w:color w:val="000000"/>
                <w:sz w:val="24"/>
                <w:szCs w:val="24"/>
                <w:lang w:eastAsia="vi-VN"/>
              </w:rPr>
              <w:t xml:space="preserve"> </w:t>
            </w:r>
            <w:proofErr w:type="spellStart"/>
            <w:r w:rsidRPr="006C0B16">
              <w:rPr>
                <w:color w:val="000000"/>
                <w:sz w:val="24"/>
                <w:szCs w:val="24"/>
                <w:lang w:eastAsia="vi-VN"/>
              </w:rPr>
              <w:t>học</w:t>
            </w:r>
            <w:proofErr w:type="spellEnd"/>
            <w:r w:rsidRPr="006C0B16">
              <w:rPr>
                <w:color w:val="000000"/>
                <w:sz w:val="24"/>
                <w:szCs w:val="24"/>
                <w:lang w:eastAsia="vi-VN"/>
              </w:rPr>
              <w:t xml:space="preserve"> </w:t>
            </w:r>
            <w:proofErr w:type="spellStart"/>
            <w:r w:rsidRPr="006C0B16">
              <w:rPr>
                <w:color w:val="000000"/>
                <w:sz w:val="24"/>
                <w:szCs w:val="24"/>
                <w:lang w:eastAsia="vi-VN"/>
              </w:rPr>
              <w:t>kỳ</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w:t>
            </w:r>
            <w:r w:rsidR="00E256D2" w:rsidRPr="006C0B16">
              <w:rPr>
                <w:i/>
                <w:color w:val="000000"/>
                <w:sz w:val="24"/>
                <w:szCs w:val="24"/>
                <w:lang w:eastAsia="vi-VN"/>
              </w:rPr>
              <w:t>ản</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chính</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hoặc</w:t>
            </w:r>
            <w:proofErr w:type="spellEnd"/>
            <w:r w:rsidR="00E256D2" w:rsidRPr="006C0B16">
              <w:rPr>
                <w:i/>
                <w:color w:val="000000"/>
                <w:sz w:val="24"/>
                <w:szCs w:val="24"/>
                <w:lang w:eastAsia="vi-VN"/>
              </w:rPr>
              <w:t xml:space="preserve"> </w:t>
            </w:r>
            <w:proofErr w:type="spellStart"/>
            <w:r w:rsidRPr="006C0B16">
              <w:rPr>
                <w:i/>
                <w:color w:val="000000"/>
                <w:sz w:val="24"/>
                <w:szCs w:val="24"/>
                <w:lang w:eastAsia="vi-VN"/>
              </w:rPr>
              <w:t>sao</w:t>
            </w:r>
            <w:proofErr w:type="spellEnd"/>
            <w:r w:rsidRPr="006C0B16">
              <w:rPr>
                <w:i/>
                <w:color w:val="000000"/>
                <w:sz w:val="24"/>
                <w:szCs w:val="24"/>
                <w:lang w:eastAsia="vi-VN"/>
              </w:rPr>
              <w:t xml:space="preserve"> y</w:t>
            </w:r>
            <w:r w:rsidR="00E256D2" w:rsidRPr="006C0B16">
              <w:rPr>
                <w:i/>
                <w:color w:val="000000"/>
                <w:sz w:val="24"/>
                <w:szCs w:val="24"/>
                <w:lang w:eastAsia="vi-VN"/>
              </w:rPr>
              <w:t>)</w:t>
            </w:r>
          </w:p>
          <w:p w14:paraId="1C646277"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bốc</w:t>
            </w:r>
            <w:proofErr w:type="spellEnd"/>
            <w:r w:rsidRPr="006C0B16">
              <w:rPr>
                <w:color w:val="000000"/>
                <w:sz w:val="24"/>
                <w:szCs w:val="24"/>
                <w:lang w:eastAsia="vi-VN"/>
              </w:rPr>
              <w:t xml:space="preserve"> </w:t>
            </w:r>
            <w:proofErr w:type="spellStart"/>
            <w:r w:rsidRPr="006C0B16">
              <w:rPr>
                <w:color w:val="000000"/>
                <w:sz w:val="24"/>
                <w:szCs w:val="24"/>
                <w:lang w:eastAsia="vi-VN"/>
              </w:rPr>
              <w:t>thăm</w:t>
            </w:r>
            <w:proofErr w:type="spellEnd"/>
            <w:r w:rsidRPr="006C0B16">
              <w:rPr>
                <w:color w:val="000000"/>
                <w:sz w:val="24"/>
                <w:szCs w:val="24"/>
                <w:lang w:eastAsia="vi-VN"/>
              </w:rPr>
              <w:t xml:space="preserve"> /</w:t>
            </w:r>
            <w:proofErr w:type="spellStart"/>
            <w:r w:rsidRPr="006C0B16">
              <w:rPr>
                <w:color w:val="000000"/>
                <w:sz w:val="24"/>
                <w:szCs w:val="24"/>
                <w:lang w:eastAsia="vi-VN"/>
              </w:rPr>
              <w:t>Thống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coi</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r w:rsidRPr="006C0B16">
              <w:rPr>
                <w:color w:val="000000"/>
                <w:sz w:val="24"/>
                <w:szCs w:val="24"/>
                <w:lang w:eastAsia="vi-VN"/>
              </w:rPr>
              <w:t xml:space="preserve">, </w:t>
            </w:r>
            <w:proofErr w:type="spellStart"/>
            <w:r w:rsidRPr="006C0B16">
              <w:rPr>
                <w:color w:val="000000"/>
                <w:sz w:val="24"/>
                <w:szCs w:val="24"/>
                <w:lang w:eastAsia="vi-VN"/>
              </w:rPr>
              <w:t>trực</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 xml:space="preserve"> </w:t>
            </w:r>
            <w:proofErr w:type="spellStart"/>
            <w:r w:rsidRPr="006C0B16">
              <w:rPr>
                <w:color w:val="000000"/>
                <w:sz w:val="24"/>
                <w:szCs w:val="24"/>
                <w:lang w:eastAsia="vi-VN"/>
              </w:rPr>
              <w:t>xác</w:t>
            </w:r>
            <w:proofErr w:type="spellEnd"/>
            <w:r w:rsidRPr="006C0B16">
              <w:rPr>
                <w:color w:val="000000"/>
                <w:sz w:val="24"/>
                <w:szCs w:val="24"/>
                <w:lang w:eastAsia="vi-VN"/>
              </w:rPr>
              <w:t xml:space="preserve"> </w:t>
            </w:r>
            <w:proofErr w:type="spellStart"/>
            <w:r w:rsidR="009F132F" w:rsidRPr="006C0B16">
              <w:rPr>
                <w:color w:val="000000"/>
                <w:sz w:val="24"/>
                <w:szCs w:val="24"/>
                <w:lang w:eastAsia="vi-VN"/>
              </w:rPr>
              <w:t>nhận</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của</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lãnh</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đạo</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phòng</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đào</w:t>
            </w:r>
            <w:proofErr w:type="spellEnd"/>
            <w:r w:rsidR="009F132F" w:rsidRPr="006C0B16">
              <w:rPr>
                <w:color w:val="000000"/>
                <w:sz w:val="24"/>
                <w:szCs w:val="24"/>
                <w:lang w:eastAsia="vi-VN"/>
              </w:rPr>
              <w:t xml:space="preserve"> </w:t>
            </w:r>
            <w:proofErr w:type="spellStart"/>
            <w:r w:rsidR="009F132F" w:rsidRPr="006C0B16">
              <w:rPr>
                <w:color w:val="000000"/>
                <w:sz w:val="24"/>
                <w:szCs w:val="24"/>
                <w:lang w:eastAsia="vi-VN"/>
              </w:rPr>
              <w:t>tạo</w:t>
            </w:r>
            <w:proofErr w:type="spellEnd"/>
          </w:p>
          <w:p w14:paraId="52222DF2" w14:textId="77777777" w:rsidR="00E256D2" w:rsidRPr="006C0B16" w:rsidRDefault="00E256D2" w:rsidP="00E256D2">
            <w:pPr>
              <w:widowControl w:val="0"/>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Phân</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tra</w:t>
            </w:r>
            <w:proofErr w:type="spellEnd"/>
            <w:r w:rsidRPr="006C0B16">
              <w:rPr>
                <w:color w:val="000000"/>
                <w:sz w:val="24"/>
                <w:szCs w:val="24"/>
                <w:lang w:eastAsia="vi-VN"/>
              </w:rPr>
              <w:t xml:space="preserve">/Báo </w:t>
            </w:r>
            <w:proofErr w:type="spellStart"/>
            <w:r w:rsidRPr="006C0B16">
              <w:rPr>
                <w:color w:val="000000"/>
                <w:sz w:val="24"/>
                <w:szCs w:val="24"/>
                <w:lang w:eastAsia="vi-VN"/>
              </w:rPr>
              <w:t>cáo</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tra</w:t>
            </w:r>
            <w:proofErr w:type="spellEnd"/>
          </w:p>
        </w:tc>
        <w:tc>
          <w:tcPr>
            <w:tcW w:w="1389" w:type="dxa"/>
            <w:vAlign w:val="center"/>
            <w:tcPrChange w:id="159"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04497808" w14:textId="77777777" w:rsidR="00E256D2" w:rsidRPr="006C0B16" w:rsidRDefault="00E256D2" w:rsidP="00EA3589">
            <w:pPr>
              <w:widowControl w:val="0"/>
              <w:jc w:val="center"/>
              <w:rPr>
                <w:iCs/>
                <w:color w:val="000000"/>
                <w:sz w:val="24"/>
                <w:szCs w:val="24"/>
                <w:lang w:val="en"/>
              </w:rPr>
            </w:pPr>
          </w:p>
        </w:tc>
      </w:tr>
      <w:tr w:rsidR="00E256D2" w:rsidRPr="006C0B16" w14:paraId="277E25D7" w14:textId="77777777" w:rsidTr="00715503">
        <w:trPr>
          <w:trHeight w:val="276"/>
          <w:trPrChange w:id="160" w:author="Pham Thi Thu Lan" w:date="2021-01-03T16:45:00Z">
            <w:trPr>
              <w:gridBefore w:val="1"/>
              <w:trHeight w:val="276"/>
            </w:trPr>
          </w:trPrChange>
        </w:trPr>
        <w:tc>
          <w:tcPr>
            <w:tcW w:w="570" w:type="dxa"/>
            <w:tcMar>
              <w:top w:w="58" w:type="dxa"/>
              <w:left w:w="58" w:type="dxa"/>
              <w:bottom w:w="58" w:type="dxa"/>
              <w:right w:w="58" w:type="dxa"/>
            </w:tcMar>
            <w:vAlign w:val="center"/>
            <w:tcPrChange w:id="161"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1DB4F8D" w14:textId="77777777" w:rsidR="00E256D2"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lastRenderedPageBreak/>
              <w:t>4</w:t>
            </w:r>
          </w:p>
        </w:tc>
        <w:tc>
          <w:tcPr>
            <w:tcW w:w="2662" w:type="dxa"/>
            <w:tcMar>
              <w:top w:w="58" w:type="dxa"/>
              <w:left w:w="58" w:type="dxa"/>
              <w:bottom w:w="58" w:type="dxa"/>
              <w:right w:w="58" w:type="dxa"/>
            </w:tcMar>
            <w:vAlign w:val="center"/>
            <w:tcPrChange w:id="162"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587A8D0" w14:textId="77777777" w:rsidR="00E256D2" w:rsidRPr="006C0B16" w:rsidRDefault="00E256D2" w:rsidP="00EA3589">
            <w:pPr>
              <w:rPr>
                <w:b/>
                <w:color w:val="000000"/>
                <w:sz w:val="24"/>
                <w:szCs w:val="24"/>
                <w:lang w:eastAsia="vi-VN"/>
              </w:rPr>
            </w:pPr>
            <w:proofErr w:type="spellStart"/>
            <w:r w:rsidRPr="006C0B16">
              <w:rPr>
                <w:b/>
                <w:color w:val="000000"/>
                <w:sz w:val="24"/>
                <w:szCs w:val="24"/>
                <w:lang w:val="en"/>
              </w:rPr>
              <w:t>Xây</w:t>
            </w:r>
            <w:proofErr w:type="spellEnd"/>
            <w:r w:rsidRPr="006C0B16">
              <w:rPr>
                <w:b/>
                <w:color w:val="000000"/>
                <w:sz w:val="24"/>
                <w:szCs w:val="24"/>
                <w:lang w:val="en"/>
              </w:rPr>
              <w:t xml:space="preserve"> </w:t>
            </w:r>
            <w:proofErr w:type="spellStart"/>
            <w:r w:rsidRPr="006C0B16">
              <w:rPr>
                <w:b/>
                <w:color w:val="000000"/>
                <w:sz w:val="24"/>
                <w:szCs w:val="24"/>
                <w:lang w:val="en"/>
              </w:rPr>
              <w:t>dựng</w:t>
            </w:r>
            <w:proofErr w:type="spellEnd"/>
            <w:r w:rsidRPr="006C0B16">
              <w:rPr>
                <w:b/>
                <w:color w:val="000000"/>
                <w:sz w:val="24"/>
                <w:szCs w:val="24"/>
                <w:lang w:val="en"/>
              </w:rPr>
              <w:t xml:space="preserve"> </w:t>
            </w:r>
            <w:proofErr w:type="spellStart"/>
            <w:r w:rsidRPr="006C0B16">
              <w:rPr>
                <w:b/>
                <w:color w:val="000000"/>
                <w:sz w:val="24"/>
                <w:szCs w:val="24"/>
                <w:lang w:val="en"/>
              </w:rPr>
              <w:t>cơ</w:t>
            </w:r>
            <w:proofErr w:type="spellEnd"/>
            <w:r w:rsidRPr="006C0B16">
              <w:rPr>
                <w:b/>
                <w:color w:val="000000"/>
                <w:sz w:val="24"/>
                <w:szCs w:val="24"/>
                <w:lang w:val="en"/>
              </w:rPr>
              <w:t xml:space="preserve"> </w:t>
            </w:r>
            <w:proofErr w:type="spellStart"/>
            <w:r w:rsidRPr="006C0B16">
              <w:rPr>
                <w:b/>
                <w:color w:val="000000"/>
                <w:sz w:val="24"/>
                <w:szCs w:val="24"/>
                <w:lang w:val="en"/>
              </w:rPr>
              <w:t>sở</w:t>
            </w:r>
            <w:proofErr w:type="spellEnd"/>
            <w:r w:rsidRPr="006C0B16">
              <w:rPr>
                <w:b/>
                <w:color w:val="000000"/>
                <w:sz w:val="24"/>
                <w:szCs w:val="24"/>
                <w:lang w:val="en"/>
              </w:rPr>
              <w:t xml:space="preserve"> </w:t>
            </w:r>
            <w:proofErr w:type="spellStart"/>
            <w:r w:rsidRPr="006C0B16">
              <w:rPr>
                <w:b/>
                <w:color w:val="000000"/>
                <w:sz w:val="24"/>
                <w:szCs w:val="24"/>
                <w:lang w:val="en"/>
              </w:rPr>
              <w:t>học</w:t>
            </w:r>
            <w:proofErr w:type="spellEnd"/>
            <w:r w:rsidRPr="006C0B16">
              <w:rPr>
                <w:b/>
                <w:color w:val="000000"/>
                <w:sz w:val="24"/>
                <w:szCs w:val="24"/>
                <w:lang w:val="en"/>
              </w:rPr>
              <w:t xml:space="preserve"> </w:t>
            </w:r>
            <w:proofErr w:type="spellStart"/>
            <w:r w:rsidRPr="006C0B16">
              <w:rPr>
                <w:b/>
                <w:color w:val="000000"/>
                <w:sz w:val="24"/>
                <w:szCs w:val="24"/>
                <w:lang w:val="en"/>
              </w:rPr>
              <w:t>liệu</w:t>
            </w:r>
            <w:proofErr w:type="spellEnd"/>
            <w:r w:rsidRPr="006C0B16">
              <w:rPr>
                <w:b/>
                <w:color w:val="000000"/>
                <w:sz w:val="24"/>
                <w:szCs w:val="24"/>
                <w:lang w:val="en"/>
              </w:rPr>
              <w:t xml:space="preserve"> </w:t>
            </w:r>
            <w:r w:rsidRPr="006C0B16">
              <w:rPr>
                <w:b/>
                <w:bCs/>
                <w:i/>
                <w:color w:val="000000"/>
                <w:sz w:val="24"/>
                <w:szCs w:val="24"/>
                <w:lang w:eastAsia="vi-VN"/>
              </w:rPr>
              <w:t>(</w:t>
            </w:r>
            <w:proofErr w:type="spellStart"/>
            <w:r w:rsidRPr="006C0B16">
              <w:rPr>
                <w:b/>
                <w:bCs/>
                <w:i/>
                <w:color w:val="000000"/>
                <w:sz w:val="24"/>
                <w:szCs w:val="24"/>
                <w:lang w:eastAsia="vi-VN"/>
              </w:rPr>
              <w:t>biên</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soạn</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giáo</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trình</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bài</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giảng</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đề</w:t>
            </w:r>
            <w:proofErr w:type="spellEnd"/>
            <w:r w:rsidRPr="006C0B16">
              <w:rPr>
                <w:b/>
                <w:bCs/>
                <w:i/>
                <w:color w:val="000000"/>
                <w:sz w:val="24"/>
                <w:szCs w:val="24"/>
                <w:lang w:eastAsia="vi-VN"/>
              </w:rPr>
              <w:t xml:space="preserve"> </w:t>
            </w:r>
            <w:proofErr w:type="spellStart"/>
            <w:r w:rsidRPr="006C0B16">
              <w:rPr>
                <w:b/>
                <w:bCs/>
                <w:i/>
                <w:color w:val="000000"/>
                <w:sz w:val="24"/>
                <w:szCs w:val="24"/>
                <w:lang w:eastAsia="vi-VN"/>
              </w:rPr>
              <w:t>cư</w:t>
            </w:r>
            <w:r w:rsidR="00EA3589" w:rsidRPr="006C0B16">
              <w:rPr>
                <w:b/>
                <w:bCs/>
                <w:i/>
                <w:color w:val="000000"/>
                <w:sz w:val="24"/>
                <w:szCs w:val="24"/>
                <w:lang w:eastAsia="vi-VN"/>
              </w:rPr>
              <w:t>ơng</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môn</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học</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ngân</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hàng</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câu</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hỏi</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đề</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án</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mở</w:t>
            </w:r>
            <w:proofErr w:type="spellEnd"/>
            <w:r w:rsidR="00EA3589" w:rsidRPr="006C0B16">
              <w:rPr>
                <w:b/>
                <w:bCs/>
                <w:i/>
                <w:color w:val="000000"/>
                <w:sz w:val="24"/>
                <w:szCs w:val="24"/>
                <w:lang w:eastAsia="vi-VN"/>
              </w:rPr>
              <w:t xml:space="preserve"> </w:t>
            </w:r>
            <w:proofErr w:type="spellStart"/>
            <w:r w:rsidR="00EA3589" w:rsidRPr="006C0B16">
              <w:rPr>
                <w:b/>
                <w:bCs/>
                <w:i/>
                <w:color w:val="000000"/>
                <w:sz w:val="24"/>
                <w:szCs w:val="24"/>
                <w:lang w:eastAsia="vi-VN"/>
              </w:rPr>
              <w:t>ngành</w:t>
            </w:r>
            <w:proofErr w:type="spellEnd"/>
            <w:r w:rsidRPr="006C0B16">
              <w:rPr>
                <w:b/>
                <w:bCs/>
                <w:i/>
                <w:color w:val="000000"/>
                <w:sz w:val="24"/>
                <w:szCs w:val="24"/>
                <w:lang w:eastAsia="vi-VN"/>
              </w:rPr>
              <w:t>)</w:t>
            </w:r>
          </w:p>
        </w:tc>
        <w:tc>
          <w:tcPr>
            <w:tcW w:w="5138" w:type="dxa"/>
            <w:tcMar>
              <w:top w:w="58" w:type="dxa"/>
              <w:left w:w="58" w:type="dxa"/>
              <w:bottom w:w="58" w:type="dxa"/>
              <w:right w:w="58" w:type="dxa"/>
            </w:tcMar>
            <w:vAlign w:val="center"/>
            <w:tcPrChange w:id="163"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0643689" w14:textId="77777777" w:rsidR="00E256D2" w:rsidRPr="006C0B16" w:rsidRDefault="00E256D2" w:rsidP="00E256D2">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00EA3589" w:rsidRPr="006C0B16">
              <w:rPr>
                <w:color w:val="000000"/>
                <w:w w:val="92"/>
                <w:sz w:val="24"/>
                <w:szCs w:val="24"/>
                <w:lang w:eastAsia="vi-VN"/>
              </w:rPr>
              <w:t xml:space="preserve"> </w:t>
            </w:r>
            <w:proofErr w:type="spellStart"/>
            <w:r w:rsidR="00EA3589" w:rsidRPr="006C0B16">
              <w:rPr>
                <w:color w:val="000000"/>
                <w:w w:val="92"/>
                <w:sz w:val="24"/>
                <w:szCs w:val="24"/>
                <w:lang w:eastAsia="vi-VN"/>
              </w:rPr>
              <w:t>tạm</w:t>
            </w:r>
            <w:proofErr w:type="spellEnd"/>
            <w:r w:rsidR="00EA3589" w:rsidRPr="006C0B16">
              <w:rPr>
                <w:color w:val="000000"/>
                <w:w w:val="92"/>
                <w:sz w:val="24"/>
                <w:szCs w:val="24"/>
                <w:lang w:eastAsia="vi-VN"/>
              </w:rPr>
              <w:t xml:space="preserve"> </w:t>
            </w:r>
            <w:proofErr w:type="spellStart"/>
            <w:r w:rsidR="00EA3589" w:rsidRPr="006C0B16">
              <w:rPr>
                <w:color w:val="000000"/>
                <w:w w:val="92"/>
                <w:sz w:val="24"/>
                <w:szCs w:val="24"/>
                <w:lang w:eastAsia="vi-VN"/>
              </w:rPr>
              <w:t>ứng</w:t>
            </w:r>
            <w:proofErr w:type="spellEnd"/>
            <w:r w:rsidR="00EA3589" w:rsidRPr="006C0B16">
              <w:rPr>
                <w:color w:val="000000"/>
                <w:w w:val="92"/>
                <w:sz w:val="24"/>
                <w:szCs w:val="24"/>
                <w:lang w:eastAsia="vi-VN"/>
              </w:rPr>
              <w:t>/</w:t>
            </w:r>
            <w:proofErr w:type="spellStart"/>
            <w:r w:rsidR="00EA3589" w:rsidRPr="006C0B16">
              <w:rPr>
                <w:color w:val="000000"/>
                <w:w w:val="92"/>
                <w:sz w:val="24"/>
                <w:szCs w:val="24"/>
                <w:lang w:eastAsia="vi-VN"/>
              </w:rPr>
              <w:t>thanh</w:t>
            </w:r>
            <w:proofErr w:type="spellEnd"/>
            <w:r w:rsidR="00EA3589" w:rsidRPr="006C0B16">
              <w:rPr>
                <w:color w:val="000000"/>
                <w:w w:val="92"/>
                <w:sz w:val="24"/>
                <w:szCs w:val="24"/>
                <w:lang w:eastAsia="vi-VN"/>
              </w:rPr>
              <w:t xml:space="preserve"> </w:t>
            </w:r>
            <w:proofErr w:type="spellStart"/>
            <w:r w:rsidR="00EA3589" w:rsidRPr="006C0B16">
              <w:rPr>
                <w:color w:val="000000"/>
                <w:w w:val="92"/>
                <w:sz w:val="24"/>
                <w:szCs w:val="24"/>
                <w:lang w:eastAsia="vi-VN"/>
              </w:rPr>
              <w:t>toán</w:t>
            </w:r>
            <w:proofErr w:type="spellEnd"/>
            <w:r w:rsidR="00EA3589" w:rsidRPr="006C0B16">
              <w:rPr>
                <w:color w:val="000000"/>
                <w:w w:val="92"/>
                <w:sz w:val="24"/>
                <w:szCs w:val="24"/>
                <w:lang w:eastAsia="vi-VN"/>
              </w:rPr>
              <w:t>/</w:t>
            </w:r>
            <w:proofErr w:type="spellStart"/>
            <w:r w:rsidR="00EA3589" w:rsidRPr="006C0B16">
              <w:rPr>
                <w:color w:val="000000"/>
                <w:w w:val="92"/>
                <w:sz w:val="24"/>
                <w:szCs w:val="24"/>
                <w:lang w:eastAsia="vi-VN"/>
              </w:rPr>
              <w:t>thanh</w:t>
            </w:r>
            <w:proofErr w:type="spellEnd"/>
            <w:r w:rsidR="00EA3589" w:rsidRPr="006C0B16">
              <w:rPr>
                <w:color w:val="000000"/>
                <w:w w:val="92"/>
                <w:sz w:val="24"/>
                <w:szCs w:val="24"/>
                <w:lang w:eastAsia="vi-VN"/>
              </w:rPr>
              <w:t xml:space="preserve"> </w:t>
            </w:r>
            <w:proofErr w:type="spellStart"/>
            <w:r w:rsidR="00EA3589" w:rsidRPr="006C0B16">
              <w:rPr>
                <w:color w:val="000000"/>
                <w:w w:val="92"/>
                <w:sz w:val="24"/>
                <w:szCs w:val="24"/>
                <w:lang w:eastAsia="vi-VN"/>
              </w:rPr>
              <w:t>toán</w:t>
            </w:r>
            <w:proofErr w:type="spellEnd"/>
            <w:r w:rsidR="00EA3589" w:rsidRPr="006C0B16">
              <w:rPr>
                <w:color w:val="000000"/>
                <w:w w:val="92"/>
                <w:sz w:val="24"/>
                <w:szCs w:val="24"/>
                <w:lang w:eastAsia="vi-VN"/>
              </w:rPr>
              <w:t xml:space="preserve"> </w:t>
            </w:r>
            <w:proofErr w:type="spellStart"/>
            <w:r w:rsidR="00EA3589" w:rsidRPr="006C0B16">
              <w:rPr>
                <w:color w:val="000000"/>
                <w:w w:val="92"/>
                <w:sz w:val="24"/>
                <w:szCs w:val="24"/>
                <w:lang w:eastAsia="vi-VN"/>
              </w:rPr>
              <w:t>tạm</w:t>
            </w:r>
            <w:proofErr w:type="spellEnd"/>
            <w:r w:rsidR="00EA3589" w:rsidRPr="006C0B16">
              <w:rPr>
                <w:color w:val="000000"/>
                <w:w w:val="92"/>
                <w:sz w:val="24"/>
                <w:szCs w:val="24"/>
                <w:lang w:eastAsia="vi-VN"/>
              </w:rPr>
              <w:t xml:space="preserve"> </w:t>
            </w:r>
            <w:proofErr w:type="spellStart"/>
            <w:r w:rsidR="00EA3589" w:rsidRPr="006C0B16">
              <w:rPr>
                <w:color w:val="000000"/>
                <w:w w:val="92"/>
                <w:sz w:val="24"/>
                <w:szCs w:val="24"/>
                <w:lang w:eastAsia="vi-VN"/>
              </w:rPr>
              <w:t>ứng</w:t>
            </w:r>
            <w:proofErr w:type="spellEnd"/>
          </w:p>
          <w:p w14:paraId="4F8D1317" w14:textId="77777777" w:rsidR="00EA3589" w:rsidRPr="006C0B16" w:rsidRDefault="00EA3589"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xây</w:t>
            </w:r>
            <w:proofErr w:type="spellEnd"/>
            <w:r w:rsidRPr="006C0B16">
              <w:rPr>
                <w:color w:val="000000"/>
                <w:sz w:val="24"/>
                <w:szCs w:val="24"/>
                <w:lang w:eastAsia="vi-VN"/>
              </w:rPr>
              <w:t xml:space="preserve"> </w:t>
            </w:r>
            <w:proofErr w:type="spellStart"/>
            <w:r w:rsidRPr="006C0B16">
              <w:rPr>
                <w:color w:val="000000"/>
                <w:sz w:val="24"/>
                <w:szCs w:val="24"/>
                <w:lang w:eastAsia="vi-VN"/>
              </w:rPr>
              <w:t>dựng</w:t>
            </w:r>
            <w:proofErr w:type="spellEnd"/>
            <w:r w:rsidRPr="006C0B16">
              <w:rPr>
                <w:color w:val="000000"/>
                <w:sz w:val="24"/>
                <w:szCs w:val="24"/>
                <w:lang w:eastAsia="vi-VN"/>
              </w:rPr>
              <w:t xml:space="preserve"> </w:t>
            </w:r>
            <w:proofErr w:type="spellStart"/>
            <w:r w:rsidRPr="006C0B16">
              <w:rPr>
                <w:color w:val="000000"/>
                <w:sz w:val="24"/>
                <w:szCs w:val="24"/>
                <w:lang w:eastAsia="vi-VN"/>
              </w:rPr>
              <w:t>cơ</w:t>
            </w:r>
            <w:proofErr w:type="spellEnd"/>
            <w:r w:rsidRPr="006C0B16">
              <w:rPr>
                <w:color w:val="000000"/>
                <w:sz w:val="24"/>
                <w:szCs w:val="24"/>
                <w:lang w:eastAsia="vi-VN"/>
              </w:rPr>
              <w:t xml:space="preserve"> </w:t>
            </w:r>
            <w:proofErr w:type="spellStart"/>
            <w:r w:rsidRPr="006C0B16">
              <w:rPr>
                <w:color w:val="000000"/>
                <w:sz w:val="24"/>
                <w:szCs w:val="24"/>
                <w:lang w:eastAsia="vi-VN"/>
              </w:rPr>
              <w:t>sơ</w:t>
            </w:r>
            <w:proofErr w:type="spellEnd"/>
            <w:r w:rsidRPr="006C0B16">
              <w:rPr>
                <w:color w:val="000000"/>
                <w:sz w:val="24"/>
                <w:szCs w:val="24"/>
                <w:lang w:eastAsia="vi-VN"/>
              </w:rPr>
              <w:t xml:space="preserve">̉ </w:t>
            </w:r>
            <w:proofErr w:type="spellStart"/>
            <w:r w:rsidRPr="006C0B16">
              <w:rPr>
                <w:color w:val="000000"/>
                <w:sz w:val="24"/>
                <w:szCs w:val="24"/>
                <w:lang w:eastAsia="vi-VN"/>
              </w:rPr>
              <w:t>học</w:t>
            </w:r>
            <w:proofErr w:type="spellEnd"/>
            <w:r w:rsidRPr="006C0B16">
              <w:rPr>
                <w:color w:val="000000"/>
                <w:sz w:val="24"/>
                <w:szCs w:val="24"/>
                <w:lang w:eastAsia="vi-VN"/>
              </w:rPr>
              <w:t xml:space="preserve"> </w:t>
            </w:r>
            <w:proofErr w:type="spellStart"/>
            <w:r w:rsidRPr="006C0B16">
              <w:rPr>
                <w:color w:val="000000"/>
                <w:sz w:val="24"/>
                <w:szCs w:val="24"/>
                <w:lang w:eastAsia="vi-VN"/>
              </w:rPr>
              <w:t>liệu</w:t>
            </w:r>
            <w:proofErr w:type="spellEnd"/>
          </w:p>
          <w:p w14:paraId="722233CB"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w:t>
            </w:r>
            <w:r w:rsidR="00EA3589" w:rsidRPr="006C0B16">
              <w:rPr>
                <w:color w:val="000000"/>
                <w:sz w:val="24"/>
                <w:szCs w:val="24"/>
                <w:lang w:eastAsia="vi-VN"/>
              </w:rPr>
              <w:t>ấy</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biên</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nhận</w:t>
            </w:r>
            <w:proofErr w:type="spellEnd"/>
            <w:r w:rsidR="00EA3589" w:rsidRPr="006C0B16">
              <w:rPr>
                <w:color w:val="000000"/>
                <w:sz w:val="24"/>
                <w:szCs w:val="24"/>
                <w:lang w:eastAsia="vi-VN"/>
              </w:rPr>
              <w:t xml:space="preserve"> </w:t>
            </w:r>
            <w:r w:rsidR="00EA3589" w:rsidRPr="006C0B16">
              <w:rPr>
                <w:i/>
                <w:color w:val="000000"/>
                <w:sz w:val="24"/>
                <w:szCs w:val="24"/>
                <w:lang w:eastAsia="vi-VN"/>
              </w:rPr>
              <w:t>(</w:t>
            </w:r>
            <w:proofErr w:type="spellStart"/>
            <w:r w:rsidR="00EA3589" w:rsidRPr="006C0B16">
              <w:rPr>
                <w:i/>
                <w:color w:val="000000"/>
                <w:sz w:val="24"/>
                <w:szCs w:val="24"/>
                <w:lang w:eastAsia="vi-VN"/>
              </w:rPr>
              <w:t>thù</w:t>
            </w:r>
            <w:proofErr w:type="spellEnd"/>
            <w:r w:rsidR="00EA3589" w:rsidRPr="006C0B16">
              <w:rPr>
                <w:i/>
                <w:color w:val="000000"/>
                <w:sz w:val="24"/>
                <w:szCs w:val="24"/>
                <w:lang w:eastAsia="vi-VN"/>
              </w:rPr>
              <w:t xml:space="preserve"> </w:t>
            </w:r>
            <w:proofErr w:type="spellStart"/>
            <w:r w:rsidR="00EA3589" w:rsidRPr="006C0B16">
              <w:rPr>
                <w:i/>
                <w:color w:val="000000"/>
                <w:sz w:val="24"/>
                <w:szCs w:val="24"/>
                <w:lang w:eastAsia="vi-VN"/>
              </w:rPr>
              <w:t>lao</w:t>
            </w:r>
            <w:proofErr w:type="spellEnd"/>
            <w:r w:rsidR="00EA3589" w:rsidRPr="006C0B16">
              <w:rPr>
                <w:i/>
                <w:color w:val="000000"/>
                <w:sz w:val="24"/>
                <w:szCs w:val="24"/>
                <w:lang w:eastAsia="vi-VN"/>
              </w:rPr>
              <w:t xml:space="preserve"> </w:t>
            </w:r>
            <w:proofErr w:type="spellStart"/>
            <w:r w:rsidR="00EA3589" w:rsidRPr="006C0B16">
              <w:rPr>
                <w:i/>
                <w:color w:val="000000"/>
                <w:sz w:val="24"/>
                <w:szCs w:val="24"/>
                <w:lang w:eastAsia="vi-VN"/>
              </w:rPr>
              <w:t>biên</w:t>
            </w:r>
            <w:proofErr w:type="spellEnd"/>
            <w:r w:rsidR="00EA3589" w:rsidRPr="006C0B16">
              <w:rPr>
                <w:i/>
                <w:color w:val="000000"/>
                <w:sz w:val="24"/>
                <w:szCs w:val="24"/>
                <w:lang w:eastAsia="vi-VN"/>
              </w:rPr>
              <w:t xml:space="preserve"> </w:t>
            </w:r>
            <w:proofErr w:type="spellStart"/>
            <w:r w:rsidR="00EA3589" w:rsidRPr="006C0B16">
              <w:rPr>
                <w:i/>
                <w:color w:val="000000"/>
                <w:sz w:val="24"/>
                <w:szCs w:val="24"/>
                <w:lang w:eastAsia="vi-VN"/>
              </w:rPr>
              <w:t>soạn</w:t>
            </w:r>
            <w:proofErr w:type="spellEnd"/>
            <w:r w:rsidR="00EA3589" w:rsidRPr="006C0B16">
              <w:rPr>
                <w:i/>
                <w:color w:val="000000"/>
                <w:sz w:val="24"/>
                <w:szCs w:val="24"/>
                <w:lang w:eastAsia="vi-VN"/>
              </w:rPr>
              <w:t>,</w:t>
            </w:r>
            <w:r w:rsidRPr="006C0B16">
              <w:rPr>
                <w:i/>
                <w:color w:val="000000"/>
                <w:sz w:val="24"/>
                <w:szCs w:val="24"/>
                <w:lang w:eastAsia="vi-VN"/>
              </w:rPr>
              <w:t xml:space="preserve"> </w:t>
            </w:r>
            <w:proofErr w:type="spellStart"/>
            <w:r w:rsidRPr="006C0B16">
              <w:rPr>
                <w:i/>
                <w:color w:val="000000"/>
                <w:sz w:val="24"/>
                <w:szCs w:val="24"/>
                <w:lang w:eastAsia="vi-VN"/>
              </w:rPr>
              <w:t>phản</w:t>
            </w:r>
            <w:proofErr w:type="spellEnd"/>
            <w:r w:rsidRPr="006C0B16">
              <w:rPr>
                <w:i/>
                <w:color w:val="000000"/>
                <w:sz w:val="24"/>
                <w:szCs w:val="24"/>
                <w:lang w:eastAsia="vi-VN"/>
              </w:rPr>
              <w:t xml:space="preserve"> </w:t>
            </w:r>
            <w:proofErr w:type="spellStart"/>
            <w:r w:rsidRPr="006C0B16">
              <w:rPr>
                <w:i/>
                <w:color w:val="000000"/>
                <w:sz w:val="24"/>
                <w:szCs w:val="24"/>
                <w:lang w:eastAsia="vi-VN"/>
              </w:rPr>
              <w:t>biện</w:t>
            </w:r>
            <w:proofErr w:type="spellEnd"/>
            <w:r w:rsidRPr="006C0B16">
              <w:rPr>
                <w:i/>
                <w:color w:val="000000"/>
                <w:sz w:val="24"/>
                <w:szCs w:val="24"/>
                <w:lang w:eastAsia="vi-VN"/>
              </w:rPr>
              <w:t>…)</w:t>
            </w:r>
          </w:p>
          <w:p w14:paraId="2529D5CE"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thù</w:t>
            </w:r>
            <w:proofErr w:type="spellEnd"/>
            <w:r w:rsidRPr="006C0B16">
              <w:rPr>
                <w:i/>
                <w:color w:val="000000"/>
                <w:sz w:val="24"/>
                <w:szCs w:val="24"/>
                <w:lang w:eastAsia="vi-VN"/>
              </w:rPr>
              <w:t xml:space="preserve"> </w:t>
            </w:r>
            <w:proofErr w:type="spellStart"/>
            <w:r w:rsidRPr="006C0B16">
              <w:rPr>
                <w:i/>
                <w:color w:val="000000"/>
                <w:sz w:val="24"/>
                <w:szCs w:val="24"/>
                <w:lang w:eastAsia="vi-VN"/>
              </w:rPr>
              <w:t>lao</w:t>
            </w:r>
            <w:proofErr w:type="spellEnd"/>
            <w:r w:rsidRPr="006C0B16">
              <w:rPr>
                <w:i/>
                <w:color w:val="000000"/>
                <w:sz w:val="24"/>
                <w:szCs w:val="24"/>
                <w:lang w:eastAsia="vi-VN"/>
              </w:rPr>
              <w:t xml:space="preserve"> </w:t>
            </w:r>
            <w:proofErr w:type="spellStart"/>
            <w:r w:rsidRPr="006C0B16">
              <w:rPr>
                <w:i/>
                <w:color w:val="000000"/>
                <w:sz w:val="24"/>
                <w:szCs w:val="24"/>
                <w:lang w:eastAsia="vi-VN"/>
              </w:rPr>
              <w:t>Hội</w:t>
            </w:r>
            <w:proofErr w:type="spellEnd"/>
            <w:r w:rsidRPr="006C0B16">
              <w:rPr>
                <w:i/>
                <w:color w:val="000000"/>
                <w:sz w:val="24"/>
                <w:szCs w:val="24"/>
                <w:lang w:eastAsia="vi-VN"/>
              </w:rPr>
              <w:t xml:space="preserve"> </w:t>
            </w:r>
            <w:proofErr w:type="spellStart"/>
            <w:r w:rsidRPr="006C0B16">
              <w:rPr>
                <w:i/>
                <w:color w:val="000000"/>
                <w:sz w:val="24"/>
                <w:szCs w:val="24"/>
                <w:lang w:eastAsia="vi-VN"/>
              </w:rPr>
              <w:t>đồng</w:t>
            </w:r>
            <w:proofErr w:type="spellEnd"/>
            <w:r w:rsidRPr="006C0B16">
              <w:rPr>
                <w:i/>
                <w:color w:val="000000"/>
                <w:sz w:val="24"/>
                <w:szCs w:val="24"/>
                <w:lang w:eastAsia="vi-VN"/>
              </w:rPr>
              <w:t xml:space="preserve"> </w:t>
            </w:r>
            <w:proofErr w:type="spellStart"/>
            <w:r w:rsidRPr="006C0B16">
              <w:rPr>
                <w:i/>
                <w:color w:val="000000"/>
                <w:sz w:val="24"/>
                <w:szCs w:val="24"/>
                <w:lang w:eastAsia="vi-VN"/>
              </w:rPr>
              <w:t>nghiệm</w:t>
            </w:r>
            <w:proofErr w:type="spellEnd"/>
            <w:r w:rsidRPr="006C0B16">
              <w:rPr>
                <w:i/>
                <w:color w:val="000000"/>
                <w:sz w:val="24"/>
                <w:szCs w:val="24"/>
                <w:lang w:eastAsia="vi-VN"/>
              </w:rPr>
              <w:t xml:space="preserve"> </w:t>
            </w:r>
            <w:proofErr w:type="spellStart"/>
            <w:r w:rsidRPr="006C0B16">
              <w:rPr>
                <w:i/>
                <w:color w:val="000000"/>
                <w:sz w:val="24"/>
                <w:szCs w:val="24"/>
                <w:lang w:eastAsia="vi-VN"/>
              </w:rPr>
              <w:t>thu</w:t>
            </w:r>
            <w:proofErr w:type="spellEnd"/>
            <w:r w:rsidRPr="006C0B16">
              <w:rPr>
                <w:i/>
                <w:color w:val="000000"/>
                <w:sz w:val="24"/>
                <w:szCs w:val="24"/>
                <w:lang w:eastAsia="vi-VN"/>
              </w:rPr>
              <w:t xml:space="preserve">, </w:t>
            </w:r>
            <w:proofErr w:type="spellStart"/>
            <w:r w:rsidRPr="006C0B16">
              <w:rPr>
                <w:i/>
                <w:color w:val="000000"/>
                <w:sz w:val="24"/>
                <w:szCs w:val="24"/>
                <w:lang w:eastAsia="vi-VN"/>
              </w:rPr>
              <w:t>thẩm</w:t>
            </w:r>
            <w:proofErr w:type="spellEnd"/>
            <w:r w:rsidRPr="006C0B16">
              <w:rPr>
                <w:i/>
                <w:color w:val="000000"/>
                <w:sz w:val="24"/>
                <w:szCs w:val="24"/>
                <w:lang w:eastAsia="vi-VN"/>
              </w:rPr>
              <w:t xml:space="preserve"> </w:t>
            </w:r>
            <w:proofErr w:type="spellStart"/>
            <w:r w:rsidRPr="006C0B16">
              <w:rPr>
                <w:i/>
                <w:color w:val="000000"/>
                <w:sz w:val="24"/>
                <w:szCs w:val="24"/>
                <w:lang w:eastAsia="vi-VN"/>
              </w:rPr>
              <w:t>định</w:t>
            </w:r>
            <w:proofErr w:type="spellEnd"/>
            <w:r w:rsidRPr="006C0B16">
              <w:rPr>
                <w:i/>
                <w:color w:val="000000"/>
                <w:sz w:val="24"/>
                <w:szCs w:val="24"/>
                <w:lang w:eastAsia="vi-VN"/>
              </w:rPr>
              <w:t xml:space="preserve"> </w:t>
            </w:r>
            <w:proofErr w:type="spellStart"/>
            <w:r w:rsidRPr="006C0B16">
              <w:rPr>
                <w:i/>
                <w:color w:val="000000"/>
                <w:sz w:val="24"/>
                <w:szCs w:val="24"/>
                <w:lang w:eastAsia="vi-VN"/>
              </w:rPr>
              <w:t>cấp</w:t>
            </w:r>
            <w:proofErr w:type="spellEnd"/>
            <w:r w:rsidRPr="006C0B16">
              <w:rPr>
                <w:i/>
                <w:color w:val="000000"/>
                <w:sz w:val="24"/>
                <w:szCs w:val="24"/>
                <w:lang w:eastAsia="vi-VN"/>
              </w:rPr>
              <w:t xml:space="preserve"> </w:t>
            </w:r>
            <w:proofErr w:type="spellStart"/>
            <w:r w:rsidRPr="006C0B16">
              <w:rPr>
                <w:i/>
                <w:color w:val="000000"/>
                <w:sz w:val="24"/>
                <w:szCs w:val="24"/>
                <w:lang w:eastAsia="vi-VN"/>
              </w:rPr>
              <w:t>trường</w:t>
            </w:r>
            <w:proofErr w:type="spellEnd"/>
            <w:r w:rsidRPr="006C0B16">
              <w:rPr>
                <w:i/>
                <w:color w:val="000000"/>
                <w:sz w:val="24"/>
                <w:szCs w:val="24"/>
                <w:lang w:eastAsia="vi-VN"/>
              </w:rPr>
              <w:t xml:space="preserve">, </w:t>
            </w:r>
            <w:proofErr w:type="spellStart"/>
            <w:r w:rsidRPr="006C0B16">
              <w:rPr>
                <w:i/>
                <w:color w:val="000000"/>
                <w:sz w:val="24"/>
                <w:szCs w:val="24"/>
                <w:lang w:eastAsia="vi-VN"/>
              </w:rPr>
              <w:t>cấp</w:t>
            </w:r>
            <w:proofErr w:type="spellEnd"/>
            <w:r w:rsidRPr="006C0B16">
              <w:rPr>
                <w:i/>
                <w:color w:val="000000"/>
                <w:sz w:val="24"/>
                <w:szCs w:val="24"/>
                <w:lang w:eastAsia="vi-VN"/>
              </w:rPr>
              <w:t xml:space="preserve"> khoa)</w:t>
            </w:r>
          </w:p>
          <w:p w14:paraId="50FBF868"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thành</w:t>
            </w:r>
            <w:proofErr w:type="spellEnd"/>
            <w:r w:rsidRPr="006C0B16">
              <w:rPr>
                <w:color w:val="000000"/>
                <w:sz w:val="24"/>
                <w:szCs w:val="24"/>
                <w:lang w:eastAsia="vi-VN"/>
              </w:rPr>
              <w:t xml:space="preserve"> </w:t>
            </w:r>
            <w:proofErr w:type="spellStart"/>
            <w:r w:rsidRPr="006C0B16">
              <w:rPr>
                <w:color w:val="000000"/>
                <w:sz w:val="24"/>
                <w:szCs w:val="24"/>
                <w:lang w:eastAsia="vi-VN"/>
              </w:rPr>
              <w:t>lập</w:t>
            </w:r>
            <w:proofErr w:type="spellEnd"/>
            <w:r w:rsidRPr="006C0B16">
              <w:rPr>
                <w:color w:val="000000"/>
                <w:sz w:val="24"/>
                <w:szCs w:val="24"/>
                <w:lang w:eastAsia="vi-VN"/>
              </w:rPr>
              <w:t xml:space="preserve"> </w:t>
            </w:r>
            <w:proofErr w:type="spellStart"/>
            <w:r w:rsidRPr="006C0B16">
              <w:rPr>
                <w:color w:val="000000"/>
                <w:sz w:val="24"/>
                <w:szCs w:val="24"/>
                <w:lang w:eastAsia="vi-VN"/>
              </w:rPr>
              <w:t>Hội</w:t>
            </w:r>
            <w:proofErr w:type="spellEnd"/>
            <w:r w:rsidRPr="006C0B16">
              <w:rPr>
                <w:color w:val="000000"/>
                <w:sz w:val="24"/>
                <w:szCs w:val="24"/>
                <w:lang w:eastAsia="vi-VN"/>
              </w:rPr>
              <w:t xml:space="preserve"> </w:t>
            </w:r>
            <w:proofErr w:type="spellStart"/>
            <w:r w:rsidRPr="006C0B16">
              <w:rPr>
                <w:color w:val="000000"/>
                <w:sz w:val="24"/>
                <w:szCs w:val="24"/>
                <w:lang w:eastAsia="vi-VN"/>
              </w:rPr>
              <w:t>đồn</w:t>
            </w:r>
            <w:r w:rsidR="00EA3589" w:rsidRPr="006C0B16">
              <w:rPr>
                <w:color w:val="000000"/>
                <w:sz w:val="24"/>
                <w:szCs w:val="24"/>
                <w:lang w:eastAsia="vi-VN"/>
              </w:rPr>
              <w:t>g</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nghiệm</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thu</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thẩm</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định</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và</w:t>
            </w:r>
            <w:proofErr w:type="spellEnd"/>
            <w:r w:rsidR="00EA3589"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nghiệm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t</w:t>
            </w:r>
            <w:r w:rsidR="00EA3589" w:rsidRPr="006C0B16">
              <w:rPr>
                <w:color w:val="000000"/>
                <w:sz w:val="24"/>
                <w:szCs w:val="24"/>
                <w:lang w:eastAsia="vi-VN"/>
              </w:rPr>
              <w:t>ừng</w:t>
            </w:r>
            <w:proofErr w:type="spellEnd"/>
            <w:r w:rsidR="00EA3589" w:rsidRPr="006C0B16">
              <w:rPr>
                <w:color w:val="000000"/>
                <w:sz w:val="24"/>
                <w:szCs w:val="24"/>
                <w:lang w:eastAsia="vi-VN"/>
              </w:rPr>
              <w:t xml:space="preserve"> </w:t>
            </w:r>
            <w:proofErr w:type="spellStart"/>
            <w:r w:rsidR="00EA3589" w:rsidRPr="006C0B16">
              <w:rPr>
                <w:color w:val="000000"/>
                <w:sz w:val="24"/>
                <w:szCs w:val="24"/>
                <w:lang w:eastAsia="vi-VN"/>
              </w:rPr>
              <w:t>cấp</w:t>
            </w:r>
            <w:proofErr w:type="spellEnd"/>
          </w:p>
          <w:p w14:paraId="6D758CF0" w14:textId="77777777" w:rsidR="00E256D2" w:rsidRPr="006C0B16" w:rsidRDefault="00EA3589"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w:t>
            </w:r>
            <w:r w:rsidR="00E256D2" w:rsidRPr="006C0B16">
              <w:rPr>
                <w:color w:val="000000"/>
                <w:sz w:val="24"/>
                <w:szCs w:val="24"/>
                <w:lang w:eastAsia="vi-VN"/>
              </w:rPr>
              <w:t>iên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bản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họp</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Hội</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đồng</w:t>
            </w:r>
            <w:proofErr w:type="spellEnd"/>
            <w:r w:rsidR="00E256D2" w:rsidRPr="006C0B16">
              <w:rPr>
                <w:color w:val="000000"/>
                <w:sz w:val="24"/>
                <w:szCs w:val="24"/>
                <w:lang w:eastAsia="vi-VN"/>
              </w:rPr>
              <w:t xml:space="preserve"> KH&amp;ĐT </w:t>
            </w:r>
            <w:proofErr w:type="spellStart"/>
            <w:r w:rsidR="00E256D2" w:rsidRPr="006C0B16">
              <w:rPr>
                <w:color w:val="000000"/>
                <w:sz w:val="24"/>
                <w:szCs w:val="24"/>
                <w:lang w:eastAsia="vi-VN"/>
              </w:rPr>
              <w:t>cấp</w:t>
            </w:r>
            <w:proofErr w:type="spellEnd"/>
            <w:r w:rsidR="00E256D2" w:rsidRPr="006C0B16">
              <w:rPr>
                <w:color w:val="000000"/>
                <w:sz w:val="24"/>
                <w:szCs w:val="24"/>
                <w:lang w:eastAsia="vi-VN"/>
              </w:rPr>
              <w:t xml:space="preserve"> khoa/</w:t>
            </w:r>
            <w:proofErr w:type="spellStart"/>
            <w:r w:rsidR="00E256D2" w:rsidRPr="006C0B16">
              <w:rPr>
                <w:color w:val="000000"/>
                <w:sz w:val="24"/>
                <w:szCs w:val="24"/>
                <w:lang w:eastAsia="vi-VN"/>
              </w:rPr>
              <w:t>cấp</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trường</w:t>
            </w:r>
            <w:proofErr w:type="spellEnd"/>
            <w:r w:rsidR="00E256D2" w:rsidRPr="006C0B16">
              <w:rPr>
                <w:color w:val="000000"/>
                <w:sz w:val="24"/>
                <w:szCs w:val="24"/>
                <w:lang w:eastAsia="vi-VN"/>
              </w:rPr>
              <w:t xml:space="preserve"> </w:t>
            </w:r>
            <w:r w:rsidR="00E256D2" w:rsidRPr="006C0B16">
              <w:rPr>
                <w:i/>
                <w:color w:val="000000"/>
                <w:sz w:val="24"/>
                <w:szCs w:val="24"/>
                <w:lang w:eastAsia="vi-VN"/>
              </w:rPr>
              <w:t>(</w:t>
            </w:r>
            <w:proofErr w:type="spellStart"/>
            <w:r w:rsidR="00E256D2" w:rsidRPr="006C0B16">
              <w:rPr>
                <w:i/>
                <w:color w:val="000000"/>
                <w:sz w:val="24"/>
                <w:szCs w:val="24"/>
                <w:lang w:eastAsia="vi-VN"/>
              </w:rPr>
              <w:t>đối</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với</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các</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tài</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liệu</w:t>
            </w:r>
            <w:proofErr w:type="spellEnd"/>
            <w:r w:rsidR="00E256D2" w:rsidRPr="006C0B16">
              <w:rPr>
                <w:i/>
                <w:color w:val="000000"/>
                <w:sz w:val="24"/>
                <w:szCs w:val="24"/>
                <w:lang w:eastAsia="vi-VN"/>
              </w:rPr>
              <w:t xml:space="preserve">/CSHL </w:t>
            </w:r>
            <w:proofErr w:type="spellStart"/>
            <w:r w:rsidR="00E256D2" w:rsidRPr="006C0B16">
              <w:rPr>
                <w:i/>
                <w:color w:val="000000"/>
                <w:sz w:val="24"/>
                <w:szCs w:val="24"/>
                <w:lang w:eastAsia="vi-VN"/>
              </w:rPr>
              <w:t>yêu</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cầu</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thông</w:t>
            </w:r>
            <w:proofErr w:type="spellEnd"/>
            <w:r w:rsidR="00E256D2" w:rsidRPr="006C0B16">
              <w:rPr>
                <w:i/>
                <w:color w:val="000000"/>
                <w:sz w:val="24"/>
                <w:szCs w:val="24"/>
                <w:lang w:eastAsia="vi-VN"/>
              </w:rPr>
              <w:t xml:space="preserve"> qua </w:t>
            </w:r>
            <w:proofErr w:type="spellStart"/>
            <w:r w:rsidR="00E256D2" w:rsidRPr="006C0B16">
              <w:rPr>
                <w:i/>
                <w:color w:val="000000"/>
                <w:sz w:val="24"/>
                <w:szCs w:val="24"/>
                <w:lang w:eastAsia="vi-VN"/>
              </w:rPr>
              <w:t>hội</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đồng</w:t>
            </w:r>
            <w:proofErr w:type="spellEnd"/>
            <w:r w:rsidR="00E256D2" w:rsidRPr="006C0B16">
              <w:rPr>
                <w:i/>
                <w:color w:val="000000"/>
                <w:sz w:val="24"/>
                <w:szCs w:val="24"/>
                <w:lang w:eastAsia="vi-VN"/>
              </w:rPr>
              <w:t xml:space="preserve"> KH&amp;ĐT)</w:t>
            </w:r>
          </w:p>
          <w:p w14:paraId="51ACC740" w14:textId="77777777" w:rsidR="00E256D2" w:rsidRPr="006C0B16" w:rsidRDefault="00E256D2" w:rsidP="00E256D2">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phê</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eastAsia="vi-VN"/>
              </w:rPr>
              <w:t xml:space="preserve"> </w:t>
            </w:r>
            <w:proofErr w:type="spellStart"/>
            <w:r w:rsidRPr="006C0B16">
              <w:rPr>
                <w:color w:val="000000"/>
                <w:sz w:val="24"/>
                <w:szCs w:val="24"/>
                <w:lang w:eastAsia="vi-VN"/>
              </w:rPr>
              <w:t>của</w:t>
            </w:r>
            <w:proofErr w:type="spellEnd"/>
            <w:r w:rsidRPr="006C0B16">
              <w:rPr>
                <w:color w:val="000000"/>
                <w:sz w:val="24"/>
                <w:szCs w:val="24"/>
                <w:lang w:eastAsia="vi-VN"/>
              </w:rPr>
              <w:t xml:space="preserve"> Trường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p>
          <w:p w14:paraId="6C64CA06" w14:textId="77777777" w:rsidR="00E256D2" w:rsidRPr="006C0B16" w:rsidRDefault="00E256D2" w:rsidP="00E256D2">
            <w:pPr>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phê</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eastAsia="vi-VN"/>
              </w:rPr>
              <w:t xml:space="preserve"> </w:t>
            </w:r>
            <w:proofErr w:type="spellStart"/>
            <w:r w:rsidRPr="006C0B16">
              <w:rPr>
                <w:color w:val="000000"/>
                <w:sz w:val="24"/>
                <w:szCs w:val="24"/>
                <w:lang w:eastAsia="vi-VN"/>
              </w:rPr>
              <w:t>của</w:t>
            </w:r>
            <w:proofErr w:type="spellEnd"/>
            <w:r w:rsidRPr="006C0B16">
              <w:rPr>
                <w:color w:val="000000"/>
                <w:sz w:val="24"/>
                <w:szCs w:val="24"/>
                <w:lang w:eastAsia="vi-VN"/>
              </w:rPr>
              <w:t xml:space="preserve"> ĐHQGHN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p>
          <w:p w14:paraId="71A737F8" w14:textId="77777777" w:rsidR="00E256D2" w:rsidRPr="006C0B16" w:rsidRDefault="00EA3589" w:rsidP="00EA3589">
            <w:pPr>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p>
        </w:tc>
        <w:tc>
          <w:tcPr>
            <w:tcW w:w="1389" w:type="dxa"/>
            <w:vAlign w:val="center"/>
            <w:tcPrChange w:id="164"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371B2599" w14:textId="77777777" w:rsidR="00E256D2" w:rsidRPr="006C0B16" w:rsidRDefault="00EA3589" w:rsidP="00EA3589">
            <w:pPr>
              <w:widowControl w:val="0"/>
              <w:jc w:val="center"/>
              <w:rPr>
                <w:i/>
                <w:iCs/>
                <w:color w:val="000000"/>
                <w:sz w:val="24"/>
                <w:szCs w:val="24"/>
                <w:lang w:val="en"/>
              </w:rPr>
            </w:pPr>
            <w:proofErr w:type="spellStart"/>
            <w:r w:rsidRPr="006C0B16">
              <w:rPr>
                <w:i/>
                <w:color w:val="000000"/>
                <w:sz w:val="24"/>
                <w:szCs w:val="24"/>
                <w:lang w:eastAsia="vi-VN"/>
              </w:rPr>
              <w:t>Sản</w:t>
            </w:r>
            <w:proofErr w:type="spellEnd"/>
            <w:r w:rsidRPr="006C0B16">
              <w:rPr>
                <w:i/>
                <w:color w:val="000000"/>
                <w:sz w:val="24"/>
                <w:szCs w:val="24"/>
                <w:lang w:eastAsia="vi-VN"/>
              </w:rPr>
              <w:t xml:space="preserve"> </w:t>
            </w:r>
            <w:proofErr w:type="spellStart"/>
            <w:r w:rsidRPr="006C0B16">
              <w:rPr>
                <w:i/>
                <w:color w:val="000000"/>
                <w:sz w:val="24"/>
                <w:szCs w:val="24"/>
                <w:lang w:eastAsia="vi-VN"/>
              </w:rPr>
              <w:t>phẩm</w:t>
            </w:r>
            <w:proofErr w:type="spellEnd"/>
            <w:r w:rsidRPr="006C0B16">
              <w:rPr>
                <w:i/>
                <w:color w:val="000000"/>
                <w:sz w:val="24"/>
                <w:szCs w:val="24"/>
                <w:lang w:eastAsia="vi-VN"/>
              </w:rPr>
              <w:t xml:space="preserve"> </w:t>
            </w:r>
            <w:proofErr w:type="spellStart"/>
            <w:r w:rsidRPr="006C0B16">
              <w:rPr>
                <w:i/>
                <w:color w:val="000000"/>
                <w:sz w:val="24"/>
                <w:szCs w:val="24"/>
                <w:lang w:eastAsia="vi-VN"/>
              </w:rPr>
              <w:t>cơ</w:t>
            </w:r>
            <w:proofErr w:type="spellEnd"/>
            <w:r w:rsidRPr="006C0B16">
              <w:rPr>
                <w:i/>
                <w:color w:val="000000"/>
                <w:sz w:val="24"/>
                <w:szCs w:val="24"/>
                <w:lang w:eastAsia="vi-VN"/>
              </w:rPr>
              <w:t xml:space="preserve"> </w:t>
            </w:r>
            <w:proofErr w:type="spellStart"/>
            <w:r w:rsidRPr="006C0B16">
              <w:rPr>
                <w:i/>
                <w:color w:val="000000"/>
                <w:sz w:val="24"/>
                <w:szCs w:val="24"/>
                <w:lang w:eastAsia="vi-VN"/>
              </w:rPr>
              <w:t>sơ</w:t>
            </w:r>
            <w:proofErr w:type="spellEnd"/>
            <w:r w:rsidRPr="006C0B16">
              <w:rPr>
                <w:i/>
                <w:color w:val="000000"/>
                <w:sz w:val="24"/>
                <w:szCs w:val="24"/>
                <w:lang w:eastAsia="vi-VN"/>
              </w:rPr>
              <w:t xml:space="preserve">̉ </w:t>
            </w:r>
            <w:proofErr w:type="spellStart"/>
            <w:r w:rsidRPr="006C0B16">
              <w:rPr>
                <w:i/>
                <w:color w:val="000000"/>
                <w:sz w:val="24"/>
                <w:szCs w:val="24"/>
                <w:lang w:eastAsia="vi-VN"/>
              </w:rPr>
              <w:t>học</w:t>
            </w:r>
            <w:proofErr w:type="spellEnd"/>
            <w:r w:rsidRPr="006C0B16">
              <w:rPr>
                <w:i/>
                <w:color w:val="000000"/>
                <w:sz w:val="24"/>
                <w:szCs w:val="24"/>
                <w:lang w:eastAsia="vi-VN"/>
              </w:rPr>
              <w:t xml:space="preserve"> </w:t>
            </w:r>
            <w:proofErr w:type="spellStart"/>
            <w:r w:rsidRPr="006C0B16">
              <w:rPr>
                <w:i/>
                <w:color w:val="000000"/>
                <w:sz w:val="24"/>
                <w:szCs w:val="24"/>
                <w:lang w:eastAsia="vi-VN"/>
              </w:rPr>
              <w:t>liệu</w:t>
            </w:r>
            <w:proofErr w:type="spellEnd"/>
            <w:r w:rsidRPr="006C0B16">
              <w:rPr>
                <w:i/>
                <w:color w:val="000000"/>
                <w:sz w:val="24"/>
                <w:szCs w:val="24"/>
                <w:lang w:eastAsia="vi-VN"/>
              </w:rPr>
              <w:t xml:space="preserve"> </w:t>
            </w:r>
            <w:proofErr w:type="spellStart"/>
            <w:r w:rsidRPr="006C0B16">
              <w:rPr>
                <w:i/>
                <w:color w:val="000000"/>
                <w:sz w:val="24"/>
                <w:szCs w:val="24"/>
                <w:lang w:eastAsia="vi-VN"/>
              </w:rPr>
              <w:t>xây</w:t>
            </w:r>
            <w:proofErr w:type="spellEnd"/>
            <w:r w:rsidRPr="006C0B16">
              <w:rPr>
                <w:i/>
                <w:color w:val="000000"/>
                <w:sz w:val="24"/>
                <w:szCs w:val="24"/>
                <w:lang w:eastAsia="vi-VN"/>
              </w:rPr>
              <w:t xml:space="preserve"> </w:t>
            </w:r>
            <w:proofErr w:type="spellStart"/>
            <w:r w:rsidRPr="006C0B16">
              <w:rPr>
                <w:i/>
                <w:color w:val="000000"/>
                <w:sz w:val="24"/>
                <w:szCs w:val="24"/>
                <w:lang w:eastAsia="vi-VN"/>
              </w:rPr>
              <w:t>dựng</w:t>
            </w:r>
            <w:proofErr w:type="spellEnd"/>
            <w:r w:rsidRPr="006C0B16">
              <w:rPr>
                <w:i/>
                <w:color w:val="000000"/>
                <w:sz w:val="24"/>
                <w:szCs w:val="24"/>
                <w:lang w:eastAsia="vi-VN"/>
              </w:rPr>
              <w:t xml:space="preserve"> </w:t>
            </w:r>
            <w:proofErr w:type="spellStart"/>
            <w:r w:rsidRPr="006C0B16">
              <w:rPr>
                <w:i/>
                <w:color w:val="000000"/>
                <w:sz w:val="24"/>
                <w:szCs w:val="24"/>
                <w:lang w:eastAsia="vi-VN"/>
              </w:rPr>
              <w:t>hoàn</w:t>
            </w:r>
            <w:proofErr w:type="spellEnd"/>
            <w:r w:rsidRPr="006C0B16">
              <w:rPr>
                <w:i/>
                <w:color w:val="000000"/>
                <w:sz w:val="24"/>
                <w:szCs w:val="24"/>
                <w:lang w:eastAsia="vi-VN"/>
              </w:rPr>
              <w:t xml:space="preserve"> </w:t>
            </w:r>
            <w:proofErr w:type="spellStart"/>
            <w:r w:rsidRPr="006C0B16">
              <w:rPr>
                <w:i/>
                <w:color w:val="000000"/>
                <w:sz w:val="24"/>
                <w:szCs w:val="24"/>
                <w:lang w:eastAsia="vi-VN"/>
              </w:rPr>
              <w:t>thành</w:t>
            </w:r>
            <w:proofErr w:type="spellEnd"/>
            <w:r w:rsidRPr="006C0B16">
              <w:rPr>
                <w:i/>
                <w:color w:val="000000"/>
                <w:sz w:val="24"/>
                <w:szCs w:val="24"/>
                <w:lang w:eastAsia="vi-VN"/>
              </w:rPr>
              <w:t xml:space="preserve"> </w:t>
            </w:r>
            <w:proofErr w:type="spellStart"/>
            <w:r w:rsidRPr="006C0B16">
              <w:rPr>
                <w:i/>
                <w:color w:val="000000"/>
                <w:sz w:val="24"/>
                <w:szCs w:val="24"/>
                <w:lang w:eastAsia="vi-VN"/>
              </w:rPr>
              <w:t>được</w:t>
            </w:r>
            <w:proofErr w:type="spellEnd"/>
            <w:r w:rsidRPr="006C0B16">
              <w:rPr>
                <w:i/>
                <w:color w:val="000000"/>
                <w:sz w:val="24"/>
                <w:szCs w:val="24"/>
                <w:lang w:eastAsia="vi-VN"/>
              </w:rPr>
              <w:t xml:space="preserve"> </w:t>
            </w:r>
            <w:proofErr w:type="spellStart"/>
            <w:r w:rsidRPr="006C0B16">
              <w:rPr>
                <w:i/>
                <w:color w:val="000000"/>
                <w:sz w:val="24"/>
                <w:szCs w:val="24"/>
                <w:lang w:eastAsia="vi-VN"/>
              </w:rPr>
              <w:t>Phòng</w:t>
            </w:r>
            <w:proofErr w:type="spellEnd"/>
            <w:r w:rsidRPr="006C0B16">
              <w:rPr>
                <w:i/>
                <w:color w:val="000000"/>
                <w:sz w:val="24"/>
                <w:szCs w:val="24"/>
                <w:lang w:eastAsia="vi-VN"/>
              </w:rPr>
              <w:t xml:space="preserve"> </w:t>
            </w:r>
            <w:proofErr w:type="spellStart"/>
            <w:r w:rsidRPr="006C0B16">
              <w:rPr>
                <w:i/>
                <w:color w:val="000000"/>
                <w:sz w:val="24"/>
                <w:szCs w:val="24"/>
                <w:lang w:eastAsia="vi-VN"/>
              </w:rPr>
              <w:t>Đào</w:t>
            </w:r>
            <w:proofErr w:type="spellEnd"/>
            <w:r w:rsidRPr="006C0B16">
              <w:rPr>
                <w:i/>
                <w:color w:val="000000"/>
                <w:sz w:val="24"/>
                <w:szCs w:val="24"/>
                <w:lang w:eastAsia="vi-VN"/>
              </w:rPr>
              <w:t xml:space="preserve"> </w:t>
            </w:r>
            <w:proofErr w:type="spellStart"/>
            <w:r w:rsidRPr="006C0B16">
              <w:rPr>
                <w:i/>
                <w:color w:val="000000"/>
                <w:sz w:val="24"/>
                <w:szCs w:val="24"/>
                <w:lang w:eastAsia="vi-VN"/>
              </w:rPr>
              <w:t>tạo</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tô</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chức</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quy</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trình</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thẩm</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định</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va</w:t>
            </w:r>
            <w:proofErr w:type="spellEnd"/>
            <w:r w:rsidR="00077055" w:rsidRPr="006C0B16">
              <w:rPr>
                <w:i/>
                <w:color w:val="000000"/>
                <w:sz w:val="24"/>
                <w:szCs w:val="24"/>
                <w:lang w:eastAsia="vi-VN"/>
              </w:rPr>
              <w:t>̀</w:t>
            </w:r>
            <w:r w:rsidRPr="006C0B16">
              <w:rPr>
                <w:i/>
                <w:color w:val="000000"/>
                <w:sz w:val="24"/>
                <w:szCs w:val="24"/>
                <w:lang w:eastAsia="vi-VN"/>
              </w:rPr>
              <w:t xml:space="preserve"> </w:t>
            </w:r>
            <w:proofErr w:type="spellStart"/>
            <w:r w:rsidRPr="006C0B16">
              <w:rPr>
                <w:i/>
                <w:color w:val="000000"/>
                <w:sz w:val="24"/>
                <w:szCs w:val="24"/>
                <w:lang w:eastAsia="vi-VN"/>
              </w:rPr>
              <w:t>lưu</w:t>
            </w:r>
            <w:proofErr w:type="spellEnd"/>
            <w:r w:rsidRPr="006C0B16">
              <w:rPr>
                <w:i/>
                <w:color w:val="000000"/>
                <w:sz w:val="24"/>
                <w:szCs w:val="24"/>
                <w:lang w:eastAsia="vi-VN"/>
              </w:rPr>
              <w:t xml:space="preserve"> </w:t>
            </w:r>
            <w:proofErr w:type="spellStart"/>
            <w:r w:rsidRPr="006C0B16">
              <w:rPr>
                <w:i/>
                <w:color w:val="000000"/>
                <w:sz w:val="24"/>
                <w:szCs w:val="24"/>
                <w:lang w:eastAsia="vi-VN"/>
              </w:rPr>
              <w:t>giư</w:t>
            </w:r>
            <w:proofErr w:type="spellEnd"/>
            <w:r w:rsidRPr="006C0B16">
              <w:rPr>
                <w:i/>
                <w:color w:val="000000"/>
                <w:sz w:val="24"/>
                <w:szCs w:val="24"/>
                <w:lang w:eastAsia="vi-VN"/>
              </w:rPr>
              <w:t xml:space="preserve">̃ </w:t>
            </w:r>
            <w:proofErr w:type="spellStart"/>
            <w:r w:rsidRPr="006C0B16">
              <w:rPr>
                <w:i/>
                <w:color w:val="000000"/>
                <w:sz w:val="24"/>
                <w:szCs w:val="24"/>
                <w:lang w:eastAsia="vi-VN"/>
              </w:rPr>
              <w:t>theo</w:t>
            </w:r>
            <w:proofErr w:type="spellEnd"/>
            <w:r w:rsidRPr="006C0B16">
              <w:rPr>
                <w:i/>
                <w:color w:val="000000"/>
                <w:sz w:val="24"/>
                <w:szCs w:val="24"/>
                <w:lang w:eastAsia="vi-VN"/>
              </w:rPr>
              <w:t xml:space="preserve"> </w:t>
            </w:r>
            <w:proofErr w:type="spellStart"/>
            <w:r w:rsidRPr="006C0B16">
              <w:rPr>
                <w:i/>
                <w:color w:val="000000"/>
                <w:sz w:val="24"/>
                <w:szCs w:val="24"/>
                <w:lang w:eastAsia="vi-VN"/>
              </w:rPr>
              <w:t>quy</w:t>
            </w:r>
            <w:proofErr w:type="spellEnd"/>
            <w:r w:rsidRPr="006C0B16">
              <w:rPr>
                <w:i/>
                <w:color w:val="000000"/>
                <w:sz w:val="24"/>
                <w:szCs w:val="24"/>
                <w:lang w:eastAsia="vi-VN"/>
              </w:rPr>
              <w:t xml:space="preserve"> </w:t>
            </w:r>
            <w:proofErr w:type="spellStart"/>
            <w:r w:rsidRPr="006C0B16">
              <w:rPr>
                <w:i/>
                <w:color w:val="000000"/>
                <w:sz w:val="24"/>
                <w:szCs w:val="24"/>
                <w:lang w:eastAsia="vi-VN"/>
              </w:rPr>
              <w:t>định</w:t>
            </w:r>
            <w:proofErr w:type="spellEnd"/>
          </w:p>
        </w:tc>
      </w:tr>
      <w:tr w:rsidR="00077055" w:rsidRPr="006C0B16" w14:paraId="16CF036D" w14:textId="77777777" w:rsidTr="00715503">
        <w:trPr>
          <w:trHeight w:val="526"/>
          <w:trPrChange w:id="165" w:author="Pham Thi Thu Lan" w:date="2021-01-03T16:45:00Z">
            <w:trPr>
              <w:gridBefore w:val="1"/>
              <w:trHeight w:val="526"/>
            </w:trPr>
          </w:trPrChange>
        </w:trPr>
        <w:tc>
          <w:tcPr>
            <w:tcW w:w="570" w:type="dxa"/>
            <w:tcMar>
              <w:top w:w="58" w:type="dxa"/>
              <w:left w:w="58" w:type="dxa"/>
              <w:bottom w:w="58" w:type="dxa"/>
              <w:right w:w="58" w:type="dxa"/>
            </w:tcMar>
            <w:vAlign w:val="center"/>
            <w:tcPrChange w:id="166"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D7E78FB" w14:textId="77777777" w:rsidR="00077055"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5</w:t>
            </w:r>
          </w:p>
        </w:tc>
        <w:tc>
          <w:tcPr>
            <w:tcW w:w="9189" w:type="dxa"/>
            <w:gridSpan w:val="3"/>
            <w:tcMar>
              <w:top w:w="58" w:type="dxa"/>
              <w:left w:w="58" w:type="dxa"/>
              <w:bottom w:w="58" w:type="dxa"/>
              <w:right w:w="58" w:type="dxa"/>
            </w:tcMar>
            <w:vAlign w:val="center"/>
            <w:tcPrChange w:id="167"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7F400C9" w14:textId="77777777" w:rsidR="00077055" w:rsidRPr="006C0B16" w:rsidRDefault="00077055" w:rsidP="00077055">
            <w:pPr>
              <w:widowControl w:val="0"/>
              <w:rPr>
                <w:b/>
                <w:iCs/>
                <w:color w:val="000000"/>
                <w:sz w:val="24"/>
                <w:szCs w:val="24"/>
                <w:lang w:val="en"/>
              </w:rPr>
            </w:pPr>
            <w:proofErr w:type="spellStart"/>
            <w:r w:rsidRPr="006C0B16">
              <w:rPr>
                <w:b/>
                <w:color w:val="000000"/>
                <w:sz w:val="24"/>
                <w:szCs w:val="24"/>
                <w:lang w:val="en"/>
              </w:rPr>
              <w:t>Hội</w:t>
            </w:r>
            <w:proofErr w:type="spellEnd"/>
            <w:r w:rsidRPr="006C0B16">
              <w:rPr>
                <w:b/>
                <w:color w:val="000000"/>
                <w:sz w:val="24"/>
                <w:szCs w:val="24"/>
                <w:lang w:val="en"/>
              </w:rPr>
              <w:t xml:space="preserve"> </w:t>
            </w:r>
            <w:proofErr w:type="spellStart"/>
            <w:r w:rsidRPr="006C0B16">
              <w:rPr>
                <w:b/>
                <w:color w:val="000000"/>
                <w:sz w:val="24"/>
                <w:szCs w:val="24"/>
                <w:lang w:val="en"/>
              </w:rPr>
              <w:t>đồng</w:t>
            </w:r>
            <w:proofErr w:type="spellEnd"/>
            <w:r w:rsidRPr="006C0B16">
              <w:rPr>
                <w:b/>
                <w:color w:val="000000"/>
                <w:sz w:val="24"/>
                <w:szCs w:val="24"/>
                <w:lang w:val="en"/>
              </w:rPr>
              <w:t xml:space="preserve"> </w:t>
            </w:r>
            <w:r w:rsidRPr="006C0B16">
              <w:rPr>
                <w:b/>
                <w:bCs/>
                <w:color w:val="000000"/>
                <w:sz w:val="24"/>
                <w:szCs w:val="24"/>
                <w:lang w:eastAsia="vi-VN"/>
              </w:rPr>
              <w:t xml:space="preserve">Khoa </w:t>
            </w:r>
            <w:proofErr w:type="spellStart"/>
            <w:r w:rsidRPr="006C0B16">
              <w:rPr>
                <w:b/>
                <w:bCs/>
                <w:color w:val="000000"/>
                <w:sz w:val="24"/>
                <w:szCs w:val="24"/>
                <w:lang w:eastAsia="vi-VN"/>
              </w:rPr>
              <w:t>học</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và</w:t>
            </w:r>
            <w:proofErr w:type="spellEnd"/>
            <w:r w:rsidRPr="006C0B16">
              <w:rPr>
                <w:b/>
                <w:bCs/>
                <w:color w:val="000000"/>
                <w:sz w:val="24"/>
                <w:szCs w:val="24"/>
                <w:lang w:eastAsia="vi-VN"/>
              </w:rPr>
              <w:t xml:space="preserve"> Đào </w:t>
            </w:r>
            <w:proofErr w:type="spellStart"/>
            <w:r w:rsidRPr="006C0B16">
              <w:rPr>
                <w:b/>
                <w:bCs/>
                <w:color w:val="000000"/>
                <w:sz w:val="24"/>
                <w:szCs w:val="24"/>
                <w:lang w:eastAsia="vi-VN"/>
              </w:rPr>
              <w:t>tạo</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cấp</w:t>
            </w:r>
            <w:proofErr w:type="spellEnd"/>
            <w:r w:rsidRPr="006C0B16">
              <w:rPr>
                <w:b/>
                <w:bCs/>
                <w:color w:val="000000"/>
                <w:sz w:val="24"/>
                <w:szCs w:val="24"/>
                <w:lang w:eastAsia="vi-VN"/>
              </w:rPr>
              <w:t xml:space="preserve"> Trường, </w:t>
            </w:r>
            <w:proofErr w:type="spellStart"/>
            <w:r w:rsidRPr="006C0B16">
              <w:rPr>
                <w:b/>
                <w:bCs/>
                <w:color w:val="000000"/>
                <w:sz w:val="24"/>
                <w:szCs w:val="24"/>
                <w:lang w:eastAsia="vi-VN"/>
              </w:rPr>
              <w:t>cấp</w:t>
            </w:r>
            <w:proofErr w:type="spellEnd"/>
            <w:r w:rsidRPr="006C0B16">
              <w:rPr>
                <w:b/>
                <w:bCs/>
                <w:color w:val="000000"/>
                <w:sz w:val="24"/>
                <w:szCs w:val="24"/>
                <w:lang w:eastAsia="vi-VN"/>
              </w:rPr>
              <w:t xml:space="preserve"> khoa</w:t>
            </w:r>
          </w:p>
        </w:tc>
      </w:tr>
      <w:tr w:rsidR="00E256D2" w:rsidRPr="006C0B16" w14:paraId="1958B99D" w14:textId="77777777" w:rsidTr="00715503">
        <w:trPr>
          <w:trHeight w:val="276"/>
          <w:trPrChange w:id="168" w:author="Pham Thi Thu Lan" w:date="2021-01-03T16:45:00Z">
            <w:trPr>
              <w:gridBefore w:val="1"/>
              <w:trHeight w:val="276"/>
            </w:trPr>
          </w:trPrChange>
        </w:trPr>
        <w:tc>
          <w:tcPr>
            <w:tcW w:w="570" w:type="dxa"/>
            <w:tcMar>
              <w:top w:w="58" w:type="dxa"/>
              <w:left w:w="58" w:type="dxa"/>
              <w:bottom w:w="58" w:type="dxa"/>
              <w:right w:w="58" w:type="dxa"/>
            </w:tcMar>
            <w:vAlign w:val="center"/>
            <w:tcPrChange w:id="169"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EC32F5C" w14:textId="77777777" w:rsidR="00E256D2"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70"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0FCB031" w14:textId="77777777" w:rsidR="00E256D2" w:rsidRPr="006C0B16" w:rsidRDefault="00077055" w:rsidP="00EA3589">
            <w:pPr>
              <w:rPr>
                <w:color w:val="000000"/>
                <w:sz w:val="24"/>
                <w:szCs w:val="24"/>
              </w:rPr>
            </w:pPr>
            <w:proofErr w:type="spellStart"/>
            <w:r w:rsidRPr="006C0B16">
              <w:rPr>
                <w:color w:val="000000"/>
                <w:sz w:val="24"/>
                <w:szCs w:val="24"/>
                <w:lang w:eastAsia="vi-VN"/>
              </w:rPr>
              <w:t>T</w:t>
            </w:r>
            <w:r w:rsidR="00E256D2" w:rsidRPr="006C0B16">
              <w:rPr>
                <w:color w:val="000000"/>
                <w:sz w:val="24"/>
                <w:szCs w:val="24"/>
                <w:lang w:eastAsia="vi-VN"/>
              </w:rPr>
              <w:t>ạm</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ứng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c>
          <w:tcPr>
            <w:tcW w:w="5138" w:type="dxa"/>
            <w:tcMar>
              <w:top w:w="58" w:type="dxa"/>
              <w:left w:w="58" w:type="dxa"/>
              <w:bottom w:w="58" w:type="dxa"/>
              <w:right w:w="58" w:type="dxa"/>
            </w:tcMar>
            <w:vAlign w:val="center"/>
            <w:tcPrChange w:id="171"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900247D" w14:textId="77777777" w:rsidR="00E256D2" w:rsidRPr="006C0B16" w:rsidRDefault="00E256D2"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p w14:paraId="55849D56" w14:textId="77777777" w:rsidR="00E256D2" w:rsidRPr="006C0B16" w:rsidRDefault="00E256D2"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thành</w:t>
            </w:r>
            <w:proofErr w:type="spellEnd"/>
            <w:r w:rsidRPr="006C0B16">
              <w:rPr>
                <w:color w:val="000000"/>
                <w:sz w:val="24"/>
                <w:szCs w:val="24"/>
                <w:lang w:eastAsia="vi-VN"/>
              </w:rPr>
              <w:t xml:space="preserve"> </w:t>
            </w:r>
            <w:proofErr w:type="spellStart"/>
            <w:r w:rsidRPr="006C0B16">
              <w:rPr>
                <w:color w:val="000000"/>
                <w:sz w:val="24"/>
                <w:szCs w:val="24"/>
                <w:lang w:eastAsia="vi-VN"/>
              </w:rPr>
              <w:t>l</w:t>
            </w:r>
            <w:r w:rsidR="00077055" w:rsidRPr="006C0B16">
              <w:rPr>
                <w:color w:val="000000"/>
                <w:sz w:val="24"/>
                <w:szCs w:val="24"/>
                <w:lang w:eastAsia="vi-VN"/>
              </w:rPr>
              <w:t>ập</w:t>
            </w:r>
            <w:proofErr w:type="spellEnd"/>
            <w:r w:rsidR="00077055" w:rsidRPr="006C0B16">
              <w:rPr>
                <w:color w:val="000000"/>
                <w:sz w:val="24"/>
                <w:szCs w:val="24"/>
                <w:lang w:eastAsia="vi-VN"/>
              </w:rPr>
              <w:t xml:space="preserve"> </w:t>
            </w:r>
            <w:proofErr w:type="spellStart"/>
            <w:r w:rsidR="00077055" w:rsidRPr="006C0B16">
              <w:rPr>
                <w:color w:val="000000"/>
                <w:sz w:val="24"/>
                <w:szCs w:val="24"/>
                <w:lang w:eastAsia="vi-VN"/>
              </w:rPr>
              <w:t>Hội</w:t>
            </w:r>
            <w:proofErr w:type="spellEnd"/>
            <w:r w:rsidR="00077055" w:rsidRPr="006C0B16">
              <w:rPr>
                <w:color w:val="000000"/>
                <w:sz w:val="24"/>
                <w:szCs w:val="24"/>
                <w:lang w:eastAsia="vi-VN"/>
              </w:rPr>
              <w:t xml:space="preserve"> </w:t>
            </w:r>
            <w:proofErr w:type="spellStart"/>
            <w:r w:rsidR="00077055" w:rsidRPr="006C0B16">
              <w:rPr>
                <w:color w:val="000000"/>
                <w:sz w:val="24"/>
                <w:szCs w:val="24"/>
                <w:lang w:eastAsia="vi-VN"/>
              </w:rPr>
              <w:t>đồng</w:t>
            </w:r>
            <w:proofErr w:type="spellEnd"/>
            <w:r w:rsidR="00077055" w:rsidRPr="006C0B16">
              <w:rPr>
                <w:color w:val="000000"/>
                <w:sz w:val="24"/>
                <w:szCs w:val="24"/>
                <w:lang w:eastAsia="vi-VN"/>
              </w:rPr>
              <w:t xml:space="preserve"> KH&amp;ĐT </w:t>
            </w:r>
            <w:proofErr w:type="spellStart"/>
            <w:r w:rsidR="00077055" w:rsidRPr="006C0B16">
              <w:rPr>
                <w:color w:val="000000"/>
                <w:sz w:val="24"/>
                <w:szCs w:val="24"/>
                <w:lang w:eastAsia="vi-VN"/>
              </w:rPr>
              <w:t>cấp</w:t>
            </w:r>
            <w:proofErr w:type="spellEnd"/>
            <w:r w:rsidR="00077055" w:rsidRPr="006C0B16">
              <w:rPr>
                <w:color w:val="000000"/>
                <w:sz w:val="24"/>
                <w:szCs w:val="24"/>
                <w:lang w:eastAsia="vi-VN"/>
              </w:rPr>
              <w:t xml:space="preserve"> Khoa/</w:t>
            </w:r>
            <w:proofErr w:type="spellStart"/>
            <w:r w:rsidR="00077055" w:rsidRPr="006C0B16">
              <w:rPr>
                <w:color w:val="000000"/>
                <w:sz w:val="24"/>
                <w:szCs w:val="24"/>
                <w:lang w:eastAsia="vi-VN"/>
              </w:rPr>
              <w:t>cấp</w:t>
            </w:r>
            <w:proofErr w:type="spellEnd"/>
            <w:r w:rsidR="00077055" w:rsidRPr="006C0B16">
              <w:rPr>
                <w:color w:val="000000"/>
                <w:sz w:val="24"/>
                <w:szCs w:val="24"/>
                <w:lang w:eastAsia="vi-VN"/>
              </w:rPr>
              <w:t xml:space="preserve"> T</w:t>
            </w:r>
            <w:r w:rsidRPr="006C0B16">
              <w:rPr>
                <w:color w:val="000000"/>
                <w:sz w:val="24"/>
                <w:szCs w:val="24"/>
                <w:lang w:eastAsia="vi-VN"/>
              </w:rPr>
              <w:t>rường</w:t>
            </w:r>
          </w:p>
          <w:p w14:paraId="5B94C27C" w14:textId="77777777" w:rsidR="00E256D2"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tc>
        <w:tc>
          <w:tcPr>
            <w:tcW w:w="1389" w:type="dxa"/>
            <w:vAlign w:val="center"/>
            <w:tcPrChange w:id="172"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74F5EB81" w14:textId="77777777" w:rsidR="00E256D2" w:rsidRPr="006C0B16" w:rsidRDefault="00E256D2" w:rsidP="00EA3589">
            <w:pPr>
              <w:widowControl w:val="0"/>
              <w:jc w:val="center"/>
              <w:rPr>
                <w:iCs/>
                <w:color w:val="000000"/>
                <w:sz w:val="24"/>
                <w:szCs w:val="24"/>
                <w:lang w:val="en"/>
              </w:rPr>
            </w:pPr>
          </w:p>
        </w:tc>
      </w:tr>
      <w:tr w:rsidR="00E256D2" w:rsidRPr="006C0B16" w14:paraId="7EBCCFBC" w14:textId="77777777" w:rsidTr="00715503">
        <w:trPr>
          <w:trHeight w:val="276"/>
          <w:trPrChange w:id="173" w:author="Pham Thi Thu Lan" w:date="2021-01-03T16:45:00Z">
            <w:trPr>
              <w:gridBefore w:val="1"/>
              <w:trHeight w:val="276"/>
            </w:trPr>
          </w:trPrChange>
        </w:trPr>
        <w:tc>
          <w:tcPr>
            <w:tcW w:w="570" w:type="dxa"/>
            <w:tcMar>
              <w:top w:w="58" w:type="dxa"/>
              <w:left w:w="58" w:type="dxa"/>
              <w:bottom w:w="58" w:type="dxa"/>
              <w:right w:w="58" w:type="dxa"/>
            </w:tcMar>
            <w:vAlign w:val="center"/>
            <w:tcPrChange w:id="174"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BD57859" w14:textId="77777777" w:rsidR="00E256D2"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75"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776F700" w14:textId="77777777" w:rsidR="00E256D2" w:rsidRPr="006C0B16" w:rsidRDefault="00077055" w:rsidP="00EA3589">
            <w:pPr>
              <w:rPr>
                <w:color w:val="000000"/>
                <w:sz w:val="24"/>
                <w:szCs w:val="24"/>
              </w:rPr>
            </w:pPr>
            <w:r w:rsidRPr="006C0B16">
              <w:rPr>
                <w:color w:val="000000"/>
                <w:sz w:val="24"/>
                <w:szCs w:val="24"/>
                <w:lang w:eastAsia="vi-VN"/>
              </w:rPr>
              <w:t>T</w:t>
            </w:r>
            <w:r w:rsidR="00E256D2" w:rsidRPr="006C0B16">
              <w:rPr>
                <w:color w:val="000000"/>
                <w:sz w:val="24"/>
                <w:szCs w:val="24"/>
                <w:lang w:eastAsia="vi-VN"/>
              </w:rPr>
              <w:t xml:space="preserve">hanh </w:t>
            </w:r>
            <w:proofErr w:type="spellStart"/>
            <w:r w:rsidR="00E256D2" w:rsidRPr="006C0B16">
              <w:rPr>
                <w:color w:val="000000"/>
                <w:sz w:val="24"/>
                <w:szCs w:val="24"/>
                <w:lang w:eastAsia="vi-VN"/>
              </w:rPr>
              <w:t>toán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tạm</w:t>
            </w:r>
            <w:proofErr w:type="spellEnd"/>
            <w:r w:rsidR="00E256D2" w:rsidRPr="006C0B16">
              <w:rPr>
                <w:color w:val="000000"/>
                <w:sz w:val="24"/>
                <w:szCs w:val="24"/>
                <w:lang w:eastAsia="vi-VN"/>
              </w:rPr>
              <w:t xml:space="preserve"> </w:t>
            </w:r>
            <w:proofErr w:type="spellStart"/>
            <w:r w:rsidR="00E256D2" w:rsidRPr="006C0B16">
              <w:rPr>
                <w:color w:val="000000"/>
                <w:sz w:val="24"/>
                <w:szCs w:val="24"/>
                <w:lang w:eastAsia="vi-VN"/>
              </w:rPr>
              <w:t>ứng</w:t>
            </w:r>
            <w:proofErr w:type="spellEnd"/>
          </w:p>
        </w:tc>
        <w:tc>
          <w:tcPr>
            <w:tcW w:w="5138" w:type="dxa"/>
            <w:tcMar>
              <w:top w:w="58" w:type="dxa"/>
              <w:left w:w="58" w:type="dxa"/>
              <w:bottom w:w="58" w:type="dxa"/>
              <w:right w:w="58" w:type="dxa"/>
            </w:tcMar>
            <w:vAlign w:val="center"/>
            <w:tcPrChange w:id="176"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9EEA0D4" w14:textId="77777777" w:rsidR="00077055" w:rsidRPr="006C0B16" w:rsidRDefault="00077055" w:rsidP="00077055">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tạm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ứng</w:t>
            </w:r>
            <w:proofErr w:type="spellEnd"/>
          </w:p>
          <w:p w14:paraId="129CB917"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21755331" w14:textId="77777777" w:rsidR="00E256D2"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t</w:t>
            </w:r>
            <w:r w:rsidR="00E256D2" w:rsidRPr="006C0B16">
              <w:rPr>
                <w:i/>
                <w:color w:val="000000"/>
                <w:sz w:val="24"/>
                <w:szCs w:val="24"/>
                <w:lang w:eastAsia="vi-VN"/>
              </w:rPr>
              <w:t>hù</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lao</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hội</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đồng</w:t>
            </w:r>
            <w:proofErr w:type="spellEnd"/>
            <w:r w:rsidRPr="006C0B16">
              <w:rPr>
                <w:i/>
                <w:color w:val="000000"/>
                <w:sz w:val="24"/>
                <w:szCs w:val="24"/>
                <w:lang w:eastAsia="vi-VN"/>
              </w:rPr>
              <w:t xml:space="preserve">, </w:t>
            </w:r>
            <w:proofErr w:type="spellStart"/>
            <w:r w:rsidRPr="006C0B16">
              <w:rPr>
                <w:i/>
                <w:color w:val="000000"/>
                <w:sz w:val="24"/>
                <w:szCs w:val="24"/>
                <w:lang w:eastAsia="vi-VN"/>
              </w:rPr>
              <w:t>thu</w:t>
            </w:r>
            <w:proofErr w:type="spellEnd"/>
            <w:r w:rsidRPr="006C0B16">
              <w:rPr>
                <w:i/>
                <w:color w:val="000000"/>
                <w:sz w:val="24"/>
                <w:szCs w:val="24"/>
                <w:lang w:eastAsia="vi-VN"/>
              </w:rPr>
              <w:t xml:space="preserve">̀ </w:t>
            </w:r>
            <w:proofErr w:type="spellStart"/>
            <w:r w:rsidRPr="006C0B16">
              <w:rPr>
                <w:i/>
                <w:color w:val="000000"/>
                <w:sz w:val="24"/>
                <w:szCs w:val="24"/>
                <w:lang w:eastAsia="vi-VN"/>
              </w:rPr>
              <w:t>lao</w:t>
            </w:r>
            <w:proofErr w:type="spellEnd"/>
            <w:r w:rsidRPr="006C0B16">
              <w:rPr>
                <w:i/>
                <w:color w:val="000000"/>
                <w:sz w:val="24"/>
                <w:szCs w:val="24"/>
                <w:lang w:eastAsia="vi-VN"/>
              </w:rPr>
              <w:t xml:space="preserve"> </w:t>
            </w:r>
            <w:proofErr w:type="spellStart"/>
            <w:r w:rsidRPr="006C0B16">
              <w:rPr>
                <w:i/>
                <w:color w:val="000000"/>
                <w:sz w:val="24"/>
                <w:szCs w:val="24"/>
                <w:lang w:eastAsia="vi-VN"/>
              </w:rPr>
              <w:t>khách</w:t>
            </w:r>
            <w:proofErr w:type="spellEnd"/>
            <w:r w:rsidRPr="006C0B16">
              <w:rPr>
                <w:i/>
                <w:color w:val="000000"/>
                <w:sz w:val="24"/>
                <w:szCs w:val="24"/>
                <w:lang w:eastAsia="vi-VN"/>
              </w:rPr>
              <w:t xml:space="preserve"> </w:t>
            </w:r>
            <w:proofErr w:type="spellStart"/>
            <w:r w:rsidRPr="006C0B16">
              <w:rPr>
                <w:i/>
                <w:color w:val="000000"/>
                <w:sz w:val="24"/>
                <w:szCs w:val="24"/>
                <w:lang w:eastAsia="vi-VN"/>
              </w:rPr>
              <w:t>mời</w:t>
            </w:r>
            <w:proofErr w:type="spellEnd"/>
            <w:r w:rsidRPr="006C0B16">
              <w:rPr>
                <w:i/>
                <w:color w:val="000000"/>
                <w:sz w:val="24"/>
                <w:szCs w:val="24"/>
                <w:lang w:eastAsia="vi-VN"/>
              </w:rPr>
              <w:t xml:space="preserve"> </w:t>
            </w:r>
            <w:proofErr w:type="spellStart"/>
            <w:r w:rsidRPr="006C0B16">
              <w:rPr>
                <w:i/>
                <w:color w:val="000000"/>
                <w:sz w:val="24"/>
                <w:szCs w:val="24"/>
                <w:lang w:eastAsia="vi-VN"/>
              </w:rPr>
              <w:t>tham</w:t>
            </w:r>
            <w:proofErr w:type="spellEnd"/>
            <w:r w:rsidRPr="006C0B16">
              <w:rPr>
                <w:i/>
                <w:color w:val="000000"/>
                <w:sz w:val="24"/>
                <w:szCs w:val="24"/>
                <w:lang w:eastAsia="vi-VN"/>
              </w:rPr>
              <w:t xml:space="preserve"> </w:t>
            </w:r>
            <w:proofErr w:type="spellStart"/>
            <w:r w:rsidRPr="006C0B16">
              <w:rPr>
                <w:i/>
                <w:color w:val="000000"/>
                <w:sz w:val="24"/>
                <w:szCs w:val="24"/>
                <w:lang w:eastAsia="vi-VN"/>
              </w:rPr>
              <w:t>dư</w:t>
            </w:r>
            <w:proofErr w:type="spellEnd"/>
            <w:r w:rsidRPr="006C0B16">
              <w:rPr>
                <w:i/>
                <w:color w:val="000000"/>
                <w:sz w:val="24"/>
                <w:szCs w:val="24"/>
                <w:lang w:eastAsia="vi-VN"/>
              </w:rPr>
              <w:t>̣)</w:t>
            </w:r>
          </w:p>
          <w:p w14:paraId="2D053C3E" w14:textId="77777777" w:rsidR="00E256D2"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t</w:t>
            </w:r>
            <w:r w:rsidR="00E256D2" w:rsidRPr="006C0B16">
              <w:rPr>
                <w:i/>
                <w:color w:val="000000"/>
                <w:sz w:val="24"/>
                <w:szCs w:val="24"/>
                <w:lang w:eastAsia="vi-VN"/>
              </w:rPr>
              <w:t>hù</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lao</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phục</w:t>
            </w:r>
            <w:proofErr w:type="spellEnd"/>
            <w:r w:rsidR="00E256D2" w:rsidRPr="006C0B16">
              <w:rPr>
                <w:i/>
                <w:color w:val="000000"/>
                <w:sz w:val="24"/>
                <w:szCs w:val="24"/>
                <w:lang w:eastAsia="vi-VN"/>
              </w:rPr>
              <w:t xml:space="preserve"> </w:t>
            </w:r>
            <w:proofErr w:type="spellStart"/>
            <w:r w:rsidR="00E256D2" w:rsidRPr="006C0B16">
              <w:rPr>
                <w:i/>
                <w:color w:val="000000"/>
                <w:sz w:val="24"/>
                <w:szCs w:val="24"/>
                <w:lang w:eastAsia="vi-VN"/>
              </w:rPr>
              <w:t>vụ</w:t>
            </w:r>
            <w:proofErr w:type="spellEnd"/>
            <w:r w:rsidRPr="006C0B16">
              <w:rPr>
                <w:i/>
                <w:color w:val="000000"/>
                <w:sz w:val="24"/>
                <w:szCs w:val="24"/>
                <w:lang w:eastAsia="vi-VN"/>
              </w:rPr>
              <w:t>)</w:t>
            </w:r>
          </w:p>
          <w:p w14:paraId="3CE4EE44" w14:textId="77777777" w:rsidR="00E256D2" w:rsidRPr="006C0B16" w:rsidRDefault="00E256D2"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Hóa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00077055" w:rsidRPr="006C0B16">
              <w:rPr>
                <w:color w:val="000000"/>
                <w:sz w:val="24"/>
                <w:szCs w:val="24"/>
                <w:lang w:eastAsia="vi-VN"/>
              </w:rPr>
              <w:t xml:space="preserve"> </w:t>
            </w:r>
            <w:proofErr w:type="spellStart"/>
            <w:r w:rsidR="00077055" w:rsidRPr="006C0B16">
              <w:rPr>
                <w:color w:val="000000"/>
                <w:sz w:val="24"/>
                <w:szCs w:val="24"/>
                <w:lang w:eastAsia="vi-VN"/>
              </w:rPr>
              <w:t>các</w:t>
            </w:r>
            <w:proofErr w:type="spellEnd"/>
            <w:r w:rsidR="00077055" w:rsidRPr="006C0B16">
              <w:rPr>
                <w:color w:val="000000"/>
                <w:sz w:val="24"/>
                <w:szCs w:val="24"/>
                <w:lang w:eastAsia="vi-VN"/>
              </w:rPr>
              <w:t xml:space="preserve"> </w:t>
            </w:r>
            <w:proofErr w:type="spellStart"/>
            <w:r w:rsidR="00077055" w:rsidRPr="006C0B16">
              <w:rPr>
                <w:color w:val="000000"/>
                <w:sz w:val="24"/>
                <w:szCs w:val="24"/>
                <w:lang w:eastAsia="vi-VN"/>
              </w:rPr>
              <w:t>khoản</w:t>
            </w:r>
            <w:proofErr w:type="spellEnd"/>
            <w:r w:rsidRPr="006C0B16">
              <w:rPr>
                <w:color w:val="000000"/>
                <w:sz w:val="24"/>
                <w:szCs w:val="24"/>
                <w:lang w:eastAsia="vi-VN"/>
              </w:rPr>
              <w:t xml:space="preserve"> chi </w:t>
            </w:r>
            <w:proofErr w:type="spellStart"/>
            <w:r w:rsidR="00077055" w:rsidRPr="006C0B16">
              <w:rPr>
                <w:color w:val="000000"/>
                <w:sz w:val="24"/>
                <w:szCs w:val="24"/>
                <w:lang w:eastAsia="vi-VN"/>
              </w:rPr>
              <w:t>khác</w:t>
            </w:r>
            <w:proofErr w:type="spellEnd"/>
            <w:r w:rsidR="00077055" w:rsidRPr="006C0B16">
              <w:rPr>
                <w:color w:val="000000"/>
                <w:sz w:val="24"/>
                <w:szCs w:val="24"/>
                <w:lang w:eastAsia="vi-VN"/>
              </w:rPr>
              <w:t xml:space="preserve"> </w:t>
            </w:r>
            <w:r w:rsidR="00077055" w:rsidRPr="006C0B16">
              <w:rPr>
                <w:i/>
                <w:color w:val="000000"/>
                <w:sz w:val="24"/>
                <w:szCs w:val="24"/>
                <w:lang w:eastAsia="vi-VN"/>
              </w:rPr>
              <w:t xml:space="preserve">(photo </w:t>
            </w:r>
            <w:proofErr w:type="spellStart"/>
            <w:r w:rsidR="00077055" w:rsidRPr="006C0B16">
              <w:rPr>
                <w:i/>
                <w:color w:val="000000"/>
                <w:sz w:val="24"/>
                <w:szCs w:val="24"/>
                <w:lang w:eastAsia="vi-VN"/>
              </w:rPr>
              <w:t>tài</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liệu</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nước</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uống</w:t>
            </w:r>
            <w:proofErr w:type="spellEnd"/>
            <w:r w:rsidR="00077055" w:rsidRPr="006C0B16">
              <w:rPr>
                <w:i/>
                <w:color w:val="000000"/>
                <w:sz w:val="24"/>
                <w:szCs w:val="24"/>
                <w:lang w:eastAsia="vi-VN"/>
              </w:rPr>
              <w:t xml:space="preserve">, </w:t>
            </w:r>
            <w:proofErr w:type="spellStart"/>
            <w:r w:rsidR="00077055" w:rsidRPr="006C0B16">
              <w:rPr>
                <w:i/>
                <w:color w:val="000000"/>
                <w:sz w:val="24"/>
                <w:szCs w:val="24"/>
                <w:lang w:eastAsia="vi-VN"/>
              </w:rPr>
              <w:t>trang</w:t>
            </w:r>
            <w:proofErr w:type="spellEnd"/>
            <w:r w:rsidR="00077055" w:rsidRPr="006C0B16">
              <w:rPr>
                <w:i/>
                <w:color w:val="000000"/>
                <w:sz w:val="24"/>
                <w:szCs w:val="24"/>
                <w:lang w:eastAsia="vi-VN"/>
              </w:rPr>
              <w:t xml:space="preserve"> trí)</w:t>
            </w:r>
            <w:r w:rsidRPr="006C0B16">
              <w:rPr>
                <w:color w:val="000000"/>
                <w:sz w:val="24"/>
                <w:szCs w:val="24"/>
                <w:lang w:eastAsia="vi-VN"/>
              </w:rPr>
              <w:t xml:space="preserve"> </w:t>
            </w:r>
          </w:p>
          <w:p w14:paraId="35957514" w14:textId="77777777" w:rsidR="00E256D2" w:rsidRPr="006C0B16" w:rsidRDefault="00E256D2" w:rsidP="00077055">
            <w:pPr>
              <w:rPr>
                <w:color w:val="000000"/>
                <w:sz w:val="24"/>
                <w:szCs w:val="24"/>
              </w:rPr>
            </w:pPr>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họp</w:t>
            </w:r>
            <w:proofErr w:type="spellEnd"/>
            <w:r w:rsidRPr="006C0B16">
              <w:rPr>
                <w:color w:val="000000"/>
                <w:sz w:val="24"/>
                <w:szCs w:val="24"/>
                <w:lang w:eastAsia="vi-VN"/>
              </w:rPr>
              <w:t xml:space="preserve"> </w:t>
            </w:r>
            <w:proofErr w:type="spellStart"/>
            <w:r w:rsidRPr="006C0B16">
              <w:rPr>
                <w:color w:val="000000"/>
                <w:sz w:val="24"/>
                <w:szCs w:val="24"/>
                <w:lang w:eastAsia="vi-VN"/>
              </w:rPr>
              <w:t>Hội</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r w:rsidRPr="006C0B16">
              <w:rPr>
                <w:color w:val="000000"/>
                <w:sz w:val="24"/>
                <w:szCs w:val="24"/>
                <w:lang w:eastAsia="vi-VN"/>
              </w:rPr>
              <w:t xml:space="preserve"> KH&amp;ĐT</w:t>
            </w:r>
          </w:p>
        </w:tc>
        <w:tc>
          <w:tcPr>
            <w:tcW w:w="1389" w:type="dxa"/>
            <w:vAlign w:val="center"/>
            <w:tcPrChange w:id="177"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41B959F4" w14:textId="77777777" w:rsidR="00E256D2" w:rsidRPr="006C0B16" w:rsidRDefault="00E256D2" w:rsidP="00EA3589">
            <w:pPr>
              <w:widowControl w:val="0"/>
              <w:jc w:val="center"/>
              <w:rPr>
                <w:iCs/>
                <w:color w:val="000000"/>
                <w:sz w:val="24"/>
                <w:szCs w:val="24"/>
                <w:lang w:val="en"/>
              </w:rPr>
            </w:pPr>
          </w:p>
        </w:tc>
      </w:tr>
      <w:tr w:rsidR="00077055" w:rsidRPr="006C0B16" w14:paraId="2788ECE0" w14:textId="77777777" w:rsidTr="00715503">
        <w:trPr>
          <w:trHeight w:val="490"/>
          <w:trPrChange w:id="178" w:author="Pham Thi Thu Lan" w:date="2021-01-03T16:45:00Z">
            <w:trPr>
              <w:gridBefore w:val="1"/>
              <w:trHeight w:val="490"/>
            </w:trPr>
          </w:trPrChange>
        </w:trPr>
        <w:tc>
          <w:tcPr>
            <w:tcW w:w="570" w:type="dxa"/>
            <w:tcMar>
              <w:top w:w="58" w:type="dxa"/>
              <w:left w:w="58" w:type="dxa"/>
              <w:bottom w:w="58" w:type="dxa"/>
              <w:right w:w="58" w:type="dxa"/>
            </w:tcMar>
            <w:vAlign w:val="center"/>
            <w:tcPrChange w:id="179"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C7A674B" w14:textId="77777777" w:rsidR="00077055"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6</w:t>
            </w:r>
          </w:p>
        </w:tc>
        <w:tc>
          <w:tcPr>
            <w:tcW w:w="9189" w:type="dxa"/>
            <w:gridSpan w:val="3"/>
            <w:tcMar>
              <w:top w:w="58" w:type="dxa"/>
              <w:left w:w="58" w:type="dxa"/>
              <w:bottom w:w="58" w:type="dxa"/>
              <w:right w:w="58" w:type="dxa"/>
            </w:tcMar>
            <w:vAlign w:val="center"/>
            <w:tcPrChange w:id="180"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ED975CB" w14:textId="77777777" w:rsidR="00077055" w:rsidRPr="006C0B16" w:rsidRDefault="00077055" w:rsidP="00944F17">
            <w:pPr>
              <w:widowControl w:val="0"/>
              <w:rPr>
                <w:b/>
                <w:iCs/>
                <w:color w:val="000000"/>
                <w:sz w:val="24"/>
                <w:szCs w:val="24"/>
                <w:lang w:val="en"/>
              </w:rPr>
            </w:pPr>
            <w:r w:rsidRPr="006C0B16">
              <w:rPr>
                <w:b/>
                <w:color w:val="000000"/>
                <w:sz w:val="24"/>
                <w:szCs w:val="24"/>
                <w:lang w:val="en"/>
              </w:rPr>
              <w:t xml:space="preserve">Kinh </w:t>
            </w:r>
            <w:proofErr w:type="spellStart"/>
            <w:r w:rsidRPr="006C0B16">
              <w:rPr>
                <w:b/>
                <w:color w:val="000000"/>
                <w:sz w:val="24"/>
                <w:szCs w:val="24"/>
                <w:lang w:val="en"/>
              </w:rPr>
              <w:t>phí</w:t>
            </w:r>
            <w:proofErr w:type="spellEnd"/>
            <w:r w:rsidRPr="006C0B16">
              <w:rPr>
                <w:b/>
                <w:color w:val="000000"/>
                <w:sz w:val="24"/>
                <w:szCs w:val="24"/>
                <w:lang w:val="en"/>
              </w:rPr>
              <w:t xml:space="preserve"> </w:t>
            </w:r>
            <w:proofErr w:type="spellStart"/>
            <w:r w:rsidRPr="006C0B16">
              <w:rPr>
                <w:b/>
                <w:color w:val="000000"/>
                <w:sz w:val="24"/>
                <w:szCs w:val="24"/>
                <w:lang w:val="en"/>
              </w:rPr>
              <w:t>tổ</w:t>
            </w:r>
            <w:proofErr w:type="spellEnd"/>
            <w:r w:rsidRPr="006C0B16">
              <w:rPr>
                <w:b/>
                <w:color w:val="000000"/>
                <w:sz w:val="24"/>
                <w:szCs w:val="24"/>
                <w:lang w:val="en"/>
              </w:rPr>
              <w:t xml:space="preserve"> </w:t>
            </w:r>
            <w:proofErr w:type="spellStart"/>
            <w:r w:rsidRPr="006C0B16">
              <w:rPr>
                <w:b/>
                <w:color w:val="000000"/>
                <w:sz w:val="24"/>
                <w:szCs w:val="24"/>
                <w:lang w:val="en"/>
              </w:rPr>
              <w:t>chức</w:t>
            </w:r>
            <w:proofErr w:type="spellEnd"/>
            <w:r w:rsidRPr="006C0B16">
              <w:rPr>
                <w:b/>
                <w:color w:val="000000"/>
                <w:sz w:val="24"/>
                <w:szCs w:val="24"/>
                <w:lang w:val="en"/>
              </w:rPr>
              <w:t xml:space="preserve"> </w:t>
            </w:r>
            <w:proofErr w:type="spellStart"/>
            <w:r w:rsidRPr="006C0B16">
              <w:rPr>
                <w:b/>
                <w:color w:val="000000"/>
                <w:sz w:val="24"/>
                <w:szCs w:val="24"/>
                <w:lang w:val="en"/>
              </w:rPr>
              <w:t>thực</w:t>
            </w:r>
            <w:proofErr w:type="spellEnd"/>
            <w:r w:rsidRPr="006C0B16">
              <w:rPr>
                <w:b/>
                <w:color w:val="000000"/>
                <w:sz w:val="24"/>
                <w:szCs w:val="24"/>
                <w:lang w:val="en"/>
              </w:rPr>
              <w:t xml:space="preserve"> </w:t>
            </w:r>
            <w:proofErr w:type="spellStart"/>
            <w:r w:rsidRPr="006C0B16">
              <w:rPr>
                <w:b/>
                <w:color w:val="000000"/>
                <w:sz w:val="24"/>
                <w:szCs w:val="24"/>
                <w:lang w:val="en"/>
              </w:rPr>
              <w:t>tập</w:t>
            </w:r>
            <w:proofErr w:type="spellEnd"/>
            <w:r w:rsidRPr="006C0B16">
              <w:rPr>
                <w:b/>
                <w:color w:val="000000"/>
                <w:sz w:val="24"/>
                <w:szCs w:val="24"/>
                <w:lang w:val="en"/>
              </w:rPr>
              <w:t xml:space="preserve">, </w:t>
            </w:r>
            <w:proofErr w:type="spellStart"/>
            <w:r w:rsidRPr="006C0B16">
              <w:rPr>
                <w:b/>
                <w:color w:val="000000"/>
                <w:sz w:val="24"/>
                <w:szCs w:val="24"/>
                <w:lang w:val="en"/>
              </w:rPr>
              <w:t>thực</w:t>
            </w:r>
            <w:proofErr w:type="spellEnd"/>
            <w:r w:rsidRPr="006C0B16">
              <w:rPr>
                <w:b/>
                <w:color w:val="000000"/>
                <w:sz w:val="24"/>
                <w:szCs w:val="24"/>
                <w:lang w:val="en"/>
              </w:rPr>
              <w:t xml:space="preserve"> </w:t>
            </w:r>
            <w:proofErr w:type="spellStart"/>
            <w:r w:rsidRPr="006C0B16">
              <w:rPr>
                <w:b/>
                <w:color w:val="000000"/>
                <w:sz w:val="24"/>
                <w:szCs w:val="24"/>
                <w:lang w:val="en"/>
              </w:rPr>
              <w:t>tế</w:t>
            </w:r>
            <w:proofErr w:type="spellEnd"/>
            <w:r w:rsidRPr="006C0B16">
              <w:rPr>
                <w:b/>
                <w:color w:val="000000"/>
                <w:sz w:val="24"/>
                <w:szCs w:val="24"/>
                <w:lang w:val="en"/>
              </w:rPr>
              <w:t xml:space="preserve"> </w:t>
            </w:r>
            <w:proofErr w:type="spellStart"/>
            <w:r w:rsidRPr="006C0B16">
              <w:rPr>
                <w:b/>
                <w:color w:val="000000"/>
                <w:sz w:val="24"/>
                <w:szCs w:val="24"/>
                <w:lang w:val="en"/>
              </w:rPr>
              <w:t>cho</w:t>
            </w:r>
            <w:proofErr w:type="spellEnd"/>
            <w:r w:rsidRPr="006C0B16">
              <w:rPr>
                <w:b/>
                <w:color w:val="000000"/>
                <w:sz w:val="24"/>
                <w:szCs w:val="24"/>
                <w:lang w:val="en"/>
              </w:rPr>
              <w:t xml:space="preserve"> </w:t>
            </w:r>
            <w:proofErr w:type="spellStart"/>
            <w:r w:rsidRPr="006C0B16">
              <w:rPr>
                <w:b/>
                <w:color w:val="000000"/>
                <w:sz w:val="24"/>
                <w:szCs w:val="24"/>
                <w:lang w:val="en"/>
              </w:rPr>
              <w:t>sinh</w:t>
            </w:r>
            <w:proofErr w:type="spellEnd"/>
            <w:r w:rsidRPr="006C0B16">
              <w:rPr>
                <w:b/>
                <w:color w:val="000000"/>
                <w:sz w:val="24"/>
                <w:szCs w:val="24"/>
                <w:lang w:val="en"/>
              </w:rPr>
              <w:t xml:space="preserve"> </w:t>
            </w:r>
            <w:proofErr w:type="spellStart"/>
            <w:r w:rsidRPr="006C0B16">
              <w:rPr>
                <w:b/>
                <w:color w:val="000000"/>
                <w:sz w:val="24"/>
                <w:szCs w:val="24"/>
                <w:lang w:val="en"/>
              </w:rPr>
              <w:t>viên</w:t>
            </w:r>
            <w:proofErr w:type="spellEnd"/>
          </w:p>
        </w:tc>
      </w:tr>
      <w:tr w:rsidR="00077055" w:rsidRPr="006C0B16" w14:paraId="12836374" w14:textId="77777777" w:rsidTr="00715503">
        <w:trPr>
          <w:trHeight w:val="276"/>
          <w:trPrChange w:id="181" w:author="Pham Thi Thu Lan" w:date="2021-01-03T16:45:00Z">
            <w:trPr>
              <w:gridBefore w:val="1"/>
              <w:trHeight w:val="276"/>
            </w:trPr>
          </w:trPrChange>
        </w:trPr>
        <w:tc>
          <w:tcPr>
            <w:tcW w:w="570" w:type="dxa"/>
            <w:tcMar>
              <w:top w:w="58" w:type="dxa"/>
              <w:left w:w="58" w:type="dxa"/>
              <w:bottom w:w="58" w:type="dxa"/>
              <w:right w:w="58" w:type="dxa"/>
            </w:tcMar>
            <w:vAlign w:val="center"/>
            <w:tcPrChange w:id="182"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AF4183A" w14:textId="77777777" w:rsidR="0007705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83"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1525485" w14:textId="77777777" w:rsidR="00077055" w:rsidRPr="006C0B16" w:rsidRDefault="00077055" w:rsidP="00A65199">
            <w:pPr>
              <w:rPr>
                <w:color w:val="000000"/>
                <w:sz w:val="24"/>
                <w:szCs w:val="24"/>
              </w:rPr>
            </w:pP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c>
          <w:tcPr>
            <w:tcW w:w="5138" w:type="dxa"/>
            <w:tcMar>
              <w:top w:w="58" w:type="dxa"/>
              <w:left w:w="58" w:type="dxa"/>
              <w:bottom w:w="58" w:type="dxa"/>
              <w:right w:w="58" w:type="dxa"/>
            </w:tcMar>
            <w:vAlign w:val="center"/>
            <w:tcPrChange w:id="184"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E8137ED" w14:textId="77777777" w:rsidR="00077055" w:rsidRPr="006C0B16" w:rsidRDefault="00077055" w:rsidP="00077055">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đê</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p>
          <w:p w14:paraId="5E4B4F1F" w14:textId="77777777" w:rsidR="00077055" w:rsidRPr="006C0B16" w:rsidRDefault="00077055" w:rsidP="00077055">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0A2731CE" w14:textId="77777777" w:rsidR="00077055" w:rsidRPr="006C0B16" w:rsidRDefault="00077055" w:rsidP="00077055">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Tờ</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Pr="006C0B16">
              <w:rPr>
                <w:color w:val="000000"/>
                <w:sz w:val="24"/>
                <w:szCs w:val="24"/>
                <w:lang w:eastAsia="vi-VN"/>
              </w:rPr>
              <w:t>phê</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eastAsia="vi-VN"/>
              </w:rPr>
              <w:t xml:space="preserve"> </w:t>
            </w:r>
            <w:proofErr w:type="spellStart"/>
            <w:r w:rsidRPr="006C0B16">
              <w:rPr>
                <w:color w:val="000000"/>
                <w:sz w:val="24"/>
                <w:szCs w:val="24"/>
                <w:lang w:eastAsia="vi-VN"/>
              </w:rPr>
              <w:t>kế</w:t>
            </w:r>
            <w:proofErr w:type="spellEnd"/>
            <w:r w:rsidRPr="006C0B16">
              <w:rPr>
                <w:color w:val="000000"/>
                <w:sz w:val="24"/>
                <w:szCs w:val="24"/>
                <w:lang w:eastAsia="vi-VN"/>
              </w:rPr>
              <w:t xml:space="preserve"> </w:t>
            </w:r>
            <w:proofErr w:type="spellStart"/>
            <w:r w:rsidRPr="006C0B16">
              <w:rPr>
                <w:color w:val="000000"/>
                <w:sz w:val="24"/>
                <w:szCs w:val="24"/>
                <w:lang w:eastAsia="vi-VN"/>
              </w:rPr>
              <w:t>hoạch</w:t>
            </w:r>
            <w:proofErr w:type="spellEnd"/>
            <w:r w:rsidRPr="006C0B16">
              <w:rPr>
                <w:color w:val="000000"/>
                <w:sz w:val="24"/>
                <w:szCs w:val="24"/>
                <w:lang w:eastAsia="vi-VN"/>
              </w:rPr>
              <w:t xml:space="preserve"> </w:t>
            </w:r>
            <w:proofErr w:type="spellStart"/>
            <w:r w:rsidRPr="006C0B16">
              <w:rPr>
                <w:color w:val="000000"/>
                <w:sz w:val="24"/>
                <w:szCs w:val="24"/>
                <w:lang w:eastAsia="vi-VN"/>
              </w:rPr>
              <w:t>tổ</w:t>
            </w:r>
            <w:proofErr w:type="spellEnd"/>
            <w:r w:rsidRPr="006C0B16">
              <w:rPr>
                <w:color w:val="000000"/>
                <w:sz w:val="24"/>
                <w:szCs w:val="24"/>
                <w:lang w:eastAsia="vi-VN"/>
              </w:rPr>
              <w:t xml:space="preserve"> </w:t>
            </w:r>
            <w:proofErr w:type="spellStart"/>
            <w:r w:rsidRPr="006C0B16">
              <w:rPr>
                <w:color w:val="000000"/>
                <w:sz w:val="24"/>
                <w:szCs w:val="24"/>
                <w:lang w:eastAsia="vi-VN"/>
              </w:rPr>
              <w:t>chức</w:t>
            </w:r>
            <w:proofErr w:type="spellEnd"/>
          </w:p>
          <w:p w14:paraId="1CAE61A3" w14:textId="77777777" w:rsidR="00077055" w:rsidRPr="006C0B16" w:rsidRDefault="00077055" w:rsidP="00077055">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dẫn</w:t>
            </w:r>
            <w:proofErr w:type="spellEnd"/>
            <w:r w:rsidRPr="006C0B16">
              <w:rPr>
                <w:color w:val="000000"/>
                <w:sz w:val="24"/>
                <w:szCs w:val="24"/>
                <w:lang w:eastAsia="vi-VN"/>
              </w:rPr>
              <w:t xml:space="preserve"> </w:t>
            </w:r>
            <w:proofErr w:type="spellStart"/>
            <w:r w:rsidRPr="006C0B16">
              <w:rPr>
                <w:color w:val="000000"/>
                <w:sz w:val="24"/>
                <w:szCs w:val="24"/>
                <w:lang w:eastAsia="vi-VN"/>
              </w:rPr>
              <w:t>sinh</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p>
          <w:p w14:paraId="68E46DB9" w14:textId="77777777" w:rsidR="00077055" w:rsidRPr="006C0B16" w:rsidDel="002E440C" w:rsidRDefault="00077055" w:rsidP="00077055">
            <w:pPr>
              <w:rPr>
                <w:del w:id="185" w:author="Pham Thi Thu Lan" w:date="2021-01-03T16:11:00Z"/>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sinh</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p>
          <w:p w14:paraId="1E52454D" w14:textId="77777777" w:rsidR="00077055" w:rsidRPr="006C0B16" w:rsidRDefault="00077055" w:rsidP="00EA3589">
            <w:pPr>
              <w:rPr>
                <w:color w:val="000000"/>
                <w:sz w:val="24"/>
                <w:szCs w:val="24"/>
                <w:lang w:eastAsia="vi-VN"/>
              </w:rPr>
            </w:pPr>
            <w:del w:id="186" w:author="Pham Thi Thu Lan" w:date="2021-01-03T16:11:00Z">
              <w:r w:rsidRPr="006C0B16" w:rsidDel="002E440C">
                <w:rPr>
                  <w:color w:val="000000"/>
                  <w:sz w:val="24"/>
                  <w:szCs w:val="24"/>
                  <w:lang w:eastAsia="vi-VN"/>
                </w:rPr>
                <w:delText>- Kế hoạch giảng dạy năm học</w:delText>
              </w:r>
            </w:del>
          </w:p>
        </w:tc>
        <w:tc>
          <w:tcPr>
            <w:tcW w:w="1389" w:type="dxa"/>
            <w:vAlign w:val="center"/>
            <w:tcPrChange w:id="187"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55394E73" w14:textId="77777777" w:rsidR="00077055" w:rsidRPr="006C0B16" w:rsidRDefault="00077055" w:rsidP="00EA3589">
            <w:pPr>
              <w:widowControl w:val="0"/>
              <w:jc w:val="center"/>
              <w:rPr>
                <w:iCs/>
                <w:color w:val="000000"/>
                <w:sz w:val="24"/>
                <w:szCs w:val="24"/>
                <w:lang w:val="en"/>
              </w:rPr>
            </w:pPr>
          </w:p>
        </w:tc>
      </w:tr>
      <w:tr w:rsidR="00077055" w:rsidRPr="006C0B16" w14:paraId="6DE4F94D" w14:textId="77777777" w:rsidTr="00715503">
        <w:trPr>
          <w:trHeight w:val="276"/>
          <w:trPrChange w:id="188" w:author="Pham Thi Thu Lan" w:date="2021-01-03T16:45:00Z">
            <w:trPr>
              <w:gridBefore w:val="1"/>
              <w:trHeight w:val="276"/>
            </w:trPr>
          </w:trPrChange>
        </w:trPr>
        <w:tc>
          <w:tcPr>
            <w:tcW w:w="570" w:type="dxa"/>
            <w:tcMar>
              <w:top w:w="58" w:type="dxa"/>
              <w:left w:w="58" w:type="dxa"/>
              <w:bottom w:w="58" w:type="dxa"/>
              <w:right w:w="58" w:type="dxa"/>
            </w:tcMar>
            <w:vAlign w:val="center"/>
            <w:tcPrChange w:id="189"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58B0C2A" w14:textId="77777777" w:rsidR="0007705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190"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25E9BD8" w14:textId="77777777" w:rsidR="00077055" w:rsidRPr="006C0B16" w:rsidRDefault="00077055" w:rsidP="00A65199">
            <w:pPr>
              <w:rPr>
                <w:color w:val="000000"/>
                <w:sz w:val="24"/>
                <w:szCs w:val="24"/>
              </w:rPr>
            </w:pPr>
            <w:r w:rsidRPr="006C0B16">
              <w:rPr>
                <w:color w:val="000000"/>
                <w:sz w:val="24"/>
                <w:szCs w:val="24"/>
                <w:lang w:eastAsia="vi-VN"/>
              </w:rPr>
              <w:t xml:space="preserve">Thanh </w:t>
            </w:r>
            <w:proofErr w:type="spellStart"/>
            <w:r w:rsidRPr="006C0B16">
              <w:rPr>
                <w:color w:val="000000"/>
                <w:sz w:val="24"/>
                <w:szCs w:val="24"/>
                <w:lang w:eastAsia="vi-VN"/>
              </w:rPr>
              <w:t>toán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tc>
        <w:tc>
          <w:tcPr>
            <w:tcW w:w="5138" w:type="dxa"/>
            <w:tcMar>
              <w:top w:w="58" w:type="dxa"/>
              <w:left w:w="58" w:type="dxa"/>
              <w:bottom w:w="58" w:type="dxa"/>
              <w:right w:w="58" w:type="dxa"/>
            </w:tcMar>
            <w:vAlign w:val="center"/>
            <w:tcPrChange w:id="191"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28D9F96" w14:textId="77777777" w:rsidR="00077055" w:rsidRPr="006C0B16" w:rsidRDefault="00077055" w:rsidP="00077055">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tạm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ứng</w:t>
            </w:r>
            <w:proofErr w:type="spellEnd"/>
          </w:p>
          <w:p w14:paraId="5E300978" w14:textId="77777777" w:rsidR="00077055" w:rsidRPr="006C0B16" w:rsidRDefault="00077055" w:rsidP="00EA3589">
            <w:pPr>
              <w:rPr>
                <w:i/>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tác</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cán</w:t>
            </w:r>
            <w:proofErr w:type="spellEnd"/>
            <w:r w:rsidRPr="006C0B16">
              <w:rPr>
                <w:color w:val="000000"/>
                <w:sz w:val="24"/>
                <w:szCs w:val="24"/>
                <w:lang w:eastAsia="vi-VN"/>
              </w:rPr>
              <w:t xml:space="preserve"> </w:t>
            </w:r>
            <w:proofErr w:type="spellStart"/>
            <w:r w:rsidRPr="006C0B16">
              <w:rPr>
                <w:color w:val="000000"/>
                <w:sz w:val="24"/>
                <w:szCs w:val="24"/>
                <w:lang w:eastAsia="vi-VN"/>
              </w:rPr>
              <w:t>bô</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hỗ</w:t>
            </w:r>
            <w:proofErr w:type="spellEnd"/>
            <w:r w:rsidRPr="006C0B16">
              <w:rPr>
                <w:color w:val="000000"/>
                <w:sz w:val="24"/>
                <w:szCs w:val="24"/>
                <w:lang w:eastAsia="vi-VN"/>
              </w:rPr>
              <w:t xml:space="preserve"> </w:t>
            </w:r>
            <w:proofErr w:type="spellStart"/>
            <w:r w:rsidRPr="006C0B16">
              <w:rPr>
                <w:color w:val="000000"/>
                <w:sz w:val="24"/>
                <w:szCs w:val="24"/>
                <w:lang w:eastAsia="vi-VN"/>
              </w:rPr>
              <w:t>trợ</w:t>
            </w:r>
            <w:proofErr w:type="spellEnd"/>
            <w:r w:rsidRPr="006C0B16">
              <w:rPr>
                <w:color w:val="000000"/>
                <w:sz w:val="24"/>
                <w:szCs w:val="24"/>
                <w:lang w:eastAsia="vi-VN"/>
              </w:rPr>
              <w:t xml:space="preserve"> </w:t>
            </w:r>
            <w:proofErr w:type="spellStart"/>
            <w:r w:rsidRPr="006C0B16">
              <w:rPr>
                <w:color w:val="000000"/>
                <w:sz w:val="24"/>
                <w:szCs w:val="24"/>
                <w:lang w:eastAsia="vi-VN"/>
              </w:rPr>
              <w:t>sinh</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p w14:paraId="73E82179"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z w:val="24"/>
                <w:szCs w:val="24"/>
                <w:lang w:eastAsia="vi-VN"/>
              </w:rPr>
              <w:t>đường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của</w:t>
            </w:r>
            <w:proofErr w:type="spellEnd"/>
            <w:r w:rsidRPr="006C0B16">
              <w:rPr>
                <w:i/>
                <w:color w:val="000000"/>
                <w:sz w:val="24"/>
                <w:szCs w:val="24"/>
                <w:lang w:eastAsia="vi-VN"/>
              </w:rPr>
              <w:t xml:space="preserve"> </w:t>
            </w:r>
            <w:proofErr w:type="spellStart"/>
            <w:r w:rsidRPr="006C0B16">
              <w:rPr>
                <w:i/>
                <w:color w:val="000000"/>
                <w:sz w:val="24"/>
                <w:szCs w:val="24"/>
                <w:lang w:eastAsia="vi-VN"/>
              </w:rPr>
              <w:t>cán</w:t>
            </w:r>
            <w:proofErr w:type="spellEnd"/>
            <w:r w:rsidRPr="006C0B16">
              <w:rPr>
                <w:i/>
                <w:color w:val="000000"/>
                <w:sz w:val="24"/>
                <w:szCs w:val="24"/>
                <w:lang w:eastAsia="vi-VN"/>
              </w:rPr>
              <w:t xml:space="preserve"> </w:t>
            </w:r>
            <w:proofErr w:type="spellStart"/>
            <w:r w:rsidRPr="006C0B16">
              <w:rPr>
                <w:i/>
                <w:color w:val="000000"/>
                <w:sz w:val="24"/>
                <w:szCs w:val="24"/>
                <w:lang w:eastAsia="vi-VN"/>
              </w:rPr>
              <w:t>bô</w:t>
            </w:r>
            <w:proofErr w:type="spellEnd"/>
            <w:r w:rsidRPr="006C0B16">
              <w:rPr>
                <w:i/>
                <w:color w:val="000000"/>
                <w:sz w:val="24"/>
                <w:szCs w:val="24"/>
                <w:lang w:eastAsia="vi-VN"/>
              </w:rPr>
              <w:t>̣)</w:t>
            </w:r>
          </w:p>
          <w:p w14:paraId="2B5919D7"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Thuê</w:t>
            </w:r>
            <w:proofErr w:type="spellEnd"/>
            <w:r w:rsidRPr="006C0B16">
              <w:rPr>
                <w:color w:val="000000"/>
                <w:sz w:val="24"/>
                <w:szCs w:val="24"/>
                <w:lang w:eastAsia="vi-VN"/>
              </w:rPr>
              <w:t xml:space="preserve"> </w:t>
            </w:r>
            <w:proofErr w:type="spellStart"/>
            <w:r w:rsidRPr="006C0B16">
              <w:rPr>
                <w:color w:val="000000"/>
                <w:sz w:val="24"/>
                <w:szCs w:val="24"/>
                <w:lang w:eastAsia="vi-VN"/>
              </w:rPr>
              <w:t>xe</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w:t>
            </w:r>
            <w:proofErr w:type="spellStart"/>
            <w:r w:rsidRPr="006C0B16">
              <w:rPr>
                <w:color w:val="000000"/>
                <w:sz w:val="24"/>
                <w:szCs w:val="24"/>
                <w:lang w:eastAsia="vi-VN"/>
              </w:rPr>
              <w:t>quy</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Pr="006C0B16">
              <w:rPr>
                <w:color w:val="000000"/>
                <w:sz w:val="24"/>
                <w:szCs w:val="24"/>
                <w:lang w:eastAsia="vi-VN"/>
              </w:rPr>
              <w:t>mua</w:t>
            </w:r>
            <w:proofErr w:type="spellEnd"/>
            <w:r w:rsidRPr="006C0B16">
              <w:rPr>
                <w:color w:val="000000"/>
                <w:sz w:val="24"/>
                <w:szCs w:val="24"/>
                <w:lang w:eastAsia="vi-VN"/>
              </w:rPr>
              <w:t xml:space="preserve"> </w:t>
            </w:r>
            <w:proofErr w:type="spellStart"/>
            <w:r w:rsidRPr="006C0B16">
              <w:rPr>
                <w:color w:val="000000"/>
                <w:sz w:val="24"/>
                <w:szCs w:val="24"/>
                <w:lang w:eastAsia="vi-VN"/>
              </w:rPr>
              <w:t>sắm</w:t>
            </w:r>
            <w:proofErr w:type="spellEnd"/>
            <w:r w:rsidRPr="006C0B16">
              <w:rPr>
                <w:color w:val="000000"/>
                <w:sz w:val="24"/>
                <w:szCs w:val="24"/>
                <w:lang w:eastAsia="vi-VN"/>
              </w:rPr>
              <w:t xml:space="preserve"> </w:t>
            </w:r>
            <w:proofErr w:type="spellStart"/>
            <w:r w:rsidRPr="006C0B16">
              <w:rPr>
                <w:color w:val="000000"/>
                <w:sz w:val="24"/>
                <w:szCs w:val="24"/>
                <w:lang w:eastAsia="vi-VN"/>
              </w:rPr>
              <w:t>thường</w:t>
            </w:r>
            <w:proofErr w:type="spellEnd"/>
            <w:r w:rsidRPr="006C0B16">
              <w:rPr>
                <w:color w:val="000000"/>
                <w:sz w:val="24"/>
                <w:szCs w:val="24"/>
                <w:lang w:eastAsia="vi-VN"/>
              </w:rPr>
              <w:t xml:space="preserve"> </w:t>
            </w:r>
            <w:proofErr w:type="spellStart"/>
            <w:r w:rsidRPr="006C0B16">
              <w:rPr>
                <w:color w:val="000000"/>
                <w:sz w:val="24"/>
                <w:szCs w:val="24"/>
                <w:lang w:eastAsia="vi-VN"/>
              </w:rPr>
              <w:t>xuyên</w:t>
            </w:r>
            <w:proofErr w:type="spellEnd"/>
          </w:p>
          <w:p w14:paraId="144122C0"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Vé</w:t>
            </w:r>
            <w:proofErr w:type="spellEnd"/>
            <w:r w:rsidRPr="006C0B16">
              <w:rPr>
                <w:color w:val="000000"/>
                <w:sz w:val="24"/>
                <w:szCs w:val="24"/>
                <w:lang w:eastAsia="vi-VN"/>
              </w:rPr>
              <w:t xml:space="preserve"> </w:t>
            </w:r>
            <w:proofErr w:type="spellStart"/>
            <w:r w:rsidRPr="006C0B16">
              <w:rPr>
                <w:color w:val="000000"/>
                <w:sz w:val="24"/>
                <w:szCs w:val="24"/>
                <w:lang w:eastAsia="vi-VN"/>
              </w:rPr>
              <w:t>cước</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và</w:t>
            </w:r>
            <w:proofErr w:type="spellEnd"/>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vé</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w:t>
            </w:r>
            <w:proofErr w:type="spellStart"/>
            <w:r w:rsidRPr="006C0B16">
              <w:rPr>
                <w:i/>
                <w:color w:val="000000"/>
                <w:sz w:val="24"/>
                <w:szCs w:val="24"/>
                <w:lang w:eastAsia="vi-VN"/>
              </w:rPr>
              <w:t>đi</w:t>
            </w:r>
            <w:proofErr w:type="spellEnd"/>
            <w:r w:rsidRPr="006C0B16">
              <w:rPr>
                <w:i/>
                <w:color w:val="000000"/>
                <w:sz w:val="24"/>
                <w:szCs w:val="24"/>
                <w:lang w:eastAsia="vi-VN"/>
              </w:rPr>
              <w:t xml:space="preserve"> </w:t>
            </w:r>
            <w:proofErr w:type="spellStart"/>
            <w:r w:rsidRPr="006C0B16">
              <w:rPr>
                <w:i/>
                <w:color w:val="000000"/>
                <w:sz w:val="24"/>
                <w:szCs w:val="24"/>
                <w:lang w:eastAsia="vi-VN"/>
              </w:rPr>
              <w:t>lại</w:t>
            </w:r>
            <w:proofErr w:type="spellEnd"/>
            <w:r w:rsidRPr="006C0B16">
              <w:rPr>
                <w:i/>
                <w:color w:val="000000"/>
                <w:sz w:val="24"/>
                <w:szCs w:val="24"/>
                <w:lang w:eastAsia="vi-VN"/>
              </w:rPr>
              <w:t xml:space="preserve"> </w:t>
            </w:r>
            <w:proofErr w:type="spellStart"/>
            <w:r w:rsidRPr="006C0B16">
              <w:rPr>
                <w:i/>
                <w:color w:val="000000"/>
                <w:sz w:val="24"/>
                <w:szCs w:val="24"/>
                <w:lang w:eastAsia="vi-VN"/>
              </w:rPr>
              <w:t>bằng</w:t>
            </w:r>
            <w:proofErr w:type="spellEnd"/>
            <w:r w:rsidRPr="006C0B16">
              <w:rPr>
                <w:i/>
                <w:color w:val="000000"/>
                <w:sz w:val="24"/>
                <w:szCs w:val="24"/>
                <w:lang w:eastAsia="vi-VN"/>
              </w:rPr>
              <w:t xml:space="preserve"> </w:t>
            </w:r>
            <w:proofErr w:type="spellStart"/>
            <w:r w:rsidRPr="006C0B16">
              <w:rPr>
                <w:i/>
                <w:color w:val="000000"/>
                <w:sz w:val="24"/>
                <w:szCs w:val="24"/>
                <w:lang w:eastAsia="vi-VN"/>
              </w:rPr>
              <w:t>phương</w:t>
            </w:r>
            <w:proofErr w:type="spellEnd"/>
            <w:r w:rsidRPr="006C0B16">
              <w:rPr>
                <w:i/>
                <w:color w:val="000000"/>
                <w:sz w:val="24"/>
                <w:szCs w:val="24"/>
                <w:lang w:eastAsia="vi-VN"/>
              </w:rPr>
              <w:t xml:space="preserve"> </w:t>
            </w:r>
            <w:proofErr w:type="spellStart"/>
            <w:r w:rsidRPr="006C0B16">
              <w:rPr>
                <w:i/>
                <w:color w:val="000000"/>
                <w:sz w:val="24"/>
                <w:szCs w:val="24"/>
                <w:lang w:eastAsia="vi-VN"/>
              </w:rPr>
              <w:t>tiện</w:t>
            </w:r>
            <w:proofErr w:type="spellEnd"/>
            <w:r w:rsidRPr="006C0B16">
              <w:rPr>
                <w:i/>
                <w:color w:val="000000"/>
                <w:sz w:val="24"/>
                <w:szCs w:val="24"/>
                <w:lang w:eastAsia="vi-VN"/>
              </w:rPr>
              <w:t xml:space="preserve"> </w:t>
            </w:r>
            <w:proofErr w:type="spellStart"/>
            <w:r w:rsidRPr="006C0B16">
              <w:rPr>
                <w:i/>
                <w:color w:val="000000"/>
                <w:sz w:val="24"/>
                <w:szCs w:val="24"/>
                <w:lang w:eastAsia="vi-VN"/>
              </w:rPr>
              <w:t>công</w:t>
            </w:r>
            <w:proofErr w:type="spellEnd"/>
            <w:r w:rsidRPr="006C0B16">
              <w:rPr>
                <w:i/>
                <w:color w:val="000000"/>
                <w:sz w:val="24"/>
                <w:szCs w:val="24"/>
                <w:lang w:eastAsia="vi-VN"/>
              </w:rPr>
              <w:t xml:space="preserve"> </w:t>
            </w:r>
            <w:proofErr w:type="spellStart"/>
            <w:r w:rsidRPr="006C0B16">
              <w:rPr>
                <w:i/>
                <w:color w:val="000000"/>
                <w:sz w:val="24"/>
                <w:szCs w:val="24"/>
                <w:lang w:eastAsia="vi-VN"/>
              </w:rPr>
              <w:t>cộng</w:t>
            </w:r>
            <w:proofErr w:type="spellEnd"/>
            <w:r w:rsidRPr="006C0B16">
              <w:rPr>
                <w:i/>
                <w:color w:val="000000"/>
                <w:sz w:val="24"/>
                <w:szCs w:val="24"/>
                <w:lang w:eastAsia="vi-VN"/>
              </w:rPr>
              <w:t>)</w:t>
            </w:r>
          </w:p>
          <w:p w14:paraId="21DEEAD5"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Hóa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chứng</w:t>
            </w:r>
            <w:proofErr w:type="spellEnd"/>
            <w:r w:rsidRPr="006C0B16">
              <w:rPr>
                <w:color w:val="000000"/>
                <w:sz w:val="24"/>
                <w:szCs w:val="24"/>
                <w:lang w:eastAsia="vi-VN"/>
              </w:rPr>
              <w:t xml:space="preserve"> </w:t>
            </w:r>
            <w:proofErr w:type="spellStart"/>
            <w:r w:rsidRPr="006C0B16">
              <w:rPr>
                <w:color w:val="000000"/>
                <w:sz w:val="24"/>
                <w:szCs w:val="24"/>
                <w:lang w:eastAsia="vi-VN"/>
              </w:rPr>
              <w:t>từ</w:t>
            </w:r>
            <w:proofErr w:type="spellEnd"/>
            <w:r w:rsidRPr="006C0B16">
              <w:rPr>
                <w:color w:val="000000"/>
                <w:sz w:val="24"/>
                <w:szCs w:val="24"/>
                <w:lang w:eastAsia="vi-VN"/>
              </w:rPr>
              <w:t xml:space="preserve"> </w:t>
            </w:r>
            <w:proofErr w:type="spellStart"/>
            <w:r w:rsidRPr="006C0B16">
              <w:rPr>
                <w:color w:val="000000"/>
                <w:sz w:val="24"/>
                <w:szCs w:val="24"/>
                <w:lang w:eastAsia="vi-VN"/>
              </w:rPr>
              <w:t>các</w:t>
            </w:r>
            <w:proofErr w:type="spellEnd"/>
            <w:r w:rsidRPr="006C0B16">
              <w:rPr>
                <w:color w:val="000000"/>
                <w:sz w:val="24"/>
                <w:szCs w:val="24"/>
                <w:lang w:eastAsia="vi-VN"/>
              </w:rPr>
              <w:t xml:space="preserve"> chi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khác</w:t>
            </w:r>
            <w:proofErr w:type="spellEnd"/>
          </w:p>
          <w:p w14:paraId="7FE3A100"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Tờ</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Pr="006C0B16">
              <w:rPr>
                <w:color w:val="000000"/>
                <w:sz w:val="24"/>
                <w:szCs w:val="24"/>
                <w:lang w:eastAsia="vi-VN"/>
              </w:rPr>
              <w:t>phê</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eastAsia="vi-VN"/>
              </w:rPr>
              <w:t xml:space="preserve"> </w:t>
            </w:r>
            <w:proofErr w:type="spellStart"/>
            <w:r w:rsidRPr="006C0B16">
              <w:rPr>
                <w:color w:val="000000"/>
                <w:sz w:val="24"/>
                <w:szCs w:val="24"/>
                <w:lang w:eastAsia="vi-VN"/>
              </w:rPr>
              <w:t>kế</w:t>
            </w:r>
            <w:proofErr w:type="spellEnd"/>
            <w:r w:rsidRPr="006C0B16">
              <w:rPr>
                <w:color w:val="000000"/>
                <w:sz w:val="24"/>
                <w:szCs w:val="24"/>
                <w:lang w:eastAsia="vi-VN"/>
              </w:rPr>
              <w:t xml:space="preserve"> </w:t>
            </w:r>
            <w:proofErr w:type="spellStart"/>
            <w:r w:rsidRPr="006C0B16">
              <w:rPr>
                <w:color w:val="000000"/>
                <w:sz w:val="24"/>
                <w:szCs w:val="24"/>
                <w:lang w:eastAsia="vi-VN"/>
              </w:rPr>
              <w:t>hoạch</w:t>
            </w:r>
            <w:proofErr w:type="spellEnd"/>
            <w:r w:rsidRPr="006C0B16">
              <w:rPr>
                <w:color w:val="000000"/>
                <w:sz w:val="24"/>
                <w:szCs w:val="24"/>
                <w:lang w:eastAsia="vi-VN"/>
              </w:rPr>
              <w:t xml:space="preserve"> </w:t>
            </w:r>
            <w:proofErr w:type="spellStart"/>
            <w:r w:rsidRPr="006C0B16">
              <w:rPr>
                <w:color w:val="000000"/>
                <w:sz w:val="24"/>
                <w:szCs w:val="24"/>
                <w:lang w:eastAsia="vi-VN"/>
              </w:rPr>
              <w:t>tổ</w:t>
            </w:r>
            <w:proofErr w:type="spellEnd"/>
            <w:r w:rsidRPr="006C0B16">
              <w:rPr>
                <w:color w:val="000000"/>
                <w:sz w:val="24"/>
                <w:szCs w:val="24"/>
                <w:lang w:eastAsia="vi-VN"/>
              </w:rPr>
              <w:t xml:space="preserve"> </w:t>
            </w:r>
            <w:proofErr w:type="spellStart"/>
            <w:r w:rsidRPr="006C0B16">
              <w:rPr>
                <w:color w:val="000000"/>
                <w:sz w:val="24"/>
                <w:szCs w:val="24"/>
                <w:lang w:eastAsia="vi-VN"/>
              </w:rPr>
              <w:t>chức</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5AA482F8"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w:t>
            </w:r>
            <w:proofErr w:type="spellStart"/>
            <w:r w:rsidRPr="006C0B16">
              <w:rPr>
                <w:color w:val="000000"/>
                <w:sz w:val="24"/>
                <w:szCs w:val="24"/>
                <w:lang w:eastAsia="vi-VN"/>
              </w:rPr>
              <w:t>dẫn</w:t>
            </w:r>
            <w:proofErr w:type="spellEnd"/>
            <w:r w:rsidRPr="006C0B16">
              <w:rPr>
                <w:color w:val="000000"/>
                <w:sz w:val="24"/>
                <w:szCs w:val="24"/>
                <w:lang w:eastAsia="vi-VN"/>
              </w:rPr>
              <w:t xml:space="preserve"> </w:t>
            </w:r>
            <w:proofErr w:type="spellStart"/>
            <w:r w:rsidRPr="006C0B16">
              <w:rPr>
                <w:color w:val="000000"/>
                <w:sz w:val="24"/>
                <w:szCs w:val="24"/>
                <w:lang w:eastAsia="vi-VN"/>
              </w:rPr>
              <w:t>sinh</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p>
          <w:p w14:paraId="74415B9A"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sinh</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p>
          <w:p w14:paraId="0A641849" w14:textId="77777777" w:rsidR="00077055" w:rsidRPr="006C0B16" w:rsidRDefault="0007705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Kế</w:t>
            </w:r>
            <w:proofErr w:type="spellEnd"/>
            <w:r w:rsidRPr="006C0B16">
              <w:rPr>
                <w:color w:val="000000"/>
                <w:sz w:val="24"/>
                <w:szCs w:val="24"/>
                <w:lang w:eastAsia="vi-VN"/>
              </w:rPr>
              <w:t xml:space="preserve"> </w:t>
            </w:r>
            <w:proofErr w:type="spellStart"/>
            <w:r w:rsidRPr="006C0B16">
              <w:rPr>
                <w:color w:val="000000"/>
                <w:sz w:val="24"/>
                <w:szCs w:val="24"/>
                <w:lang w:eastAsia="vi-VN"/>
              </w:rPr>
              <w:t>hoạch</w:t>
            </w:r>
            <w:proofErr w:type="spellEnd"/>
            <w:r w:rsidRPr="006C0B16">
              <w:rPr>
                <w:color w:val="000000"/>
                <w:sz w:val="24"/>
                <w:szCs w:val="24"/>
                <w:lang w:eastAsia="vi-VN"/>
              </w:rPr>
              <w:t xml:space="preserve"> </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dạy</w:t>
            </w:r>
            <w:proofErr w:type="spellEnd"/>
            <w:r w:rsidRPr="006C0B16">
              <w:rPr>
                <w:color w:val="000000"/>
                <w:sz w:val="24"/>
                <w:szCs w:val="24"/>
                <w:lang w:eastAsia="vi-VN"/>
              </w:rPr>
              <w:t xml:space="preserve"> </w:t>
            </w:r>
            <w:proofErr w:type="spellStart"/>
            <w:r w:rsidRPr="006C0B16">
              <w:rPr>
                <w:color w:val="000000"/>
                <w:sz w:val="24"/>
                <w:szCs w:val="24"/>
                <w:lang w:eastAsia="vi-VN"/>
              </w:rPr>
              <w:t>trong</w:t>
            </w:r>
            <w:proofErr w:type="spellEnd"/>
            <w:r w:rsidRPr="006C0B16">
              <w:rPr>
                <w:color w:val="000000"/>
                <w:sz w:val="24"/>
                <w:szCs w:val="24"/>
                <w:lang w:eastAsia="vi-VN"/>
              </w:rPr>
              <w:t xml:space="preserve"> </w:t>
            </w:r>
            <w:proofErr w:type="spellStart"/>
            <w:r w:rsidRPr="006C0B16">
              <w:rPr>
                <w:color w:val="000000"/>
                <w:sz w:val="24"/>
                <w:szCs w:val="24"/>
                <w:lang w:eastAsia="vi-VN"/>
              </w:rPr>
              <w:t>năm</w:t>
            </w:r>
            <w:proofErr w:type="spellEnd"/>
            <w:r w:rsidRPr="006C0B16">
              <w:rPr>
                <w:color w:val="000000"/>
                <w:sz w:val="24"/>
                <w:szCs w:val="24"/>
                <w:lang w:eastAsia="vi-VN"/>
              </w:rPr>
              <w:t xml:space="preserve"> </w:t>
            </w:r>
            <w:proofErr w:type="spellStart"/>
            <w:r w:rsidRPr="006C0B16">
              <w:rPr>
                <w:color w:val="000000"/>
                <w:sz w:val="24"/>
                <w:szCs w:val="24"/>
                <w:lang w:eastAsia="vi-VN"/>
              </w:rPr>
              <w:t>học</w:t>
            </w:r>
            <w:proofErr w:type="spellEnd"/>
          </w:p>
        </w:tc>
        <w:tc>
          <w:tcPr>
            <w:tcW w:w="1389" w:type="dxa"/>
            <w:vAlign w:val="center"/>
            <w:tcPrChange w:id="192"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3D046D61" w14:textId="77777777" w:rsidR="00077055" w:rsidRPr="006C0B16" w:rsidRDefault="00077055" w:rsidP="00EA3589">
            <w:pPr>
              <w:widowControl w:val="0"/>
              <w:jc w:val="center"/>
              <w:rPr>
                <w:iCs/>
                <w:color w:val="000000"/>
                <w:sz w:val="24"/>
                <w:szCs w:val="24"/>
                <w:lang w:val="en"/>
              </w:rPr>
            </w:pPr>
          </w:p>
        </w:tc>
      </w:tr>
      <w:tr w:rsidR="00077055" w:rsidRPr="006C0B16" w14:paraId="1B0D105D" w14:textId="77777777" w:rsidTr="00715503">
        <w:trPr>
          <w:trHeight w:val="505"/>
          <w:trPrChange w:id="193" w:author="Pham Thi Thu Lan" w:date="2021-01-03T16:45:00Z">
            <w:trPr>
              <w:gridBefore w:val="1"/>
              <w:trHeight w:val="505"/>
            </w:trPr>
          </w:trPrChange>
        </w:trPr>
        <w:tc>
          <w:tcPr>
            <w:tcW w:w="570" w:type="dxa"/>
            <w:tcMar>
              <w:top w:w="58" w:type="dxa"/>
              <w:left w:w="58" w:type="dxa"/>
              <w:bottom w:w="58" w:type="dxa"/>
              <w:right w:w="58" w:type="dxa"/>
            </w:tcMar>
            <w:vAlign w:val="center"/>
            <w:tcPrChange w:id="194"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43D01BA" w14:textId="77777777" w:rsidR="00077055"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lastRenderedPageBreak/>
              <w:t>7</w:t>
            </w:r>
          </w:p>
        </w:tc>
        <w:tc>
          <w:tcPr>
            <w:tcW w:w="9189" w:type="dxa"/>
            <w:gridSpan w:val="3"/>
            <w:tcMar>
              <w:top w:w="58" w:type="dxa"/>
              <w:left w:w="58" w:type="dxa"/>
              <w:bottom w:w="58" w:type="dxa"/>
              <w:right w:w="58" w:type="dxa"/>
            </w:tcMar>
            <w:vAlign w:val="center"/>
            <w:tcPrChange w:id="195"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377EEB3" w14:textId="77777777" w:rsidR="00077055" w:rsidRPr="006C0B16" w:rsidRDefault="00077055" w:rsidP="00077055">
            <w:pPr>
              <w:widowControl w:val="0"/>
              <w:rPr>
                <w:b/>
                <w:iCs/>
                <w:color w:val="000000"/>
                <w:sz w:val="24"/>
                <w:szCs w:val="24"/>
                <w:lang w:val="en"/>
              </w:rPr>
            </w:pPr>
            <w:r w:rsidRPr="006C0B16">
              <w:rPr>
                <w:b/>
                <w:color w:val="000000"/>
                <w:sz w:val="24"/>
                <w:szCs w:val="24"/>
                <w:lang w:val="en"/>
              </w:rPr>
              <w:t xml:space="preserve">Kinh </w:t>
            </w:r>
            <w:proofErr w:type="spellStart"/>
            <w:r w:rsidRPr="006C0B16">
              <w:rPr>
                <w:b/>
                <w:color w:val="000000"/>
                <w:sz w:val="24"/>
                <w:szCs w:val="24"/>
                <w:lang w:val="en"/>
              </w:rPr>
              <w:t>phí</w:t>
            </w:r>
            <w:proofErr w:type="spellEnd"/>
            <w:r w:rsidRPr="006C0B16">
              <w:rPr>
                <w:b/>
                <w:color w:val="000000"/>
                <w:sz w:val="24"/>
                <w:szCs w:val="24"/>
                <w:lang w:val="en"/>
              </w:rPr>
              <w:t xml:space="preserve"> </w:t>
            </w:r>
            <w:proofErr w:type="spellStart"/>
            <w:r w:rsidRPr="006C0B16">
              <w:rPr>
                <w:b/>
                <w:color w:val="000000"/>
                <w:sz w:val="24"/>
                <w:szCs w:val="24"/>
                <w:lang w:val="en"/>
              </w:rPr>
              <w:t>dự</w:t>
            </w:r>
            <w:proofErr w:type="spellEnd"/>
            <w:r w:rsidRPr="006C0B16">
              <w:rPr>
                <w:b/>
                <w:color w:val="000000"/>
                <w:sz w:val="24"/>
                <w:szCs w:val="24"/>
                <w:lang w:val="en"/>
              </w:rPr>
              <w:t xml:space="preserve"> </w:t>
            </w:r>
            <w:proofErr w:type="spellStart"/>
            <w:r w:rsidRPr="006C0B16">
              <w:rPr>
                <w:b/>
                <w:color w:val="000000"/>
                <w:sz w:val="24"/>
                <w:szCs w:val="24"/>
                <w:lang w:val="en"/>
              </w:rPr>
              <w:t>thi</w:t>
            </w:r>
            <w:proofErr w:type="spellEnd"/>
            <w:r w:rsidRPr="006C0B16">
              <w:rPr>
                <w:b/>
                <w:color w:val="000000"/>
                <w:sz w:val="24"/>
                <w:szCs w:val="24"/>
                <w:lang w:val="en"/>
              </w:rPr>
              <w:t xml:space="preserve"> </w:t>
            </w:r>
            <w:proofErr w:type="spellStart"/>
            <w:r w:rsidRPr="006C0B16">
              <w:rPr>
                <w:b/>
                <w:color w:val="000000"/>
                <w:sz w:val="24"/>
                <w:szCs w:val="24"/>
                <w:lang w:val="en"/>
              </w:rPr>
              <w:t>Procon</w:t>
            </w:r>
            <w:proofErr w:type="spellEnd"/>
            <w:r w:rsidRPr="006C0B16">
              <w:rPr>
                <w:b/>
                <w:color w:val="000000"/>
                <w:sz w:val="24"/>
                <w:szCs w:val="24"/>
                <w:lang w:val="en"/>
              </w:rPr>
              <w:t>, Olympic,</w:t>
            </w:r>
            <w:r w:rsidRPr="006C0B16">
              <w:rPr>
                <w:b/>
                <w:iCs/>
                <w:color w:val="000000"/>
                <w:sz w:val="24"/>
                <w:szCs w:val="24"/>
              </w:rPr>
              <w:t xml:space="preserve"> ACM/ICPC </w:t>
            </w:r>
            <w:proofErr w:type="spellStart"/>
            <w:r w:rsidRPr="006C0B16">
              <w:rPr>
                <w:b/>
                <w:iCs/>
                <w:color w:val="000000"/>
                <w:sz w:val="24"/>
                <w:szCs w:val="24"/>
              </w:rPr>
              <w:t>cấp</w:t>
            </w:r>
            <w:proofErr w:type="spellEnd"/>
            <w:r w:rsidRPr="006C0B16">
              <w:rPr>
                <w:b/>
                <w:iCs/>
                <w:color w:val="000000"/>
                <w:sz w:val="24"/>
                <w:szCs w:val="24"/>
              </w:rPr>
              <w:t xml:space="preserve"> </w:t>
            </w:r>
            <w:proofErr w:type="spellStart"/>
            <w:r w:rsidRPr="006C0B16">
              <w:rPr>
                <w:b/>
                <w:iCs/>
                <w:color w:val="000000"/>
                <w:sz w:val="24"/>
                <w:szCs w:val="24"/>
              </w:rPr>
              <w:t>quốc</w:t>
            </w:r>
            <w:proofErr w:type="spellEnd"/>
            <w:r w:rsidRPr="006C0B16">
              <w:rPr>
                <w:b/>
                <w:iCs/>
                <w:color w:val="000000"/>
                <w:sz w:val="24"/>
                <w:szCs w:val="24"/>
              </w:rPr>
              <w:t xml:space="preserve"> </w:t>
            </w:r>
            <w:proofErr w:type="spellStart"/>
            <w:r w:rsidRPr="006C0B16">
              <w:rPr>
                <w:b/>
                <w:iCs/>
                <w:color w:val="000000"/>
                <w:sz w:val="24"/>
                <w:szCs w:val="24"/>
              </w:rPr>
              <w:t>gia</w:t>
            </w:r>
            <w:proofErr w:type="spellEnd"/>
            <w:r w:rsidRPr="006C0B16">
              <w:rPr>
                <w:b/>
                <w:iCs/>
                <w:color w:val="000000"/>
                <w:sz w:val="24"/>
                <w:szCs w:val="24"/>
              </w:rPr>
              <w:t xml:space="preserve">, </w:t>
            </w:r>
            <w:proofErr w:type="spellStart"/>
            <w:r w:rsidRPr="006C0B16">
              <w:rPr>
                <w:b/>
                <w:iCs/>
                <w:color w:val="000000"/>
                <w:sz w:val="24"/>
                <w:szCs w:val="24"/>
              </w:rPr>
              <w:t>quốc</w:t>
            </w:r>
            <w:proofErr w:type="spellEnd"/>
            <w:r w:rsidRPr="006C0B16">
              <w:rPr>
                <w:b/>
                <w:iCs/>
                <w:color w:val="000000"/>
                <w:sz w:val="24"/>
                <w:szCs w:val="24"/>
              </w:rPr>
              <w:t xml:space="preserve"> </w:t>
            </w:r>
            <w:proofErr w:type="spellStart"/>
            <w:r w:rsidRPr="006C0B16">
              <w:rPr>
                <w:b/>
                <w:iCs/>
                <w:color w:val="000000"/>
                <w:sz w:val="24"/>
                <w:szCs w:val="24"/>
              </w:rPr>
              <w:t>tế</w:t>
            </w:r>
            <w:proofErr w:type="spellEnd"/>
          </w:p>
        </w:tc>
      </w:tr>
      <w:tr w:rsidR="000F1EF5" w:rsidRPr="006C0B16" w14:paraId="00647161" w14:textId="77777777" w:rsidTr="00715503">
        <w:trPr>
          <w:trHeight w:val="276"/>
          <w:trPrChange w:id="196" w:author="Pham Thi Thu Lan" w:date="2021-01-03T16:45:00Z">
            <w:trPr>
              <w:gridBefore w:val="1"/>
              <w:trHeight w:val="276"/>
            </w:trPr>
          </w:trPrChange>
        </w:trPr>
        <w:tc>
          <w:tcPr>
            <w:tcW w:w="570" w:type="dxa"/>
            <w:tcMar>
              <w:top w:w="58" w:type="dxa"/>
              <w:left w:w="58" w:type="dxa"/>
              <w:bottom w:w="58" w:type="dxa"/>
              <w:right w:w="58" w:type="dxa"/>
            </w:tcMar>
            <w:vAlign w:val="center"/>
            <w:tcPrChange w:id="197"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F397043" w14:textId="77777777" w:rsidR="000F1EF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198"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994A82F" w14:textId="77777777" w:rsidR="000F1EF5" w:rsidRPr="006C0B16" w:rsidRDefault="000F1EF5" w:rsidP="00A65199">
            <w:pPr>
              <w:rPr>
                <w:color w:val="000000"/>
                <w:sz w:val="24"/>
                <w:szCs w:val="24"/>
              </w:rPr>
            </w:pP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tc>
        <w:tc>
          <w:tcPr>
            <w:tcW w:w="5138" w:type="dxa"/>
            <w:tcMar>
              <w:top w:w="58" w:type="dxa"/>
              <w:left w:w="58" w:type="dxa"/>
              <w:bottom w:w="58" w:type="dxa"/>
              <w:right w:w="58" w:type="dxa"/>
            </w:tcMar>
            <w:vAlign w:val="center"/>
            <w:tcPrChange w:id="199"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704F7DB"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Giấy</w:t>
            </w:r>
            <w:proofErr w:type="spellEnd"/>
            <w:r w:rsidRPr="006C0B16">
              <w:rPr>
                <w:color w:val="000000"/>
                <w:sz w:val="24"/>
                <w:szCs w:val="24"/>
                <w:lang w:eastAsia="vi-VN"/>
              </w:rPr>
              <w:t xml:space="preserve"> </w:t>
            </w:r>
            <w:proofErr w:type="spellStart"/>
            <w:r w:rsidRPr="006C0B16">
              <w:rPr>
                <w:color w:val="000000"/>
                <w:sz w:val="24"/>
                <w:szCs w:val="24"/>
                <w:lang w:eastAsia="vi-VN"/>
              </w:rPr>
              <w:t>đê</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tạm</w:t>
            </w:r>
            <w:proofErr w:type="spellEnd"/>
            <w:r w:rsidRPr="006C0B16">
              <w:rPr>
                <w:color w:val="000000"/>
                <w:sz w:val="24"/>
                <w:szCs w:val="24"/>
                <w:lang w:eastAsia="vi-VN"/>
              </w:rPr>
              <w:t xml:space="preserve"> </w:t>
            </w:r>
            <w:proofErr w:type="spellStart"/>
            <w:r w:rsidRPr="006C0B16">
              <w:rPr>
                <w:color w:val="000000"/>
                <w:sz w:val="24"/>
                <w:szCs w:val="24"/>
                <w:lang w:eastAsia="vi-VN"/>
              </w:rPr>
              <w:t>ứng</w:t>
            </w:r>
            <w:proofErr w:type="spellEnd"/>
          </w:p>
          <w:p w14:paraId="34A54BCD"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chi </w:t>
            </w:r>
            <w:proofErr w:type="spellStart"/>
            <w:r w:rsidRPr="006C0B16">
              <w:rPr>
                <w:color w:val="000000"/>
                <w:sz w:val="24"/>
                <w:szCs w:val="24"/>
                <w:lang w:eastAsia="vi-VN"/>
              </w:rPr>
              <w:t>tiết</w:t>
            </w:r>
            <w:proofErr w:type="spellEnd"/>
          </w:p>
          <w:p w14:paraId="4459B6A3"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tổng</w:t>
            </w:r>
            <w:proofErr w:type="spellEnd"/>
            <w:r w:rsidRPr="006C0B16">
              <w:rPr>
                <w:color w:val="000000"/>
                <w:sz w:val="24"/>
                <w:szCs w:val="24"/>
                <w:lang w:eastAsia="vi-VN"/>
              </w:rPr>
              <w:t xml:space="preserve"> </w:t>
            </w:r>
            <w:proofErr w:type="spellStart"/>
            <w:r w:rsidRPr="006C0B16">
              <w:rPr>
                <w:color w:val="000000"/>
                <w:sz w:val="24"/>
                <w:szCs w:val="24"/>
                <w:lang w:eastAsia="vi-VN"/>
              </w:rPr>
              <w:t>thể</w:t>
            </w:r>
            <w:proofErr w:type="spellEnd"/>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Thông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giao</w:t>
            </w:r>
            <w:proofErr w:type="spellEnd"/>
            <w:r w:rsidRPr="006C0B16">
              <w:rPr>
                <w:color w:val="000000"/>
                <w:sz w:val="24"/>
                <w:szCs w:val="24"/>
                <w:lang w:eastAsia="vi-VN"/>
              </w:rPr>
              <w:t xml:space="preserve"> </w:t>
            </w:r>
            <w:proofErr w:type="spellStart"/>
            <w:r w:rsidRPr="006C0B16">
              <w:rPr>
                <w:color w:val="000000"/>
                <w:sz w:val="24"/>
                <w:szCs w:val="24"/>
                <w:lang w:eastAsia="vi-VN"/>
              </w:rPr>
              <w:t>nhiệm</w:t>
            </w:r>
            <w:proofErr w:type="spellEnd"/>
            <w:r w:rsidRPr="006C0B16">
              <w:rPr>
                <w:color w:val="000000"/>
                <w:sz w:val="24"/>
                <w:szCs w:val="24"/>
                <w:lang w:eastAsia="vi-VN"/>
              </w:rPr>
              <w:t xml:space="preserve"> </w:t>
            </w:r>
            <w:proofErr w:type="spellStart"/>
            <w:r w:rsidRPr="006C0B16">
              <w:rPr>
                <w:color w:val="000000"/>
                <w:sz w:val="24"/>
                <w:szCs w:val="24"/>
                <w:lang w:eastAsia="vi-VN"/>
              </w:rPr>
              <w:t>vụ</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kinh</w:t>
            </w:r>
            <w:proofErr w:type="spellEnd"/>
            <w:r w:rsidRPr="006C0B16">
              <w:rPr>
                <w:i/>
                <w:color w:val="000000"/>
                <w:sz w:val="24"/>
                <w:szCs w:val="24"/>
                <w:lang w:eastAsia="vi-VN"/>
              </w:rPr>
              <w:t xml:space="preserve"> </w:t>
            </w:r>
            <w:proofErr w:type="spellStart"/>
            <w:r w:rsidRPr="006C0B16">
              <w:rPr>
                <w:i/>
                <w:color w:val="000000"/>
                <w:sz w:val="24"/>
                <w:szCs w:val="24"/>
                <w:lang w:eastAsia="vi-VN"/>
              </w:rPr>
              <w:t>phí</w:t>
            </w:r>
            <w:proofErr w:type="spellEnd"/>
            <w:r w:rsidRPr="006C0B16">
              <w:rPr>
                <w:i/>
                <w:color w:val="000000"/>
                <w:sz w:val="24"/>
                <w:szCs w:val="24"/>
                <w:lang w:eastAsia="vi-VN"/>
              </w:rPr>
              <w:t xml:space="preserve"> </w:t>
            </w:r>
            <w:proofErr w:type="spellStart"/>
            <w:r w:rsidRPr="006C0B16">
              <w:rPr>
                <w:i/>
                <w:color w:val="000000"/>
                <w:sz w:val="24"/>
                <w:szCs w:val="24"/>
                <w:lang w:eastAsia="vi-VN"/>
              </w:rPr>
              <w:t>từ</w:t>
            </w:r>
            <w:proofErr w:type="spellEnd"/>
            <w:r w:rsidRPr="006C0B16">
              <w:rPr>
                <w:i/>
                <w:color w:val="000000"/>
                <w:sz w:val="24"/>
                <w:szCs w:val="24"/>
                <w:lang w:eastAsia="vi-VN"/>
              </w:rPr>
              <w:t xml:space="preserve"> </w:t>
            </w:r>
            <w:proofErr w:type="spellStart"/>
            <w:r w:rsidRPr="006C0B16">
              <w:rPr>
                <w:i/>
                <w:color w:val="000000"/>
                <w:sz w:val="24"/>
                <w:szCs w:val="24"/>
                <w:lang w:eastAsia="vi-VN"/>
              </w:rPr>
              <w:t>nguồn</w:t>
            </w:r>
            <w:proofErr w:type="spellEnd"/>
            <w:r w:rsidRPr="006C0B16">
              <w:rPr>
                <w:i/>
                <w:color w:val="000000"/>
                <w:sz w:val="24"/>
                <w:szCs w:val="24"/>
                <w:lang w:eastAsia="vi-VN"/>
              </w:rPr>
              <w:t xml:space="preserve"> </w:t>
            </w:r>
            <w:proofErr w:type="spellStart"/>
            <w:r w:rsidRPr="006C0B16">
              <w:rPr>
                <w:i/>
                <w:color w:val="000000"/>
                <w:sz w:val="24"/>
                <w:szCs w:val="24"/>
                <w:lang w:eastAsia="vi-VN"/>
              </w:rPr>
              <w:t>ngân</w:t>
            </w:r>
            <w:proofErr w:type="spellEnd"/>
            <w:r w:rsidRPr="006C0B16">
              <w:rPr>
                <w:i/>
                <w:color w:val="000000"/>
                <w:sz w:val="24"/>
                <w:szCs w:val="24"/>
                <w:lang w:eastAsia="vi-VN"/>
              </w:rPr>
              <w:t xml:space="preserve"> </w:t>
            </w:r>
            <w:proofErr w:type="spellStart"/>
            <w:r w:rsidRPr="006C0B16">
              <w:rPr>
                <w:i/>
                <w:color w:val="000000"/>
                <w:sz w:val="24"/>
                <w:szCs w:val="24"/>
                <w:lang w:eastAsia="vi-VN"/>
              </w:rPr>
              <w:t>sách</w:t>
            </w:r>
            <w:proofErr w:type="spellEnd"/>
            <w:r w:rsidRPr="006C0B16">
              <w:rPr>
                <w:i/>
                <w:color w:val="000000"/>
                <w:sz w:val="24"/>
                <w:szCs w:val="24"/>
                <w:lang w:eastAsia="vi-VN"/>
              </w:rPr>
              <w:t xml:space="preserve"> </w:t>
            </w:r>
            <w:proofErr w:type="spellStart"/>
            <w:r w:rsidRPr="006C0B16">
              <w:rPr>
                <w:i/>
                <w:color w:val="000000"/>
                <w:sz w:val="24"/>
                <w:szCs w:val="24"/>
                <w:lang w:eastAsia="vi-VN"/>
              </w:rPr>
              <w:t>thường</w:t>
            </w:r>
            <w:proofErr w:type="spellEnd"/>
            <w:r w:rsidRPr="006C0B16">
              <w:rPr>
                <w:i/>
                <w:color w:val="000000"/>
                <w:sz w:val="24"/>
                <w:szCs w:val="24"/>
                <w:lang w:eastAsia="vi-VN"/>
              </w:rPr>
              <w:t xml:space="preserve"> </w:t>
            </w:r>
            <w:proofErr w:type="spellStart"/>
            <w:r w:rsidRPr="006C0B16">
              <w:rPr>
                <w:i/>
                <w:color w:val="000000"/>
                <w:sz w:val="24"/>
                <w:szCs w:val="24"/>
                <w:lang w:eastAsia="vi-VN"/>
              </w:rPr>
              <w:t>xuyên</w:t>
            </w:r>
            <w:proofErr w:type="spellEnd"/>
            <w:r w:rsidRPr="006C0B16">
              <w:rPr>
                <w:i/>
                <w:color w:val="000000"/>
                <w:sz w:val="24"/>
                <w:szCs w:val="24"/>
                <w:lang w:eastAsia="vi-VN"/>
              </w:rPr>
              <w:t xml:space="preserve"> </w:t>
            </w:r>
            <w:proofErr w:type="spellStart"/>
            <w:r w:rsidRPr="006C0B16">
              <w:rPr>
                <w:i/>
                <w:color w:val="000000"/>
                <w:sz w:val="24"/>
                <w:szCs w:val="24"/>
                <w:lang w:eastAsia="vi-VN"/>
              </w:rPr>
              <w:t>hoạt</w:t>
            </w:r>
            <w:proofErr w:type="spellEnd"/>
            <w:r w:rsidRPr="006C0B16">
              <w:rPr>
                <w:i/>
                <w:color w:val="000000"/>
                <w:sz w:val="24"/>
                <w:szCs w:val="24"/>
                <w:lang w:eastAsia="vi-VN"/>
              </w:rPr>
              <w:t xml:space="preserve"> </w:t>
            </w:r>
            <w:proofErr w:type="spellStart"/>
            <w:r w:rsidRPr="006C0B16">
              <w:rPr>
                <w:i/>
                <w:color w:val="000000"/>
                <w:sz w:val="24"/>
                <w:szCs w:val="24"/>
                <w:lang w:eastAsia="vi-VN"/>
              </w:rPr>
              <w:t>động</w:t>
            </w:r>
            <w:proofErr w:type="spellEnd"/>
            <w:r w:rsidRPr="006C0B16">
              <w:rPr>
                <w:i/>
                <w:color w:val="000000"/>
                <w:sz w:val="24"/>
                <w:szCs w:val="24"/>
                <w:lang w:eastAsia="vi-VN"/>
              </w:rPr>
              <w:t xml:space="preserve"> KHCN)</w:t>
            </w:r>
          </w:p>
          <w:p w14:paraId="40C069C6"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thành</w:t>
            </w:r>
            <w:proofErr w:type="spellEnd"/>
            <w:r w:rsidRPr="006C0B16">
              <w:rPr>
                <w:color w:val="000000"/>
                <w:sz w:val="24"/>
                <w:szCs w:val="24"/>
                <w:lang w:eastAsia="vi-VN"/>
              </w:rPr>
              <w:t xml:space="preserve"> </w:t>
            </w:r>
            <w:proofErr w:type="spellStart"/>
            <w:r w:rsidRPr="006C0B16">
              <w:rPr>
                <w:color w:val="000000"/>
                <w:sz w:val="24"/>
                <w:szCs w:val="24"/>
                <w:lang w:eastAsia="vi-VN"/>
              </w:rPr>
              <w:t>lập</w:t>
            </w:r>
            <w:proofErr w:type="spellEnd"/>
            <w:r w:rsidRPr="006C0B16">
              <w:rPr>
                <w:color w:val="000000"/>
                <w:sz w:val="24"/>
                <w:szCs w:val="24"/>
                <w:lang w:eastAsia="vi-VN"/>
              </w:rPr>
              <w:t xml:space="preserve"> </w:t>
            </w:r>
            <w:proofErr w:type="spellStart"/>
            <w:r w:rsidRPr="006C0B16">
              <w:rPr>
                <w:color w:val="000000"/>
                <w:sz w:val="24"/>
                <w:szCs w:val="24"/>
                <w:lang w:eastAsia="vi-VN"/>
              </w:rPr>
              <w:t>đội</w:t>
            </w:r>
            <w:proofErr w:type="spellEnd"/>
            <w:r w:rsidRPr="006C0B16">
              <w:rPr>
                <w:color w:val="000000"/>
                <w:sz w:val="24"/>
                <w:szCs w:val="24"/>
                <w:lang w:eastAsia="vi-VN"/>
              </w:rPr>
              <w:t xml:space="preserve"> </w:t>
            </w:r>
            <w:proofErr w:type="spellStart"/>
            <w:r w:rsidRPr="006C0B16">
              <w:rPr>
                <w:color w:val="000000"/>
                <w:sz w:val="24"/>
                <w:szCs w:val="24"/>
                <w:lang w:eastAsia="vi-VN"/>
              </w:rPr>
              <w:t>tuyển</w:t>
            </w:r>
            <w:proofErr w:type="spellEnd"/>
          </w:p>
          <w:p w14:paraId="30A6B39D"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dẫn</w:t>
            </w:r>
            <w:proofErr w:type="spellEnd"/>
            <w:r w:rsidRPr="006C0B16">
              <w:rPr>
                <w:color w:val="000000"/>
                <w:sz w:val="24"/>
                <w:szCs w:val="24"/>
                <w:lang w:eastAsia="vi-VN"/>
              </w:rPr>
              <w:t xml:space="preserve"> </w:t>
            </w:r>
            <w:proofErr w:type="spellStart"/>
            <w:r w:rsidRPr="006C0B16">
              <w:rPr>
                <w:color w:val="000000"/>
                <w:sz w:val="24"/>
                <w:szCs w:val="24"/>
                <w:lang w:eastAsia="vi-VN"/>
              </w:rPr>
              <w:t>đoàn</w:t>
            </w:r>
            <w:proofErr w:type="spellEnd"/>
          </w:p>
          <w:p w14:paraId="064549FB"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Thông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tổ</w:t>
            </w:r>
            <w:proofErr w:type="spellEnd"/>
            <w:r w:rsidRPr="006C0B16">
              <w:rPr>
                <w:color w:val="000000"/>
                <w:sz w:val="24"/>
                <w:szCs w:val="24"/>
                <w:lang w:eastAsia="vi-VN"/>
              </w:rPr>
              <w:t xml:space="preserve"> </w:t>
            </w:r>
            <w:proofErr w:type="spellStart"/>
            <w:r w:rsidRPr="006C0B16">
              <w:rPr>
                <w:color w:val="000000"/>
                <w:sz w:val="24"/>
                <w:szCs w:val="24"/>
                <w:lang w:eastAsia="vi-VN"/>
              </w:rPr>
              <w:t>chức</w:t>
            </w:r>
            <w:proofErr w:type="spellEnd"/>
            <w:r w:rsidRPr="006C0B16">
              <w:rPr>
                <w:color w:val="000000"/>
                <w:sz w:val="24"/>
                <w:szCs w:val="24"/>
                <w:lang w:eastAsia="vi-VN"/>
              </w:rPr>
              <w:t xml:space="preserve"> </w:t>
            </w:r>
            <w:proofErr w:type="spellStart"/>
            <w:r w:rsidRPr="006C0B16">
              <w:rPr>
                <w:color w:val="000000"/>
                <w:sz w:val="24"/>
                <w:szCs w:val="24"/>
                <w:lang w:eastAsia="vi-VN"/>
              </w:rPr>
              <w:t>kỳ</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p>
        </w:tc>
        <w:tc>
          <w:tcPr>
            <w:tcW w:w="1389" w:type="dxa"/>
            <w:vAlign w:val="center"/>
            <w:tcPrChange w:id="200"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2B33E1A6" w14:textId="77777777" w:rsidR="000F1EF5" w:rsidRPr="006C0B16" w:rsidRDefault="000F1EF5" w:rsidP="00EA3589">
            <w:pPr>
              <w:widowControl w:val="0"/>
              <w:jc w:val="center"/>
              <w:rPr>
                <w:iCs/>
                <w:color w:val="000000"/>
                <w:sz w:val="24"/>
                <w:szCs w:val="24"/>
                <w:lang w:val="en"/>
              </w:rPr>
            </w:pPr>
          </w:p>
        </w:tc>
      </w:tr>
      <w:tr w:rsidR="000F1EF5" w:rsidRPr="006C0B16" w14:paraId="2A6AAAE7" w14:textId="77777777" w:rsidTr="00715503">
        <w:trPr>
          <w:trHeight w:val="276"/>
          <w:trPrChange w:id="201" w:author="Pham Thi Thu Lan" w:date="2021-01-03T16:45:00Z">
            <w:trPr>
              <w:gridBefore w:val="1"/>
              <w:trHeight w:val="276"/>
            </w:trPr>
          </w:trPrChange>
        </w:trPr>
        <w:tc>
          <w:tcPr>
            <w:tcW w:w="570" w:type="dxa"/>
            <w:tcMar>
              <w:top w:w="58" w:type="dxa"/>
              <w:left w:w="58" w:type="dxa"/>
              <w:bottom w:w="58" w:type="dxa"/>
              <w:right w:w="58" w:type="dxa"/>
            </w:tcMar>
            <w:vAlign w:val="center"/>
            <w:tcPrChange w:id="202"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85E4213" w14:textId="77777777" w:rsidR="000F1EF5"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203"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3199058" w14:textId="77777777" w:rsidR="000F1EF5" w:rsidRPr="006C0B16" w:rsidRDefault="000F1EF5" w:rsidP="00A65199">
            <w:pPr>
              <w:rPr>
                <w:color w:val="000000"/>
                <w:sz w:val="24"/>
                <w:szCs w:val="24"/>
              </w:rPr>
            </w:pPr>
            <w:r w:rsidRPr="006C0B16">
              <w:rPr>
                <w:color w:val="000000"/>
                <w:sz w:val="24"/>
                <w:szCs w:val="24"/>
                <w:lang w:eastAsia="vi-VN"/>
              </w:rPr>
              <w:t xml:space="preserve">Thanh </w:t>
            </w:r>
            <w:proofErr w:type="spellStart"/>
            <w:r w:rsidRPr="006C0B16">
              <w:rPr>
                <w:color w:val="000000"/>
                <w:sz w:val="24"/>
                <w:szCs w:val="24"/>
                <w:lang w:eastAsia="vi-VN"/>
              </w:rPr>
              <w:t>toán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tc>
        <w:tc>
          <w:tcPr>
            <w:tcW w:w="5138" w:type="dxa"/>
            <w:tcMar>
              <w:top w:w="58" w:type="dxa"/>
              <w:left w:w="58" w:type="dxa"/>
              <w:bottom w:w="58" w:type="dxa"/>
              <w:right w:w="58" w:type="dxa"/>
            </w:tcMar>
            <w:vAlign w:val="center"/>
            <w:tcPrChange w:id="204"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6C36619" w14:textId="77777777" w:rsidR="000F1EF5" w:rsidRPr="006C0B16" w:rsidRDefault="000F1EF5" w:rsidP="000F1EF5">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tạm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ứng</w:t>
            </w:r>
            <w:proofErr w:type="spellEnd"/>
          </w:p>
          <w:p w14:paraId="513096A9"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Chi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huấn</w:t>
            </w:r>
            <w:proofErr w:type="spellEnd"/>
            <w:r w:rsidRPr="006C0B16">
              <w:rPr>
                <w:color w:val="000000"/>
                <w:sz w:val="24"/>
                <w:szCs w:val="24"/>
                <w:lang w:eastAsia="vi-VN"/>
              </w:rPr>
              <w:t xml:space="preserve"> </w:t>
            </w:r>
            <w:proofErr w:type="spellStart"/>
            <w:r w:rsidRPr="006C0B16">
              <w:rPr>
                <w:color w:val="000000"/>
                <w:sz w:val="24"/>
                <w:szCs w:val="24"/>
                <w:lang w:eastAsia="vi-VN"/>
              </w:rPr>
              <w:t>luyện</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r w:rsidRPr="006C0B16">
              <w:rPr>
                <w:color w:val="000000"/>
                <w:sz w:val="24"/>
                <w:szCs w:val="24"/>
                <w:lang w:eastAsia="vi-VN"/>
              </w:rPr>
              <w:t>:</w:t>
            </w:r>
          </w:p>
          <w:p w14:paraId="5010B978"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thù</w:t>
            </w:r>
            <w:proofErr w:type="spellEnd"/>
            <w:r w:rsidRPr="006C0B16">
              <w:rPr>
                <w:color w:val="000000"/>
                <w:sz w:val="24"/>
                <w:szCs w:val="24"/>
                <w:lang w:eastAsia="vi-VN"/>
              </w:rPr>
              <w:t xml:space="preserve"> </w:t>
            </w:r>
            <w:proofErr w:type="spellStart"/>
            <w:r w:rsidRPr="006C0B16">
              <w:rPr>
                <w:color w:val="000000"/>
                <w:sz w:val="24"/>
                <w:szCs w:val="24"/>
                <w:lang w:eastAsia="vi-VN"/>
              </w:rPr>
              <w:t>lao</w:t>
            </w:r>
            <w:proofErr w:type="spellEnd"/>
            <w:r w:rsidRPr="006C0B16">
              <w:rPr>
                <w:color w:val="000000"/>
                <w:sz w:val="24"/>
                <w:szCs w:val="24"/>
                <w:lang w:eastAsia="vi-VN"/>
              </w:rPr>
              <w:t xml:space="preserve"> </w:t>
            </w:r>
            <w:proofErr w:type="spellStart"/>
            <w:r w:rsidRPr="006C0B16">
              <w:rPr>
                <w:color w:val="000000"/>
                <w:sz w:val="24"/>
                <w:szCs w:val="24"/>
                <w:lang w:eastAsia="vi-VN"/>
              </w:rPr>
              <w:t>huấn</w:t>
            </w:r>
            <w:proofErr w:type="spellEnd"/>
            <w:r w:rsidRPr="006C0B16">
              <w:rPr>
                <w:color w:val="000000"/>
                <w:sz w:val="24"/>
                <w:szCs w:val="24"/>
                <w:lang w:eastAsia="vi-VN"/>
              </w:rPr>
              <w:t xml:space="preserve"> </w:t>
            </w:r>
            <w:proofErr w:type="spellStart"/>
            <w:r w:rsidRPr="006C0B16">
              <w:rPr>
                <w:color w:val="000000"/>
                <w:sz w:val="24"/>
                <w:szCs w:val="24"/>
                <w:lang w:eastAsia="vi-VN"/>
              </w:rPr>
              <w:t>luyện</w:t>
            </w:r>
            <w:proofErr w:type="spellEnd"/>
          </w:p>
          <w:p w14:paraId="2CA815E6"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Lịch</w:t>
            </w:r>
            <w:proofErr w:type="spellEnd"/>
            <w:r w:rsidRPr="006C0B16">
              <w:rPr>
                <w:color w:val="000000"/>
                <w:sz w:val="24"/>
                <w:szCs w:val="24"/>
                <w:lang w:eastAsia="vi-VN"/>
              </w:rPr>
              <w:t xml:space="preserve"> </w:t>
            </w:r>
            <w:proofErr w:type="spellStart"/>
            <w:r w:rsidRPr="006C0B16">
              <w:rPr>
                <w:color w:val="000000"/>
                <w:sz w:val="24"/>
                <w:szCs w:val="24"/>
                <w:lang w:eastAsia="vi-VN"/>
              </w:rPr>
              <w:t>huấn</w:t>
            </w:r>
            <w:proofErr w:type="spellEnd"/>
            <w:r w:rsidRPr="006C0B16">
              <w:rPr>
                <w:color w:val="000000"/>
                <w:sz w:val="24"/>
                <w:szCs w:val="24"/>
                <w:lang w:eastAsia="vi-VN"/>
              </w:rPr>
              <w:t xml:space="preserve"> </w:t>
            </w:r>
            <w:proofErr w:type="spellStart"/>
            <w:r w:rsidRPr="006C0B16">
              <w:rPr>
                <w:color w:val="000000"/>
                <w:sz w:val="24"/>
                <w:szCs w:val="24"/>
                <w:lang w:eastAsia="vi-VN"/>
              </w:rPr>
              <w:t>luyện</w:t>
            </w:r>
            <w:proofErr w:type="spellEnd"/>
          </w:p>
          <w:p w14:paraId="475CE236"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Chi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kỳ</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r w:rsidRPr="006C0B16">
              <w:rPr>
                <w:color w:val="000000"/>
                <w:sz w:val="24"/>
                <w:szCs w:val="24"/>
                <w:lang w:eastAsia="vi-VN"/>
              </w:rPr>
              <w:t>:</w:t>
            </w:r>
          </w:p>
          <w:p w14:paraId="515EFA4C"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Phiếu</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w:t>
            </w:r>
            <w:proofErr w:type="spellStart"/>
            <w:r w:rsidRPr="006C0B16">
              <w:rPr>
                <w:color w:val="000000"/>
                <w:sz w:val="24"/>
                <w:szCs w:val="24"/>
                <w:lang w:eastAsia="vi-VN"/>
              </w:rPr>
              <w:t>Biên</w:t>
            </w:r>
            <w:proofErr w:type="spellEnd"/>
            <w:r w:rsidRPr="006C0B16">
              <w:rPr>
                <w:color w:val="000000"/>
                <w:sz w:val="24"/>
                <w:szCs w:val="24"/>
                <w:lang w:eastAsia="vi-VN"/>
              </w:rPr>
              <w:t xml:space="preserve"> lai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lệ</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T</w:t>
            </w:r>
            <w:r w:rsidR="00486C0A" w:rsidRPr="006C0B16">
              <w:rPr>
                <w:color w:val="000000"/>
                <w:sz w:val="24"/>
                <w:szCs w:val="24"/>
                <w:lang w:eastAsia="vi-VN"/>
              </w:rPr>
              <w:t xml:space="preserve">hông </w:t>
            </w:r>
            <w:proofErr w:type="spellStart"/>
            <w:r w:rsidR="00486C0A" w:rsidRPr="006C0B16">
              <w:rPr>
                <w:color w:val="000000"/>
                <w:sz w:val="24"/>
                <w:szCs w:val="24"/>
                <w:lang w:eastAsia="vi-VN"/>
              </w:rPr>
              <w:t>báo</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mức</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phí</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phải</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nộp</w:t>
            </w:r>
            <w:proofErr w:type="spellEnd"/>
          </w:p>
          <w:p w14:paraId="43B516CB"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tàu</w:t>
            </w:r>
            <w:proofErr w:type="spellEnd"/>
            <w:r w:rsidRPr="006C0B16">
              <w:rPr>
                <w:color w:val="000000"/>
                <w:sz w:val="24"/>
                <w:szCs w:val="24"/>
                <w:lang w:eastAsia="vi-VN"/>
              </w:rPr>
              <w:t xml:space="preserve"> </w:t>
            </w:r>
            <w:proofErr w:type="spellStart"/>
            <w:r w:rsidRPr="006C0B16">
              <w:rPr>
                <w:color w:val="000000"/>
                <w:sz w:val="24"/>
                <w:szCs w:val="24"/>
                <w:lang w:eastAsia="vi-VN"/>
              </w:rPr>
              <w:t>xe</w:t>
            </w:r>
            <w:proofErr w:type="spellEnd"/>
            <w:r w:rsidRPr="006C0B16">
              <w:rPr>
                <w:color w:val="000000"/>
                <w:sz w:val="24"/>
                <w:szCs w:val="24"/>
                <w:lang w:eastAsia="vi-VN"/>
              </w:rPr>
              <w:t xml:space="preserve">: </w:t>
            </w:r>
            <w:proofErr w:type="spellStart"/>
            <w:r w:rsidRPr="006C0B16">
              <w:rPr>
                <w:color w:val="000000"/>
                <w:sz w:val="24"/>
                <w:szCs w:val="24"/>
                <w:lang w:eastAsia="vi-VN"/>
              </w:rPr>
              <w:t>Vé</w:t>
            </w:r>
            <w:proofErr w:type="spellEnd"/>
            <w:r w:rsidRPr="006C0B16">
              <w:rPr>
                <w:color w:val="000000"/>
                <w:sz w:val="24"/>
                <w:szCs w:val="24"/>
                <w:lang w:eastAsia="vi-VN"/>
              </w:rPr>
              <w:t xml:space="preserve"> </w:t>
            </w:r>
            <w:proofErr w:type="spellStart"/>
            <w:r w:rsidRPr="006C0B16">
              <w:rPr>
                <w:color w:val="000000"/>
                <w:sz w:val="24"/>
                <w:szCs w:val="24"/>
                <w:lang w:eastAsia="vi-VN"/>
              </w:rPr>
              <w:t>cước</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từ</w:t>
            </w:r>
            <w:proofErr w:type="spellEnd"/>
            <w:r w:rsidRPr="006C0B16">
              <w:rPr>
                <w:color w:val="000000"/>
                <w:sz w:val="24"/>
                <w:szCs w:val="24"/>
                <w:lang w:eastAsia="vi-VN"/>
              </w:rPr>
              <w:t xml:space="preserve"> Hà </w:t>
            </w:r>
            <w:proofErr w:type="spellStart"/>
            <w:r w:rsidRPr="006C0B16">
              <w:rPr>
                <w:color w:val="000000"/>
                <w:sz w:val="24"/>
                <w:szCs w:val="24"/>
                <w:lang w:eastAsia="vi-VN"/>
              </w:rPr>
              <w:t>Nội</w:t>
            </w:r>
            <w:proofErr w:type="spellEnd"/>
            <w:r w:rsidRPr="006C0B16">
              <w:rPr>
                <w:color w:val="000000"/>
                <w:sz w:val="24"/>
                <w:szCs w:val="24"/>
                <w:lang w:eastAsia="vi-VN"/>
              </w:rPr>
              <w:t xml:space="preserve"> </w:t>
            </w:r>
            <w:proofErr w:type="spellStart"/>
            <w:r w:rsidRPr="006C0B16">
              <w:rPr>
                <w:color w:val="000000"/>
                <w:sz w:val="24"/>
                <w:szCs w:val="24"/>
                <w:lang w:eastAsia="vi-VN"/>
              </w:rPr>
              <w:t>đến</w:t>
            </w:r>
            <w:proofErr w:type="spellEnd"/>
            <w:r w:rsidRPr="006C0B16">
              <w:rPr>
                <w:color w:val="000000"/>
                <w:sz w:val="24"/>
                <w:szCs w:val="24"/>
                <w:lang w:eastAsia="vi-VN"/>
              </w:rPr>
              <w:t xml:space="preserve"> </w:t>
            </w:r>
            <w:proofErr w:type="spellStart"/>
            <w:r w:rsidRPr="006C0B16">
              <w:rPr>
                <w:color w:val="000000"/>
                <w:sz w:val="24"/>
                <w:szCs w:val="24"/>
                <w:lang w:eastAsia="vi-VN"/>
              </w:rPr>
              <w:t>địa</w:t>
            </w:r>
            <w:proofErr w:type="spellEnd"/>
            <w:r w:rsidRPr="006C0B16">
              <w:rPr>
                <w:color w:val="000000"/>
                <w:sz w:val="24"/>
                <w:szCs w:val="24"/>
                <w:lang w:eastAsia="vi-VN"/>
              </w:rPr>
              <w:t xml:space="preserve"> </w:t>
            </w:r>
            <w:proofErr w:type="spellStart"/>
            <w:r w:rsidRPr="006C0B16">
              <w:rPr>
                <w:color w:val="000000"/>
                <w:sz w:val="24"/>
                <w:szCs w:val="24"/>
                <w:lang w:eastAsia="vi-VN"/>
              </w:rPr>
              <w:t>phương</w:t>
            </w:r>
            <w:proofErr w:type="spellEnd"/>
            <w:r w:rsidRPr="006C0B16">
              <w:rPr>
                <w:color w:val="000000"/>
                <w:sz w:val="24"/>
                <w:szCs w:val="24"/>
                <w:lang w:eastAsia="vi-VN"/>
              </w:rPr>
              <w:t xml:space="preserve"> </w:t>
            </w:r>
            <w:proofErr w:type="spellStart"/>
            <w:r w:rsidRPr="006C0B16">
              <w:rPr>
                <w:color w:val="000000"/>
                <w:sz w:val="24"/>
                <w:szCs w:val="24"/>
                <w:lang w:eastAsia="vi-VN"/>
              </w:rPr>
              <w:t>tổ</w:t>
            </w:r>
            <w:proofErr w:type="spellEnd"/>
            <w:r w:rsidRPr="006C0B16">
              <w:rPr>
                <w:color w:val="000000"/>
                <w:sz w:val="24"/>
                <w:szCs w:val="24"/>
                <w:lang w:eastAsia="vi-VN"/>
              </w:rPr>
              <w:t xml:space="preserve"> </w:t>
            </w:r>
            <w:proofErr w:type="spellStart"/>
            <w:r w:rsidRPr="006C0B16">
              <w:rPr>
                <w:color w:val="000000"/>
                <w:sz w:val="24"/>
                <w:szCs w:val="24"/>
                <w:lang w:eastAsia="vi-VN"/>
              </w:rPr>
              <w:t>chức</w:t>
            </w:r>
            <w:proofErr w:type="spellEnd"/>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chi </w:t>
            </w:r>
            <w:proofErr w:type="spellStart"/>
            <w:r w:rsidRPr="006C0B16">
              <w:rPr>
                <w:color w:val="000000"/>
                <w:sz w:val="24"/>
                <w:szCs w:val="24"/>
                <w:lang w:eastAsia="vi-VN"/>
              </w:rPr>
              <w:t>mục</w:t>
            </w:r>
            <w:proofErr w:type="spellEnd"/>
            <w:r w:rsidRPr="006C0B16">
              <w:rPr>
                <w:color w:val="000000"/>
                <w:sz w:val="24"/>
                <w:szCs w:val="24"/>
                <w:lang w:eastAsia="vi-VN"/>
              </w:rPr>
              <w:t>.</w:t>
            </w:r>
          </w:p>
          <w:p w14:paraId="153833C7"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Vé </w:t>
            </w:r>
            <w:proofErr w:type="spellStart"/>
            <w:r w:rsidRPr="006C0B16">
              <w:rPr>
                <w:color w:val="000000"/>
                <w:sz w:val="24"/>
                <w:szCs w:val="24"/>
                <w:lang w:eastAsia="vi-VN"/>
              </w:rPr>
              <w:t>máy</w:t>
            </w:r>
            <w:proofErr w:type="spellEnd"/>
            <w:r w:rsidRPr="006C0B16">
              <w:rPr>
                <w:color w:val="000000"/>
                <w:sz w:val="24"/>
                <w:szCs w:val="24"/>
                <w:lang w:eastAsia="vi-VN"/>
              </w:rPr>
              <w:t xml:space="preserve"> bay, </w:t>
            </w:r>
            <w:proofErr w:type="spellStart"/>
            <w:r w:rsidRPr="006C0B16">
              <w:rPr>
                <w:color w:val="000000"/>
                <w:sz w:val="24"/>
                <w:szCs w:val="24"/>
                <w:lang w:eastAsia="vi-VN"/>
              </w:rPr>
              <w:t>phòng</w:t>
            </w:r>
            <w:proofErr w:type="spellEnd"/>
            <w:r w:rsidRPr="006C0B16">
              <w:rPr>
                <w:color w:val="000000"/>
                <w:sz w:val="24"/>
                <w:szCs w:val="24"/>
                <w:lang w:eastAsia="vi-VN"/>
              </w:rPr>
              <w:t xml:space="preserve"> </w:t>
            </w:r>
            <w:proofErr w:type="spellStart"/>
            <w:r w:rsidRPr="006C0B16">
              <w:rPr>
                <w:color w:val="000000"/>
                <w:sz w:val="24"/>
                <w:szCs w:val="24"/>
                <w:lang w:eastAsia="vi-VN"/>
              </w:rPr>
              <w:t>nghi</w:t>
            </w:r>
            <w:proofErr w:type="spellEnd"/>
            <w:r w:rsidRPr="006C0B16">
              <w:rPr>
                <w:color w:val="000000"/>
                <w:sz w:val="24"/>
                <w:szCs w:val="24"/>
                <w:lang w:eastAsia="vi-VN"/>
              </w:rPr>
              <w:t xml:space="preserve">̉: </w:t>
            </w:r>
            <w:proofErr w:type="spellStart"/>
            <w:r w:rsidRPr="006C0B16">
              <w:rPr>
                <w:color w:val="000000"/>
                <w:sz w:val="24"/>
                <w:szCs w:val="24"/>
                <w:lang w:eastAsia="vi-VN"/>
              </w:rPr>
              <w:t>chứng</w:t>
            </w:r>
            <w:proofErr w:type="spellEnd"/>
            <w:r w:rsidRPr="006C0B16">
              <w:rPr>
                <w:color w:val="000000"/>
                <w:sz w:val="24"/>
                <w:szCs w:val="24"/>
                <w:lang w:eastAsia="vi-VN"/>
              </w:rPr>
              <w:t xml:space="preserve"> </w:t>
            </w:r>
            <w:proofErr w:type="spellStart"/>
            <w:r w:rsidRPr="006C0B16">
              <w:rPr>
                <w:color w:val="000000"/>
                <w:sz w:val="24"/>
                <w:szCs w:val="24"/>
                <w:lang w:eastAsia="vi-VN"/>
              </w:rPr>
              <w:t>tư</w:t>
            </w:r>
            <w:proofErr w:type="spellEnd"/>
            <w:r w:rsidRPr="006C0B16">
              <w:rPr>
                <w:color w:val="000000"/>
                <w:sz w:val="24"/>
                <w:szCs w:val="24"/>
                <w:lang w:eastAsia="vi-VN"/>
              </w:rPr>
              <w:t xml:space="preserve">̀ </w:t>
            </w:r>
            <w:proofErr w:type="spellStart"/>
            <w:r w:rsidRPr="006C0B16">
              <w:rPr>
                <w:color w:val="000000"/>
                <w:sz w:val="24"/>
                <w:szCs w:val="24"/>
                <w:lang w:eastAsia="vi-VN"/>
              </w:rPr>
              <w:t>như</w:t>
            </w:r>
            <w:proofErr w:type="spellEnd"/>
            <w:r w:rsidRPr="006C0B16">
              <w:rPr>
                <w:color w:val="000000"/>
                <w:sz w:val="24"/>
                <w:szCs w:val="24"/>
                <w:lang w:eastAsia="vi-VN"/>
              </w:rPr>
              <w:t xml:space="preserve"> </w:t>
            </w:r>
            <w:proofErr w:type="spellStart"/>
            <w:r w:rsidRPr="006C0B16">
              <w:rPr>
                <w:color w:val="000000"/>
                <w:sz w:val="24"/>
                <w:szCs w:val="24"/>
                <w:lang w:eastAsia="vi-VN"/>
              </w:rPr>
              <w:t>hướng</w:t>
            </w:r>
            <w:proofErr w:type="spellEnd"/>
            <w:r w:rsidRPr="006C0B16">
              <w:rPr>
                <w:color w:val="000000"/>
                <w:sz w:val="24"/>
                <w:szCs w:val="24"/>
                <w:lang w:eastAsia="vi-VN"/>
              </w:rPr>
              <w:t xml:space="preserve"> </w:t>
            </w:r>
            <w:proofErr w:type="spellStart"/>
            <w:r w:rsidRPr="006C0B16">
              <w:rPr>
                <w:color w:val="000000"/>
                <w:sz w:val="24"/>
                <w:szCs w:val="24"/>
                <w:lang w:eastAsia="vi-VN"/>
              </w:rPr>
              <w:t>dẫn</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mục</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tác</w:t>
            </w:r>
            <w:proofErr w:type="spellEnd"/>
            <w:r w:rsidRPr="006C0B16">
              <w:rPr>
                <w:color w:val="000000"/>
                <w:sz w:val="24"/>
                <w:szCs w:val="24"/>
                <w:lang w:eastAsia="vi-VN"/>
              </w:rPr>
              <w:t xml:space="preserve"> phí </w:t>
            </w:r>
            <w:proofErr w:type="spellStart"/>
            <w:r w:rsidRPr="006C0B16">
              <w:rPr>
                <w:color w:val="000000"/>
                <w:sz w:val="24"/>
                <w:szCs w:val="24"/>
                <w:lang w:eastAsia="vi-VN"/>
              </w:rPr>
              <w:t>trong</w:t>
            </w:r>
            <w:proofErr w:type="spellEnd"/>
            <w:r w:rsidRPr="006C0B16">
              <w:rPr>
                <w:color w:val="000000"/>
                <w:sz w:val="24"/>
                <w:szCs w:val="24"/>
                <w:lang w:eastAsia="vi-VN"/>
              </w:rPr>
              <w:t xml:space="preserve"> </w:t>
            </w:r>
            <w:proofErr w:type="spellStart"/>
            <w:r w:rsidRPr="006C0B16">
              <w:rPr>
                <w:color w:val="000000"/>
                <w:sz w:val="24"/>
                <w:szCs w:val="24"/>
                <w:lang w:eastAsia="vi-VN"/>
              </w:rPr>
              <w:t>nước</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nước</w:t>
            </w:r>
            <w:proofErr w:type="spellEnd"/>
            <w:r w:rsidRPr="006C0B16">
              <w:rPr>
                <w:color w:val="000000"/>
                <w:sz w:val="24"/>
                <w:szCs w:val="24"/>
                <w:lang w:eastAsia="vi-VN"/>
              </w:rPr>
              <w:t xml:space="preserve"> </w:t>
            </w:r>
            <w:proofErr w:type="spellStart"/>
            <w:r w:rsidRPr="006C0B16">
              <w:rPr>
                <w:color w:val="000000"/>
                <w:sz w:val="24"/>
                <w:szCs w:val="24"/>
                <w:lang w:eastAsia="vi-VN"/>
              </w:rPr>
              <w:t>ngoài</w:t>
            </w:r>
            <w:proofErr w:type="spellEnd"/>
          </w:p>
          <w:p w14:paraId="28271E74"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tác</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của</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w:t>
            </w:r>
            <w:proofErr w:type="spellStart"/>
            <w:r w:rsidRPr="006C0B16">
              <w:rPr>
                <w:color w:val="000000"/>
                <w:sz w:val="24"/>
                <w:szCs w:val="24"/>
                <w:lang w:eastAsia="vi-VN"/>
              </w:rPr>
              <w:t>giảng</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dẫn</w:t>
            </w:r>
            <w:proofErr w:type="spellEnd"/>
            <w:r w:rsidRPr="006C0B16">
              <w:rPr>
                <w:color w:val="000000"/>
                <w:sz w:val="24"/>
                <w:szCs w:val="24"/>
                <w:lang w:eastAsia="vi-VN"/>
              </w:rPr>
              <w:t xml:space="preserve"> </w:t>
            </w:r>
            <w:proofErr w:type="spellStart"/>
            <w:r w:rsidRPr="006C0B16">
              <w:rPr>
                <w:color w:val="000000"/>
                <w:sz w:val="24"/>
                <w:szCs w:val="24"/>
                <w:lang w:eastAsia="vi-VN"/>
              </w:rPr>
              <w:t>đoàn</w:t>
            </w:r>
            <w:proofErr w:type="spellEnd"/>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đi</w:t>
            </w:r>
            <w:proofErr w:type="spellEnd"/>
            <w:r w:rsidRPr="006C0B16">
              <w:rPr>
                <w:color w:val="000000"/>
                <w:sz w:val="24"/>
                <w:szCs w:val="24"/>
                <w:lang w:eastAsia="vi-VN"/>
              </w:rPr>
              <w:t xml:space="preserve"> </w:t>
            </w:r>
            <w:proofErr w:type="spellStart"/>
            <w:r w:rsidRPr="006C0B16">
              <w:rPr>
                <w:color w:val="000000"/>
                <w:sz w:val="24"/>
                <w:szCs w:val="24"/>
                <w:lang w:eastAsia="vi-VN"/>
              </w:rPr>
              <w:t>đường</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 xml:space="preserve"> </w:t>
            </w:r>
            <w:proofErr w:type="spellStart"/>
            <w:r w:rsidRPr="006C0B16">
              <w:rPr>
                <w:color w:val="000000"/>
                <w:sz w:val="24"/>
                <w:szCs w:val="24"/>
                <w:lang w:eastAsia="vi-VN"/>
              </w:rPr>
              <w:t>xác</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của</w:t>
            </w:r>
            <w:proofErr w:type="spellEnd"/>
            <w:r w:rsidRPr="006C0B16">
              <w:rPr>
                <w:color w:val="000000"/>
                <w:sz w:val="24"/>
                <w:szCs w:val="24"/>
                <w:lang w:eastAsia="vi-VN"/>
              </w:rPr>
              <w:t xml:space="preserve"> </w:t>
            </w:r>
            <w:proofErr w:type="spellStart"/>
            <w:r w:rsidRPr="006C0B16">
              <w:rPr>
                <w:color w:val="000000"/>
                <w:sz w:val="24"/>
                <w:szCs w:val="24"/>
                <w:lang w:eastAsia="vi-VN"/>
              </w:rPr>
              <w:t>nơi</w:t>
            </w:r>
            <w:proofErr w:type="spellEnd"/>
            <w:r w:rsidRPr="006C0B16">
              <w:rPr>
                <w:color w:val="000000"/>
                <w:sz w:val="24"/>
                <w:szCs w:val="24"/>
                <w:lang w:eastAsia="vi-VN"/>
              </w:rPr>
              <w:t xml:space="preserve"> </w:t>
            </w:r>
            <w:proofErr w:type="spellStart"/>
            <w:r w:rsidRPr="006C0B16">
              <w:rPr>
                <w:color w:val="000000"/>
                <w:sz w:val="24"/>
                <w:szCs w:val="24"/>
                <w:lang w:eastAsia="vi-VN"/>
              </w:rPr>
              <w:t>đến</w:t>
            </w:r>
            <w:proofErr w:type="spellEnd"/>
          </w:p>
          <w:p w14:paraId="7FC814B7"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hỗ</w:t>
            </w:r>
            <w:proofErr w:type="spellEnd"/>
            <w:r w:rsidRPr="006C0B16">
              <w:rPr>
                <w:color w:val="000000"/>
                <w:sz w:val="24"/>
                <w:szCs w:val="24"/>
                <w:lang w:eastAsia="vi-VN"/>
              </w:rPr>
              <w:t xml:space="preserve"> </w:t>
            </w:r>
            <w:proofErr w:type="spellStart"/>
            <w:r w:rsidRPr="006C0B16">
              <w:rPr>
                <w:color w:val="000000"/>
                <w:sz w:val="24"/>
                <w:szCs w:val="24"/>
                <w:lang w:eastAsia="vi-VN"/>
              </w:rPr>
              <w:t>trợ</w:t>
            </w:r>
            <w:proofErr w:type="spellEnd"/>
            <w:r w:rsidRPr="006C0B16">
              <w:rPr>
                <w:color w:val="000000"/>
                <w:sz w:val="24"/>
                <w:szCs w:val="24"/>
                <w:lang w:eastAsia="vi-VN"/>
              </w:rPr>
              <w:t xml:space="preserve"> </w:t>
            </w:r>
            <w:proofErr w:type="spellStart"/>
            <w:r w:rsidRPr="006C0B16">
              <w:rPr>
                <w:color w:val="000000"/>
                <w:sz w:val="24"/>
                <w:szCs w:val="24"/>
                <w:lang w:eastAsia="vi-VN"/>
              </w:rPr>
              <w:t>sinh</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r w:rsidRPr="006C0B16">
              <w:rPr>
                <w:color w:val="000000"/>
                <w:sz w:val="24"/>
                <w:szCs w:val="24"/>
                <w:lang w:eastAsia="vi-VN"/>
              </w:rPr>
              <w:t xml:space="preserve"> </w:t>
            </w:r>
            <w:proofErr w:type="spellStart"/>
            <w:r w:rsidRPr="006C0B16">
              <w:rPr>
                <w:color w:val="000000"/>
                <w:sz w:val="24"/>
                <w:szCs w:val="24"/>
                <w:lang w:eastAsia="vi-VN"/>
              </w:rPr>
              <w:t>va</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ăn</w:t>
            </w:r>
            <w:proofErr w:type="spellEnd"/>
            <w:r w:rsidRPr="006C0B16">
              <w:rPr>
                <w:color w:val="000000"/>
                <w:sz w:val="24"/>
                <w:szCs w:val="24"/>
                <w:lang w:eastAsia="vi-VN"/>
              </w:rPr>
              <w:t xml:space="preserve"> </w:t>
            </w:r>
            <w:proofErr w:type="spellStart"/>
            <w:r w:rsidRPr="006C0B16">
              <w:rPr>
                <w:color w:val="000000"/>
                <w:sz w:val="24"/>
                <w:szCs w:val="24"/>
                <w:lang w:eastAsia="vi-VN"/>
              </w:rPr>
              <w:t>cho</w:t>
            </w:r>
            <w:proofErr w:type="spellEnd"/>
            <w:r w:rsidRPr="006C0B16">
              <w:rPr>
                <w:color w:val="000000"/>
                <w:sz w:val="24"/>
                <w:szCs w:val="24"/>
                <w:lang w:eastAsia="vi-VN"/>
              </w:rPr>
              <w:t xml:space="preserve"> </w:t>
            </w:r>
            <w:proofErr w:type="spellStart"/>
            <w:r w:rsidRPr="006C0B16">
              <w:rPr>
                <w:color w:val="000000"/>
                <w:sz w:val="24"/>
                <w:szCs w:val="24"/>
                <w:lang w:eastAsia="vi-VN"/>
              </w:rPr>
              <w:t>sinh</w:t>
            </w:r>
            <w:proofErr w:type="spellEnd"/>
            <w:r w:rsidRPr="006C0B16">
              <w:rPr>
                <w:color w:val="000000"/>
                <w:sz w:val="24"/>
                <w:szCs w:val="24"/>
                <w:lang w:eastAsia="vi-VN"/>
              </w:rPr>
              <w:t xml:space="preserve"> </w:t>
            </w:r>
            <w:proofErr w:type="spellStart"/>
            <w:r w:rsidRPr="006C0B16">
              <w:rPr>
                <w:color w:val="000000"/>
                <w:sz w:val="24"/>
                <w:szCs w:val="24"/>
                <w:lang w:eastAsia="vi-VN"/>
              </w:rPr>
              <w:t>viên</w:t>
            </w:r>
            <w:proofErr w:type="spellEnd"/>
          </w:p>
          <w:p w14:paraId="39CFA2BF"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Phiếu</w:t>
            </w:r>
            <w:proofErr w:type="spellEnd"/>
            <w:r w:rsidRPr="006C0B16">
              <w:rPr>
                <w:color w:val="000000"/>
                <w:sz w:val="24"/>
                <w:szCs w:val="24"/>
                <w:lang w:eastAsia="vi-VN"/>
              </w:rPr>
              <w:t>/</w:t>
            </w:r>
            <w:proofErr w:type="spellStart"/>
            <w:r w:rsidRPr="006C0B16">
              <w:rPr>
                <w:color w:val="000000"/>
                <w:sz w:val="24"/>
                <w:szCs w:val="24"/>
                <w:lang w:eastAsia="vi-VN"/>
              </w:rPr>
              <w:t>vé</w:t>
            </w:r>
            <w:proofErr w:type="spellEnd"/>
            <w:r w:rsidRPr="006C0B16">
              <w:rPr>
                <w:color w:val="000000"/>
                <w:sz w:val="24"/>
                <w:szCs w:val="24"/>
                <w:lang w:eastAsia="vi-VN"/>
              </w:rPr>
              <w:t xml:space="preserve"> </w:t>
            </w:r>
            <w:proofErr w:type="spellStart"/>
            <w:r w:rsidRPr="006C0B16">
              <w:rPr>
                <w:color w:val="000000"/>
                <w:sz w:val="24"/>
                <w:szCs w:val="24"/>
                <w:lang w:eastAsia="vi-VN"/>
              </w:rPr>
              <w:t>cước</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quan</w:t>
            </w:r>
            <w:proofErr w:type="spellEnd"/>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chi </w:t>
            </w:r>
            <w:proofErr w:type="spellStart"/>
            <w:r w:rsidRPr="006C0B16">
              <w:rPr>
                <w:color w:val="000000"/>
                <w:sz w:val="24"/>
                <w:szCs w:val="24"/>
                <w:lang w:eastAsia="vi-VN"/>
              </w:rPr>
              <w:t>mục</w:t>
            </w:r>
            <w:proofErr w:type="spellEnd"/>
            <w:r w:rsidRPr="006C0B16">
              <w:rPr>
                <w:color w:val="000000"/>
                <w:sz w:val="24"/>
                <w:szCs w:val="24"/>
                <w:lang w:eastAsia="vi-VN"/>
              </w:rPr>
              <w:t xml:space="preserve"> </w:t>
            </w:r>
            <w:proofErr w:type="spellStart"/>
            <w:r w:rsidRPr="006C0B16">
              <w:rPr>
                <w:color w:val="000000"/>
                <w:sz w:val="24"/>
                <w:szCs w:val="24"/>
                <w:lang w:eastAsia="vi-VN"/>
              </w:rPr>
              <w:t>và</w:t>
            </w:r>
            <w:proofErr w:type="spellEnd"/>
            <w:r w:rsidRPr="006C0B16">
              <w:rPr>
                <w:color w:val="000000"/>
                <w:sz w:val="24"/>
                <w:szCs w:val="24"/>
                <w:lang w:eastAsia="vi-VN"/>
              </w:rPr>
              <w:t xml:space="preserve"> Báo </w:t>
            </w:r>
            <w:proofErr w:type="spellStart"/>
            <w:r w:rsidRPr="006C0B16">
              <w:rPr>
                <w:color w:val="000000"/>
                <w:sz w:val="24"/>
                <w:szCs w:val="24"/>
                <w:lang w:eastAsia="vi-VN"/>
              </w:rPr>
              <w:t>giá</w:t>
            </w:r>
            <w:proofErr w:type="spellEnd"/>
            <w:r w:rsidRPr="006C0B16">
              <w:rPr>
                <w:color w:val="000000"/>
                <w:sz w:val="24"/>
                <w:szCs w:val="24"/>
                <w:lang w:eastAsia="vi-VN"/>
              </w:rPr>
              <w:t xml:space="preserve"> (</w:t>
            </w:r>
            <w:proofErr w:type="spellStart"/>
            <w:r w:rsidRPr="006C0B16">
              <w:rPr>
                <w:color w:val="000000"/>
                <w:sz w:val="24"/>
                <w:szCs w:val="24"/>
                <w:lang w:eastAsia="vi-VN"/>
              </w:rPr>
              <w:t>nếu</w:t>
            </w:r>
            <w:proofErr w:type="spellEnd"/>
            <w:r w:rsidRPr="006C0B16">
              <w:rPr>
                <w:color w:val="000000"/>
                <w:sz w:val="24"/>
                <w:szCs w:val="24"/>
                <w:lang w:eastAsia="vi-VN"/>
              </w:rPr>
              <w:t xml:space="preserve"> </w:t>
            </w:r>
            <w:proofErr w:type="spellStart"/>
            <w:r w:rsidRPr="006C0B16">
              <w:rPr>
                <w:color w:val="000000"/>
                <w:sz w:val="24"/>
                <w:szCs w:val="24"/>
                <w:lang w:eastAsia="vi-VN"/>
              </w:rPr>
              <w:t>có</w:t>
            </w:r>
            <w:proofErr w:type="spellEnd"/>
            <w:r w:rsidRPr="006C0B16">
              <w:rPr>
                <w:color w:val="000000"/>
                <w:sz w:val="24"/>
                <w:szCs w:val="24"/>
                <w:lang w:eastAsia="vi-VN"/>
              </w:rPr>
              <w:t>)</w:t>
            </w:r>
          </w:p>
          <w:p w14:paraId="6DA35360" w14:textId="77777777" w:rsidR="00486C0A" w:rsidRPr="006C0B16" w:rsidRDefault="00486C0A" w:rsidP="00EA3589">
            <w:pPr>
              <w:rPr>
                <w:color w:val="000000"/>
                <w:sz w:val="24"/>
                <w:szCs w:val="24"/>
                <w:lang w:eastAsia="vi-VN"/>
              </w:rPr>
            </w:pPr>
            <w:r w:rsidRPr="006C0B16">
              <w:rPr>
                <w:color w:val="000000"/>
                <w:sz w:val="24"/>
                <w:szCs w:val="24"/>
                <w:lang w:eastAsia="vi-VN"/>
              </w:rPr>
              <w:t xml:space="preserve">    +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mua</w:t>
            </w:r>
            <w:proofErr w:type="spellEnd"/>
            <w:r w:rsidRPr="006C0B16">
              <w:rPr>
                <w:color w:val="000000"/>
                <w:sz w:val="24"/>
                <w:szCs w:val="24"/>
                <w:lang w:eastAsia="vi-VN"/>
              </w:rPr>
              <w:t xml:space="preserve"> </w:t>
            </w:r>
            <w:proofErr w:type="spellStart"/>
            <w:r w:rsidRPr="006C0B16">
              <w:rPr>
                <w:color w:val="000000"/>
                <w:sz w:val="24"/>
                <w:szCs w:val="24"/>
                <w:lang w:eastAsia="vi-VN"/>
              </w:rPr>
              <w:t>áo</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w:t>
            </w:r>
            <w:proofErr w:type="spellStart"/>
            <w:r w:rsidRPr="006C0B16">
              <w:rPr>
                <w:color w:val="000000"/>
                <w:sz w:val="24"/>
                <w:szCs w:val="24"/>
                <w:lang w:eastAsia="vi-VN"/>
              </w:rPr>
              <w:t>phục</w:t>
            </w:r>
            <w:proofErr w:type="spellEnd"/>
            <w:r w:rsidRPr="006C0B16">
              <w:rPr>
                <w:color w:val="000000"/>
                <w:sz w:val="24"/>
                <w:szCs w:val="24"/>
                <w:lang w:eastAsia="vi-VN"/>
              </w:rPr>
              <w:t xml:space="preserve"> </w:t>
            </w:r>
            <w:proofErr w:type="spellStart"/>
            <w:r w:rsidRPr="006C0B16">
              <w:rPr>
                <w:color w:val="000000"/>
                <w:sz w:val="24"/>
                <w:szCs w:val="24"/>
                <w:lang w:eastAsia="vi-VN"/>
              </w:rPr>
              <w:t>kèm</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bàn</w:t>
            </w:r>
            <w:proofErr w:type="spellEnd"/>
            <w:r w:rsidRPr="006C0B16">
              <w:rPr>
                <w:color w:val="000000"/>
                <w:sz w:val="24"/>
                <w:szCs w:val="24"/>
                <w:lang w:eastAsia="vi-VN"/>
              </w:rPr>
              <w:t xml:space="preserve"> </w:t>
            </w:r>
            <w:proofErr w:type="spellStart"/>
            <w:r w:rsidRPr="006C0B16">
              <w:rPr>
                <w:color w:val="000000"/>
                <w:sz w:val="24"/>
                <w:szCs w:val="24"/>
                <w:lang w:eastAsia="vi-VN"/>
              </w:rPr>
              <w:t>giao</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nếu</w:t>
            </w:r>
            <w:proofErr w:type="spellEnd"/>
            <w:r w:rsidRPr="006C0B16">
              <w:rPr>
                <w:i/>
                <w:color w:val="000000"/>
                <w:sz w:val="24"/>
                <w:szCs w:val="24"/>
                <w:lang w:eastAsia="vi-VN"/>
              </w:rPr>
              <w:t xml:space="preserve"> có)</w:t>
            </w:r>
          </w:p>
          <w:p w14:paraId="2DC2697C"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chi </w:t>
            </w:r>
            <w:proofErr w:type="spellStart"/>
            <w:r w:rsidRPr="006C0B16">
              <w:rPr>
                <w:color w:val="000000"/>
                <w:sz w:val="24"/>
                <w:szCs w:val="24"/>
                <w:lang w:eastAsia="vi-VN"/>
              </w:rPr>
              <w:t>tiết</w:t>
            </w:r>
            <w:proofErr w:type="spellEnd"/>
          </w:p>
          <w:p w14:paraId="16558B32"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tổng</w:t>
            </w:r>
            <w:proofErr w:type="spellEnd"/>
            <w:r w:rsidRPr="006C0B16">
              <w:rPr>
                <w:color w:val="000000"/>
                <w:sz w:val="24"/>
                <w:szCs w:val="24"/>
                <w:lang w:eastAsia="vi-VN"/>
              </w:rPr>
              <w:t xml:space="preserve"> </w:t>
            </w:r>
            <w:proofErr w:type="spellStart"/>
            <w:r w:rsidRPr="006C0B16">
              <w:rPr>
                <w:color w:val="000000"/>
                <w:sz w:val="24"/>
                <w:szCs w:val="24"/>
                <w:lang w:eastAsia="vi-VN"/>
              </w:rPr>
              <w:t>thể</w:t>
            </w:r>
            <w:proofErr w:type="spellEnd"/>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Thông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giao</w:t>
            </w:r>
            <w:proofErr w:type="spellEnd"/>
            <w:r w:rsidRPr="006C0B16">
              <w:rPr>
                <w:color w:val="000000"/>
                <w:sz w:val="24"/>
                <w:szCs w:val="24"/>
                <w:lang w:eastAsia="vi-VN"/>
              </w:rPr>
              <w:t xml:space="preserve"> </w:t>
            </w:r>
            <w:proofErr w:type="spellStart"/>
            <w:r w:rsidRPr="006C0B16">
              <w:rPr>
                <w:color w:val="000000"/>
                <w:sz w:val="24"/>
                <w:szCs w:val="24"/>
                <w:lang w:eastAsia="vi-VN"/>
              </w:rPr>
              <w:t>nhiệm</w:t>
            </w:r>
            <w:proofErr w:type="spellEnd"/>
            <w:r w:rsidRPr="006C0B16">
              <w:rPr>
                <w:color w:val="000000"/>
                <w:sz w:val="24"/>
                <w:szCs w:val="24"/>
                <w:lang w:eastAsia="vi-VN"/>
              </w:rPr>
              <w:t xml:space="preserve"> </w:t>
            </w:r>
            <w:proofErr w:type="spellStart"/>
            <w:r w:rsidRPr="006C0B16">
              <w:rPr>
                <w:color w:val="000000"/>
                <w:sz w:val="24"/>
                <w:szCs w:val="24"/>
                <w:lang w:eastAsia="vi-VN"/>
              </w:rPr>
              <w:t>vụ</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kinh</w:t>
            </w:r>
            <w:proofErr w:type="spellEnd"/>
            <w:r w:rsidRPr="006C0B16">
              <w:rPr>
                <w:i/>
                <w:color w:val="000000"/>
                <w:sz w:val="24"/>
                <w:szCs w:val="24"/>
                <w:lang w:eastAsia="vi-VN"/>
              </w:rPr>
              <w:t xml:space="preserve"> </w:t>
            </w:r>
            <w:proofErr w:type="spellStart"/>
            <w:r w:rsidRPr="006C0B16">
              <w:rPr>
                <w:i/>
                <w:color w:val="000000"/>
                <w:sz w:val="24"/>
                <w:szCs w:val="24"/>
                <w:lang w:eastAsia="vi-VN"/>
              </w:rPr>
              <w:t>phí</w:t>
            </w:r>
            <w:proofErr w:type="spellEnd"/>
            <w:r w:rsidRPr="006C0B16">
              <w:rPr>
                <w:i/>
                <w:color w:val="000000"/>
                <w:sz w:val="24"/>
                <w:szCs w:val="24"/>
                <w:lang w:eastAsia="vi-VN"/>
              </w:rPr>
              <w:t xml:space="preserve"> </w:t>
            </w:r>
            <w:proofErr w:type="spellStart"/>
            <w:r w:rsidRPr="006C0B16">
              <w:rPr>
                <w:i/>
                <w:color w:val="000000"/>
                <w:sz w:val="24"/>
                <w:szCs w:val="24"/>
                <w:lang w:eastAsia="vi-VN"/>
              </w:rPr>
              <w:t>từ</w:t>
            </w:r>
            <w:proofErr w:type="spellEnd"/>
            <w:r w:rsidRPr="006C0B16">
              <w:rPr>
                <w:i/>
                <w:color w:val="000000"/>
                <w:sz w:val="24"/>
                <w:szCs w:val="24"/>
                <w:lang w:eastAsia="vi-VN"/>
              </w:rPr>
              <w:t xml:space="preserve"> </w:t>
            </w:r>
            <w:proofErr w:type="spellStart"/>
            <w:r w:rsidRPr="006C0B16">
              <w:rPr>
                <w:i/>
                <w:color w:val="000000"/>
                <w:sz w:val="24"/>
                <w:szCs w:val="24"/>
                <w:lang w:eastAsia="vi-VN"/>
              </w:rPr>
              <w:t>nguồn</w:t>
            </w:r>
            <w:proofErr w:type="spellEnd"/>
            <w:r w:rsidRPr="006C0B16">
              <w:rPr>
                <w:i/>
                <w:color w:val="000000"/>
                <w:sz w:val="24"/>
                <w:szCs w:val="24"/>
                <w:lang w:eastAsia="vi-VN"/>
              </w:rPr>
              <w:t xml:space="preserve"> </w:t>
            </w:r>
            <w:proofErr w:type="spellStart"/>
            <w:r w:rsidRPr="006C0B16">
              <w:rPr>
                <w:i/>
                <w:color w:val="000000"/>
                <w:sz w:val="24"/>
                <w:szCs w:val="24"/>
                <w:lang w:eastAsia="vi-VN"/>
              </w:rPr>
              <w:t>ngân</w:t>
            </w:r>
            <w:proofErr w:type="spellEnd"/>
            <w:r w:rsidRPr="006C0B16">
              <w:rPr>
                <w:i/>
                <w:color w:val="000000"/>
                <w:sz w:val="24"/>
                <w:szCs w:val="24"/>
                <w:lang w:eastAsia="vi-VN"/>
              </w:rPr>
              <w:t xml:space="preserve"> </w:t>
            </w:r>
            <w:proofErr w:type="spellStart"/>
            <w:r w:rsidRPr="006C0B16">
              <w:rPr>
                <w:i/>
                <w:color w:val="000000"/>
                <w:sz w:val="24"/>
                <w:szCs w:val="24"/>
                <w:lang w:eastAsia="vi-VN"/>
              </w:rPr>
              <w:t>sách</w:t>
            </w:r>
            <w:proofErr w:type="spellEnd"/>
            <w:r w:rsidRPr="006C0B16">
              <w:rPr>
                <w:i/>
                <w:color w:val="000000"/>
                <w:sz w:val="24"/>
                <w:szCs w:val="24"/>
                <w:lang w:eastAsia="vi-VN"/>
              </w:rPr>
              <w:t xml:space="preserve"> </w:t>
            </w:r>
            <w:proofErr w:type="spellStart"/>
            <w:r w:rsidRPr="006C0B16">
              <w:rPr>
                <w:i/>
                <w:color w:val="000000"/>
                <w:sz w:val="24"/>
                <w:szCs w:val="24"/>
                <w:lang w:eastAsia="vi-VN"/>
              </w:rPr>
              <w:t>thường</w:t>
            </w:r>
            <w:proofErr w:type="spellEnd"/>
            <w:r w:rsidRPr="006C0B16">
              <w:rPr>
                <w:i/>
                <w:color w:val="000000"/>
                <w:sz w:val="24"/>
                <w:szCs w:val="24"/>
                <w:lang w:eastAsia="vi-VN"/>
              </w:rPr>
              <w:t xml:space="preserve"> </w:t>
            </w:r>
            <w:proofErr w:type="spellStart"/>
            <w:r w:rsidRPr="006C0B16">
              <w:rPr>
                <w:i/>
                <w:color w:val="000000"/>
                <w:sz w:val="24"/>
                <w:szCs w:val="24"/>
                <w:lang w:eastAsia="vi-VN"/>
              </w:rPr>
              <w:t>xuyên</w:t>
            </w:r>
            <w:proofErr w:type="spellEnd"/>
            <w:r w:rsidRPr="006C0B16">
              <w:rPr>
                <w:i/>
                <w:color w:val="000000"/>
                <w:sz w:val="24"/>
                <w:szCs w:val="24"/>
                <w:lang w:eastAsia="vi-VN"/>
              </w:rPr>
              <w:t xml:space="preserve"> </w:t>
            </w:r>
            <w:proofErr w:type="spellStart"/>
            <w:r w:rsidRPr="006C0B16">
              <w:rPr>
                <w:i/>
                <w:color w:val="000000"/>
                <w:sz w:val="24"/>
                <w:szCs w:val="24"/>
                <w:lang w:eastAsia="vi-VN"/>
              </w:rPr>
              <w:t>hoạt</w:t>
            </w:r>
            <w:proofErr w:type="spellEnd"/>
            <w:r w:rsidRPr="006C0B16">
              <w:rPr>
                <w:i/>
                <w:color w:val="000000"/>
                <w:sz w:val="24"/>
                <w:szCs w:val="24"/>
                <w:lang w:eastAsia="vi-VN"/>
              </w:rPr>
              <w:t xml:space="preserve"> </w:t>
            </w:r>
            <w:proofErr w:type="spellStart"/>
            <w:r w:rsidRPr="006C0B16">
              <w:rPr>
                <w:i/>
                <w:color w:val="000000"/>
                <w:sz w:val="24"/>
                <w:szCs w:val="24"/>
                <w:lang w:eastAsia="vi-VN"/>
              </w:rPr>
              <w:t>động</w:t>
            </w:r>
            <w:proofErr w:type="spellEnd"/>
            <w:r w:rsidRPr="006C0B16">
              <w:rPr>
                <w:i/>
                <w:color w:val="000000"/>
                <w:sz w:val="24"/>
                <w:szCs w:val="24"/>
                <w:lang w:eastAsia="vi-VN"/>
              </w:rPr>
              <w:t xml:space="preserve"> KHCN)</w:t>
            </w:r>
          </w:p>
          <w:p w14:paraId="6AC9CC23"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thành</w:t>
            </w:r>
            <w:proofErr w:type="spellEnd"/>
            <w:r w:rsidRPr="006C0B16">
              <w:rPr>
                <w:color w:val="000000"/>
                <w:sz w:val="24"/>
                <w:szCs w:val="24"/>
                <w:lang w:eastAsia="vi-VN"/>
              </w:rPr>
              <w:t xml:space="preserve"> </w:t>
            </w:r>
            <w:proofErr w:type="spellStart"/>
            <w:r w:rsidRPr="006C0B16">
              <w:rPr>
                <w:color w:val="000000"/>
                <w:sz w:val="24"/>
                <w:szCs w:val="24"/>
                <w:lang w:eastAsia="vi-VN"/>
              </w:rPr>
              <w:t>lập</w:t>
            </w:r>
            <w:proofErr w:type="spellEnd"/>
            <w:r w:rsidRPr="006C0B16">
              <w:rPr>
                <w:color w:val="000000"/>
                <w:sz w:val="24"/>
                <w:szCs w:val="24"/>
                <w:lang w:eastAsia="vi-VN"/>
              </w:rPr>
              <w:t xml:space="preserve"> </w:t>
            </w:r>
            <w:proofErr w:type="spellStart"/>
            <w:r w:rsidRPr="006C0B16">
              <w:rPr>
                <w:color w:val="000000"/>
                <w:sz w:val="24"/>
                <w:szCs w:val="24"/>
                <w:lang w:eastAsia="vi-VN"/>
              </w:rPr>
              <w:t>đội</w:t>
            </w:r>
            <w:proofErr w:type="spellEnd"/>
            <w:r w:rsidRPr="006C0B16">
              <w:rPr>
                <w:color w:val="000000"/>
                <w:sz w:val="24"/>
                <w:szCs w:val="24"/>
                <w:lang w:eastAsia="vi-VN"/>
              </w:rPr>
              <w:t xml:space="preserve"> </w:t>
            </w:r>
            <w:proofErr w:type="spellStart"/>
            <w:r w:rsidRPr="006C0B16">
              <w:rPr>
                <w:color w:val="000000"/>
                <w:sz w:val="24"/>
                <w:szCs w:val="24"/>
                <w:lang w:eastAsia="vi-VN"/>
              </w:rPr>
              <w:t>tuyển</w:t>
            </w:r>
            <w:proofErr w:type="spellEnd"/>
          </w:p>
          <w:p w14:paraId="5AA945C9"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cử</w:t>
            </w:r>
            <w:proofErr w:type="spellEnd"/>
            <w:r w:rsidRPr="006C0B16">
              <w:rPr>
                <w:color w:val="000000"/>
                <w:sz w:val="24"/>
                <w:szCs w:val="24"/>
                <w:lang w:eastAsia="vi-VN"/>
              </w:rPr>
              <w:t xml:space="preserve"> </w:t>
            </w:r>
            <w:proofErr w:type="spellStart"/>
            <w:r w:rsidRPr="006C0B16">
              <w:rPr>
                <w:color w:val="000000"/>
                <w:sz w:val="24"/>
                <w:szCs w:val="24"/>
                <w:lang w:eastAsia="vi-VN"/>
              </w:rPr>
              <w:t>cán</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dẫn</w:t>
            </w:r>
            <w:proofErr w:type="spellEnd"/>
            <w:r w:rsidRPr="006C0B16">
              <w:rPr>
                <w:color w:val="000000"/>
                <w:sz w:val="24"/>
                <w:szCs w:val="24"/>
                <w:lang w:eastAsia="vi-VN"/>
              </w:rPr>
              <w:t xml:space="preserve"> </w:t>
            </w:r>
            <w:proofErr w:type="spellStart"/>
            <w:r w:rsidRPr="006C0B16">
              <w:rPr>
                <w:color w:val="000000"/>
                <w:sz w:val="24"/>
                <w:szCs w:val="24"/>
                <w:lang w:eastAsia="vi-VN"/>
              </w:rPr>
              <w:t>đoàn</w:t>
            </w:r>
            <w:proofErr w:type="spellEnd"/>
          </w:p>
          <w:p w14:paraId="2AE71F97" w14:textId="77777777" w:rsidR="000F1EF5" w:rsidRPr="006C0B16" w:rsidRDefault="000F1EF5" w:rsidP="00EA3589">
            <w:pPr>
              <w:rPr>
                <w:color w:val="000000"/>
                <w:sz w:val="24"/>
                <w:szCs w:val="24"/>
                <w:lang w:eastAsia="vi-VN"/>
              </w:rPr>
            </w:pPr>
            <w:r w:rsidRPr="006C0B16">
              <w:rPr>
                <w:color w:val="000000"/>
                <w:sz w:val="24"/>
                <w:szCs w:val="24"/>
                <w:lang w:eastAsia="vi-VN"/>
              </w:rPr>
              <w:t xml:space="preserve">- Thông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tổ</w:t>
            </w:r>
            <w:proofErr w:type="spellEnd"/>
            <w:r w:rsidRPr="006C0B16">
              <w:rPr>
                <w:color w:val="000000"/>
                <w:sz w:val="24"/>
                <w:szCs w:val="24"/>
                <w:lang w:eastAsia="vi-VN"/>
              </w:rPr>
              <w:t xml:space="preserve"> </w:t>
            </w:r>
            <w:proofErr w:type="spellStart"/>
            <w:r w:rsidRPr="006C0B16">
              <w:rPr>
                <w:color w:val="000000"/>
                <w:sz w:val="24"/>
                <w:szCs w:val="24"/>
                <w:lang w:eastAsia="vi-VN"/>
              </w:rPr>
              <w:t>chức</w:t>
            </w:r>
            <w:proofErr w:type="spellEnd"/>
            <w:r w:rsidRPr="006C0B16">
              <w:rPr>
                <w:color w:val="000000"/>
                <w:sz w:val="24"/>
                <w:szCs w:val="24"/>
                <w:lang w:eastAsia="vi-VN"/>
              </w:rPr>
              <w:t xml:space="preserve"> </w:t>
            </w:r>
            <w:proofErr w:type="spellStart"/>
            <w:r w:rsidRPr="006C0B16">
              <w:rPr>
                <w:color w:val="000000"/>
                <w:sz w:val="24"/>
                <w:szCs w:val="24"/>
                <w:lang w:eastAsia="vi-VN"/>
              </w:rPr>
              <w:t>kỳ</w:t>
            </w:r>
            <w:proofErr w:type="spellEnd"/>
            <w:r w:rsidRPr="006C0B16">
              <w:rPr>
                <w:color w:val="000000"/>
                <w:sz w:val="24"/>
                <w:szCs w:val="24"/>
                <w:lang w:eastAsia="vi-VN"/>
              </w:rPr>
              <w:t xml:space="preserve"> </w:t>
            </w:r>
            <w:proofErr w:type="spellStart"/>
            <w:r w:rsidRPr="006C0B16">
              <w:rPr>
                <w:color w:val="000000"/>
                <w:sz w:val="24"/>
                <w:szCs w:val="24"/>
                <w:lang w:eastAsia="vi-VN"/>
              </w:rPr>
              <w:t>thi</w:t>
            </w:r>
            <w:proofErr w:type="spellEnd"/>
          </w:p>
        </w:tc>
        <w:tc>
          <w:tcPr>
            <w:tcW w:w="1389" w:type="dxa"/>
            <w:vAlign w:val="center"/>
            <w:tcPrChange w:id="205"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7FB3A916" w14:textId="77777777" w:rsidR="000F1EF5" w:rsidRPr="006C0B16" w:rsidRDefault="000F1EF5" w:rsidP="00EA3589">
            <w:pPr>
              <w:widowControl w:val="0"/>
              <w:jc w:val="center"/>
              <w:rPr>
                <w:iCs/>
                <w:color w:val="000000"/>
                <w:sz w:val="24"/>
                <w:szCs w:val="24"/>
                <w:lang w:val="en"/>
              </w:rPr>
            </w:pPr>
          </w:p>
        </w:tc>
      </w:tr>
      <w:tr w:rsidR="00D63E2B" w:rsidRPr="006C0B16" w14:paraId="4223DA6F" w14:textId="77777777" w:rsidTr="00715503">
        <w:trPr>
          <w:trHeight w:val="446"/>
          <w:trPrChange w:id="206" w:author="Pham Thi Thu Lan" w:date="2021-01-03T16:45:00Z">
            <w:trPr>
              <w:gridBefore w:val="1"/>
              <w:trHeight w:val="446"/>
            </w:trPr>
          </w:trPrChange>
        </w:trPr>
        <w:tc>
          <w:tcPr>
            <w:tcW w:w="570" w:type="dxa"/>
            <w:tcMar>
              <w:top w:w="58" w:type="dxa"/>
              <w:left w:w="58" w:type="dxa"/>
              <w:bottom w:w="58" w:type="dxa"/>
              <w:right w:w="58" w:type="dxa"/>
            </w:tcMar>
            <w:vAlign w:val="center"/>
            <w:tcPrChange w:id="207"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592B27C6" w14:textId="77777777" w:rsidR="00D63E2B"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8</w:t>
            </w:r>
          </w:p>
        </w:tc>
        <w:tc>
          <w:tcPr>
            <w:tcW w:w="9189" w:type="dxa"/>
            <w:gridSpan w:val="3"/>
            <w:tcMar>
              <w:top w:w="58" w:type="dxa"/>
              <w:left w:w="58" w:type="dxa"/>
              <w:bottom w:w="58" w:type="dxa"/>
              <w:right w:w="58" w:type="dxa"/>
            </w:tcMar>
            <w:vAlign w:val="center"/>
            <w:tcPrChange w:id="208"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7A1B82F" w14:textId="77777777" w:rsidR="00D63E2B" w:rsidRPr="006C0B16" w:rsidRDefault="00D63E2B" w:rsidP="00D63E2B">
            <w:pPr>
              <w:widowControl w:val="0"/>
              <w:rPr>
                <w:b/>
                <w:iCs/>
                <w:color w:val="000000"/>
                <w:sz w:val="24"/>
                <w:szCs w:val="24"/>
                <w:lang w:val="en"/>
              </w:rPr>
            </w:pPr>
            <w:r w:rsidRPr="006C0B16">
              <w:rPr>
                <w:b/>
                <w:color w:val="000000"/>
                <w:kern w:val="28"/>
                <w:sz w:val="24"/>
                <w:szCs w:val="24"/>
                <w:lang w:val="en"/>
              </w:rPr>
              <w:t xml:space="preserve">Kinh phí </w:t>
            </w:r>
            <w:proofErr w:type="spellStart"/>
            <w:r w:rsidRPr="006C0B16">
              <w:rPr>
                <w:b/>
                <w:color w:val="000000"/>
                <w:kern w:val="28"/>
                <w:sz w:val="24"/>
                <w:szCs w:val="24"/>
                <w:lang w:val="en"/>
              </w:rPr>
              <w:t>hội</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nghi</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sinh</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viên</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nghiên</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cứu</w:t>
            </w:r>
            <w:proofErr w:type="spellEnd"/>
            <w:r w:rsidRPr="006C0B16">
              <w:rPr>
                <w:b/>
                <w:color w:val="000000"/>
                <w:kern w:val="28"/>
                <w:sz w:val="24"/>
                <w:szCs w:val="24"/>
                <w:lang w:val="en"/>
              </w:rPr>
              <w:t xml:space="preserve"> khoa </w:t>
            </w:r>
            <w:proofErr w:type="spellStart"/>
            <w:r w:rsidRPr="006C0B16">
              <w:rPr>
                <w:b/>
                <w:color w:val="000000"/>
                <w:kern w:val="28"/>
                <w:sz w:val="24"/>
                <w:szCs w:val="24"/>
                <w:lang w:val="en"/>
              </w:rPr>
              <w:t>học</w:t>
            </w:r>
            <w:proofErr w:type="spellEnd"/>
          </w:p>
        </w:tc>
      </w:tr>
      <w:tr w:rsidR="00C0207D" w:rsidRPr="006C0B16" w14:paraId="78A3F2D6" w14:textId="77777777" w:rsidTr="00715503">
        <w:trPr>
          <w:trHeight w:val="276"/>
          <w:trPrChange w:id="209" w:author="Pham Thi Thu Lan" w:date="2021-01-03T16:45:00Z">
            <w:trPr>
              <w:gridBefore w:val="1"/>
              <w:trHeight w:val="276"/>
            </w:trPr>
          </w:trPrChange>
        </w:trPr>
        <w:tc>
          <w:tcPr>
            <w:tcW w:w="570" w:type="dxa"/>
            <w:tcMar>
              <w:top w:w="58" w:type="dxa"/>
              <w:left w:w="58" w:type="dxa"/>
              <w:bottom w:w="58" w:type="dxa"/>
              <w:right w:w="58" w:type="dxa"/>
            </w:tcMar>
            <w:vAlign w:val="center"/>
            <w:tcPrChange w:id="210"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47FBBB9" w14:textId="77777777" w:rsidR="00C0207D"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211"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3519B85" w14:textId="77777777" w:rsidR="00C0207D" w:rsidRPr="006C0B16" w:rsidRDefault="00C0207D"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Tạm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ứng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kinh</w:t>
            </w:r>
            <w:proofErr w:type="spellEnd"/>
            <w:r w:rsidRPr="006C0B16">
              <w:rPr>
                <w:color w:val="000000"/>
                <w:spacing w:val="-6"/>
                <w:kern w:val="28"/>
                <w:sz w:val="24"/>
                <w:szCs w:val="24"/>
                <w:lang w:val="en"/>
              </w:rPr>
              <w:t xml:space="preserve"> phí</w:t>
            </w:r>
          </w:p>
        </w:tc>
        <w:tc>
          <w:tcPr>
            <w:tcW w:w="5138" w:type="dxa"/>
            <w:tcMar>
              <w:top w:w="58" w:type="dxa"/>
              <w:left w:w="58" w:type="dxa"/>
              <w:bottom w:w="58" w:type="dxa"/>
              <w:right w:w="58" w:type="dxa"/>
            </w:tcMar>
            <w:vAlign w:val="center"/>
            <w:tcPrChange w:id="212"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CC82C23" w14:textId="77777777" w:rsidR="00C0207D" w:rsidRPr="006C0B16" w:rsidRDefault="00C0207D" w:rsidP="00EA3589">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p w14:paraId="365206FE" w14:textId="77777777" w:rsidR="00C0207D" w:rsidRPr="006C0B16" w:rsidRDefault="00C0207D" w:rsidP="00EA3589">
            <w:pPr>
              <w:ind w:left="7"/>
              <w:rPr>
                <w:color w:val="000000"/>
                <w:sz w:val="24"/>
                <w:szCs w:val="24"/>
                <w:lang w:eastAsia="vi-VN"/>
              </w:rPr>
            </w:pPr>
            <w:r w:rsidRPr="006C0B16">
              <w:rPr>
                <w:color w:val="000000"/>
                <w:sz w:val="24"/>
                <w:szCs w:val="24"/>
                <w:lang w:val="vi-VN"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phê</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r w:rsidRPr="006C0B16">
              <w:rPr>
                <w:color w:val="000000"/>
                <w:sz w:val="24"/>
                <w:szCs w:val="24"/>
                <w:lang w:val="vi-VN" w:eastAsia="vi-VN"/>
              </w:rPr>
              <w:br/>
            </w: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w:t>
            </w:r>
            <w:r w:rsidR="00486C0A" w:rsidRPr="006C0B16">
              <w:rPr>
                <w:color w:val="000000"/>
                <w:sz w:val="24"/>
                <w:szCs w:val="24"/>
                <w:lang w:eastAsia="vi-VN"/>
              </w:rPr>
              <w:t>ịnh</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thành</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lập</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các</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Hội</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đồng</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chấm</w:t>
            </w:r>
            <w:proofErr w:type="spellEnd"/>
          </w:p>
          <w:p w14:paraId="03E314AB" w14:textId="77777777" w:rsidR="00C0207D" w:rsidRPr="006C0B16" w:rsidRDefault="00C0207D" w:rsidP="00EA3589">
            <w:pPr>
              <w:ind w:left="7"/>
              <w:rPr>
                <w:color w:val="000000"/>
                <w:sz w:val="24"/>
                <w:szCs w:val="24"/>
                <w:lang w:eastAsia="vi-VN"/>
              </w:rPr>
            </w:pPr>
            <w:r w:rsidRPr="006C0B16">
              <w:rPr>
                <w:color w:val="000000"/>
                <w:sz w:val="24"/>
                <w:szCs w:val="24"/>
                <w:lang w:eastAsia="vi-VN"/>
              </w:rPr>
              <w:t xml:space="preserve">- Danh </w:t>
            </w:r>
            <w:proofErr w:type="spellStart"/>
            <w:r w:rsidRPr="006C0B16">
              <w:rPr>
                <w:color w:val="000000"/>
                <w:sz w:val="24"/>
                <w:szCs w:val="24"/>
                <w:lang w:eastAsia="vi-VN"/>
              </w:rPr>
              <w:t>sách</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các</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công</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trình</w:t>
            </w:r>
            <w:proofErr w:type="spellEnd"/>
            <w:r w:rsidR="00486C0A" w:rsidRPr="006C0B16">
              <w:rPr>
                <w:color w:val="000000"/>
                <w:sz w:val="24"/>
                <w:szCs w:val="24"/>
                <w:lang w:eastAsia="vi-VN"/>
              </w:rPr>
              <w:t xml:space="preserve"> NCKH </w:t>
            </w:r>
            <w:proofErr w:type="spellStart"/>
            <w:r w:rsidR="00486C0A" w:rsidRPr="006C0B16">
              <w:rPr>
                <w:color w:val="000000"/>
                <w:sz w:val="24"/>
                <w:szCs w:val="24"/>
                <w:lang w:eastAsia="vi-VN"/>
              </w:rPr>
              <w:t>được</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duyệt</w:t>
            </w:r>
            <w:proofErr w:type="spellEnd"/>
          </w:p>
          <w:p w14:paraId="399CA828" w14:textId="77777777" w:rsidR="00C0207D" w:rsidRPr="006C0B16" w:rsidRDefault="00C0207D" w:rsidP="00EA3589">
            <w:pPr>
              <w:spacing w:line="252" w:lineRule="auto"/>
              <w:rPr>
                <w:color w:val="000000"/>
                <w:sz w:val="24"/>
                <w:szCs w:val="24"/>
              </w:rPr>
            </w:pPr>
            <w:r w:rsidRPr="006C0B16">
              <w:rPr>
                <w:color w:val="000000"/>
                <w:sz w:val="24"/>
                <w:szCs w:val="24"/>
                <w:lang w:val="vi-VN" w:eastAsia="vi-VN"/>
              </w:rPr>
              <w:t xml:space="preserve">- </w:t>
            </w:r>
            <w:proofErr w:type="spellStart"/>
            <w:r w:rsidR="00486C0A" w:rsidRPr="006C0B16">
              <w:rPr>
                <w:color w:val="000000"/>
                <w:sz w:val="24"/>
                <w:szCs w:val="24"/>
                <w:lang w:eastAsia="vi-VN"/>
              </w:rPr>
              <w:t>Kế</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hoạch</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tổ</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chức</w:t>
            </w:r>
            <w:proofErr w:type="spellEnd"/>
            <w:r w:rsidR="00486C0A" w:rsidRPr="006C0B16">
              <w:rPr>
                <w:color w:val="000000"/>
                <w:sz w:val="24"/>
                <w:szCs w:val="24"/>
                <w:lang w:eastAsia="vi-VN"/>
              </w:rPr>
              <w:t xml:space="preserve"> HN SV</w:t>
            </w:r>
            <w:r w:rsidRPr="006C0B16">
              <w:rPr>
                <w:color w:val="000000"/>
                <w:sz w:val="24"/>
                <w:szCs w:val="24"/>
                <w:lang w:eastAsia="vi-VN"/>
              </w:rPr>
              <w:t xml:space="preserve"> NCKH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tc>
        <w:tc>
          <w:tcPr>
            <w:tcW w:w="1389" w:type="dxa"/>
            <w:vAlign w:val="center"/>
            <w:tcPrChange w:id="213"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49EBDDAC" w14:textId="77777777" w:rsidR="00C0207D" w:rsidRPr="006C0B16" w:rsidRDefault="00C0207D" w:rsidP="00EA3589">
            <w:pPr>
              <w:widowControl w:val="0"/>
              <w:jc w:val="center"/>
              <w:rPr>
                <w:iCs/>
                <w:color w:val="000000"/>
                <w:sz w:val="24"/>
                <w:szCs w:val="24"/>
                <w:lang w:val="en"/>
              </w:rPr>
            </w:pPr>
          </w:p>
        </w:tc>
      </w:tr>
      <w:tr w:rsidR="00C0207D" w:rsidRPr="006C0B16" w14:paraId="4D244ABA" w14:textId="77777777" w:rsidTr="00715503">
        <w:trPr>
          <w:trHeight w:val="276"/>
          <w:trPrChange w:id="214" w:author="Pham Thi Thu Lan" w:date="2021-01-03T16:45:00Z">
            <w:trPr>
              <w:gridBefore w:val="1"/>
              <w:trHeight w:val="276"/>
            </w:trPr>
          </w:trPrChange>
        </w:trPr>
        <w:tc>
          <w:tcPr>
            <w:tcW w:w="570" w:type="dxa"/>
            <w:tcMar>
              <w:top w:w="58" w:type="dxa"/>
              <w:left w:w="58" w:type="dxa"/>
              <w:bottom w:w="58" w:type="dxa"/>
              <w:right w:w="58" w:type="dxa"/>
            </w:tcMar>
            <w:vAlign w:val="center"/>
            <w:tcPrChange w:id="215"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44A7F666" w14:textId="77777777" w:rsidR="00C0207D" w:rsidRPr="006C0B16" w:rsidRDefault="004F240E"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216"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AA48E3A" w14:textId="77777777" w:rsidR="00C0207D" w:rsidRPr="006C0B16" w:rsidRDefault="00486C0A" w:rsidP="00EA3589">
            <w:pPr>
              <w:widowControl w:val="0"/>
              <w:rPr>
                <w:color w:val="000000"/>
                <w:spacing w:val="-6"/>
                <w:kern w:val="28"/>
                <w:sz w:val="24"/>
                <w:szCs w:val="24"/>
                <w:lang w:val="en"/>
              </w:rPr>
            </w:pPr>
            <w:r w:rsidRPr="006C0B16">
              <w:rPr>
                <w:color w:val="000000"/>
                <w:sz w:val="24"/>
                <w:szCs w:val="24"/>
                <w:lang w:eastAsia="vi-VN"/>
              </w:rPr>
              <w:t xml:space="preserve">Thanh </w:t>
            </w:r>
            <w:proofErr w:type="spellStart"/>
            <w:r w:rsidRPr="006C0B16">
              <w:rPr>
                <w:color w:val="000000"/>
                <w:sz w:val="24"/>
                <w:szCs w:val="24"/>
                <w:lang w:eastAsia="vi-VN"/>
              </w:rPr>
              <w:t>toán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tc>
        <w:tc>
          <w:tcPr>
            <w:tcW w:w="5138" w:type="dxa"/>
            <w:tcMar>
              <w:top w:w="58" w:type="dxa"/>
              <w:left w:w="58" w:type="dxa"/>
              <w:bottom w:w="58" w:type="dxa"/>
              <w:right w:w="58" w:type="dxa"/>
            </w:tcMar>
            <w:vAlign w:val="center"/>
            <w:tcPrChange w:id="217"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5F14BD9" w14:textId="77777777" w:rsidR="00486C0A" w:rsidRPr="006C0B16" w:rsidRDefault="00486C0A" w:rsidP="00486C0A">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tạm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ứng</w:t>
            </w:r>
            <w:proofErr w:type="spellEnd"/>
          </w:p>
          <w:p w14:paraId="64F77236"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w:t>
            </w:r>
            <w:proofErr w:type="spellStart"/>
            <w:r w:rsidR="00486C0A" w:rsidRPr="006C0B16">
              <w:rPr>
                <w:color w:val="000000"/>
                <w:sz w:val="24"/>
                <w:szCs w:val="24"/>
                <w:lang w:eastAsia="vi-VN"/>
              </w:rPr>
              <w:t>Giấy</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biên</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nhận</w:t>
            </w:r>
            <w:proofErr w:type="spellEnd"/>
            <w:r w:rsidR="00486C0A" w:rsidRPr="006C0B16">
              <w:rPr>
                <w:color w:val="000000"/>
                <w:sz w:val="24"/>
                <w:szCs w:val="24"/>
                <w:lang w:eastAsia="vi-VN"/>
              </w:rPr>
              <w:t>/</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00486C0A" w:rsidRPr="006C0B16">
              <w:rPr>
                <w:color w:val="000000"/>
                <w:sz w:val="24"/>
                <w:szCs w:val="24"/>
                <w:lang w:eastAsia="vi-VN"/>
              </w:rPr>
              <w:t xml:space="preserve"> </w:t>
            </w:r>
            <w:proofErr w:type="spellStart"/>
            <w:r w:rsidR="00486C0A" w:rsidRPr="006C0B16">
              <w:rPr>
                <w:color w:val="000000"/>
                <w:sz w:val="24"/>
                <w:szCs w:val="24"/>
                <w:lang w:eastAsia="vi-VN"/>
              </w:rPr>
              <w:t>t</w:t>
            </w:r>
            <w:r w:rsidRPr="006C0B16">
              <w:rPr>
                <w:color w:val="000000"/>
                <w:sz w:val="24"/>
                <w:szCs w:val="24"/>
                <w:lang w:eastAsia="vi-VN"/>
              </w:rPr>
              <w:t>hù</w:t>
            </w:r>
            <w:proofErr w:type="spellEnd"/>
            <w:r w:rsidRPr="006C0B16">
              <w:rPr>
                <w:color w:val="000000"/>
                <w:sz w:val="24"/>
                <w:szCs w:val="24"/>
                <w:lang w:eastAsia="vi-VN"/>
              </w:rPr>
              <w:t xml:space="preserve"> </w:t>
            </w:r>
            <w:proofErr w:type="spellStart"/>
            <w:r w:rsidRPr="006C0B16">
              <w:rPr>
                <w:color w:val="000000"/>
                <w:sz w:val="24"/>
                <w:szCs w:val="24"/>
                <w:lang w:eastAsia="vi-VN"/>
              </w:rPr>
              <w:t>lao</w:t>
            </w:r>
            <w:proofErr w:type="spellEnd"/>
            <w:r w:rsidRPr="006C0B16">
              <w:rPr>
                <w:color w:val="000000"/>
                <w:sz w:val="24"/>
                <w:szCs w:val="24"/>
                <w:lang w:eastAsia="vi-VN"/>
              </w:rPr>
              <w:t xml:space="preserve"> </w:t>
            </w:r>
            <w:proofErr w:type="spellStart"/>
            <w:r w:rsidRPr="006C0B16">
              <w:rPr>
                <w:color w:val="000000"/>
                <w:sz w:val="24"/>
                <w:szCs w:val="24"/>
                <w:lang w:eastAsia="vi-VN"/>
              </w:rPr>
              <w:t>phản</w:t>
            </w:r>
            <w:proofErr w:type="spellEnd"/>
            <w:r w:rsidRPr="006C0B16">
              <w:rPr>
                <w:color w:val="000000"/>
                <w:sz w:val="24"/>
                <w:szCs w:val="24"/>
                <w:lang w:eastAsia="vi-VN"/>
              </w:rPr>
              <w:t xml:space="preserve"> </w:t>
            </w:r>
            <w:proofErr w:type="spellStart"/>
            <w:r w:rsidRPr="006C0B16">
              <w:rPr>
                <w:color w:val="000000"/>
                <w:sz w:val="24"/>
                <w:szCs w:val="24"/>
                <w:lang w:eastAsia="vi-VN"/>
              </w:rPr>
              <w:lastRenderedPageBreak/>
              <w:t>biện</w:t>
            </w:r>
            <w:proofErr w:type="spellEnd"/>
            <w:r w:rsidRPr="006C0B16">
              <w:rPr>
                <w:color w:val="000000"/>
                <w:sz w:val="24"/>
                <w:szCs w:val="24"/>
                <w:lang w:eastAsia="vi-VN"/>
              </w:rPr>
              <w:t xml:space="preserve">, </w:t>
            </w:r>
            <w:proofErr w:type="spellStart"/>
            <w:r w:rsidRPr="006C0B16">
              <w:rPr>
                <w:color w:val="000000"/>
                <w:sz w:val="24"/>
                <w:szCs w:val="24"/>
                <w:lang w:eastAsia="vi-VN"/>
              </w:rPr>
              <w:t>hướng</w:t>
            </w:r>
            <w:proofErr w:type="spellEnd"/>
            <w:r w:rsidRPr="006C0B16">
              <w:rPr>
                <w:color w:val="000000"/>
                <w:sz w:val="24"/>
                <w:szCs w:val="24"/>
                <w:lang w:eastAsia="vi-VN"/>
              </w:rPr>
              <w:t xml:space="preserve"> </w:t>
            </w:r>
            <w:proofErr w:type="spellStart"/>
            <w:r w:rsidRPr="006C0B16">
              <w:rPr>
                <w:color w:val="000000"/>
                <w:sz w:val="24"/>
                <w:szCs w:val="24"/>
                <w:lang w:eastAsia="vi-VN"/>
              </w:rPr>
              <w:t>dẫn</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đối</w:t>
            </w:r>
            <w:proofErr w:type="spellEnd"/>
            <w:r w:rsidRPr="006C0B16">
              <w:rPr>
                <w:i/>
                <w:color w:val="000000"/>
                <w:sz w:val="24"/>
                <w:szCs w:val="24"/>
                <w:lang w:eastAsia="vi-VN"/>
              </w:rPr>
              <w:t xml:space="preserve"> </w:t>
            </w:r>
            <w:proofErr w:type="spellStart"/>
            <w:r w:rsidRPr="006C0B16">
              <w:rPr>
                <w:i/>
                <w:color w:val="000000"/>
                <w:sz w:val="24"/>
                <w:szCs w:val="24"/>
                <w:lang w:eastAsia="vi-VN"/>
              </w:rPr>
              <w:t>với</w:t>
            </w:r>
            <w:proofErr w:type="spellEnd"/>
            <w:r w:rsidRPr="006C0B16">
              <w:rPr>
                <w:i/>
                <w:color w:val="000000"/>
                <w:sz w:val="24"/>
                <w:szCs w:val="24"/>
                <w:lang w:eastAsia="vi-VN"/>
              </w:rPr>
              <w:t xml:space="preserve"> </w:t>
            </w:r>
            <w:proofErr w:type="spellStart"/>
            <w:r w:rsidRPr="006C0B16">
              <w:rPr>
                <w:i/>
                <w:color w:val="000000"/>
                <w:sz w:val="24"/>
                <w:szCs w:val="24"/>
                <w:lang w:eastAsia="vi-VN"/>
              </w:rPr>
              <w:t>hướng</w:t>
            </w:r>
            <w:proofErr w:type="spellEnd"/>
            <w:r w:rsidRPr="006C0B16">
              <w:rPr>
                <w:i/>
                <w:color w:val="000000"/>
                <w:sz w:val="24"/>
                <w:szCs w:val="24"/>
                <w:lang w:eastAsia="vi-VN"/>
              </w:rPr>
              <w:t xml:space="preserve"> </w:t>
            </w:r>
            <w:proofErr w:type="spellStart"/>
            <w:r w:rsidRPr="006C0B16">
              <w:rPr>
                <w:i/>
                <w:color w:val="000000"/>
                <w:sz w:val="24"/>
                <w:szCs w:val="24"/>
                <w:lang w:eastAsia="vi-VN"/>
              </w:rPr>
              <w:t>dẫn</w:t>
            </w:r>
            <w:proofErr w:type="spellEnd"/>
            <w:r w:rsidRPr="006C0B16">
              <w:rPr>
                <w:i/>
                <w:color w:val="000000"/>
                <w:sz w:val="24"/>
                <w:szCs w:val="24"/>
                <w:lang w:eastAsia="vi-VN"/>
              </w:rPr>
              <w:t xml:space="preserve"> </w:t>
            </w:r>
            <w:proofErr w:type="spellStart"/>
            <w:r w:rsidRPr="006C0B16">
              <w:rPr>
                <w:i/>
                <w:color w:val="000000"/>
                <w:sz w:val="24"/>
                <w:szCs w:val="24"/>
                <w:lang w:eastAsia="vi-VN"/>
              </w:rPr>
              <w:t>là</w:t>
            </w:r>
            <w:proofErr w:type="spellEnd"/>
            <w:r w:rsidRPr="006C0B16">
              <w:rPr>
                <w:i/>
                <w:color w:val="000000"/>
                <w:sz w:val="24"/>
                <w:szCs w:val="24"/>
                <w:lang w:eastAsia="vi-VN"/>
              </w:rPr>
              <w:t xml:space="preserve"> GV </w:t>
            </w:r>
            <w:proofErr w:type="spellStart"/>
            <w:r w:rsidRPr="006C0B16">
              <w:rPr>
                <w:i/>
                <w:color w:val="000000"/>
                <w:sz w:val="24"/>
                <w:szCs w:val="24"/>
                <w:lang w:eastAsia="vi-VN"/>
              </w:rPr>
              <w:t>ngoài</w:t>
            </w:r>
            <w:proofErr w:type="spellEnd"/>
            <w:r w:rsidRPr="006C0B16">
              <w:rPr>
                <w:i/>
                <w:color w:val="000000"/>
                <w:sz w:val="24"/>
                <w:szCs w:val="24"/>
                <w:lang w:eastAsia="vi-VN"/>
              </w:rPr>
              <w:t xml:space="preserve"> </w:t>
            </w:r>
            <w:proofErr w:type="spellStart"/>
            <w:r w:rsidRPr="006C0B16">
              <w:rPr>
                <w:i/>
                <w:color w:val="000000"/>
                <w:sz w:val="24"/>
                <w:szCs w:val="24"/>
                <w:lang w:eastAsia="vi-VN"/>
              </w:rPr>
              <w:t>trường</w:t>
            </w:r>
            <w:proofErr w:type="spellEnd"/>
            <w:r w:rsidRPr="006C0B16">
              <w:rPr>
                <w:i/>
                <w:color w:val="000000"/>
                <w:sz w:val="24"/>
                <w:szCs w:val="24"/>
                <w:lang w:eastAsia="vi-VN"/>
              </w:rPr>
              <w:t>)</w:t>
            </w:r>
          </w:p>
          <w:p w14:paraId="03E56C2B" w14:textId="77777777" w:rsidR="00C0207D" w:rsidRPr="006C0B16" w:rsidRDefault="00486C0A"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t</w:t>
            </w:r>
            <w:r w:rsidR="00C0207D" w:rsidRPr="006C0B16">
              <w:rPr>
                <w:color w:val="000000"/>
                <w:sz w:val="24"/>
                <w:szCs w:val="24"/>
                <w:lang w:eastAsia="vi-VN"/>
              </w:rPr>
              <w:t>hù</w:t>
            </w:r>
            <w:proofErr w:type="spellEnd"/>
            <w:r w:rsidR="00C0207D" w:rsidRPr="006C0B16">
              <w:rPr>
                <w:color w:val="000000"/>
                <w:sz w:val="24"/>
                <w:szCs w:val="24"/>
                <w:lang w:eastAsia="vi-VN"/>
              </w:rPr>
              <w:t xml:space="preserve"> </w:t>
            </w:r>
            <w:proofErr w:type="spellStart"/>
            <w:r w:rsidR="00C0207D" w:rsidRPr="006C0B16">
              <w:rPr>
                <w:color w:val="000000"/>
                <w:sz w:val="24"/>
                <w:szCs w:val="24"/>
                <w:lang w:eastAsia="vi-VN"/>
              </w:rPr>
              <w:t>lao</w:t>
            </w:r>
            <w:proofErr w:type="spellEnd"/>
            <w:r w:rsidR="00C0207D" w:rsidRPr="006C0B16">
              <w:rPr>
                <w:color w:val="000000"/>
                <w:sz w:val="24"/>
                <w:szCs w:val="24"/>
                <w:lang w:eastAsia="vi-VN"/>
              </w:rPr>
              <w:t xml:space="preserve"> </w:t>
            </w:r>
            <w:proofErr w:type="spellStart"/>
            <w:r w:rsidR="00C0207D" w:rsidRPr="006C0B16">
              <w:rPr>
                <w:color w:val="000000"/>
                <w:sz w:val="24"/>
                <w:szCs w:val="24"/>
                <w:lang w:eastAsia="vi-VN"/>
              </w:rPr>
              <w:t>hội</w:t>
            </w:r>
            <w:proofErr w:type="spellEnd"/>
            <w:r w:rsidR="00C0207D" w:rsidRPr="006C0B16">
              <w:rPr>
                <w:color w:val="000000"/>
                <w:sz w:val="24"/>
                <w:szCs w:val="24"/>
                <w:lang w:eastAsia="vi-VN"/>
              </w:rPr>
              <w:t xml:space="preserve"> </w:t>
            </w:r>
            <w:proofErr w:type="spellStart"/>
            <w:r w:rsidR="00C0207D" w:rsidRPr="006C0B16">
              <w:rPr>
                <w:color w:val="000000"/>
                <w:sz w:val="24"/>
                <w:szCs w:val="24"/>
                <w:lang w:eastAsia="vi-VN"/>
              </w:rPr>
              <w:t>đồng</w:t>
            </w:r>
            <w:proofErr w:type="spellEnd"/>
          </w:p>
          <w:p w14:paraId="13736C57" w14:textId="77777777" w:rsidR="00C0207D" w:rsidRPr="006C0B16" w:rsidRDefault="00C0207D" w:rsidP="00EA3589">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thù</w:t>
            </w:r>
            <w:proofErr w:type="spellEnd"/>
            <w:r w:rsidRPr="006C0B16">
              <w:rPr>
                <w:color w:val="000000"/>
                <w:sz w:val="24"/>
                <w:szCs w:val="24"/>
                <w:lang w:eastAsia="vi-VN"/>
              </w:rPr>
              <w:t xml:space="preserve"> </w:t>
            </w:r>
            <w:proofErr w:type="spellStart"/>
            <w:r w:rsidRPr="006C0B16">
              <w:rPr>
                <w:color w:val="000000"/>
                <w:sz w:val="24"/>
                <w:szCs w:val="24"/>
                <w:lang w:eastAsia="vi-VN"/>
              </w:rPr>
              <w:t>lao</w:t>
            </w:r>
            <w:proofErr w:type="spellEnd"/>
            <w:r w:rsidRPr="006C0B16">
              <w:rPr>
                <w:color w:val="000000"/>
                <w:sz w:val="24"/>
                <w:szCs w:val="24"/>
                <w:lang w:eastAsia="vi-VN"/>
              </w:rPr>
              <w:t xml:space="preserve"> </w:t>
            </w:r>
            <w:proofErr w:type="spellStart"/>
            <w:r w:rsidRPr="006C0B16">
              <w:rPr>
                <w:color w:val="000000"/>
                <w:sz w:val="24"/>
                <w:szCs w:val="24"/>
                <w:lang w:eastAsia="vi-VN"/>
              </w:rPr>
              <w:t>phục</w:t>
            </w:r>
            <w:proofErr w:type="spellEnd"/>
            <w:r w:rsidRPr="006C0B16">
              <w:rPr>
                <w:color w:val="000000"/>
                <w:sz w:val="24"/>
                <w:szCs w:val="24"/>
                <w:lang w:eastAsia="vi-VN"/>
              </w:rPr>
              <w:t xml:space="preserve"> </w:t>
            </w:r>
            <w:proofErr w:type="spellStart"/>
            <w:r w:rsidRPr="006C0B16">
              <w:rPr>
                <w:color w:val="000000"/>
                <w:sz w:val="24"/>
                <w:szCs w:val="24"/>
                <w:lang w:eastAsia="vi-VN"/>
              </w:rPr>
              <w:t>vụ</w:t>
            </w:r>
            <w:proofErr w:type="spellEnd"/>
            <w:r w:rsidRPr="006C0B16">
              <w:rPr>
                <w:color w:val="000000"/>
                <w:sz w:val="24"/>
                <w:szCs w:val="24"/>
                <w:lang w:eastAsia="vi-VN"/>
              </w:rPr>
              <w:t xml:space="preserve"> </w:t>
            </w:r>
            <w:proofErr w:type="spellStart"/>
            <w:r w:rsidRPr="006C0B16">
              <w:rPr>
                <w:color w:val="000000"/>
                <w:sz w:val="24"/>
                <w:szCs w:val="24"/>
                <w:lang w:eastAsia="vi-VN"/>
              </w:rPr>
              <w:t>hội</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p>
          <w:p w14:paraId="4E0FFA5B" w14:textId="77777777" w:rsidR="00C0207D" w:rsidRPr="006C0B16" w:rsidRDefault="00C0207D" w:rsidP="00EA3589">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bản</w:t>
            </w:r>
            <w:proofErr w:type="spellEnd"/>
            <w:r w:rsidRPr="006C0B16">
              <w:rPr>
                <w:i/>
                <w:color w:val="000000"/>
                <w:sz w:val="24"/>
                <w:szCs w:val="24"/>
                <w:lang w:eastAsia="vi-VN"/>
              </w:rPr>
              <w:t xml:space="preserve"> </w:t>
            </w:r>
            <w:proofErr w:type="spellStart"/>
            <w:r w:rsidRPr="006C0B16">
              <w:rPr>
                <w:i/>
                <w:color w:val="000000"/>
                <w:sz w:val="24"/>
                <w:szCs w:val="24"/>
                <w:lang w:eastAsia="vi-VN"/>
              </w:rPr>
              <w:t>gốc</w:t>
            </w:r>
            <w:proofErr w:type="spellEnd"/>
            <w:r w:rsidRPr="006C0B16">
              <w:rPr>
                <w:i/>
                <w:color w:val="000000"/>
                <w:sz w:val="24"/>
                <w:szCs w:val="24"/>
                <w:lang w:eastAsia="vi-VN"/>
              </w:rPr>
              <w:t>)</w:t>
            </w:r>
          </w:p>
          <w:p w14:paraId="56044A1A" w14:textId="77777777" w:rsidR="00486C0A" w:rsidRPr="006C0B16" w:rsidRDefault="00486C0A" w:rsidP="00486C0A">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thành</w:t>
            </w:r>
            <w:proofErr w:type="spellEnd"/>
            <w:r w:rsidRPr="006C0B16">
              <w:rPr>
                <w:color w:val="000000"/>
                <w:sz w:val="24"/>
                <w:szCs w:val="24"/>
                <w:lang w:eastAsia="vi-VN"/>
              </w:rPr>
              <w:t xml:space="preserve"> </w:t>
            </w:r>
            <w:proofErr w:type="spellStart"/>
            <w:r w:rsidRPr="006C0B16">
              <w:rPr>
                <w:color w:val="000000"/>
                <w:sz w:val="24"/>
                <w:szCs w:val="24"/>
                <w:lang w:eastAsia="vi-VN"/>
              </w:rPr>
              <w:t>lập</w:t>
            </w:r>
            <w:proofErr w:type="spellEnd"/>
            <w:r w:rsidRPr="006C0B16">
              <w:rPr>
                <w:color w:val="000000"/>
                <w:sz w:val="24"/>
                <w:szCs w:val="24"/>
                <w:lang w:eastAsia="vi-VN"/>
              </w:rPr>
              <w:t xml:space="preserve"> </w:t>
            </w:r>
            <w:proofErr w:type="spellStart"/>
            <w:r w:rsidRPr="006C0B16">
              <w:rPr>
                <w:color w:val="000000"/>
                <w:sz w:val="24"/>
                <w:szCs w:val="24"/>
                <w:lang w:eastAsia="vi-VN"/>
              </w:rPr>
              <w:t>các</w:t>
            </w:r>
            <w:proofErr w:type="spellEnd"/>
            <w:r w:rsidRPr="006C0B16">
              <w:rPr>
                <w:color w:val="000000"/>
                <w:sz w:val="24"/>
                <w:szCs w:val="24"/>
                <w:lang w:eastAsia="vi-VN"/>
              </w:rPr>
              <w:t xml:space="preserve"> </w:t>
            </w:r>
            <w:proofErr w:type="spellStart"/>
            <w:r w:rsidRPr="006C0B16">
              <w:rPr>
                <w:color w:val="000000"/>
                <w:sz w:val="24"/>
                <w:szCs w:val="24"/>
                <w:lang w:eastAsia="vi-VN"/>
              </w:rPr>
              <w:t>Hội</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r w:rsidRPr="006C0B16">
              <w:rPr>
                <w:color w:val="000000"/>
                <w:sz w:val="24"/>
                <w:szCs w:val="24"/>
                <w:lang w:eastAsia="vi-VN"/>
              </w:rPr>
              <w:t xml:space="preserve"> </w:t>
            </w:r>
            <w:proofErr w:type="spellStart"/>
            <w:r w:rsidRPr="006C0B16">
              <w:rPr>
                <w:color w:val="000000"/>
                <w:sz w:val="24"/>
                <w:szCs w:val="24"/>
                <w:lang w:eastAsia="vi-VN"/>
              </w:rPr>
              <w:t>chấm</w:t>
            </w:r>
            <w:proofErr w:type="spellEnd"/>
          </w:p>
          <w:p w14:paraId="7D9BA780" w14:textId="77777777" w:rsidR="00486C0A" w:rsidRPr="006C0B16" w:rsidRDefault="00486C0A" w:rsidP="00486C0A">
            <w:pPr>
              <w:ind w:left="7"/>
              <w:rPr>
                <w:color w:val="000000"/>
                <w:sz w:val="24"/>
                <w:szCs w:val="24"/>
                <w:lang w:eastAsia="vi-VN"/>
              </w:rPr>
            </w:pPr>
            <w:r w:rsidRPr="006C0B16">
              <w:rPr>
                <w:color w:val="000000"/>
                <w:sz w:val="24"/>
                <w:szCs w:val="24"/>
                <w:lang w:eastAsia="vi-VN"/>
              </w:rPr>
              <w:t xml:space="preserve">- Danh </w:t>
            </w:r>
            <w:proofErr w:type="spellStart"/>
            <w:r w:rsidRPr="006C0B16">
              <w:rPr>
                <w:color w:val="000000"/>
                <w:sz w:val="24"/>
                <w:szCs w:val="24"/>
                <w:lang w:eastAsia="vi-VN"/>
              </w:rPr>
              <w:t>sách</w:t>
            </w:r>
            <w:proofErr w:type="spellEnd"/>
            <w:r w:rsidRPr="006C0B16">
              <w:rPr>
                <w:color w:val="000000"/>
                <w:sz w:val="24"/>
                <w:szCs w:val="24"/>
                <w:lang w:eastAsia="vi-VN"/>
              </w:rPr>
              <w:t xml:space="preserve"> </w:t>
            </w:r>
            <w:proofErr w:type="spellStart"/>
            <w:r w:rsidRPr="006C0B16">
              <w:rPr>
                <w:color w:val="000000"/>
                <w:sz w:val="24"/>
                <w:szCs w:val="24"/>
                <w:lang w:eastAsia="vi-VN"/>
              </w:rPr>
              <w:t>các</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NCKH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5775D475" w14:textId="77777777" w:rsidR="00C0207D" w:rsidRPr="006C0B16" w:rsidRDefault="00486C0A" w:rsidP="00EA3589">
            <w:pPr>
              <w:rPr>
                <w:color w:val="000000"/>
                <w:sz w:val="24"/>
                <w:szCs w:val="24"/>
              </w:rPr>
            </w:pPr>
            <w:r w:rsidRPr="006C0B16">
              <w:rPr>
                <w:color w:val="000000"/>
                <w:sz w:val="24"/>
                <w:szCs w:val="24"/>
                <w:lang w:eastAsia="vi-VN"/>
              </w:rPr>
              <w:t xml:space="preserve">- </w:t>
            </w:r>
            <w:proofErr w:type="spellStart"/>
            <w:r w:rsidRPr="006C0B16">
              <w:rPr>
                <w:color w:val="000000"/>
                <w:sz w:val="24"/>
                <w:szCs w:val="24"/>
                <w:lang w:eastAsia="vi-VN"/>
              </w:rPr>
              <w:t>Hóa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chi phí </w:t>
            </w:r>
            <w:proofErr w:type="spellStart"/>
            <w:r w:rsidRPr="006C0B16">
              <w:rPr>
                <w:color w:val="000000"/>
                <w:sz w:val="24"/>
                <w:szCs w:val="24"/>
                <w:lang w:eastAsia="vi-VN"/>
              </w:rPr>
              <w:t>trang</w:t>
            </w:r>
            <w:proofErr w:type="spellEnd"/>
            <w:r w:rsidRPr="006C0B16">
              <w:rPr>
                <w:color w:val="000000"/>
                <w:sz w:val="24"/>
                <w:szCs w:val="24"/>
                <w:lang w:eastAsia="vi-VN"/>
              </w:rPr>
              <w:t xml:space="preserve"> trí, </w:t>
            </w:r>
            <w:proofErr w:type="spellStart"/>
            <w:r w:rsidRPr="006C0B16">
              <w:rPr>
                <w:color w:val="000000"/>
                <w:sz w:val="24"/>
                <w:szCs w:val="24"/>
                <w:lang w:eastAsia="vi-VN"/>
              </w:rPr>
              <w:t>nước</w:t>
            </w:r>
            <w:proofErr w:type="spellEnd"/>
            <w:r w:rsidRPr="006C0B16">
              <w:rPr>
                <w:color w:val="000000"/>
                <w:sz w:val="24"/>
                <w:szCs w:val="24"/>
                <w:lang w:eastAsia="vi-VN"/>
              </w:rPr>
              <w:t xml:space="preserve"> </w:t>
            </w:r>
            <w:proofErr w:type="spellStart"/>
            <w:r w:rsidRPr="006C0B16">
              <w:rPr>
                <w:color w:val="000000"/>
                <w:sz w:val="24"/>
                <w:szCs w:val="24"/>
                <w:lang w:eastAsia="vi-VN"/>
              </w:rPr>
              <w:t>uống</w:t>
            </w:r>
            <w:proofErr w:type="spellEnd"/>
            <w:r w:rsidRPr="006C0B16">
              <w:rPr>
                <w:color w:val="000000"/>
                <w:sz w:val="24"/>
                <w:szCs w:val="24"/>
                <w:lang w:eastAsia="vi-VN"/>
              </w:rPr>
              <w:t xml:space="preserve">, </w:t>
            </w:r>
            <w:proofErr w:type="spellStart"/>
            <w:r w:rsidRPr="006C0B16">
              <w:rPr>
                <w:color w:val="000000"/>
                <w:sz w:val="24"/>
                <w:szCs w:val="24"/>
                <w:lang w:eastAsia="vi-VN"/>
              </w:rPr>
              <w:t>phô</w:t>
            </w:r>
            <w:proofErr w:type="spellEnd"/>
            <w:r w:rsidRPr="006C0B16">
              <w:rPr>
                <w:color w:val="000000"/>
                <w:sz w:val="24"/>
                <w:szCs w:val="24"/>
                <w:lang w:eastAsia="vi-VN"/>
              </w:rPr>
              <w:t xml:space="preserve"> </w:t>
            </w:r>
            <w:proofErr w:type="spellStart"/>
            <w:r w:rsidRPr="006C0B16">
              <w:rPr>
                <w:color w:val="000000"/>
                <w:sz w:val="24"/>
                <w:szCs w:val="24"/>
                <w:lang w:eastAsia="vi-VN"/>
              </w:rPr>
              <w:t>tô</w:t>
            </w:r>
            <w:proofErr w:type="spellEnd"/>
            <w:r w:rsidRPr="006C0B16">
              <w:rPr>
                <w:color w:val="000000"/>
                <w:sz w:val="24"/>
                <w:szCs w:val="24"/>
                <w:lang w:eastAsia="vi-VN"/>
              </w:rPr>
              <w:t>, ...</w:t>
            </w:r>
          </w:p>
        </w:tc>
        <w:tc>
          <w:tcPr>
            <w:tcW w:w="1389" w:type="dxa"/>
            <w:vAlign w:val="center"/>
            <w:tcPrChange w:id="218"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5E646930" w14:textId="77777777" w:rsidR="00C0207D" w:rsidRPr="006C0B16" w:rsidRDefault="00C0207D" w:rsidP="00EA3589">
            <w:pPr>
              <w:widowControl w:val="0"/>
              <w:jc w:val="center"/>
              <w:rPr>
                <w:iCs/>
                <w:color w:val="000000"/>
                <w:sz w:val="24"/>
                <w:szCs w:val="24"/>
                <w:lang w:val="en"/>
              </w:rPr>
            </w:pPr>
          </w:p>
        </w:tc>
      </w:tr>
      <w:tr w:rsidR="00486C0A" w:rsidRPr="006C0B16" w14:paraId="48593C90" w14:textId="77777777" w:rsidTr="00715503">
        <w:trPr>
          <w:trHeight w:val="442"/>
          <w:trPrChange w:id="219" w:author="Pham Thi Thu Lan" w:date="2021-01-03T16:45:00Z">
            <w:trPr>
              <w:gridBefore w:val="1"/>
              <w:trHeight w:val="442"/>
            </w:trPr>
          </w:trPrChange>
        </w:trPr>
        <w:tc>
          <w:tcPr>
            <w:tcW w:w="570" w:type="dxa"/>
            <w:tcMar>
              <w:top w:w="58" w:type="dxa"/>
              <w:left w:w="58" w:type="dxa"/>
              <w:bottom w:w="58" w:type="dxa"/>
              <w:right w:w="58" w:type="dxa"/>
            </w:tcMar>
            <w:vAlign w:val="center"/>
            <w:tcPrChange w:id="220"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45397D1" w14:textId="77777777" w:rsidR="00486C0A"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9</w:t>
            </w:r>
          </w:p>
        </w:tc>
        <w:tc>
          <w:tcPr>
            <w:tcW w:w="9189" w:type="dxa"/>
            <w:gridSpan w:val="3"/>
            <w:tcMar>
              <w:top w:w="58" w:type="dxa"/>
              <w:left w:w="58" w:type="dxa"/>
              <w:bottom w:w="58" w:type="dxa"/>
              <w:right w:w="58" w:type="dxa"/>
            </w:tcMar>
            <w:vAlign w:val="center"/>
            <w:tcPrChange w:id="221"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5F3E307" w14:textId="77777777" w:rsidR="00486C0A" w:rsidRPr="006C0B16" w:rsidRDefault="00486C0A" w:rsidP="00486C0A">
            <w:pPr>
              <w:widowControl w:val="0"/>
              <w:rPr>
                <w:b/>
                <w:iCs/>
                <w:color w:val="000000"/>
                <w:sz w:val="24"/>
                <w:szCs w:val="24"/>
                <w:lang w:val="en"/>
              </w:rPr>
            </w:pPr>
            <w:r w:rsidRPr="006C0B16">
              <w:rPr>
                <w:b/>
                <w:color w:val="000000"/>
                <w:kern w:val="28"/>
                <w:sz w:val="24"/>
                <w:szCs w:val="24"/>
                <w:lang w:val="en"/>
              </w:rPr>
              <w:t xml:space="preserve">Kinh phí </w:t>
            </w:r>
            <w:proofErr w:type="spellStart"/>
            <w:r w:rsidRPr="006C0B16">
              <w:rPr>
                <w:b/>
                <w:color w:val="000000"/>
                <w:kern w:val="28"/>
                <w:sz w:val="24"/>
                <w:szCs w:val="24"/>
                <w:lang w:val="en"/>
              </w:rPr>
              <w:t>hô</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trơ</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các</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hoạt</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động</w:t>
            </w:r>
            <w:proofErr w:type="spellEnd"/>
            <w:r w:rsidRPr="006C0B16">
              <w:rPr>
                <w:b/>
                <w:color w:val="000000"/>
                <w:kern w:val="28"/>
                <w:sz w:val="24"/>
                <w:szCs w:val="24"/>
                <w:lang w:val="en"/>
              </w:rPr>
              <w:t xml:space="preserve"> khoa </w:t>
            </w:r>
            <w:proofErr w:type="spellStart"/>
            <w:r w:rsidRPr="006C0B16">
              <w:rPr>
                <w:b/>
                <w:color w:val="000000"/>
                <w:kern w:val="28"/>
                <w:sz w:val="24"/>
                <w:szCs w:val="24"/>
                <w:lang w:val="en"/>
              </w:rPr>
              <w:t>học</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Techmart</w:t>
            </w:r>
            <w:proofErr w:type="spellEnd"/>
            <w:r w:rsidRPr="006C0B16">
              <w:rPr>
                <w:b/>
                <w:color w:val="000000"/>
                <w:kern w:val="28"/>
                <w:sz w:val="24"/>
                <w:szCs w:val="24"/>
                <w:lang w:val="en"/>
              </w:rPr>
              <w:t>, ES-Robot, ...)</w:t>
            </w:r>
          </w:p>
        </w:tc>
      </w:tr>
      <w:tr w:rsidR="0004097E" w:rsidRPr="006C0B16" w14:paraId="1C7A1CAB" w14:textId="77777777" w:rsidTr="00715503">
        <w:trPr>
          <w:trHeight w:val="276"/>
          <w:trPrChange w:id="222" w:author="Pham Thi Thu Lan" w:date="2021-01-03T16:45:00Z">
            <w:trPr>
              <w:gridBefore w:val="1"/>
              <w:trHeight w:val="276"/>
            </w:trPr>
          </w:trPrChange>
        </w:trPr>
        <w:tc>
          <w:tcPr>
            <w:tcW w:w="570" w:type="dxa"/>
            <w:tcMar>
              <w:top w:w="58" w:type="dxa"/>
              <w:left w:w="58" w:type="dxa"/>
              <w:bottom w:w="58" w:type="dxa"/>
              <w:right w:w="58" w:type="dxa"/>
            </w:tcMar>
            <w:vAlign w:val="center"/>
            <w:tcPrChange w:id="223"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227542EC" w14:textId="77777777" w:rsidR="0004097E"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224"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7950CB6" w14:textId="77777777" w:rsidR="0004097E" w:rsidRPr="006C0B16" w:rsidRDefault="0004097E" w:rsidP="00A65199">
            <w:pPr>
              <w:widowControl w:val="0"/>
              <w:rPr>
                <w:color w:val="000000"/>
                <w:spacing w:val="-6"/>
                <w:kern w:val="28"/>
                <w:sz w:val="24"/>
                <w:szCs w:val="24"/>
                <w:lang w:val="en"/>
              </w:rPr>
            </w:pPr>
            <w:proofErr w:type="spellStart"/>
            <w:r w:rsidRPr="006C0B16">
              <w:rPr>
                <w:color w:val="000000"/>
                <w:spacing w:val="-6"/>
                <w:kern w:val="28"/>
                <w:sz w:val="24"/>
                <w:szCs w:val="24"/>
                <w:lang w:val="en"/>
              </w:rPr>
              <w:t>Tạm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ứng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kinh</w:t>
            </w:r>
            <w:proofErr w:type="spellEnd"/>
            <w:r w:rsidRPr="006C0B16">
              <w:rPr>
                <w:color w:val="000000"/>
                <w:spacing w:val="-6"/>
                <w:kern w:val="28"/>
                <w:sz w:val="24"/>
                <w:szCs w:val="24"/>
                <w:lang w:val="en"/>
              </w:rPr>
              <w:t xml:space="preserve"> phí</w:t>
            </w:r>
          </w:p>
        </w:tc>
        <w:tc>
          <w:tcPr>
            <w:tcW w:w="5138" w:type="dxa"/>
            <w:tcMar>
              <w:top w:w="58" w:type="dxa"/>
              <w:left w:w="58" w:type="dxa"/>
              <w:bottom w:w="58" w:type="dxa"/>
              <w:right w:w="58" w:type="dxa"/>
            </w:tcMar>
            <w:vAlign w:val="center"/>
            <w:tcPrChange w:id="225"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C1565B3" w14:textId="77777777" w:rsidR="0004097E" w:rsidRPr="006C0B16" w:rsidRDefault="0004097E" w:rsidP="00EA3589">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p w14:paraId="5BEB7E16" w14:textId="77777777" w:rsidR="0004097E" w:rsidRPr="006C0B16" w:rsidRDefault="0004097E" w:rsidP="00EA3589">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7450E7C8" w14:textId="77777777" w:rsidR="0004097E" w:rsidRPr="006C0B16" w:rsidRDefault="0004097E" w:rsidP="00EA3589">
            <w:pPr>
              <w:ind w:left="7"/>
              <w:rPr>
                <w:color w:val="000000"/>
                <w:sz w:val="24"/>
                <w:szCs w:val="24"/>
                <w:lang w:eastAsia="vi-VN"/>
              </w:rPr>
            </w:pPr>
            <w:r w:rsidRPr="006C0B16">
              <w:rPr>
                <w:color w:val="000000"/>
                <w:sz w:val="24"/>
                <w:szCs w:val="24"/>
                <w:lang w:eastAsia="vi-VN"/>
              </w:rPr>
              <w:t xml:space="preserve">- Thông </w:t>
            </w:r>
            <w:proofErr w:type="spellStart"/>
            <w:r w:rsidRPr="006C0B16">
              <w:rPr>
                <w:color w:val="000000"/>
                <w:sz w:val="24"/>
                <w:szCs w:val="24"/>
                <w:lang w:eastAsia="vi-VN"/>
              </w:rPr>
              <w:t>báo</w:t>
            </w:r>
            <w:proofErr w:type="spellEnd"/>
            <w:r w:rsidRPr="006C0B16">
              <w:rPr>
                <w:color w:val="000000"/>
                <w:sz w:val="24"/>
                <w:szCs w:val="24"/>
                <w:lang w:eastAsia="vi-VN"/>
              </w:rPr>
              <w:t>/</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hoạch</w:t>
            </w:r>
            <w:proofErr w:type="spellEnd"/>
            <w:r w:rsidRPr="006C0B16">
              <w:rPr>
                <w:color w:val="000000"/>
                <w:sz w:val="24"/>
                <w:szCs w:val="24"/>
                <w:lang w:eastAsia="vi-VN"/>
              </w:rPr>
              <w:t xml:space="preserve"> </w:t>
            </w:r>
            <w:proofErr w:type="spellStart"/>
            <w:r w:rsidRPr="006C0B16">
              <w:rPr>
                <w:color w:val="000000"/>
                <w:sz w:val="24"/>
                <w:szCs w:val="24"/>
                <w:lang w:eastAsia="vi-VN"/>
              </w:rPr>
              <w:t>tổ</w:t>
            </w:r>
            <w:proofErr w:type="spellEnd"/>
            <w:r w:rsidRPr="006C0B16">
              <w:rPr>
                <w:color w:val="000000"/>
                <w:sz w:val="24"/>
                <w:szCs w:val="24"/>
                <w:lang w:eastAsia="vi-VN"/>
              </w:rPr>
              <w:t xml:space="preserve"> </w:t>
            </w:r>
            <w:proofErr w:type="spellStart"/>
            <w:r w:rsidRPr="006C0B16">
              <w:rPr>
                <w:color w:val="000000"/>
                <w:sz w:val="24"/>
                <w:szCs w:val="24"/>
                <w:lang w:eastAsia="vi-VN"/>
              </w:rPr>
              <w:t>chức</w:t>
            </w:r>
            <w:proofErr w:type="spellEnd"/>
            <w:r w:rsidRPr="006C0B16">
              <w:rPr>
                <w:color w:val="000000"/>
                <w:sz w:val="24"/>
                <w:szCs w:val="24"/>
                <w:lang w:eastAsia="vi-VN"/>
              </w:rPr>
              <w:t xml:space="preserve"> </w:t>
            </w:r>
            <w:proofErr w:type="spellStart"/>
            <w:r w:rsidRPr="006C0B16">
              <w:rPr>
                <w:color w:val="000000"/>
                <w:sz w:val="24"/>
                <w:szCs w:val="24"/>
                <w:lang w:eastAsia="vi-VN"/>
              </w:rPr>
              <w:t>chương</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p>
          <w:p w14:paraId="5ED8E308" w14:textId="77777777" w:rsidR="0004097E" w:rsidRPr="006C0B16" w:rsidRDefault="0004097E" w:rsidP="00EA3589">
            <w:pPr>
              <w:ind w:left="7"/>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Quyết</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định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thành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lập</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tổ</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công</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tác</w:t>
            </w:r>
            <w:proofErr w:type="spellEnd"/>
            <w:r w:rsidRPr="006C0B16">
              <w:rPr>
                <w:color w:val="000000"/>
                <w:w w:val="92"/>
                <w:sz w:val="24"/>
                <w:szCs w:val="24"/>
                <w:lang w:eastAsia="vi-VN"/>
              </w:rPr>
              <w:t xml:space="preserve">, ban </w:t>
            </w:r>
            <w:proofErr w:type="spellStart"/>
            <w:r w:rsidRPr="006C0B16">
              <w:rPr>
                <w:color w:val="000000"/>
                <w:w w:val="92"/>
                <w:sz w:val="24"/>
                <w:szCs w:val="24"/>
                <w:lang w:eastAsia="vi-VN"/>
              </w:rPr>
              <w:t>tổ</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chức</w:t>
            </w:r>
            <w:proofErr w:type="spellEnd"/>
            <w:r w:rsidRPr="006C0B16">
              <w:rPr>
                <w:color w:val="000000"/>
                <w:w w:val="92"/>
                <w:sz w:val="24"/>
                <w:szCs w:val="24"/>
                <w:lang w:eastAsia="vi-VN"/>
              </w:rPr>
              <w:t xml:space="preserve"> </w:t>
            </w:r>
            <w:r w:rsidRPr="006C0B16">
              <w:rPr>
                <w:i/>
                <w:color w:val="000000"/>
                <w:w w:val="92"/>
                <w:sz w:val="24"/>
                <w:szCs w:val="24"/>
                <w:lang w:eastAsia="vi-VN"/>
              </w:rPr>
              <w:t>(</w:t>
            </w:r>
            <w:proofErr w:type="spellStart"/>
            <w:r w:rsidRPr="006C0B16">
              <w:rPr>
                <w:i/>
                <w:color w:val="000000"/>
                <w:w w:val="92"/>
                <w:sz w:val="24"/>
                <w:szCs w:val="24"/>
                <w:lang w:eastAsia="vi-VN"/>
              </w:rPr>
              <w:t>nếu</w:t>
            </w:r>
            <w:proofErr w:type="spellEnd"/>
            <w:r w:rsidRPr="006C0B16">
              <w:rPr>
                <w:i/>
                <w:color w:val="000000"/>
                <w:w w:val="92"/>
                <w:sz w:val="24"/>
                <w:szCs w:val="24"/>
                <w:lang w:eastAsia="vi-VN"/>
              </w:rPr>
              <w:t xml:space="preserve"> </w:t>
            </w:r>
            <w:proofErr w:type="spellStart"/>
            <w:r w:rsidRPr="006C0B16">
              <w:rPr>
                <w:i/>
                <w:color w:val="000000"/>
                <w:w w:val="92"/>
                <w:sz w:val="24"/>
                <w:szCs w:val="24"/>
                <w:lang w:eastAsia="vi-VN"/>
              </w:rPr>
              <w:t>có</w:t>
            </w:r>
            <w:proofErr w:type="spellEnd"/>
            <w:r w:rsidRPr="006C0B16">
              <w:rPr>
                <w:i/>
                <w:color w:val="000000"/>
                <w:w w:val="92"/>
                <w:sz w:val="24"/>
                <w:szCs w:val="24"/>
                <w:lang w:eastAsia="vi-VN"/>
              </w:rPr>
              <w:t>)</w:t>
            </w:r>
          </w:p>
          <w:p w14:paraId="418AA204" w14:textId="77777777" w:rsidR="0004097E" w:rsidRPr="006C0B16" w:rsidRDefault="0004097E" w:rsidP="00EA3589">
            <w:pPr>
              <w:spacing w:line="252" w:lineRule="auto"/>
              <w:rPr>
                <w:color w:val="000000"/>
                <w:sz w:val="24"/>
                <w:szCs w:val="24"/>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hỗ</w:t>
            </w:r>
            <w:proofErr w:type="spellEnd"/>
            <w:r w:rsidRPr="006C0B16">
              <w:rPr>
                <w:color w:val="000000"/>
                <w:sz w:val="24"/>
                <w:szCs w:val="24"/>
                <w:lang w:eastAsia="vi-VN"/>
              </w:rPr>
              <w:t xml:space="preserve"> </w:t>
            </w:r>
            <w:proofErr w:type="spellStart"/>
            <w:r w:rsidRPr="006C0B16">
              <w:rPr>
                <w:color w:val="000000"/>
                <w:sz w:val="24"/>
                <w:szCs w:val="24"/>
                <w:lang w:eastAsia="vi-VN"/>
              </w:rPr>
              <w:t>trợ</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từ</w:t>
            </w:r>
            <w:proofErr w:type="spellEnd"/>
            <w:r w:rsidRPr="006C0B16">
              <w:rPr>
                <w:color w:val="000000"/>
                <w:sz w:val="24"/>
                <w:szCs w:val="24"/>
                <w:lang w:eastAsia="vi-VN"/>
              </w:rPr>
              <w:t xml:space="preserve"> </w:t>
            </w:r>
            <w:proofErr w:type="spellStart"/>
            <w:r w:rsidRPr="006C0B16">
              <w:rPr>
                <w:color w:val="000000"/>
                <w:sz w:val="24"/>
                <w:szCs w:val="24"/>
                <w:lang w:eastAsia="vi-VN"/>
              </w:rPr>
              <w:t>nguồn</w:t>
            </w:r>
            <w:proofErr w:type="spellEnd"/>
            <w:r w:rsidRPr="006C0B16">
              <w:rPr>
                <w:color w:val="000000"/>
                <w:sz w:val="24"/>
                <w:szCs w:val="24"/>
                <w:lang w:eastAsia="vi-VN"/>
              </w:rPr>
              <w:t xml:space="preserve"> </w:t>
            </w:r>
            <w:proofErr w:type="spellStart"/>
            <w:r w:rsidRPr="006C0B16">
              <w:rPr>
                <w:color w:val="000000"/>
                <w:sz w:val="24"/>
                <w:szCs w:val="24"/>
                <w:lang w:eastAsia="vi-VN"/>
              </w:rPr>
              <w:t>ngân</w:t>
            </w:r>
            <w:proofErr w:type="spellEnd"/>
            <w:r w:rsidRPr="006C0B16">
              <w:rPr>
                <w:color w:val="000000"/>
                <w:sz w:val="24"/>
                <w:szCs w:val="24"/>
                <w:lang w:eastAsia="vi-VN"/>
              </w:rPr>
              <w:t xml:space="preserve"> </w:t>
            </w:r>
            <w:proofErr w:type="spellStart"/>
            <w:r w:rsidRPr="006C0B16">
              <w:rPr>
                <w:color w:val="000000"/>
                <w:sz w:val="24"/>
                <w:szCs w:val="24"/>
                <w:lang w:eastAsia="vi-VN"/>
              </w:rPr>
              <w:t>sách</w:t>
            </w:r>
            <w:proofErr w:type="spellEnd"/>
            <w:r w:rsidRPr="006C0B16">
              <w:rPr>
                <w:color w:val="000000"/>
                <w:sz w:val="24"/>
                <w:szCs w:val="24"/>
                <w:lang w:eastAsia="vi-VN"/>
              </w:rPr>
              <w:t xml:space="preserve"> KHCN, </w:t>
            </w:r>
            <w:proofErr w:type="spellStart"/>
            <w:r w:rsidRPr="006C0B16">
              <w:rPr>
                <w:color w:val="000000"/>
                <w:sz w:val="24"/>
                <w:szCs w:val="24"/>
                <w:lang w:eastAsia="vi-VN"/>
              </w:rPr>
              <w:t>nguồn</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tác</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p>
        </w:tc>
        <w:tc>
          <w:tcPr>
            <w:tcW w:w="1389" w:type="dxa"/>
            <w:vAlign w:val="center"/>
            <w:tcPrChange w:id="226"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7E7653CF" w14:textId="77777777" w:rsidR="0004097E" w:rsidRPr="006C0B16" w:rsidRDefault="0004097E" w:rsidP="00EA3589">
            <w:pPr>
              <w:widowControl w:val="0"/>
              <w:jc w:val="center"/>
              <w:rPr>
                <w:iCs/>
                <w:color w:val="000000"/>
                <w:sz w:val="24"/>
                <w:szCs w:val="24"/>
                <w:lang w:val="en"/>
              </w:rPr>
            </w:pPr>
          </w:p>
        </w:tc>
      </w:tr>
      <w:tr w:rsidR="0004097E" w:rsidRPr="006C0B16" w14:paraId="7223C6A9" w14:textId="77777777" w:rsidTr="00715503">
        <w:trPr>
          <w:trHeight w:val="276"/>
          <w:trPrChange w:id="227" w:author="Pham Thi Thu Lan" w:date="2021-01-03T16:45:00Z">
            <w:trPr>
              <w:gridBefore w:val="1"/>
              <w:trHeight w:val="276"/>
            </w:trPr>
          </w:trPrChange>
        </w:trPr>
        <w:tc>
          <w:tcPr>
            <w:tcW w:w="570" w:type="dxa"/>
            <w:tcMar>
              <w:top w:w="58" w:type="dxa"/>
              <w:left w:w="58" w:type="dxa"/>
              <w:bottom w:w="58" w:type="dxa"/>
              <w:right w:w="58" w:type="dxa"/>
            </w:tcMar>
            <w:vAlign w:val="center"/>
            <w:tcPrChange w:id="228"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3AA9854" w14:textId="77777777" w:rsidR="0004097E" w:rsidRPr="006C0B16" w:rsidRDefault="004F240E" w:rsidP="00A6519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229"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2A27794" w14:textId="77777777" w:rsidR="0004097E" w:rsidRPr="006C0B16" w:rsidRDefault="0004097E" w:rsidP="00A65199">
            <w:pPr>
              <w:widowControl w:val="0"/>
              <w:rPr>
                <w:b/>
                <w:color w:val="000000"/>
                <w:spacing w:val="-6"/>
                <w:kern w:val="28"/>
                <w:sz w:val="24"/>
                <w:szCs w:val="24"/>
                <w:lang w:val="en"/>
              </w:rPr>
            </w:pPr>
            <w:r w:rsidRPr="006C0B16">
              <w:rPr>
                <w:color w:val="000000"/>
                <w:sz w:val="24"/>
                <w:szCs w:val="24"/>
                <w:lang w:eastAsia="vi-VN"/>
              </w:rPr>
              <w:t xml:space="preserve">Thanh </w:t>
            </w:r>
            <w:proofErr w:type="spellStart"/>
            <w:r w:rsidRPr="006C0B16">
              <w:rPr>
                <w:color w:val="000000"/>
                <w:sz w:val="24"/>
                <w:szCs w:val="24"/>
                <w:lang w:eastAsia="vi-VN"/>
              </w:rPr>
              <w:t>toán</w:t>
            </w:r>
            <w:proofErr w:type="spellEnd"/>
            <w:r w:rsidRPr="006C0B16">
              <w:rPr>
                <w:color w:val="000000"/>
                <w:sz w:val="24"/>
                <w:szCs w:val="24"/>
                <w:lang w:eastAsia="vi-VN"/>
              </w:rPr>
              <w:t>/</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p>
        </w:tc>
        <w:tc>
          <w:tcPr>
            <w:tcW w:w="5138" w:type="dxa"/>
            <w:tcMar>
              <w:top w:w="58" w:type="dxa"/>
              <w:left w:w="58" w:type="dxa"/>
              <w:bottom w:w="58" w:type="dxa"/>
              <w:right w:w="58" w:type="dxa"/>
            </w:tcMar>
            <w:vAlign w:val="center"/>
            <w:tcPrChange w:id="230"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DD230EB" w14:textId="77777777" w:rsidR="004F240E" w:rsidRPr="006C0B16" w:rsidRDefault="004F240E" w:rsidP="004F240E">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tạm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ứng</w:t>
            </w:r>
            <w:proofErr w:type="spellEnd"/>
          </w:p>
          <w:p w14:paraId="03ABA481" w14:textId="77777777" w:rsidR="00D4777B" w:rsidRPr="006C0B16" w:rsidRDefault="0004097E" w:rsidP="004F240E">
            <w:pPr>
              <w:ind w:left="7"/>
              <w:rPr>
                <w:color w:val="000000"/>
                <w:sz w:val="24"/>
                <w:szCs w:val="24"/>
                <w:lang w:eastAsia="vi-VN"/>
              </w:rPr>
            </w:pPr>
            <w:r w:rsidRPr="006C0B16">
              <w:rPr>
                <w:color w:val="000000"/>
                <w:sz w:val="24"/>
                <w:szCs w:val="24"/>
                <w:lang w:eastAsia="vi-VN"/>
              </w:rPr>
              <w:t xml:space="preserve">- </w:t>
            </w:r>
            <w:proofErr w:type="spellStart"/>
            <w:r w:rsidR="00D4777B" w:rsidRPr="006C0B16">
              <w:rPr>
                <w:color w:val="000000"/>
                <w:sz w:val="24"/>
                <w:szCs w:val="24"/>
                <w:lang w:eastAsia="vi-VN"/>
              </w:rPr>
              <w:t>Giấy</w:t>
            </w:r>
            <w:proofErr w:type="spellEnd"/>
            <w:r w:rsidR="00D4777B" w:rsidRPr="006C0B16">
              <w:rPr>
                <w:color w:val="000000"/>
                <w:sz w:val="24"/>
                <w:szCs w:val="24"/>
                <w:lang w:eastAsia="vi-VN"/>
              </w:rPr>
              <w:t xml:space="preserve"> </w:t>
            </w:r>
            <w:proofErr w:type="spellStart"/>
            <w:r w:rsidR="00D4777B" w:rsidRPr="006C0B16">
              <w:rPr>
                <w:color w:val="000000"/>
                <w:sz w:val="24"/>
                <w:szCs w:val="24"/>
                <w:lang w:eastAsia="vi-VN"/>
              </w:rPr>
              <w:t>biên</w:t>
            </w:r>
            <w:proofErr w:type="spellEnd"/>
            <w:r w:rsidR="00D4777B" w:rsidRPr="006C0B16">
              <w:rPr>
                <w:color w:val="000000"/>
                <w:sz w:val="24"/>
                <w:szCs w:val="24"/>
                <w:lang w:eastAsia="vi-VN"/>
              </w:rPr>
              <w:t xml:space="preserve"> </w:t>
            </w:r>
            <w:proofErr w:type="spellStart"/>
            <w:r w:rsidR="00D4777B" w:rsidRPr="006C0B16">
              <w:rPr>
                <w:color w:val="000000"/>
                <w:sz w:val="24"/>
                <w:szCs w:val="24"/>
                <w:lang w:eastAsia="vi-VN"/>
              </w:rPr>
              <w:t>nhận</w:t>
            </w:r>
            <w:proofErr w:type="spellEnd"/>
            <w:r w:rsidR="00D4777B" w:rsidRPr="006C0B16">
              <w:rPr>
                <w:color w:val="000000"/>
                <w:sz w:val="24"/>
                <w:szCs w:val="24"/>
                <w:lang w:eastAsia="vi-VN"/>
              </w:rPr>
              <w:t>/</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00D4777B" w:rsidRPr="006C0B16">
              <w:rPr>
                <w:color w:val="000000"/>
                <w:sz w:val="24"/>
                <w:szCs w:val="24"/>
                <w:lang w:eastAsia="vi-VN"/>
              </w:rPr>
              <w:t xml:space="preserve"> </w:t>
            </w:r>
            <w:proofErr w:type="spellStart"/>
            <w:r w:rsidR="00D4777B" w:rsidRPr="006C0B16">
              <w:rPr>
                <w:color w:val="000000"/>
                <w:sz w:val="24"/>
                <w:szCs w:val="24"/>
                <w:lang w:eastAsia="vi-VN"/>
              </w:rPr>
              <w:t>tiền</w:t>
            </w:r>
            <w:proofErr w:type="spellEnd"/>
            <w:r w:rsidR="00D4777B" w:rsidRPr="006C0B16">
              <w:rPr>
                <w:color w:val="000000"/>
                <w:sz w:val="24"/>
                <w:szCs w:val="24"/>
                <w:lang w:eastAsia="vi-VN"/>
              </w:rPr>
              <w:t xml:space="preserve"> </w:t>
            </w:r>
            <w:proofErr w:type="spellStart"/>
            <w:r w:rsidR="00D4777B" w:rsidRPr="006C0B16">
              <w:rPr>
                <w:color w:val="000000"/>
                <w:sz w:val="24"/>
                <w:szCs w:val="24"/>
                <w:lang w:eastAsia="vi-VN"/>
              </w:rPr>
              <w:t>hô</w:t>
            </w:r>
            <w:proofErr w:type="spellEnd"/>
            <w:r w:rsidR="00D4777B" w:rsidRPr="006C0B16">
              <w:rPr>
                <w:color w:val="000000"/>
                <w:sz w:val="24"/>
                <w:szCs w:val="24"/>
                <w:lang w:eastAsia="vi-VN"/>
              </w:rPr>
              <w:t xml:space="preserve">̃ </w:t>
            </w:r>
            <w:proofErr w:type="spellStart"/>
            <w:r w:rsidR="00D4777B" w:rsidRPr="006C0B16">
              <w:rPr>
                <w:color w:val="000000"/>
                <w:sz w:val="24"/>
                <w:szCs w:val="24"/>
                <w:lang w:eastAsia="vi-VN"/>
              </w:rPr>
              <w:t>trơ</w:t>
            </w:r>
            <w:proofErr w:type="spellEnd"/>
            <w:r w:rsidR="00D4777B" w:rsidRPr="006C0B16">
              <w:rPr>
                <w:color w:val="000000"/>
                <w:sz w:val="24"/>
                <w:szCs w:val="24"/>
                <w:lang w:eastAsia="vi-VN"/>
              </w:rPr>
              <w:t>̣</w:t>
            </w:r>
          </w:p>
          <w:p w14:paraId="6AD2A986" w14:textId="77777777" w:rsidR="004F240E" w:rsidRPr="006C0B16" w:rsidRDefault="00D4777B" w:rsidP="004F240E">
            <w:pPr>
              <w:ind w:left="7"/>
              <w:rPr>
                <w:color w:val="000000"/>
                <w:sz w:val="24"/>
                <w:szCs w:val="24"/>
                <w:lang w:eastAsia="vi-VN"/>
              </w:rPr>
            </w:pPr>
            <w:r w:rsidRPr="006C0B16">
              <w:rPr>
                <w:color w:val="000000"/>
                <w:sz w:val="24"/>
                <w:szCs w:val="24"/>
                <w:lang w:eastAsia="vi-VN"/>
              </w:rPr>
              <w:t xml:space="preserve">- </w:t>
            </w:r>
            <w:proofErr w:type="spellStart"/>
            <w:r w:rsidR="0004097E" w:rsidRPr="006C0B16">
              <w:rPr>
                <w:color w:val="000000"/>
                <w:sz w:val="24"/>
                <w:szCs w:val="24"/>
                <w:lang w:eastAsia="vi-VN"/>
              </w:rPr>
              <w:t>Hóa</w:t>
            </w:r>
            <w:proofErr w:type="spellEnd"/>
            <w:r w:rsidR="0004097E" w:rsidRPr="006C0B16">
              <w:rPr>
                <w:color w:val="000000"/>
                <w:sz w:val="24"/>
                <w:szCs w:val="24"/>
                <w:lang w:eastAsia="vi-VN"/>
              </w:rPr>
              <w:t xml:space="preserve"> </w:t>
            </w:r>
            <w:proofErr w:type="spellStart"/>
            <w:r w:rsidR="0004097E" w:rsidRPr="006C0B16">
              <w:rPr>
                <w:color w:val="000000"/>
                <w:sz w:val="24"/>
                <w:szCs w:val="24"/>
                <w:lang w:eastAsia="vi-VN"/>
              </w:rPr>
              <w:t>đơn</w:t>
            </w:r>
            <w:proofErr w:type="spellEnd"/>
            <w:r w:rsidR="0004097E" w:rsidRPr="006C0B16">
              <w:rPr>
                <w:color w:val="000000"/>
                <w:sz w:val="24"/>
                <w:szCs w:val="24"/>
                <w:lang w:eastAsia="vi-VN"/>
              </w:rPr>
              <w:t xml:space="preserve"> </w:t>
            </w:r>
            <w:proofErr w:type="spellStart"/>
            <w:r w:rsidRPr="006C0B16">
              <w:rPr>
                <w:color w:val="000000"/>
                <w:sz w:val="24"/>
                <w:szCs w:val="24"/>
                <w:lang w:eastAsia="vi-VN"/>
              </w:rPr>
              <w:t>mua</w:t>
            </w:r>
            <w:proofErr w:type="spellEnd"/>
            <w:r w:rsidRPr="006C0B16">
              <w:rPr>
                <w:color w:val="000000"/>
                <w:sz w:val="24"/>
                <w:szCs w:val="24"/>
                <w:lang w:eastAsia="vi-VN"/>
              </w:rPr>
              <w:t xml:space="preserve"> </w:t>
            </w:r>
            <w:proofErr w:type="spellStart"/>
            <w:r w:rsidR="0004097E" w:rsidRPr="006C0B16">
              <w:rPr>
                <w:color w:val="000000"/>
                <w:sz w:val="24"/>
                <w:szCs w:val="24"/>
                <w:lang w:eastAsia="vi-VN"/>
              </w:rPr>
              <w:t>hàng</w:t>
            </w:r>
            <w:proofErr w:type="spellEnd"/>
            <w:r w:rsidR="0004097E" w:rsidRPr="006C0B16">
              <w:rPr>
                <w:color w:val="000000"/>
                <w:sz w:val="24"/>
                <w:szCs w:val="24"/>
                <w:lang w:eastAsia="vi-VN"/>
              </w:rPr>
              <w:t xml:space="preserve"> </w:t>
            </w:r>
            <w:proofErr w:type="spellStart"/>
            <w:r w:rsidR="0004097E" w:rsidRPr="006C0B16">
              <w:rPr>
                <w:color w:val="000000"/>
                <w:sz w:val="24"/>
                <w:szCs w:val="24"/>
                <w:lang w:eastAsia="vi-VN"/>
              </w:rPr>
              <w:t>hóa</w:t>
            </w:r>
            <w:proofErr w:type="spellEnd"/>
            <w:r w:rsidR="0004097E" w:rsidRPr="006C0B16">
              <w:rPr>
                <w:color w:val="000000"/>
                <w:sz w:val="24"/>
                <w:szCs w:val="24"/>
                <w:lang w:eastAsia="vi-VN"/>
              </w:rPr>
              <w:t xml:space="preserve">, </w:t>
            </w:r>
            <w:proofErr w:type="spellStart"/>
            <w:r w:rsidR="004F240E" w:rsidRPr="006C0B16">
              <w:rPr>
                <w:color w:val="000000"/>
                <w:sz w:val="24"/>
                <w:szCs w:val="24"/>
                <w:lang w:eastAsia="vi-VN"/>
              </w:rPr>
              <w:t>dịch</w:t>
            </w:r>
            <w:proofErr w:type="spellEnd"/>
            <w:r w:rsidR="004F240E" w:rsidRPr="006C0B16">
              <w:rPr>
                <w:color w:val="000000"/>
                <w:sz w:val="24"/>
                <w:szCs w:val="24"/>
                <w:lang w:eastAsia="vi-VN"/>
              </w:rPr>
              <w:t xml:space="preserve"> </w:t>
            </w:r>
            <w:proofErr w:type="spellStart"/>
            <w:r w:rsidR="004F240E" w:rsidRPr="006C0B16">
              <w:rPr>
                <w:color w:val="000000"/>
                <w:sz w:val="24"/>
                <w:szCs w:val="24"/>
                <w:lang w:eastAsia="vi-VN"/>
              </w:rPr>
              <w:t>vụ</w:t>
            </w:r>
            <w:proofErr w:type="spellEnd"/>
            <w:r w:rsidRPr="006C0B16">
              <w:rPr>
                <w:color w:val="000000"/>
                <w:sz w:val="24"/>
                <w:szCs w:val="24"/>
                <w:lang w:eastAsia="vi-VN"/>
              </w:rPr>
              <w:t xml:space="preserve"> (</w:t>
            </w:r>
            <w:proofErr w:type="spellStart"/>
            <w:r w:rsidRPr="006C0B16">
              <w:rPr>
                <w:color w:val="000000"/>
                <w:sz w:val="24"/>
                <w:szCs w:val="24"/>
                <w:lang w:eastAsia="vi-VN"/>
              </w:rPr>
              <w:t>nếu</w:t>
            </w:r>
            <w:proofErr w:type="spellEnd"/>
            <w:r w:rsidRPr="006C0B16">
              <w:rPr>
                <w:color w:val="000000"/>
                <w:sz w:val="24"/>
                <w:szCs w:val="24"/>
                <w:lang w:eastAsia="vi-VN"/>
              </w:rPr>
              <w:t xml:space="preserve"> có)</w:t>
            </w:r>
          </w:p>
          <w:p w14:paraId="2EBE7084" w14:textId="77777777" w:rsidR="004F240E" w:rsidRPr="006C0B16" w:rsidRDefault="004F240E" w:rsidP="004F240E">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5AEF5516" w14:textId="77777777" w:rsidR="004F240E" w:rsidRPr="006C0B16" w:rsidRDefault="004F240E" w:rsidP="004F240E">
            <w:pPr>
              <w:ind w:left="7"/>
              <w:rPr>
                <w:color w:val="000000"/>
                <w:sz w:val="24"/>
                <w:szCs w:val="24"/>
                <w:lang w:eastAsia="vi-VN"/>
              </w:rPr>
            </w:pPr>
            <w:r w:rsidRPr="006C0B16">
              <w:rPr>
                <w:color w:val="000000"/>
                <w:sz w:val="24"/>
                <w:szCs w:val="24"/>
                <w:lang w:eastAsia="vi-VN"/>
              </w:rPr>
              <w:t xml:space="preserve">- Thông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tổ</w:t>
            </w:r>
            <w:proofErr w:type="spellEnd"/>
            <w:r w:rsidRPr="006C0B16">
              <w:rPr>
                <w:color w:val="000000"/>
                <w:sz w:val="24"/>
                <w:szCs w:val="24"/>
                <w:lang w:eastAsia="vi-VN"/>
              </w:rPr>
              <w:t xml:space="preserve"> </w:t>
            </w:r>
            <w:proofErr w:type="spellStart"/>
            <w:r w:rsidRPr="006C0B16">
              <w:rPr>
                <w:color w:val="000000"/>
                <w:sz w:val="24"/>
                <w:szCs w:val="24"/>
                <w:lang w:eastAsia="vi-VN"/>
              </w:rPr>
              <w:t>chức</w:t>
            </w:r>
            <w:proofErr w:type="spellEnd"/>
            <w:r w:rsidRPr="006C0B16">
              <w:rPr>
                <w:color w:val="000000"/>
                <w:sz w:val="24"/>
                <w:szCs w:val="24"/>
                <w:lang w:eastAsia="vi-VN"/>
              </w:rPr>
              <w:t xml:space="preserve"> </w:t>
            </w:r>
            <w:proofErr w:type="spellStart"/>
            <w:r w:rsidRPr="006C0B16">
              <w:rPr>
                <w:color w:val="000000"/>
                <w:sz w:val="24"/>
                <w:szCs w:val="24"/>
                <w:lang w:eastAsia="vi-VN"/>
              </w:rPr>
              <w:t>chương</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p>
          <w:p w14:paraId="2AA024BB" w14:textId="77777777" w:rsidR="00D4777B" w:rsidRPr="006C0B16" w:rsidRDefault="00D4777B" w:rsidP="00D4777B">
            <w:pPr>
              <w:ind w:left="7"/>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Quyết</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định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thành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lập</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tổ</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công</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tác</w:t>
            </w:r>
            <w:proofErr w:type="spellEnd"/>
            <w:r w:rsidRPr="006C0B16">
              <w:rPr>
                <w:color w:val="000000"/>
                <w:w w:val="92"/>
                <w:sz w:val="24"/>
                <w:szCs w:val="24"/>
                <w:lang w:eastAsia="vi-VN"/>
              </w:rPr>
              <w:t xml:space="preserve">, ban </w:t>
            </w:r>
            <w:proofErr w:type="spellStart"/>
            <w:r w:rsidRPr="006C0B16">
              <w:rPr>
                <w:color w:val="000000"/>
                <w:w w:val="92"/>
                <w:sz w:val="24"/>
                <w:szCs w:val="24"/>
                <w:lang w:eastAsia="vi-VN"/>
              </w:rPr>
              <w:t>tổ</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chức</w:t>
            </w:r>
            <w:proofErr w:type="spellEnd"/>
            <w:r w:rsidRPr="006C0B16">
              <w:rPr>
                <w:color w:val="000000"/>
                <w:w w:val="92"/>
                <w:sz w:val="24"/>
                <w:szCs w:val="24"/>
                <w:lang w:eastAsia="vi-VN"/>
              </w:rPr>
              <w:t xml:space="preserve"> </w:t>
            </w:r>
            <w:r w:rsidRPr="006C0B16">
              <w:rPr>
                <w:i/>
                <w:color w:val="000000"/>
                <w:w w:val="92"/>
                <w:sz w:val="24"/>
                <w:szCs w:val="24"/>
                <w:lang w:eastAsia="vi-VN"/>
              </w:rPr>
              <w:t>(</w:t>
            </w:r>
            <w:proofErr w:type="spellStart"/>
            <w:r w:rsidRPr="006C0B16">
              <w:rPr>
                <w:i/>
                <w:color w:val="000000"/>
                <w:w w:val="92"/>
                <w:sz w:val="24"/>
                <w:szCs w:val="24"/>
                <w:lang w:eastAsia="vi-VN"/>
              </w:rPr>
              <w:t>nếu</w:t>
            </w:r>
            <w:proofErr w:type="spellEnd"/>
            <w:r w:rsidRPr="006C0B16">
              <w:rPr>
                <w:i/>
                <w:color w:val="000000"/>
                <w:w w:val="92"/>
                <w:sz w:val="24"/>
                <w:szCs w:val="24"/>
                <w:lang w:eastAsia="vi-VN"/>
              </w:rPr>
              <w:t xml:space="preserve"> </w:t>
            </w:r>
            <w:proofErr w:type="spellStart"/>
            <w:r w:rsidRPr="006C0B16">
              <w:rPr>
                <w:i/>
                <w:color w:val="000000"/>
                <w:w w:val="92"/>
                <w:sz w:val="24"/>
                <w:szCs w:val="24"/>
                <w:lang w:eastAsia="vi-VN"/>
              </w:rPr>
              <w:t>có</w:t>
            </w:r>
            <w:proofErr w:type="spellEnd"/>
            <w:r w:rsidRPr="006C0B16">
              <w:rPr>
                <w:i/>
                <w:color w:val="000000"/>
                <w:w w:val="92"/>
                <w:sz w:val="24"/>
                <w:szCs w:val="24"/>
                <w:lang w:eastAsia="vi-VN"/>
              </w:rPr>
              <w:t>)</w:t>
            </w:r>
          </w:p>
          <w:p w14:paraId="5CADD773" w14:textId="77777777" w:rsidR="0004097E" w:rsidRPr="006C0B16" w:rsidRDefault="00D4777B" w:rsidP="00D4777B">
            <w:pPr>
              <w:rPr>
                <w:color w:val="000000"/>
                <w:sz w:val="24"/>
                <w:szCs w:val="24"/>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hỗ</w:t>
            </w:r>
            <w:proofErr w:type="spellEnd"/>
            <w:r w:rsidRPr="006C0B16">
              <w:rPr>
                <w:color w:val="000000"/>
                <w:sz w:val="24"/>
                <w:szCs w:val="24"/>
                <w:lang w:eastAsia="vi-VN"/>
              </w:rPr>
              <w:t xml:space="preserve"> </w:t>
            </w:r>
            <w:proofErr w:type="spellStart"/>
            <w:r w:rsidRPr="006C0B16">
              <w:rPr>
                <w:color w:val="000000"/>
                <w:sz w:val="24"/>
                <w:szCs w:val="24"/>
                <w:lang w:eastAsia="vi-VN"/>
              </w:rPr>
              <w:t>trợ</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từ</w:t>
            </w:r>
            <w:proofErr w:type="spellEnd"/>
            <w:r w:rsidRPr="006C0B16">
              <w:rPr>
                <w:color w:val="000000"/>
                <w:sz w:val="24"/>
                <w:szCs w:val="24"/>
                <w:lang w:eastAsia="vi-VN"/>
              </w:rPr>
              <w:t xml:space="preserve"> </w:t>
            </w:r>
            <w:proofErr w:type="spellStart"/>
            <w:r w:rsidRPr="006C0B16">
              <w:rPr>
                <w:color w:val="000000"/>
                <w:sz w:val="24"/>
                <w:szCs w:val="24"/>
                <w:lang w:eastAsia="vi-VN"/>
              </w:rPr>
              <w:t>nguồn</w:t>
            </w:r>
            <w:proofErr w:type="spellEnd"/>
            <w:r w:rsidRPr="006C0B16">
              <w:rPr>
                <w:color w:val="000000"/>
                <w:sz w:val="24"/>
                <w:szCs w:val="24"/>
                <w:lang w:eastAsia="vi-VN"/>
              </w:rPr>
              <w:t xml:space="preserve"> </w:t>
            </w:r>
            <w:proofErr w:type="spellStart"/>
            <w:r w:rsidRPr="006C0B16">
              <w:rPr>
                <w:color w:val="000000"/>
                <w:sz w:val="24"/>
                <w:szCs w:val="24"/>
                <w:lang w:eastAsia="vi-VN"/>
              </w:rPr>
              <w:t>ngân</w:t>
            </w:r>
            <w:proofErr w:type="spellEnd"/>
            <w:r w:rsidRPr="006C0B16">
              <w:rPr>
                <w:color w:val="000000"/>
                <w:sz w:val="24"/>
                <w:szCs w:val="24"/>
                <w:lang w:eastAsia="vi-VN"/>
              </w:rPr>
              <w:t xml:space="preserve"> </w:t>
            </w:r>
            <w:proofErr w:type="spellStart"/>
            <w:r w:rsidRPr="006C0B16">
              <w:rPr>
                <w:color w:val="000000"/>
                <w:sz w:val="24"/>
                <w:szCs w:val="24"/>
                <w:lang w:eastAsia="vi-VN"/>
              </w:rPr>
              <w:t>sách</w:t>
            </w:r>
            <w:proofErr w:type="spellEnd"/>
            <w:r w:rsidRPr="006C0B16">
              <w:rPr>
                <w:color w:val="000000"/>
                <w:sz w:val="24"/>
                <w:szCs w:val="24"/>
                <w:lang w:eastAsia="vi-VN"/>
              </w:rPr>
              <w:t xml:space="preserve"> KHCN, </w:t>
            </w:r>
            <w:proofErr w:type="spellStart"/>
            <w:r w:rsidRPr="006C0B16">
              <w:rPr>
                <w:color w:val="000000"/>
                <w:sz w:val="24"/>
                <w:szCs w:val="24"/>
                <w:lang w:eastAsia="vi-VN"/>
              </w:rPr>
              <w:t>nguồn</w:t>
            </w:r>
            <w:proofErr w:type="spellEnd"/>
            <w:r w:rsidRPr="006C0B16">
              <w:rPr>
                <w:color w:val="000000"/>
                <w:sz w:val="24"/>
                <w:szCs w:val="24"/>
                <w:lang w:eastAsia="vi-VN"/>
              </w:rPr>
              <w:t xml:space="preserve"> </w:t>
            </w:r>
            <w:proofErr w:type="spellStart"/>
            <w:r w:rsidRPr="006C0B16">
              <w:rPr>
                <w:color w:val="000000"/>
                <w:sz w:val="24"/>
                <w:szCs w:val="24"/>
                <w:lang w:eastAsia="vi-VN"/>
              </w:rPr>
              <w:t>hợp</w:t>
            </w:r>
            <w:proofErr w:type="spellEnd"/>
            <w:r w:rsidRPr="006C0B16">
              <w:rPr>
                <w:color w:val="000000"/>
                <w:sz w:val="24"/>
                <w:szCs w:val="24"/>
                <w:lang w:eastAsia="vi-VN"/>
              </w:rPr>
              <w:t xml:space="preserve"> </w:t>
            </w:r>
            <w:proofErr w:type="spellStart"/>
            <w:r w:rsidRPr="006C0B16">
              <w:rPr>
                <w:color w:val="000000"/>
                <w:sz w:val="24"/>
                <w:szCs w:val="24"/>
                <w:lang w:eastAsia="vi-VN"/>
              </w:rPr>
              <w:t>tác</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nếu</w:t>
            </w:r>
            <w:proofErr w:type="spellEnd"/>
            <w:r w:rsidRPr="006C0B16">
              <w:rPr>
                <w:i/>
                <w:color w:val="000000"/>
                <w:sz w:val="24"/>
                <w:szCs w:val="24"/>
                <w:lang w:eastAsia="vi-VN"/>
              </w:rPr>
              <w:t xml:space="preserve"> </w:t>
            </w:r>
            <w:proofErr w:type="spellStart"/>
            <w:r w:rsidRPr="006C0B16">
              <w:rPr>
                <w:i/>
                <w:color w:val="000000"/>
                <w:sz w:val="24"/>
                <w:szCs w:val="24"/>
                <w:lang w:eastAsia="vi-VN"/>
              </w:rPr>
              <w:t>có</w:t>
            </w:r>
            <w:proofErr w:type="spellEnd"/>
            <w:r w:rsidRPr="006C0B16">
              <w:rPr>
                <w:i/>
                <w:color w:val="000000"/>
                <w:sz w:val="24"/>
                <w:szCs w:val="24"/>
                <w:lang w:eastAsia="vi-VN"/>
              </w:rPr>
              <w:t>)</w:t>
            </w:r>
          </w:p>
        </w:tc>
        <w:tc>
          <w:tcPr>
            <w:tcW w:w="1389" w:type="dxa"/>
            <w:vAlign w:val="center"/>
            <w:tcPrChange w:id="231"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142F357D" w14:textId="77777777" w:rsidR="0004097E" w:rsidRPr="006C0B16" w:rsidRDefault="0004097E" w:rsidP="00EA3589">
            <w:pPr>
              <w:widowControl w:val="0"/>
              <w:jc w:val="center"/>
              <w:rPr>
                <w:iCs/>
                <w:color w:val="000000"/>
                <w:sz w:val="24"/>
                <w:szCs w:val="24"/>
                <w:lang w:val="en"/>
              </w:rPr>
            </w:pPr>
          </w:p>
        </w:tc>
      </w:tr>
      <w:tr w:rsidR="00C0207D" w:rsidRPr="006C0B16" w14:paraId="471CA850" w14:textId="77777777" w:rsidTr="00715503">
        <w:trPr>
          <w:trHeight w:val="276"/>
          <w:trPrChange w:id="232" w:author="Pham Thi Thu Lan" w:date="2021-01-03T16:45:00Z">
            <w:trPr>
              <w:gridBefore w:val="1"/>
              <w:trHeight w:val="276"/>
            </w:trPr>
          </w:trPrChange>
        </w:trPr>
        <w:tc>
          <w:tcPr>
            <w:tcW w:w="570" w:type="dxa"/>
            <w:tcMar>
              <w:top w:w="58" w:type="dxa"/>
              <w:left w:w="58" w:type="dxa"/>
              <w:bottom w:w="58" w:type="dxa"/>
              <w:right w:w="58" w:type="dxa"/>
            </w:tcMar>
            <w:vAlign w:val="center"/>
            <w:tcPrChange w:id="233"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18941D2" w14:textId="77777777" w:rsidR="00C0207D" w:rsidRPr="006C0B16" w:rsidRDefault="004F240E" w:rsidP="00EA3589">
            <w:pPr>
              <w:widowControl w:val="0"/>
              <w:jc w:val="center"/>
              <w:rPr>
                <w:b/>
                <w:bCs/>
                <w:color w:val="000000"/>
                <w:kern w:val="28"/>
                <w:sz w:val="24"/>
                <w:szCs w:val="24"/>
                <w:lang w:val="en"/>
              </w:rPr>
            </w:pPr>
            <w:r w:rsidRPr="006C0B16">
              <w:rPr>
                <w:b/>
                <w:bCs/>
                <w:color w:val="000000"/>
                <w:kern w:val="28"/>
                <w:sz w:val="24"/>
                <w:szCs w:val="24"/>
                <w:lang w:val="en"/>
              </w:rPr>
              <w:t>10</w:t>
            </w:r>
          </w:p>
        </w:tc>
        <w:tc>
          <w:tcPr>
            <w:tcW w:w="2662" w:type="dxa"/>
            <w:tcMar>
              <w:top w:w="58" w:type="dxa"/>
              <w:left w:w="58" w:type="dxa"/>
              <w:bottom w:w="58" w:type="dxa"/>
              <w:right w:w="58" w:type="dxa"/>
            </w:tcMar>
            <w:vAlign w:val="center"/>
            <w:tcPrChange w:id="234"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9AEFC03" w14:textId="77777777" w:rsidR="00D4777B" w:rsidRPr="006C0B16" w:rsidRDefault="00C0207D" w:rsidP="00D4777B">
            <w:pPr>
              <w:rPr>
                <w:color w:val="000000"/>
                <w:kern w:val="28"/>
                <w:sz w:val="24"/>
                <w:szCs w:val="24"/>
                <w:lang w:val="en"/>
              </w:rPr>
            </w:pPr>
            <w:proofErr w:type="spellStart"/>
            <w:r w:rsidRPr="006C0B16">
              <w:rPr>
                <w:b/>
                <w:color w:val="000000"/>
                <w:kern w:val="28"/>
                <w:sz w:val="24"/>
                <w:szCs w:val="24"/>
                <w:lang w:val="en"/>
              </w:rPr>
              <w:t>Hỗ</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trợ</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các</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cá</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nhân</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hoạt</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động</w:t>
            </w:r>
            <w:proofErr w:type="spellEnd"/>
            <w:r w:rsidRPr="006C0B16">
              <w:rPr>
                <w:b/>
                <w:color w:val="000000"/>
                <w:kern w:val="28"/>
                <w:sz w:val="24"/>
                <w:szCs w:val="24"/>
                <w:lang w:val="en"/>
              </w:rPr>
              <w:t xml:space="preserve"> khoa </w:t>
            </w:r>
            <w:proofErr w:type="spellStart"/>
            <w:r w:rsidRPr="006C0B16">
              <w:rPr>
                <w:b/>
                <w:color w:val="000000"/>
                <w:kern w:val="28"/>
                <w:sz w:val="24"/>
                <w:szCs w:val="24"/>
                <w:lang w:val="en"/>
              </w:rPr>
              <w:t>học</w:t>
            </w:r>
            <w:proofErr w:type="spellEnd"/>
            <w:r w:rsidRPr="006C0B16">
              <w:rPr>
                <w:color w:val="000000"/>
                <w:kern w:val="28"/>
                <w:sz w:val="24"/>
                <w:szCs w:val="24"/>
                <w:lang w:val="en"/>
              </w:rPr>
              <w:t xml:space="preserve"> </w:t>
            </w:r>
          </w:p>
          <w:p w14:paraId="7907006A" w14:textId="77777777" w:rsidR="00C0207D" w:rsidRPr="006C0B16" w:rsidRDefault="00C0207D" w:rsidP="00D4777B">
            <w:pPr>
              <w:rPr>
                <w:color w:val="000000"/>
                <w:sz w:val="24"/>
                <w:szCs w:val="24"/>
                <w:lang w:eastAsia="vi-VN"/>
              </w:rPr>
            </w:pPr>
            <w:r w:rsidRPr="006C0B16">
              <w:rPr>
                <w:i/>
                <w:color w:val="000000"/>
                <w:kern w:val="28"/>
                <w:sz w:val="24"/>
                <w:szCs w:val="24"/>
                <w:lang w:val="en"/>
              </w:rPr>
              <w:t>(</w:t>
            </w:r>
            <w:proofErr w:type="spellStart"/>
            <w:r w:rsidRPr="006C0B16">
              <w:rPr>
                <w:i/>
                <w:color w:val="000000"/>
                <w:kern w:val="28"/>
                <w:sz w:val="24"/>
                <w:szCs w:val="24"/>
                <w:lang w:val="en"/>
              </w:rPr>
              <w:t>tham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gia</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hội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thảo</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đăng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bài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trên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chí</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quốc</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tế</w:t>
            </w:r>
            <w:proofErr w:type="spellEnd"/>
            <w:r w:rsidRPr="006C0B16">
              <w:rPr>
                <w:i/>
                <w:color w:val="000000"/>
                <w:kern w:val="28"/>
                <w:sz w:val="24"/>
                <w:szCs w:val="24"/>
                <w:lang w:val="en"/>
              </w:rPr>
              <w:t xml:space="preserve"> ISI/Scopus)</w:t>
            </w:r>
            <w:r w:rsidRPr="006C0B16">
              <w:rPr>
                <w:color w:val="000000"/>
                <w:kern w:val="28"/>
                <w:sz w:val="24"/>
                <w:szCs w:val="24"/>
                <w:lang w:val="en"/>
              </w:rPr>
              <w:t xml:space="preserve"> </w:t>
            </w:r>
          </w:p>
        </w:tc>
        <w:tc>
          <w:tcPr>
            <w:tcW w:w="5138" w:type="dxa"/>
            <w:tcMar>
              <w:top w:w="58" w:type="dxa"/>
              <w:left w:w="58" w:type="dxa"/>
              <w:bottom w:w="58" w:type="dxa"/>
              <w:right w:w="58" w:type="dxa"/>
            </w:tcMar>
            <w:vAlign w:val="center"/>
            <w:tcPrChange w:id="235"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CA7CFFB" w14:textId="77777777" w:rsidR="00C0207D" w:rsidRPr="006C0B16" w:rsidRDefault="00C0207D" w:rsidP="00C0207D">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p>
          <w:p w14:paraId="6CE29231" w14:textId="77777777" w:rsidR="00D92321" w:rsidRPr="006C0B16" w:rsidRDefault="00D92321" w:rsidP="00C0207D">
            <w:pPr>
              <w:ind w:left="7"/>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Quyết</w:t>
            </w:r>
            <w:proofErr w:type="spellEnd"/>
            <w:r w:rsidRPr="006C0B16">
              <w:rPr>
                <w:color w:val="000000"/>
                <w:sz w:val="24"/>
                <w:szCs w:val="24"/>
                <w:lang w:eastAsia="vi-VN"/>
              </w:rPr>
              <w:t xml:space="preserve"> </w:t>
            </w:r>
            <w:proofErr w:type="spellStart"/>
            <w:r w:rsidRPr="006C0B16">
              <w:rPr>
                <w:color w:val="000000"/>
                <w:sz w:val="24"/>
                <w:szCs w:val="24"/>
                <w:lang w:eastAsia="vi-VN"/>
              </w:rPr>
              <w:t>định</w:t>
            </w:r>
            <w:proofErr w:type="spellEnd"/>
            <w:r w:rsidR="00C0207D" w:rsidRPr="006C0B16">
              <w:rPr>
                <w:color w:val="000000"/>
                <w:sz w:val="24"/>
                <w:szCs w:val="24"/>
                <w:lang w:eastAsia="vi-VN"/>
              </w:rPr>
              <w:t xml:space="preserve"> </w:t>
            </w:r>
            <w:proofErr w:type="spellStart"/>
            <w:r w:rsidR="00C0207D" w:rsidRPr="006C0B16">
              <w:rPr>
                <w:color w:val="000000"/>
                <w:sz w:val="24"/>
                <w:szCs w:val="24"/>
                <w:lang w:eastAsia="vi-VN"/>
              </w:rPr>
              <w:t>hỗ</w:t>
            </w:r>
            <w:proofErr w:type="spellEnd"/>
            <w:r w:rsidR="00C0207D" w:rsidRPr="006C0B16">
              <w:rPr>
                <w:color w:val="000000"/>
                <w:sz w:val="24"/>
                <w:szCs w:val="24"/>
                <w:lang w:eastAsia="vi-VN"/>
              </w:rPr>
              <w:t xml:space="preserve"> </w:t>
            </w:r>
            <w:proofErr w:type="spellStart"/>
            <w:r w:rsidR="00C0207D" w:rsidRPr="006C0B16">
              <w:rPr>
                <w:color w:val="000000"/>
                <w:sz w:val="24"/>
                <w:szCs w:val="24"/>
                <w:lang w:eastAsia="vi-VN"/>
              </w:rPr>
              <w:t>trợ</w:t>
            </w:r>
            <w:proofErr w:type="spellEnd"/>
            <w:r w:rsidR="00C0207D"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w:t>
            </w:r>
          </w:p>
          <w:p w14:paraId="4B0F62FA" w14:textId="77777777" w:rsidR="00C0207D" w:rsidRPr="006C0B16" w:rsidRDefault="00C0207D" w:rsidP="00C0207D">
            <w:pPr>
              <w:ind w:left="7"/>
              <w:rPr>
                <w:color w:val="000000"/>
                <w:w w:val="92"/>
                <w:sz w:val="24"/>
                <w:szCs w:val="24"/>
                <w:lang w:eastAsia="vi-VN"/>
              </w:rPr>
            </w:pPr>
            <w:r w:rsidRPr="006C0B16">
              <w:rPr>
                <w:color w:val="000000"/>
                <w:w w:val="92"/>
                <w:sz w:val="24"/>
                <w:szCs w:val="24"/>
                <w:lang w:eastAsia="vi-VN"/>
              </w:rPr>
              <w:t xml:space="preserve">- Thông </w:t>
            </w:r>
            <w:proofErr w:type="spellStart"/>
            <w:r w:rsidRPr="006C0B16">
              <w:rPr>
                <w:color w:val="000000"/>
                <w:w w:val="92"/>
                <w:sz w:val="24"/>
                <w:szCs w:val="24"/>
                <w:lang w:eastAsia="vi-VN"/>
              </w:rPr>
              <w:t>báo</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thu</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phí</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Hóa</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phí</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Phiếu</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thu</w:t>
            </w:r>
            <w:proofErr w:type="spellEnd"/>
            <w:r w:rsidR="00D92321" w:rsidRPr="006C0B16">
              <w:rPr>
                <w:color w:val="000000"/>
                <w:w w:val="92"/>
                <w:sz w:val="24"/>
                <w:szCs w:val="24"/>
                <w:lang w:eastAsia="vi-VN"/>
              </w:rPr>
              <w:t xml:space="preserve"> phí </w:t>
            </w:r>
            <w:proofErr w:type="spellStart"/>
            <w:r w:rsidR="00D92321" w:rsidRPr="006C0B16">
              <w:rPr>
                <w:color w:val="000000"/>
                <w:w w:val="92"/>
                <w:sz w:val="24"/>
                <w:szCs w:val="24"/>
                <w:lang w:eastAsia="vi-VN"/>
              </w:rPr>
              <w:t>tham</w:t>
            </w:r>
            <w:proofErr w:type="spellEnd"/>
            <w:r w:rsidR="00D92321" w:rsidRPr="006C0B16">
              <w:rPr>
                <w:color w:val="000000"/>
                <w:w w:val="92"/>
                <w:sz w:val="24"/>
                <w:szCs w:val="24"/>
                <w:lang w:eastAsia="vi-VN"/>
              </w:rPr>
              <w:t xml:space="preserve"> </w:t>
            </w:r>
            <w:proofErr w:type="spellStart"/>
            <w:r w:rsidR="00D92321" w:rsidRPr="006C0B16">
              <w:rPr>
                <w:color w:val="000000"/>
                <w:w w:val="92"/>
                <w:sz w:val="24"/>
                <w:szCs w:val="24"/>
                <w:lang w:eastAsia="vi-VN"/>
              </w:rPr>
              <w:t>dư</w:t>
            </w:r>
            <w:proofErr w:type="spellEnd"/>
            <w:r w:rsidR="00D92321" w:rsidRPr="006C0B16">
              <w:rPr>
                <w:color w:val="000000"/>
                <w:w w:val="92"/>
                <w:sz w:val="24"/>
                <w:szCs w:val="24"/>
                <w:lang w:eastAsia="vi-VN"/>
              </w:rPr>
              <w:t xml:space="preserve">̣ </w:t>
            </w:r>
            <w:proofErr w:type="spellStart"/>
            <w:r w:rsidR="00D92321" w:rsidRPr="006C0B16">
              <w:rPr>
                <w:color w:val="000000"/>
                <w:w w:val="92"/>
                <w:sz w:val="24"/>
                <w:szCs w:val="24"/>
                <w:lang w:eastAsia="vi-VN"/>
              </w:rPr>
              <w:t>hoặc</w:t>
            </w:r>
            <w:proofErr w:type="spellEnd"/>
            <w:r w:rsidR="00D92321" w:rsidRPr="006C0B16">
              <w:rPr>
                <w:color w:val="000000"/>
                <w:w w:val="92"/>
                <w:sz w:val="24"/>
                <w:szCs w:val="24"/>
                <w:lang w:eastAsia="vi-VN"/>
              </w:rPr>
              <w:t xml:space="preserve"> </w:t>
            </w:r>
            <w:proofErr w:type="spellStart"/>
            <w:r w:rsidR="00D92321" w:rsidRPr="006C0B16">
              <w:rPr>
                <w:color w:val="000000"/>
                <w:w w:val="92"/>
                <w:sz w:val="24"/>
                <w:szCs w:val="24"/>
                <w:lang w:eastAsia="vi-VN"/>
              </w:rPr>
              <w:t>đăng</w:t>
            </w:r>
            <w:proofErr w:type="spellEnd"/>
            <w:r w:rsidR="00D92321" w:rsidRPr="006C0B16">
              <w:rPr>
                <w:color w:val="000000"/>
                <w:w w:val="92"/>
                <w:sz w:val="24"/>
                <w:szCs w:val="24"/>
                <w:lang w:eastAsia="vi-VN"/>
              </w:rPr>
              <w:t xml:space="preserve"> </w:t>
            </w:r>
            <w:proofErr w:type="spellStart"/>
            <w:r w:rsidR="00D92321" w:rsidRPr="006C0B16">
              <w:rPr>
                <w:color w:val="000000"/>
                <w:w w:val="92"/>
                <w:sz w:val="24"/>
                <w:szCs w:val="24"/>
                <w:lang w:eastAsia="vi-VN"/>
              </w:rPr>
              <w:t>bài</w:t>
            </w:r>
            <w:proofErr w:type="spellEnd"/>
            <w:r w:rsidR="00D92321" w:rsidRPr="006C0B16">
              <w:rPr>
                <w:color w:val="000000"/>
                <w:w w:val="92"/>
                <w:sz w:val="24"/>
                <w:szCs w:val="24"/>
                <w:lang w:eastAsia="vi-VN"/>
              </w:rPr>
              <w:t xml:space="preserve"> </w:t>
            </w:r>
            <w:proofErr w:type="spellStart"/>
            <w:r w:rsidR="00D92321" w:rsidRPr="006C0B16">
              <w:rPr>
                <w:color w:val="000000"/>
                <w:w w:val="92"/>
                <w:sz w:val="24"/>
                <w:szCs w:val="24"/>
                <w:lang w:eastAsia="vi-VN"/>
              </w:rPr>
              <w:t>kèm</w:t>
            </w:r>
            <w:proofErr w:type="spellEnd"/>
            <w:r w:rsidR="00D92321" w:rsidRPr="006C0B16">
              <w:rPr>
                <w:color w:val="000000"/>
                <w:w w:val="92"/>
                <w:sz w:val="24"/>
                <w:szCs w:val="24"/>
                <w:lang w:eastAsia="vi-VN"/>
              </w:rPr>
              <w:t xml:space="preserve"> </w:t>
            </w:r>
            <w:proofErr w:type="spellStart"/>
            <w:r w:rsidRPr="006C0B16">
              <w:rPr>
                <w:color w:val="000000"/>
                <w:w w:val="92"/>
                <w:sz w:val="24"/>
                <w:szCs w:val="24"/>
                <w:lang w:eastAsia="vi-VN"/>
              </w:rPr>
              <w:t>Lệnh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chuyển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tiền</w:t>
            </w:r>
            <w:proofErr w:type="spellEnd"/>
            <w:r w:rsidRPr="006C0B16">
              <w:rPr>
                <w:color w:val="000000"/>
                <w:w w:val="92"/>
                <w:sz w:val="24"/>
                <w:szCs w:val="24"/>
                <w:lang w:eastAsia="vi-VN"/>
              </w:rPr>
              <w:t xml:space="preserve"> </w:t>
            </w:r>
            <w:r w:rsidR="00D92321" w:rsidRPr="006C0B16">
              <w:rPr>
                <w:i/>
                <w:color w:val="000000"/>
                <w:w w:val="92"/>
                <w:sz w:val="24"/>
                <w:szCs w:val="24"/>
                <w:lang w:eastAsia="vi-VN"/>
              </w:rPr>
              <w:t>(</w:t>
            </w:r>
            <w:proofErr w:type="spellStart"/>
            <w:r w:rsidRPr="006C0B16">
              <w:rPr>
                <w:i/>
                <w:color w:val="000000"/>
                <w:w w:val="92"/>
                <w:sz w:val="24"/>
                <w:szCs w:val="24"/>
                <w:lang w:eastAsia="vi-VN"/>
              </w:rPr>
              <w:t>bản</w:t>
            </w:r>
            <w:proofErr w:type="spellEnd"/>
            <w:r w:rsidRPr="006C0B16">
              <w:rPr>
                <w:i/>
                <w:color w:val="000000"/>
                <w:w w:val="92"/>
                <w:sz w:val="24"/>
                <w:szCs w:val="24"/>
                <w:lang w:eastAsia="vi-VN"/>
              </w:rPr>
              <w:t xml:space="preserve"> </w:t>
            </w:r>
            <w:proofErr w:type="spellStart"/>
            <w:r w:rsidRPr="006C0B16">
              <w:rPr>
                <w:i/>
                <w:color w:val="000000"/>
                <w:w w:val="92"/>
                <w:sz w:val="24"/>
                <w:szCs w:val="24"/>
                <w:lang w:eastAsia="vi-VN"/>
              </w:rPr>
              <w:t>gốc</w:t>
            </w:r>
            <w:proofErr w:type="spellEnd"/>
            <w:r w:rsidR="00D92321" w:rsidRPr="006C0B16">
              <w:rPr>
                <w:i/>
                <w:color w:val="000000"/>
                <w:w w:val="92"/>
                <w:sz w:val="24"/>
                <w:szCs w:val="24"/>
                <w:lang w:eastAsia="vi-VN"/>
              </w:rPr>
              <w:t>)</w:t>
            </w:r>
            <w:r w:rsidRPr="006C0B16">
              <w:rPr>
                <w:i/>
                <w:color w:val="000000"/>
                <w:w w:val="92"/>
                <w:sz w:val="24"/>
                <w:szCs w:val="24"/>
                <w:lang w:eastAsia="vi-VN"/>
              </w:rPr>
              <w:t xml:space="preserve"> </w:t>
            </w:r>
          </w:p>
          <w:p w14:paraId="2854F05B" w14:textId="77777777" w:rsidR="00C0207D" w:rsidRPr="006C0B16" w:rsidRDefault="00C0207D" w:rsidP="00C0207D">
            <w:pPr>
              <w:widowControl w:val="0"/>
              <w:rPr>
                <w:color w:val="000000"/>
                <w:sz w:val="24"/>
                <w:szCs w:val="24"/>
                <w:lang w:eastAsia="vi-VN"/>
              </w:rPr>
            </w:pPr>
            <w:r w:rsidRPr="006C0B16">
              <w:rPr>
                <w:color w:val="000000"/>
                <w:sz w:val="24"/>
                <w:szCs w:val="24"/>
                <w:lang w:eastAsia="vi-VN"/>
              </w:rPr>
              <w:t xml:space="preserve">- Thư </w:t>
            </w:r>
            <w:proofErr w:type="spellStart"/>
            <w:r w:rsidRPr="006C0B16">
              <w:rPr>
                <w:color w:val="000000"/>
                <w:sz w:val="24"/>
                <w:szCs w:val="24"/>
                <w:lang w:eastAsia="vi-VN"/>
              </w:rPr>
              <w:t>m</w:t>
            </w:r>
            <w:r w:rsidR="00D92321" w:rsidRPr="006C0B16">
              <w:rPr>
                <w:color w:val="000000"/>
                <w:sz w:val="24"/>
                <w:szCs w:val="24"/>
                <w:lang w:eastAsia="vi-VN"/>
              </w:rPr>
              <w:t>ời</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Quyết</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định</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cử</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tham</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dự</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X</w:t>
            </w:r>
            <w:r w:rsidRPr="006C0B16">
              <w:rPr>
                <w:color w:val="000000"/>
                <w:sz w:val="24"/>
                <w:szCs w:val="24"/>
                <w:lang w:eastAsia="vi-VN"/>
              </w:rPr>
              <w:t>ác</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tham</w:t>
            </w:r>
            <w:proofErr w:type="spellEnd"/>
            <w:r w:rsidRPr="006C0B16">
              <w:rPr>
                <w:color w:val="000000"/>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minh</w:t>
            </w:r>
            <w:proofErr w:type="spellEnd"/>
            <w:r w:rsidRPr="006C0B16">
              <w:rPr>
                <w:color w:val="000000"/>
                <w:sz w:val="24"/>
                <w:szCs w:val="24"/>
                <w:lang w:eastAsia="vi-VN"/>
              </w:rPr>
              <w:t xml:space="preserve"> </w:t>
            </w:r>
            <w:proofErr w:type="spellStart"/>
            <w:r w:rsidRPr="006C0B16">
              <w:rPr>
                <w:color w:val="000000"/>
                <w:sz w:val="24"/>
                <w:szCs w:val="24"/>
                <w:lang w:eastAsia="vi-VN"/>
              </w:rPr>
              <w:t>chứng</w:t>
            </w:r>
            <w:proofErr w:type="spellEnd"/>
            <w:r w:rsidRPr="006C0B16">
              <w:rPr>
                <w:color w:val="000000"/>
                <w:sz w:val="24"/>
                <w:szCs w:val="24"/>
                <w:lang w:eastAsia="vi-VN"/>
              </w:rPr>
              <w:t xml:space="preserve"> </w:t>
            </w:r>
            <w:proofErr w:type="spellStart"/>
            <w:r w:rsidRPr="006C0B16">
              <w:rPr>
                <w:color w:val="000000"/>
                <w:sz w:val="24"/>
                <w:szCs w:val="24"/>
                <w:lang w:eastAsia="vi-VN"/>
              </w:rPr>
              <w:t>hoạt</w:t>
            </w:r>
            <w:proofErr w:type="spellEnd"/>
            <w:r w:rsidRPr="006C0B16">
              <w:rPr>
                <w:color w:val="000000"/>
                <w:sz w:val="24"/>
                <w:szCs w:val="24"/>
                <w:lang w:eastAsia="vi-VN"/>
              </w:rPr>
              <w:t xml:space="preserve"> </w:t>
            </w:r>
            <w:proofErr w:type="spellStart"/>
            <w:r w:rsidRPr="006C0B16">
              <w:rPr>
                <w:color w:val="000000"/>
                <w:sz w:val="24"/>
                <w:szCs w:val="24"/>
                <w:lang w:eastAsia="vi-VN"/>
              </w:rPr>
              <w:t>động</w:t>
            </w:r>
            <w:proofErr w:type="spellEnd"/>
            <w:r w:rsidRPr="006C0B16">
              <w:rPr>
                <w:color w:val="000000"/>
                <w:sz w:val="24"/>
                <w:szCs w:val="24"/>
                <w:lang w:eastAsia="vi-VN"/>
              </w:rPr>
              <w:t xml:space="preserve">, </w:t>
            </w:r>
            <w:proofErr w:type="spellStart"/>
            <w:r w:rsidRPr="006C0B16">
              <w:rPr>
                <w:color w:val="000000"/>
                <w:sz w:val="24"/>
                <w:szCs w:val="24"/>
                <w:lang w:eastAsia="vi-VN"/>
              </w:rPr>
              <w:t>bài</w:t>
            </w:r>
            <w:proofErr w:type="spellEnd"/>
            <w:r w:rsidRPr="006C0B16">
              <w:rPr>
                <w:color w:val="000000"/>
                <w:sz w:val="24"/>
                <w:szCs w:val="24"/>
                <w:lang w:eastAsia="vi-VN"/>
              </w:rPr>
              <w:t xml:space="preserve"> </w:t>
            </w:r>
            <w:proofErr w:type="spellStart"/>
            <w:r w:rsidRPr="006C0B16">
              <w:rPr>
                <w:color w:val="000000"/>
                <w:sz w:val="24"/>
                <w:szCs w:val="24"/>
                <w:lang w:eastAsia="vi-VN"/>
              </w:rPr>
              <w:t>hội</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p>
          <w:p w14:paraId="5D959D3C" w14:textId="77777777" w:rsidR="00D92321" w:rsidRPr="006C0B16" w:rsidRDefault="00D92321" w:rsidP="00D92321">
            <w:pPr>
              <w:widowControl w:val="0"/>
              <w:rPr>
                <w:color w:val="000000"/>
                <w:kern w:val="28"/>
                <w:sz w:val="24"/>
                <w:szCs w:val="24"/>
                <w:lang w:val="en"/>
              </w:rPr>
            </w:pPr>
            <w:r w:rsidRPr="006C0B16">
              <w:rPr>
                <w:color w:val="000000"/>
                <w:sz w:val="24"/>
                <w:szCs w:val="24"/>
                <w:lang w:eastAsia="vi-VN"/>
              </w:rPr>
              <w:t xml:space="preserve">- Cam </w:t>
            </w:r>
            <w:proofErr w:type="spellStart"/>
            <w:r w:rsidRPr="006C0B16">
              <w:rPr>
                <w:color w:val="000000"/>
                <w:sz w:val="24"/>
                <w:szCs w:val="24"/>
                <w:lang w:eastAsia="vi-VN"/>
              </w:rPr>
              <w:t>kết</w:t>
            </w:r>
            <w:proofErr w:type="spellEnd"/>
            <w:r w:rsidRPr="006C0B16">
              <w:rPr>
                <w:color w:val="000000"/>
                <w:sz w:val="24"/>
                <w:szCs w:val="24"/>
                <w:lang w:eastAsia="vi-VN"/>
              </w:rPr>
              <w:t xml:space="preserve">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phí </w:t>
            </w:r>
            <w:proofErr w:type="spellStart"/>
            <w:r w:rsidRPr="006C0B16">
              <w:rPr>
                <w:color w:val="000000"/>
                <w:sz w:val="24"/>
                <w:szCs w:val="24"/>
                <w:lang w:eastAsia="vi-VN"/>
              </w:rPr>
              <w:t>hô</w:t>
            </w:r>
            <w:proofErr w:type="spellEnd"/>
            <w:r w:rsidRPr="006C0B16">
              <w:rPr>
                <w:color w:val="000000"/>
                <w:sz w:val="24"/>
                <w:szCs w:val="24"/>
                <w:lang w:eastAsia="vi-VN"/>
              </w:rPr>
              <w:t xml:space="preserve">̃ </w:t>
            </w:r>
            <w:proofErr w:type="spellStart"/>
            <w:r w:rsidRPr="006C0B16">
              <w:rPr>
                <w:color w:val="000000"/>
                <w:sz w:val="24"/>
                <w:szCs w:val="24"/>
                <w:lang w:eastAsia="vi-VN"/>
              </w:rPr>
              <w:t>trơ</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duy</w:t>
            </w:r>
            <w:proofErr w:type="spellEnd"/>
            <w:r w:rsidRPr="006C0B16">
              <w:rPr>
                <w:i/>
                <w:color w:val="000000"/>
                <w:sz w:val="24"/>
                <w:szCs w:val="24"/>
                <w:lang w:eastAsia="vi-VN"/>
              </w:rPr>
              <w:t xml:space="preserve"> </w:t>
            </w:r>
            <w:proofErr w:type="spellStart"/>
            <w:r w:rsidRPr="006C0B16">
              <w:rPr>
                <w:i/>
                <w:color w:val="000000"/>
                <w:sz w:val="24"/>
                <w:szCs w:val="24"/>
                <w:lang w:eastAsia="vi-VN"/>
              </w:rPr>
              <w:t>nhất</w:t>
            </w:r>
            <w:proofErr w:type="spellEnd"/>
            <w:r w:rsidRPr="006C0B16">
              <w:rPr>
                <w:i/>
                <w:color w:val="000000"/>
                <w:sz w:val="24"/>
                <w:szCs w:val="24"/>
                <w:lang w:eastAsia="vi-VN"/>
              </w:rPr>
              <w:t>)</w:t>
            </w:r>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cá </w:t>
            </w:r>
            <w:proofErr w:type="spellStart"/>
            <w:r w:rsidRPr="006C0B16">
              <w:rPr>
                <w:color w:val="000000"/>
                <w:sz w:val="24"/>
                <w:szCs w:val="24"/>
                <w:lang w:eastAsia="vi-VN"/>
              </w:rPr>
              <w:t>nhân</w:t>
            </w:r>
            <w:proofErr w:type="spellEnd"/>
            <w:r w:rsidRPr="006C0B16">
              <w:rPr>
                <w:color w:val="000000"/>
                <w:sz w:val="24"/>
                <w:szCs w:val="24"/>
                <w:lang w:eastAsia="vi-VN"/>
              </w:rPr>
              <w:t xml:space="preserve"> </w:t>
            </w:r>
            <w:proofErr w:type="spellStart"/>
            <w:r w:rsidRPr="006C0B16">
              <w:rPr>
                <w:color w:val="000000"/>
                <w:sz w:val="24"/>
                <w:szCs w:val="24"/>
                <w:lang w:eastAsia="vi-VN"/>
              </w:rPr>
              <w:t>hoạt</w:t>
            </w:r>
            <w:proofErr w:type="spellEnd"/>
            <w:r w:rsidRPr="006C0B16">
              <w:rPr>
                <w:color w:val="000000"/>
                <w:sz w:val="24"/>
                <w:szCs w:val="24"/>
                <w:lang w:eastAsia="vi-VN"/>
              </w:rPr>
              <w:t xml:space="preserve"> </w:t>
            </w:r>
            <w:proofErr w:type="spellStart"/>
            <w:r w:rsidRPr="006C0B16">
              <w:rPr>
                <w:color w:val="000000"/>
                <w:sz w:val="24"/>
                <w:szCs w:val="24"/>
                <w:lang w:eastAsia="vi-VN"/>
              </w:rPr>
              <w:t>động</w:t>
            </w:r>
            <w:proofErr w:type="spellEnd"/>
            <w:r w:rsidRPr="006C0B16">
              <w:rPr>
                <w:color w:val="000000"/>
                <w:sz w:val="24"/>
                <w:szCs w:val="24"/>
                <w:lang w:eastAsia="vi-VN"/>
              </w:rPr>
              <w:t xml:space="preserve"> khoa </w:t>
            </w:r>
            <w:proofErr w:type="spellStart"/>
            <w:r w:rsidRPr="006C0B16">
              <w:rPr>
                <w:color w:val="000000"/>
                <w:sz w:val="24"/>
                <w:szCs w:val="24"/>
                <w:lang w:eastAsia="vi-VN"/>
              </w:rPr>
              <w:t>học</w:t>
            </w:r>
            <w:proofErr w:type="spellEnd"/>
          </w:p>
        </w:tc>
        <w:tc>
          <w:tcPr>
            <w:tcW w:w="1389" w:type="dxa"/>
            <w:vAlign w:val="center"/>
            <w:tcPrChange w:id="236"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4FBE0041" w14:textId="77777777" w:rsidR="00C0207D" w:rsidRPr="006C0B16" w:rsidRDefault="00C0207D" w:rsidP="00EA3589">
            <w:pPr>
              <w:widowControl w:val="0"/>
              <w:jc w:val="center"/>
              <w:rPr>
                <w:iCs/>
                <w:color w:val="000000"/>
                <w:sz w:val="24"/>
                <w:szCs w:val="24"/>
                <w:lang w:val="en"/>
              </w:rPr>
            </w:pPr>
          </w:p>
        </w:tc>
      </w:tr>
      <w:tr w:rsidR="004A7C5C" w:rsidRPr="006C0B16" w14:paraId="1A922231" w14:textId="77777777" w:rsidTr="00715503">
        <w:trPr>
          <w:trHeight w:val="276"/>
          <w:trPrChange w:id="237" w:author="Pham Thi Thu Lan" w:date="2021-01-03T16:45:00Z">
            <w:trPr>
              <w:gridBefore w:val="1"/>
              <w:trHeight w:val="276"/>
            </w:trPr>
          </w:trPrChange>
        </w:trPr>
        <w:tc>
          <w:tcPr>
            <w:tcW w:w="570" w:type="dxa"/>
            <w:tcMar>
              <w:top w:w="58" w:type="dxa"/>
              <w:left w:w="58" w:type="dxa"/>
              <w:bottom w:w="58" w:type="dxa"/>
              <w:right w:w="58" w:type="dxa"/>
            </w:tcMar>
            <w:vAlign w:val="center"/>
            <w:tcPrChange w:id="238"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171D1B7" w14:textId="77777777" w:rsidR="004A7C5C" w:rsidRPr="006C0B16" w:rsidRDefault="004A7C5C" w:rsidP="00EA3589">
            <w:pPr>
              <w:widowControl w:val="0"/>
              <w:jc w:val="center"/>
              <w:rPr>
                <w:b/>
                <w:bCs/>
                <w:color w:val="000000"/>
                <w:kern w:val="28"/>
                <w:sz w:val="24"/>
                <w:szCs w:val="24"/>
                <w:lang w:val="en"/>
              </w:rPr>
            </w:pPr>
            <w:r w:rsidRPr="006C0B16">
              <w:rPr>
                <w:b/>
                <w:bCs/>
                <w:color w:val="000000"/>
                <w:kern w:val="28"/>
                <w:sz w:val="24"/>
                <w:szCs w:val="24"/>
                <w:lang w:val="en"/>
              </w:rPr>
              <w:t>11</w:t>
            </w:r>
          </w:p>
        </w:tc>
        <w:tc>
          <w:tcPr>
            <w:tcW w:w="2662" w:type="dxa"/>
            <w:tcMar>
              <w:top w:w="58" w:type="dxa"/>
              <w:left w:w="58" w:type="dxa"/>
              <w:bottom w:w="58" w:type="dxa"/>
              <w:right w:w="58" w:type="dxa"/>
            </w:tcMar>
            <w:vAlign w:val="center"/>
            <w:tcPrChange w:id="239"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6872C59" w14:textId="77777777" w:rsidR="004A7C5C" w:rsidRPr="006C0B16" w:rsidRDefault="004A7C5C" w:rsidP="00D4777B">
            <w:pPr>
              <w:rPr>
                <w:b/>
                <w:color w:val="000000"/>
                <w:kern w:val="28"/>
                <w:sz w:val="24"/>
                <w:szCs w:val="24"/>
                <w:lang w:val="en"/>
              </w:rPr>
            </w:pPr>
            <w:proofErr w:type="spellStart"/>
            <w:r w:rsidRPr="006C0B16">
              <w:rPr>
                <w:b/>
                <w:color w:val="000000"/>
                <w:kern w:val="28"/>
                <w:sz w:val="24"/>
                <w:szCs w:val="24"/>
                <w:lang w:val="en"/>
              </w:rPr>
              <w:t>Thuê</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chuyên</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gia</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trong</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và</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ngoài</w:t>
            </w:r>
            <w:proofErr w:type="spellEnd"/>
            <w:r w:rsidRPr="006C0B16">
              <w:rPr>
                <w:b/>
                <w:color w:val="000000"/>
                <w:kern w:val="28"/>
                <w:sz w:val="24"/>
                <w:szCs w:val="24"/>
                <w:lang w:val="en"/>
              </w:rPr>
              <w:t xml:space="preserve"> </w:t>
            </w:r>
            <w:proofErr w:type="spellStart"/>
            <w:r w:rsidRPr="006C0B16">
              <w:rPr>
                <w:b/>
                <w:color w:val="000000"/>
                <w:kern w:val="28"/>
                <w:sz w:val="24"/>
                <w:szCs w:val="24"/>
                <w:lang w:val="en"/>
              </w:rPr>
              <w:t>nước</w:t>
            </w:r>
            <w:proofErr w:type="spellEnd"/>
          </w:p>
        </w:tc>
        <w:tc>
          <w:tcPr>
            <w:tcW w:w="5138" w:type="dxa"/>
            <w:tcMar>
              <w:top w:w="58" w:type="dxa"/>
              <w:left w:w="58" w:type="dxa"/>
              <w:bottom w:w="58" w:type="dxa"/>
              <w:right w:w="58" w:type="dxa"/>
            </w:tcMar>
            <w:vAlign w:val="center"/>
            <w:tcPrChange w:id="240"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ABD4E7D" w14:textId="77777777" w:rsidR="004A7C5C" w:rsidRPr="006C0B16" w:rsidRDefault="004A7C5C" w:rsidP="004A7C5C">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tạm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ứng</w:t>
            </w:r>
            <w:proofErr w:type="spellEnd"/>
          </w:p>
          <w:p w14:paraId="0B78EA81" w14:textId="77777777" w:rsidR="004A7C5C" w:rsidRPr="006C0B16" w:rsidRDefault="004A7C5C" w:rsidP="004A7C5C">
            <w:pPr>
              <w:rPr>
                <w:color w:val="000000"/>
                <w:sz w:val="24"/>
                <w:szCs w:val="24"/>
                <w:lang w:eastAsia="vi-VN"/>
              </w:rPr>
            </w:pPr>
            <w:r w:rsidRPr="006C0B16">
              <w:rPr>
                <w:color w:val="000000"/>
                <w:w w:val="92"/>
                <w:sz w:val="24"/>
                <w:szCs w:val="24"/>
                <w:lang w:eastAsia="vi-VN"/>
              </w:rPr>
              <w:t xml:space="preserve">- </w:t>
            </w:r>
            <w:proofErr w:type="spellStart"/>
            <w:r w:rsidRPr="006C0B16">
              <w:rPr>
                <w:color w:val="000000"/>
                <w:sz w:val="24"/>
                <w:szCs w:val="24"/>
                <w:lang w:eastAsia="vi-VN"/>
              </w:rPr>
              <w:t>Dự</w:t>
            </w:r>
            <w:proofErr w:type="spellEnd"/>
            <w:r w:rsidRPr="006C0B16">
              <w:rPr>
                <w:color w:val="000000"/>
                <w:sz w:val="24"/>
                <w:szCs w:val="24"/>
                <w:lang w:eastAsia="vi-VN"/>
              </w:rPr>
              <w:t xml:space="preserve"> </w:t>
            </w:r>
            <w:proofErr w:type="spellStart"/>
            <w:r w:rsidRPr="006C0B16">
              <w:rPr>
                <w:color w:val="000000"/>
                <w:sz w:val="24"/>
                <w:szCs w:val="24"/>
                <w:lang w:eastAsia="vi-VN"/>
              </w:rPr>
              <w:t>trù</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phí</w:t>
            </w:r>
            <w:proofErr w:type="spellEnd"/>
            <w:r w:rsidRPr="006C0B16">
              <w:rPr>
                <w:color w:val="000000"/>
                <w:sz w:val="24"/>
                <w:szCs w:val="24"/>
                <w:lang w:eastAsia="vi-VN"/>
              </w:rPr>
              <w:t xml:space="preserve"> </w:t>
            </w:r>
            <w:proofErr w:type="spellStart"/>
            <w:r w:rsidRPr="006C0B16">
              <w:rPr>
                <w:color w:val="000000"/>
                <w:sz w:val="24"/>
                <w:szCs w:val="24"/>
                <w:lang w:eastAsia="vi-VN"/>
              </w:rPr>
              <w:t>được</w:t>
            </w:r>
            <w:proofErr w:type="spellEnd"/>
            <w:r w:rsidRPr="006C0B16">
              <w:rPr>
                <w:color w:val="000000"/>
                <w:sz w:val="24"/>
                <w:szCs w:val="24"/>
                <w:lang w:eastAsia="vi-VN"/>
              </w:rPr>
              <w:t xml:space="preserve"> </w:t>
            </w:r>
            <w:proofErr w:type="spellStart"/>
            <w:r w:rsidRPr="006C0B16">
              <w:rPr>
                <w:color w:val="000000"/>
                <w:sz w:val="24"/>
                <w:szCs w:val="24"/>
                <w:lang w:eastAsia="vi-VN"/>
              </w:rPr>
              <w:t>duyệt</w:t>
            </w:r>
            <w:proofErr w:type="spellEnd"/>
          </w:p>
          <w:p w14:paraId="38C90937" w14:textId="77777777" w:rsidR="004A7C5C" w:rsidRPr="006C0B16" w:rsidRDefault="004A7C5C" w:rsidP="004A7C5C">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bản</w:t>
            </w:r>
            <w:proofErr w:type="spellEnd"/>
            <w:r w:rsidRPr="006C0B16">
              <w:rPr>
                <w:color w:val="000000"/>
                <w:sz w:val="24"/>
                <w:szCs w:val="24"/>
                <w:lang w:eastAsia="vi-VN"/>
              </w:rPr>
              <w:t xml:space="preserve"> </w:t>
            </w:r>
            <w:proofErr w:type="spellStart"/>
            <w:r w:rsidRPr="006C0B16">
              <w:rPr>
                <w:color w:val="000000"/>
                <w:sz w:val="24"/>
                <w:szCs w:val="24"/>
                <w:lang w:eastAsia="vi-VN"/>
              </w:rPr>
              <w:t>nghiệm</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Thanh </w:t>
            </w:r>
            <w:proofErr w:type="spellStart"/>
            <w:r w:rsidRPr="006C0B16">
              <w:rPr>
                <w:color w:val="000000"/>
                <w:sz w:val="24"/>
                <w:szCs w:val="24"/>
                <w:lang w:eastAsia="vi-VN"/>
              </w:rPr>
              <w:t>lý</w:t>
            </w:r>
            <w:proofErr w:type="spellEnd"/>
            <w:r w:rsidRPr="006C0B16">
              <w:rPr>
                <w:color w:val="000000"/>
                <w:sz w:val="24"/>
                <w:szCs w:val="24"/>
                <w:lang w:eastAsia="vi-VN"/>
              </w:rPr>
              <w:t xml:space="preserve"> </w:t>
            </w:r>
            <w:proofErr w:type="spellStart"/>
            <w:r w:rsidRPr="006C0B16">
              <w:rPr>
                <w:color w:val="000000"/>
                <w:sz w:val="24"/>
                <w:szCs w:val="24"/>
                <w:lang w:eastAsia="vi-VN"/>
              </w:rPr>
              <w:t>hợp</w:t>
            </w:r>
            <w:proofErr w:type="spellEnd"/>
            <w:r w:rsidRPr="006C0B16">
              <w:rPr>
                <w:color w:val="000000"/>
                <w:sz w:val="24"/>
                <w:szCs w:val="24"/>
                <w:lang w:eastAsia="vi-VN"/>
              </w:rPr>
              <w:t xml:space="preserve"> </w:t>
            </w:r>
            <w:proofErr w:type="spellStart"/>
            <w:r w:rsidRPr="006C0B16">
              <w:rPr>
                <w:color w:val="000000"/>
                <w:sz w:val="24"/>
                <w:szCs w:val="24"/>
                <w:lang w:eastAsia="vi-VN"/>
              </w:rPr>
              <w:t>đồng</w:t>
            </w:r>
            <w:proofErr w:type="spellEnd"/>
            <w:r w:rsidRPr="006C0B16">
              <w:rPr>
                <w:color w:val="000000"/>
                <w:sz w:val="24"/>
                <w:szCs w:val="24"/>
                <w:lang w:eastAsia="vi-VN"/>
              </w:rPr>
              <w:t xml:space="preserve"> </w:t>
            </w:r>
            <w:proofErr w:type="spellStart"/>
            <w:r w:rsidRPr="006C0B16">
              <w:rPr>
                <w:color w:val="000000"/>
                <w:sz w:val="24"/>
                <w:szCs w:val="24"/>
                <w:lang w:eastAsia="vi-VN"/>
              </w:rPr>
              <w:t>thuê</w:t>
            </w:r>
            <w:proofErr w:type="spellEnd"/>
            <w:r w:rsidRPr="006C0B16">
              <w:rPr>
                <w:color w:val="000000"/>
                <w:sz w:val="24"/>
                <w:szCs w:val="24"/>
                <w:lang w:eastAsia="vi-VN"/>
              </w:rPr>
              <w:t xml:space="preserve"> </w:t>
            </w:r>
            <w:proofErr w:type="spellStart"/>
            <w:r w:rsidRPr="006C0B16">
              <w:rPr>
                <w:color w:val="000000"/>
                <w:sz w:val="24"/>
                <w:szCs w:val="24"/>
                <w:lang w:eastAsia="vi-VN"/>
              </w:rPr>
              <w:t>chuyên</w:t>
            </w:r>
            <w:proofErr w:type="spellEnd"/>
            <w:r w:rsidRPr="006C0B16">
              <w:rPr>
                <w:color w:val="000000"/>
                <w:sz w:val="24"/>
                <w:szCs w:val="24"/>
                <w:lang w:eastAsia="vi-VN"/>
              </w:rPr>
              <w:t xml:space="preserve"> </w:t>
            </w:r>
            <w:proofErr w:type="spellStart"/>
            <w:r w:rsidRPr="006C0B16">
              <w:rPr>
                <w:color w:val="000000"/>
                <w:sz w:val="24"/>
                <w:szCs w:val="24"/>
                <w:lang w:eastAsia="vi-VN"/>
              </w:rPr>
              <w:t>gia</w:t>
            </w:r>
            <w:proofErr w:type="spellEnd"/>
          </w:p>
          <w:p w14:paraId="13735F38" w14:textId="77777777" w:rsidR="004A7C5C" w:rsidRPr="006C0B16" w:rsidRDefault="004A7C5C" w:rsidP="004A7C5C">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p>
          <w:p w14:paraId="4C18B1D2" w14:textId="77777777" w:rsidR="004A7C5C" w:rsidRPr="006C0B16" w:rsidRDefault="004A7C5C" w:rsidP="004A7C5C">
            <w:pPr>
              <w:rPr>
                <w:color w:val="000000"/>
                <w:sz w:val="24"/>
                <w:szCs w:val="24"/>
                <w:lang w:eastAsia="vi-VN"/>
              </w:rPr>
            </w:pPr>
            <w:r w:rsidRPr="006C0B16">
              <w:rPr>
                <w:color w:val="000000"/>
                <w:sz w:val="24"/>
                <w:szCs w:val="24"/>
                <w:lang w:eastAsia="vi-VN"/>
              </w:rPr>
              <w:t xml:space="preserve">- </w:t>
            </w:r>
            <w:proofErr w:type="spellStart"/>
            <w:r w:rsidR="005B7232" w:rsidRPr="006C0B16">
              <w:rPr>
                <w:color w:val="000000"/>
                <w:sz w:val="24"/>
                <w:szCs w:val="24"/>
                <w:lang w:eastAsia="vi-VN"/>
              </w:rPr>
              <w:t>Hồ</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sơ</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chứng</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minh</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trình</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độ</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năng</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lực</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kinh</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nghiệm</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của</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chuyên</w:t>
            </w:r>
            <w:proofErr w:type="spellEnd"/>
            <w:r w:rsidR="005B7232" w:rsidRPr="006C0B16">
              <w:rPr>
                <w:color w:val="000000"/>
                <w:sz w:val="24"/>
                <w:szCs w:val="24"/>
                <w:lang w:eastAsia="vi-VN"/>
              </w:rPr>
              <w:t xml:space="preserve"> </w:t>
            </w:r>
            <w:proofErr w:type="spellStart"/>
            <w:r w:rsidR="005B7232" w:rsidRPr="006C0B16">
              <w:rPr>
                <w:color w:val="000000"/>
                <w:sz w:val="24"/>
                <w:szCs w:val="24"/>
                <w:lang w:eastAsia="vi-VN"/>
              </w:rPr>
              <w:t>gia</w:t>
            </w:r>
            <w:proofErr w:type="spellEnd"/>
          </w:p>
        </w:tc>
        <w:tc>
          <w:tcPr>
            <w:tcW w:w="1389" w:type="dxa"/>
            <w:vAlign w:val="center"/>
            <w:tcPrChange w:id="241"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6A6AB441" w14:textId="77777777" w:rsidR="004A7C5C" w:rsidRPr="006C0B16" w:rsidRDefault="004A7C5C" w:rsidP="00EA3589">
            <w:pPr>
              <w:widowControl w:val="0"/>
              <w:jc w:val="center"/>
              <w:rPr>
                <w:iCs/>
                <w:color w:val="000000"/>
                <w:sz w:val="24"/>
                <w:szCs w:val="24"/>
                <w:lang w:val="en"/>
              </w:rPr>
            </w:pPr>
          </w:p>
        </w:tc>
      </w:tr>
      <w:tr w:rsidR="00D92321" w:rsidRPr="006C0B16" w14:paraId="4133BDD9" w14:textId="77777777" w:rsidTr="00715503">
        <w:trPr>
          <w:trHeight w:val="556"/>
          <w:trPrChange w:id="242" w:author="Pham Thi Thu Lan" w:date="2021-01-03T16:45:00Z">
            <w:trPr>
              <w:gridBefore w:val="1"/>
              <w:trHeight w:val="556"/>
            </w:trPr>
          </w:trPrChange>
        </w:trPr>
        <w:tc>
          <w:tcPr>
            <w:tcW w:w="570" w:type="dxa"/>
            <w:tcMar>
              <w:top w:w="58" w:type="dxa"/>
              <w:left w:w="58" w:type="dxa"/>
              <w:bottom w:w="58" w:type="dxa"/>
              <w:right w:w="58" w:type="dxa"/>
            </w:tcMar>
            <w:vAlign w:val="center"/>
            <w:tcPrChange w:id="243"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3367FF3" w14:textId="77777777" w:rsidR="00D92321" w:rsidRPr="006C0B16" w:rsidRDefault="00D92321" w:rsidP="00EA3589">
            <w:pPr>
              <w:widowControl w:val="0"/>
              <w:jc w:val="center"/>
              <w:rPr>
                <w:b/>
                <w:bCs/>
                <w:color w:val="000000"/>
                <w:kern w:val="28"/>
                <w:sz w:val="24"/>
                <w:szCs w:val="24"/>
                <w:lang w:val="en"/>
              </w:rPr>
            </w:pPr>
            <w:r w:rsidRPr="006C0B16">
              <w:rPr>
                <w:b/>
                <w:bCs/>
                <w:color w:val="000000"/>
                <w:kern w:val="28"/>
                <w:sz w:val="24"/>
                <w:szCs w:val="24"/>
                <w:lang w:val="en"/>
              </w:rPr>
              <w:t>1</w:t>
            </w:r>
            <w:r w:rsidR="004A7C5C" w:rsidRPr="006C0B16">
              <w:rPr>
                <w:b/>
                <w:bCs/>
                <w:color w:val="000000"/>
                <w:kern w:val="28"/>
                <w:sz w:val="24"/>
                <w:szCs w:val="24"/>
                <w:lang w:val="en"/>
              </w:rPr>
              <w:t>2</w:t>
            </w:r>
          </w:p>
        </w:tc>
        <w:tc>
          <w:tcPr>
            <w:tcW w:w="9189" w:type="dxa"/>
            <w:gridSpan w:val="3"/>
            <w:tcMar>
              <w:top w:w="58" w:type="dxa"/>
              <w:left w:w="58" w:type="dxa"/>
              <w:bottom w:w="58" w:type="dxa"/>
              <w:right w:w="58" w:type="dxa"/>
            </w:tcMar>
            <w:vAlign w:val="center"/>
            <w:tcPrChange w:id="244"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CD7786E" w14:textId="77777777" w:rsidR="00D92321" w:rsidRPr="006C0B16" w:rsidRDefault="00D92321" w:rsidP="00D92321">
            <w:pPr>
              <w:widowControl w:val="0"/>
              <w:rPr>
                <w:iCs/>
                <w:color w:val="000000"/>
                <w:sz w:val="24"/>
                <w:szCs w:val="24"/>
                <w:lang w:val="en"/>
              </w:rPr>
            </w:pPr>
            <w:r w:rsidRPr="006C0B16">
              <w:rPr>
                <w:b/>
                <w:bCs/>
                <w:color w:val="000000"/>
                <w:sz w:val="24"/>
                <w:szCs w:val="24"/>
                <w:lang w:eastAsia="vi-VN"/>
              </w:rPr>
              <w:t xml:space="preserve">Mua </w:t>
            </w:r>
            <w:proofErr w:type="spellStart"/>
            <w:r w:rsidRPr="006C0B16">
              <w:rPr>
                <w:b/>
                <w:bCs/>
                <w:color w:val="000000"/>
                <w:sz w:val="24"/>
                <w:szCs w:val="24"/>
                <w:lang w:eastAsia="vi-VN"/>
              </w:rPr>
              <w:t>phôi</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bằng</w:t>
            </w:r>
            <w:proofErr w:type="spellEnd"/>
            <w:r w:rsidRPr="006C0B16">
              <w:rPr>
                <w:b/>
                <w:bCs/>
                <w:color w:val="000000"/>
                <w:sz w:val="24"/>
                <w:szCs w:val="24"/>
                <w:lang w:eastAsia="vi-VN"/>
              </w:rPr>
              <w:t xml:space="preserve">, in </w:t>
            </w:r>
            <w:proofErr w:type="spellStart"/>
            <w:r w:rsidRPr="006C0B16">
              <w:rPr>
                <w:b/>
                <w:bCs/>
                <w:color w:val="000000"/>
                <w:sz w:val="24"/>
                <w:szCs w:val="24"/>
                <w:lang w:eastAsia="vi-VN"/>
              </w:rPr>
              <w:t>bằng</w:t>
            </w:r>
            <w:proofErr w:type="spellEnd"/>
            <w:r w:rsidRPr="006C0B16">
              <w:rPr>
                <w:b/>
                <w:bCs/>
                <w:color w:val="000000"/>
                <w:sz w:val="24"/>
                <w:szCs w:val="24"/>
                <w:lang w:eastAsia="vi-VN"/>
              </w:rPr>
              <w:t xml:space="preserve">, in </w:t>
            </w:r>
            <w:proofErr w:type="spellStart"/>
            <w:r w:rsidRPr="006C0B16">
              <w:rPr>
                <w:b/>
                <w:bCs/>
                <w:color w:val="000000"/>
                <w:sz w:val="24"/>
                <w:szCs w:val="24"/>
                <w:lang w:eastAsia="vi-VN"/>
              </w:rPr>
              <w:t>sao</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bằng</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và</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bảng</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điểm</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cho</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người</w:t>
            </w:r>
            <w:proofErr w:type="spellEnd"/>
            <w:r w:rsidRPr="006C0B16">
              <w:rPr>
                <w:b/>
                <w:bCs/>
                <w:color w:val="000000"/>
                <w:sz w:val="24"/>
                <w:szCs w:val="24"/>
                <w:lang w:eastAsia="vi-VN"/>
              </w:rPr>
              <w:t xml:space="preserve"> </w:t>
            </w:r>
            <w:proofErr w:type="spellStart"/>
            <w:r w:rsidRPr="006C0B16">
              <w:rPr>
                <w:b/>
                <w:bCs/>
                <w:color w:val="000000"/>
                <w:sz w:val="24"/>
                <w:szCs w:val="24"/>
                <w:lang w:eastAsia="vi-VN"/>
              </w:rPr>
              <w:t>học</w:t>
            </w:r>
            <w:proofErr w:type="spellEnd"/>
          </w:p>
        </w:tc>
      </w:tr>
      <w:tr w:rsidR="00C0207D" w:rsidRPr="006C0B16" w14:paraId="61F19E35" w14:textId="77777777" w:rsidTr="00715503">
        <w:trPr>
          <w:trHeight w:val="276"/>
          <w:trPrChange w:id="245" w:author="Pham Thi Thu Lan" w:date="2021-01-03T16:45:00Z">
            <w:trPr>
              <w:gridBefore w:val="1"/>
              <w:trHeight w:val="276"/>
            </w:trPr>
          </w:trPrChange>
        </w:trPr>
        <w:tc>
          <w:tcPr>
            <w:tcW w:w="570" w:type="dxa"/>
            <w:tcMar>
              <w:top w:w="58" w:type="dxa"/>
              <w:left w:w="58" w:type="dxa"/>
              <w:bottom w:w="58" w:type="dxa"/>
              <w:right w:w="58" w:type="dxa"/>
            </w:tcMar>
            <w:vAlign w:val="center"/>
            <w:tcPrChange w:id="246"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7906F5E9" w14:textId="77777777" w:rsidR="00C0207D" w:rsidRPr="006C0B16" w:rsidRDefault="00D92321"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62" w:type="dxa"/>
            <w:tcMar>
              <w:top w:w="58" w:type="dxa"/>
              <w:left w:w="58" w:type="dxa"/>
              <w:bottom w:w="58" w:type="dxa"/>
              <w:right w:w="58" w:type="dxa"/>
            </w:tcMar>
            <w:vAlign w:val="center"/>
            <w:tcPrChange w:id="247"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1B14E1CF" w14:textId="77777777" w:rsidR="00C0207D" w:rsidRPr="006C0B16" w:rsidRDefault="00C0207D" w:rsidP="00D92321">
            <w:pPr>
              <w:rPr>
                <w:color w:val="000000"/>
                <w:sz w:val="24"/>
                <w:szCs w:val="24"/>
                <w:lang w:eastAsia="vi-VN"/>
              </w:rPr>
            </w:pPr>
            <w:r w:rsidRPr="006C0B16">
              <w:rPr>
                <w:bCs/>
                <w:color w:val="000000"/>
                <w:sz w:val="24"/>
                <w:szCs w:val="24"/>
                <w:lang w:eastAsia="vi-VN"/>
              </w:rPr>
              <w:t xml:space="preserve">Mua </w:t>
            </w:r>
            <w:proofErr w:type="spellStart"/>
            <w:r w:rsidRPr="006C0B16">
              <w:rPr>
                <w:bCs/>
                <w:color w:val="000000"/>
                <w:sz w:val="24"/>
                <w:szCs w:val="24"/>
                <w:lang w:eastAsia="vi-VN"/>
              </w:rPr>
              <w:t>phôi</w:t>
            </w:r>
            <w:proofErr w:type="spellEnd"/>
            <w:r w:rsidRPr="006C0B16">
              <w:rPr>
                <w:bCs/>
                <w:color w:val="000000"/>
                <w:sz w:val="24"/>
                <w:szCs w:val="24"/>
                <w:lang w:eastAsia="vi-VN"/>
              </w:rPr>
              <w:t xml:space="preserve"> </w:t>
            </w:r>
            <w:proofErr w:type="spellStart"/>
            <w:r w:rsidRPr="006C0B16">
              <w:rPr>
                <w:bCs/>
                <w:color w:val="000000"/>
                <w:sz w:val="24"/>
                <w:szCs w:val="24"/>
                <w:lang w:eastAsia="vi-VN"/>
              </w:rPr>
              <w:t>bằng</w:t>
            </w:r>
            <w:proofErr w:type="spellEnd"/>
            <w:r w:rsidRPr="006C0B16">
              <w:rPr>
                <w:bCs/>
                <w:color w:val="000000"/>
                <w:sz w:val="24"/>
                <w:szCs w:val="24"/>
                <w:lang w:eastAsia="vi-VN"/>
              </w:rPr>
              <w:t xml:space="preserve">, in </w:t>
            </w:r>
            <w:proofErr w:type="spellStart"/>
            <w:r w:rsidRPr="006C0B16">
              <w:rPr>
                <w:bCs/>
                <w:color w:val="000000"/>
                <w:sz w:val="24"/>
                <w:szCs w:val="24"/>
                <w:lang w:eastAsia="vi-VN"/>
              </w:rPr>
              <w:t>bằng</w:t>
            </w:r>
            <w:proofErr w:type="spellEnd"/>
          </w:p>
        </w:tc>
        <w:tc>
          <w:tcPr>
            <w:tcW w:w="5138" w:type="dxa"/>
            <w:tcMar>
              <w:top w:w="58" w:type="dxa"/>
              <w:left w:w="58" w:type="dxa"/>
              <w:bottom w:w="58" w:type="dxa"/>
              <w:right w:w="58" w:type="dxa"/>
            </w:tcMar>
            <w:vAlign w:val="center"/>
            <w:tcPrChange w:id="248"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B2786E9" w14:textId="77777777" w:rsidR="00D92321" w:rsidRPr="006C0B16" w:rsidRDefault="00D92321" w:rsidP="00D92321">
            <w:pPr>
              <w:rPr>
                <w:color w:val="000000"/>
                <w:w w:val="92"/>
                <w:sz w:val="24"/>
                <w:szCs w:val="24"/>
                <w:lang w:eastAsia="vi-VN"/>
              </w:rPr>
            </w:pPr>
            <w:r w:rsidRPr="006C0B16">
              <w:rPr>
                <w:color w:val="000000"/>
                <w:w w:val="92"/>
                <w:sz w:val="24"/>
                <w:szCs w:val="24"/>
                <w:lang w:eastAsia="vi-VN"/>
              </w:rPr>
              <w:t xml:space="preserve">- </w:t>
            </w:r>
            <w:proofErr w:type="spellStart"/>
            <w:r w:rsidRPr="006C0B16">
              <w:rPr>
                <w:color w:val="000000"/>
                <w:w w:val="92"/>
                <w:sz w:val="24"/>
                <w:szCs w:val="24"/>
                <w:lang w:eastAsia="vi-VN"/>
              </w:rPr>
              <w:t>Giấy</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đề</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nghị</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tạm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ứng</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w:t>
            </w:r>
            <w:proofErr w:type="spellStart"/>
            <w:r w:rsidRPr="006C0B16">
              <w:rPr>
                <w:color w:val="000000"/>
                <w:w w:val="92"/>
                <w:sz w:val="24"/>
                <w:szCs w:val="24"/>
                <w:lang w:eastAsia="vi-VN"/>
              </w:rPr>
              <w:t>thanh</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toán</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tạm</w:t>
            </w:r>
            <w:proofErr w:type="spellEnd"/>
            <w:r w:rsidRPr="006C0B16">
              <w:rPr>
                <w:color w:val="000000"/>
                <w:w w:val="92"/>
                <w:sz w:val="24"/>
                <w:szCs w:val="24"/>
                <w:lang w:eastAsia="vi-VN"/>
              </w:rPr>
              <w:t xml:space="preserve"> </w:t>
            </w:r>
            <w:proofErr w:type="spellStart"/>
            <w:r w:rsidRPr="006C0B16">
              <w:rPr>
                <w:color w:val="000000"/>
                <w:w w:val="92"/>
                <w:sz w:val="24"/>
                <w:szCs w:val="24"/>
                <w:lang w:eastAsia="vi-VN"/>
              </w:rPr>
              <w:t>ứng</w:t>
            </w:r>
            <w:proofErr w:type="spellEnd"/>
          </w:p>
          <w:p w14:paraId="066F61C7" w14:textId="77777777" w:rsidR="00D92321" w:rsidRPr="006C0B16" w:rsidRDefault="00D92321" w:rsidP="00D92321">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Phiếu</w:t>
            </w:r>
            <w:proofErr w:type="spellEnd"/>
            <w:r w:rsidRPr="006C0B16">
              <w:rPr>
                <w:color w:val="000000"/>
                <w:sz w:val="24"/>
                <w:szCs w:val="24"/>
                <w:lang w:eastAsia="vi-VN"/>
              </w:rPr>
              <w:t xml:space="preserve"> </w:t>
            </w:r>
            <w:proofErr w:type="spellStart"/>
            <w:r w:rsidRPr="006C0B16">
              <w:rPr>
                <w:color w:val="000000"/>
                <w:sz w:val="24"/>
                <w:szCs w:val="24"/>
                <w:lang w:eastAsia="vi-VN"/>
              </w:rPr>
              <w:t>thu</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phôi</w:t>
            </w:r>
            <w:proofErr w:type="spellEnd"/>
            <w:r w:rsidRPr="006C0B16">
              <w:rPr>
                <w:color w:val="000000"/>
                <w:sz w:val="24"/>
                <w:szCs w:val="24"/>
                <w:lang w:eastAsia="vi-VN"/>
              </w:rPr>
              <w:t xml:space="preserve"> </w:t>
            </w:r>
            <w:proofErr w:type="spellStart"/>
            <w:r w:rsidRPr="006C0B16">
              <w:rPr>
                <w:color w:val="000000"/>
                <w:sz w:val="24"/>
                <w:szCs w:val="24"/>
                <w:lang w:eastAsia="vi-VN"/>
              </w:rPr>
              <w:t>bằng</w:t>
            </w:r>
            <w:proofErr w:type="spellEnd"/>
          </w:p>
          <w:p w14:paraId="7A06CD8E" w14:textId="77777777" w:rsidR="00D92321" w:rsidRPr="006C0B16" w:rsidRDefault="00D92321" w:rsidP="00D92321">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tốt</w:t>
            </w:r>
            <w:proofErr w:type="spellEnd"/>
            <w:r w:rsidRPr="006C0B16">
              <w:rPr>
                <w:color w:val="000000"/>
                <w:sz w:val="24"/>
                <w:szCs w:val="24"/>
                <w:lang w:eastAsia="vi-VN"/>
              </w:rPr>
              <w:t xml:space="preserve"> </w:t>
            </w:r>
            <w:proofErr w:type="spellStart"/>
            <w:r w:rsidRPr="006C0B16">
              <w:rPr>
                <w:color w:val="000000"/>
                <w:sz w:val="24"/>
                <w:szCs w:val="24"/>
                <w:lang w:eastAsia="vi-VN"/>
              </w:rPr>
              <w:t>nghiệp</w:t>
            </w:r>
            <w:proofErr w:type="spellEnd"/>
          </w:p>
          <w:p w14:paraId="7208BE9D" w14:textId="77777777" w:rsidR="00D92321" w:rsidRPr="006C0B16" w:rsidRDefault="00D92321" w:rsidP="00D92321">
            <w:pPr>
              <w:rPr>
                <w:color w:val="000000"/>
                <w:sz w:val="24"/>
                <w:szCs w:val="24"/>
                <w:lang w:eastAsia="vi-VN"/>
              </w:rPr>
            </w:pPr>
            <w:r w:rsidRPr="006C0B16">
              <w:rPr>
                <w:color w:val="000000"/>
                <w:sz w:val="24"/>
                <w:szCs w:val="24"/>
                <w:lang w:eastAsia="vi-VN"/>
              </w:rPr>
              <w:t xml:space="preserve">- Công </w:t>
            </w:r>
            <w:proofErr w:type="spellStart"/>
            <w:r w:rsidRPr="006C0B16">
              <w:rPr>
                <w:color w:val="000000"/>
                <w:sz w:val="24"/>
                <w:szCs w:val="24"/>
                <w:lang w:eastAsia="vi-VN"/>
              </w:rPr>
              <w:t>văn</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cấp</w:t>
            </w:r>
            <w:proofErr w:type="spellEnd"/>
            <w:r w:rsidRPr="006C0B16">
              <w:rPr>
                <w:color w:val="000000"/>
                <w:sz w:val="24"/>
                <w:szCs w:val="24"/>
                <w:lang w:eastAsia="vi-VN"/>
              </w:rPr>
              <w:t xml:space="preserve"> </w:t>
            </w:r>
            <w:proofErr w:type="spellStart"/>
            <w:r w:rsidRPr="006C0B16">
              <w:rPr>
                <w:color w:val="000000"/>
                <w:sz w:val="24"/>
                <w:szCs w:val="24"/>
                <w:lang w:eastAsia="vi-VN"/>
              </w:rPr>
              <w:t>phôi</w:t>
            </w:r>
            <w:proofErr w:type="spellEnd"/>
            <w:r w:rsidRPr="006C0B16">
              <w:rPr>
                <w:color w:val="000000"/>
                <w:sz w:val="24"/>
                <w:szCs w:val="24"/>
                <w:lang w:eastAsia="vi-VN"/>
              </w:rPr>
              <w:t xml:space="preserve"> </w:t>
            </w:r>
            <w:proofErr w:type="spellStart"/>
            <w:r w:rsidRPr="006C0B16">
              <w:rPr>
                <w:color w:val="000000"/>
                <w:sz w:val="24"/>
                <w:szCs w:val="24"/>
                <w:lang w:eastAsia="vi-VN"/>
              </w:rPr>
              <w:t>bằng</w:t>
            </w:r>
            <w:proofErr w:type="spellEnd"/>
          </w:p>
          <w:p w14:paraId="54857AF4" w14:textId="77777777" w:rsidR="00D92321" w:rsidRPr="006C0B16" w:rsidRDefault="00D92321" w:rsidP="00D92321">
            <w:pPr>
              <w:rPr>
                <w:color w:val="000000"/>
                <w:sz w:val="24"/>
                <w:szCs w:val="24"/>
                <w:lang w:eastAsia="vi-VN"/>
              </w:rPr>
            </w:pPr>
            <w:r w:rsidRPr="006C0B16">
              <w:rPr>
                <w:color w:val="000000"/>
                <w:sz w:val="24"/>
                <w:szCs w:val="24"/>
                <w:lang w:eastAsia="vi-VN"/>
              </w:rPr>
              <w:lastRenderedPageBreak/>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biên</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proofErr w:type="spellStart"/>
            <w:r w:rsidRPr="006C0B16">
              <w:rPr>
                <w:color w:val="000000"/>
                <w:sz w:val="24"/>
                <w:szCs w:val="24"/>
                <w:lang w:eastAsia="vi-VN"/>
              </w:rPr>
              <w:t>hỗ</w:t>
            </w:r>
            <w:proofErr w:type="spellEnd"/>
            <w:r w:rsidRPr="006C0B16">
              <w:rPr>
                <w:color w:val="000000"/>
                <w:sz w:val="24"/>
                <w:szCs w:val="24"/>
                <w:lang w:eastAsia="vi-VN"/>
              </w:rPr>
              <w:t xml:space="preserve"> </w:t>
            </w:r>
            <w:proofErr w:type="spellStart"/>
            <w:r w:rsidRPr="006C0B16">
              <w:rPr>
                <w:color w:val="000000"/>
                <w:sz w:val="24"/>
                <w:szCs w:val="24"/>
                <w:lang w:eastAsia="vi-VN"/>
              </w:rPr>
              <w:t>trợ</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tác</w:t>
            </w:r>
            <w:proofErr w:type="spellEnd"/>
            <w:r w:rsidRPr="006C0B16">
              <w:rPr>
                <w:color w:val="000000"/>
                <w:sz w:val="24"/>
                <w:szCs w:val="24"/>
                <w:lang w:eastAsia="vi-VN"/>
              </w:rPr>
              <w:t xml:space="preserve"> in </w:t>
            </w:r>
            <w:proofErr w:type="spellStart"/>
            <w:r w:rsidRPr="006C0B16">
              <w:rPr>
                <w:color w:val="000000"/>
                <w:sz w:val="24"/>
                <w:szCs w:val="24"/>
                <w:lang w:eastAsia="vi-VN"/>
              </w:rPr>
              <w:t>bằng</w:t>
            </w:r>
            <w:proofErr w:type="spellEnd"/>
          </w:p>
          <w:p w14:paraId="1FCACE77" w14:textId="77777777" w:rsidR="00C0207D" w:rsidRPr="006C0B16" w:rsidRDefault="00D92321" w:rsidP="00D92321">
            <w:pPr>
              <w:widowControl w:val="0"/>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Tờ</w:t>
            </w:r>
            <w:proofErr w:type="spellEnd"/>
            <w:r w:rsidRPr="006C0B16">
              <w:rPr>
                <w:color w:val="000000"/>
                <w:sz w:val="24"/>
                <w:szCs w:val="24"/>
                <w:lang w:eastAsia="vi-VN"/>
              </w:rPr>
              <w:t xml:space="preserve"> </w:t>
            </w:r>
            <w:proofErr w:type="spellStart"/>
            <w:r w:rsidRPr="006C0B16">
              <w:rPr>
                <w:color w:val="000000"/>
                <w:sz w:val="24"/>
                <w:szCs w:val="24"/>
                <w:lang w:eastAsia="vi-VN"/>
              </w:rPr>
              <w:t>trình</w:t>
            </w:r>
            <w:proofErr w:type="spellEnd"/>
            <w:r w:rsidRPr="006C0B16">
              <w:rPr>
                <w:color w:val="000000"/>
                <w:sz w:val="24"/>
                <w:szCs w:val="24"/>
                <w:lang w:eastAsia="vi-VN"/>
              </w:rPr>
              <w:t xml:space="preserve"> </w:t>
            </w:r>
            <w:proofErr w:type="spellStart"/>
            <w:r w:rsidRPr="006C0B16">
              <w:rPr>
                <w:color w:val="000000"/>
                <w:sz w:val="24"/>
                <w:szCs w:val="24"/>
                <w:lang w:eastAsia="vi-VN"/>
              </w:rPr>
              <w:t>định</w:t>
            </w:r>
            <w:proofErr w:type="spellEnd"/>
            <w:r w:rsidRPr="006C0B16">
              <w:rPr>
                <w:color w:val="000000"/>
                <w:sz w:val="24"/>
                <w:szCs w:val="24"/>
                <w:lang w:eastAsia="vi-VN"/>
              </w:rPr>
              <w:t xml:space="preserve"> </w:t>
            </w:r>
            <w:proofErr w:type="spellStart"/>
            <w:r w:rsidRPr="006C0B16">
              <w:rPr>
                <w:color w:val="000000"/>
                <w:sz w:val="24"/>
                <w:szCs w:val="24"/>
                <w:lang w:eastAsia="vi-VN"/>
              </w:rPr>
              <w:t>mức</w:t>
            </w:r>
            <w:proofErr w:type="spellEnd"/>
            <w:r w:rsidRPr="006C0B16">
              <w:rPr>
                <w:color w:val="000000"/>
                <w:sz w:val="24"/>
                <w:szCs w:val="24"/>
                <w:lang w:eastAsia="vi-VN"/>
              </w:rPr>
              <w:t xml:space="preserve"> chi </w:t>
            </w:r>
            <w:proofErr w:type="spellStart"/>
            <w:r w:rsidRPr="006C0B16">
              <w:rPr>
                <w:color w:val="000000"/>
                <w:sz w:val="24"/>
                <w:szCs w:val="24"/>
                <w:lang w:eastAsia="vi-VN"/>
              </w:rPr>
              <w:t>hỗ</w:t>
            </w:r>
            <w:proofErr w:type="spellEnd"/>
            <w:r w:rsidRPr="006C0B16">
              <w:rPr>
                <w:color w:val="000000"/>
                <w:sz w:val="24"/>
                <w:szCs w:val="24"/>
                <w:lang w:eastAsia="vi-VN"/>
              </w:rPr>
              <w:t xml:space="preserve"> </w:t>
            </w:r>
            <w:proofErr w:type="spellStart"/>
            <w:r w:rsidRPr="006C0B16">
              <w:rPr>
                <w:color w:val="000000"/>
                <w:sz w:val="24"/>
                <w:szCs w:val="24"/>
                <w:lang w:eastAsia="vi-VN"/>
              </w:rPr>
              <w:t>trợ</w:t>
            </w:r>
            <w:proofErr w:type="spellEnd"/>
            <w:r w:rsidRPr="006C0B16">
              <w:rPr>
                <w:color w:val="000000"/>
                <w:sz w:val="24"/>
                <w:szCs w:val="24"/>
                <w:lang w:eastAsia="vi-VN"/>
              </w:rPr>
              <w:t xml:space="preserve"> </w:t>
            </w:r>
            <w:proofErr w:type="spellStart"/>
            <w:r w:rsidRPr="006C0B16">
              <w:rPr>
                <w:color w:val="000000"/>
                <w:sz w:val="24"/>
                <w:szCs w:val="24"/>
                <w:lang w:eastAsia="vi-VN"/>
              </w:rPr>
              <w:t>công</w:t>
            </w:r>
            <w:proofErr w:type="spellEnd"/>
            <w:r w:rsidRPr="006C0B16">
              <w:rPr>
                <w:color w:val="000000"/>
                <w:sz w:val="24"/>
                <w:szCs w:val="24"/>
                <w:lang w:eastAsia="vi-VN"/>
              </w:rPr>
              <w:t xml:space="preserve"> </w:t>
            </w:r>
            <w:proofErr w:type="spellStart"/>
            <w:r w:rsidRPr="006C0B16">
              <w:rPr>
                <w:color w:val="000000"/>
                <w:sz w:val="24"/>
                <w:szCs w:val="24"/>
                <w:lang w:eastAsia="vi-VN"/>
              </w:rPr>
              <w:t>tác</w:t>
            </w:r>
            <w:proofErr w:type="spellEnd"/>
            <w:r w:rsidRPr="006C0B16">
              <w:rPr>
                <w:color w:val="000000"/>
                <w:sz w:val="24"/>
                <w:szCs w:val="24"/>
                <w:lang w:eastAsia="vi-VN"/>
              </w:rPr>
              <w:t xml:space="preserve"> in </w:t>
            </w:r>
            <w:proofErr w:type="spellStart"/>
            <w:r w:rsidRPr="006C0B16">
              <w:rPr>
                <w:color w:val="000000"/>
                <w:sz w:val="24"/>
                <w:szCs w:val="24"/>
                <w:lang w:eastAsia="vi-VN"/>
              </w:rPr>
              <w:t>bằng</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trường</w:t>
            </w:r>
            <w:proofErr w:type="spellEnd"/>
            <w:r w:rsidRPr="006C0B16">
              <w:rPr>
                <w:i/>
                <w:color w:val="000000"/>
                <w:sz w:val="24"/>
                <w:szCs w:val="24"/>
                <w:lang w:eastAsia="vi-VN"/>
              </w:rPr>
              <w:t xml:space="preserve"> </w:t>
            </w:r>
            <w:proofErr w:type="spellStart"/>
            <w:r w:rsidRPr="006C0B16">
              <w:rPr>
                <w:i/>
                <w:color w:val="000000"/>
                <w:sz w:val="24"/>
                <w:szCs w:val="24"/>
                <w:lang w:eastAsia="vi-VN"/>
              </w:rPr>
              <w:t>hợp</w:t>
            </w:r>
            <w:proofErr w:type="spellEnd"/>
            <w:r w:rsidRPr="006C0B16">
              <w:rPr>
                <w:i/>
                <w:color w:val="000000"/>
                <w:sz w:val="24"/>
                <w:szCs w:val="24"/>
                <w:lang w:eastAsia="vi-VN"/>
              </w:rPr>
              <w:t xml:space="preserve"> </w:t>
            </w:r>
            <w:proofErr w:type="spellStart"/>
            <w:r w:rsidRPr="006C0B16">
              <w:rPr>
                <w:i/>
                <w:color w:val="000000"/>
                <w:sz w:val="24"/>
                <w:szCs w:val="24"/>
                <w:lang w:eastAsia="vi-VN"/>
              </w:rPr>
              <w:t>không</w:t>
            </w:r>
            <w:proofErr w:type="spellEnd"/>
            <w:r w:rsidRPr="006C0B16">
              <w:rPr>
                <w:i/>
                <w:color w:val="000000"/>
                <w:sz w:val="24"/>
                <w:szCs w:val="24"/>
                <w:lang w:eastAsia="vi-VN"/>
              </w:rPr>
              <w:t xml:space="preserve"> </w:t>
            </w:r>
            <w:proofErr w:type="spellStart"/>
            <w:r w:rsidRPr="006C0B16">
              <w:rPr>
                <w:i/>
                <w:color w:val="000000"/>
                <w:sz w:val="24"/>
                <w:szCs w:val="24"/>
                <w:lang w:eastAsia="vi-VN"/>
              </w:rPr>
              <w:t>quy</w:t>
            </w:r>
            <w:proofErr w:type="spellEnd"/>
            <w:r w:rsidRPr="006C0B16">
              <w:rPr>
                <w:i/>
                <w:color w:val="000000"/>
                <w:sz w:val="24"/>
                <w:szCs w:val="24"/>
                <w:lang w:eastAsia="vi-VN"/>
              </w:rPr>
              <w:t xml:space="preserve"> </w:t>
            </w:r>
            <w:proofErr w:type="spellStart"/>
            <w:r w:rsidRPr="006C0B16">
              <w:rPr>
                <w:i/>
                <w:color w:val="000000"/>
                <w:sz w:val="24"/>
                <w:szCs w:val="24"/>
                <w:lang w:eastAsia="vi-VN"/>
              </w:rPr>
              <w:t>định</w:t>
            </w:r>
            <w:proofErr w:type="spellEnd"/>
            <w:r w:rsidRPr="006C0B16">
              <w:rPr>
                <w:i/>
                <w:color w:val="000000"/>
                <w:sz w:val="24"/>
                <w:szCs w:val="24"/>
                <w:lang w:eastAsia="vi-VN"/>
              </w:rPr>
              <w:t xml:space="preserve"> </w:t>
            </w:r>
            <w:proofErr w:type="spellStart"/>
            <w:r w:rsidRPr="006C0B16">
              <w:rPr>
                <w:i/>
                <w:color w:val="000000"/>
                <w:sz w:val="24"/>
                <w:szCs w:val="24"/>
                <w:lang w:eastAsia="vi-VN"/>
              </w:rPr>
              <w:t>trong</w:t>
            </w:r>
            <w:proofErr w:type="spellEnd"/>
            <w:r w:rsidRPr="006C0B16">
              <w:rPr>
                <w:i/>
                <w:color w:val="000000"/>
                <w:sz w:val="24"/>
                <w:szCs w:val="24"/>
                <w:lang w:eastAsia="vi-VN"/>
              </w:rPr>
              <w:t xml:space="preserve"> QCCTNB)</w:t>
            </w:r>
          </w:p>
        </w:tc>
        <w:tc>
          <w:tcPr>
            <w:tcW w:w="1389" w:type="dxa"/>
            <w:vAlign w:val="center"/>
            <w:tcPrChange w:id="249"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425F6D51" w14:textId="77777777" w:rsidR="00C0207D" w:rsidRPr="006C0B16" w:rsidRDefault="00C0207D" w:rsidP="00EA3589">
            <w:pPr>
              <w:widowControl w:val="0"/>
              <w:jc w:val="center"/>
              <w:rPr>
                <w:iCs/>
                <w:color w:val="000000"/>
                <w:sz w:val="24"/>
                <w:szCs w:val="24"/>
                <w:lang w:val="en"/>
              </w:rPr>
            </w:pPr>
          </w:p>
        </w:tc>
      </w:tr>
      <w:tr w:rsidR="00C0207D" w:rsidRPr="006C0B16" w14:paraId="173BBE46" w14:textId="77777777" w:rsidTr="00715503">
        <w:trPr>
          <w:trHeight w:val="276"/>
          <w:trPrChange w:id="250" w:author="Pham Thi Thu Lan" w:date="2021-01-03T16:45:00Z">
            <w:trPr>
              <w:gridBefore w:val="1"/>
              <w:trHeight w:val="276"/>
            </w:trPr>
          </w:trPrChange>
        </w:trPr>
        <w:tc>
          <w:tcPr>
            <w:tcW w:w="570" w:type="dxa"/>
            <w:tcMar>
              <w:top w:w="58" w:type="dxa"/>
              <w:left w:w="58" w:type="dxa"/>
              <w:bottom w:w="58" w:type="dxa"/>
              <w:right w:w="58" w:type="dxa"/>
            </w:tcMar>
            <w:vAlign w:val="center"/>
            <w:tcPrChange w:id="251"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D4F32AB" w14:textId="77777777" w:rsidR="00C0207D" w:rsidRPr="006C0B16" w:rsidRDefault="00D92321"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62" w:type="dxa"/>
            <w:tcMar>
              <w:top w:w="58" w:type="dxa"/>
              <w:left w:w="58" w:type="dxa"/>
              <w:bottom w:w="58" w:type="dxa"/>
              <w:right w:w="58" w:type="dxa"/>
            </w:tcMar>
            <w:vAlign w:val="center"/>
            <w:tcPrChange w:id="252" w:author="Pham Thi Thu Lan" w:date="2021-01-03T16:45:00Z">
              <w:tcPr>
                <w:tcW w:w="2662"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325794AD" w14:textId="77777777" w:rsidR="00C0207D" w:rsidRPr="006C0B16" w:rsidRDefault="00D92321" w:rsidP="00EA3589">
            <w:pPr>
              <w:rPr>
                <w:color w:val="000000"/>
                <w:sz w:val="24"/>
                <w:szCs w:val="24"/>
              </w:rPr>
            </w:pPr>
            <w:r w:rsidRPr="006C0B16">
              <w:rPr>
                <w:color w:val="000000"/>
                <w:sz w:val="24"/>
                <w:szCs w:val="24"/>
                <w:lang w:eastAsia="vi-VN"/>
              </w:rPr>
              <w:t xml:space="preserve">In </w:t>
            </w:r>
            <w:proofErr w:type="spellStart"/>
            <w:r w:rsidRPr="006C0B16">
              <w:rPr>
                <w:color w:val="000000"/>
                <w:sz w:val="24"/>
                <w:szCs w:val="24"/>
                <w:lang w:eastAsia="vi-VN"/>
              </w:rPr>
              <w:t>sao</w:t>
            </w:r>
            <w:proofErr w:type="spellEnd"/>
            <w:r w:rsidRPr="006C0B16">
              <w:rPr>
                <w:color w:val="000000"/>
                <w:sz w:val="24"/>
                <w:szCs w:val="24"/>
                <w:lang w:eastAsia="vi-VN"/>
              </w:rPr>
              <w:t xml:space="preserve"> </w:t>
            </w:r>
            <w:proofErr w:type="spellStart"/>
            <w:r w:rsidRPr="006C0B16">
              <w:rPr>
                <w:color w:val="000000"/>
                <w:sz w:val="24"/>
                <w:szCs w:val="24"/>
                <w:lang w:eastAsia="vi-VN"/>
              </w:rPr>
              <w:t>bằng</w:t>
            </w:r>
            <w:proofErr w:type="spellEnd"/>
            <w:r w:rsidR="00C0207D" w:rsidRPr="006C0B16">
              <w:rPr>
                <w:color w:val="000000"/>
                <w:sz w:val="24"/>
                <w:szCs w:val="24"/>
                <w:lang w:eastAsia="vi-VN"/>
              </w:rPr>
              <w:t xml:space="preserve">, </w:t>
            </w:r>
            <w:proofErr w:type="spellStart"/>
            <w:r w:rsidR="00C0207D" w:rsidRPr="006C0B16">
              <w:rPr>
                <w:color w:val="000000"/>
                <w:sz w:val="24"/>
                <w:szCs w:val="24"/>
                <w:lang w:eastAsia="vi-VN"/>
              </w:rPr>
              <w:t>bảng</w:t>
            </w:r>
            <w:proofErr w:type="spellEnd"/>
            <w:r w:rsidR="00C0207D" w:rsidRPr="006C0B16">
              <w:rPr>
                <w:color w:val="000000"/>
                <w:sz w:val="24"/>
                <w:szCs w:val="24"/>
                <w:lang w:eastAsia="vi-VN"/>
              </w:rPr>
              <w:t xml:space="preserve"> </w:t>
            </w:r>
            <w:proofErr w:type="spellStart"/>
            <w:r w:rsidR="00C0207D" w:rsidRPr="006C0B16">
              <w:rPr>
                <w:color w:val="000000"/>
                <w:sz w:val="24"/>
                <w:szCs w:val="24"/>
                <w:lang w:eastAsia="vi-VN"/>
              </w:rPr>
              <w:t>điểm</w:t>
            </w:r>
            <w:proofErr w:type="spellEnd"/>
          </w:p>
        </w:tc>
        <w:tc>
          <w:tcPr>
            <w:tcW w:w="5138" w:type="dxa"/>
            <w:tcMar>
              <w:top w:w="58" w:type="dxa"/>
              <w:left w:w="58" w:type="dxa"/>
              <w:bottom w:w="58" w:type="dxa"/>
              <w:right w:w="58" w:type="dxa"/>
            </w:tcMar>
            <w:vAlign w:val="center"/>
            <w:tcPrChange w:id="253" w:author="Pham Thi Thu Lan" w:date="2021-01-03T16:45:00Z">
              <w:tcPr>
                <w:tcW w:w="5138"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4EF806B"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p>
          <w:p w14:paraId="531E8553"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hoàn</w:t>
            </w:r>
            <w:proofErr w:type="spellEnd"/>
            <w:r w:rsidRPr="006C0B16">
              <w:rPr>
                <w:color w:val="000000"/>
                <w:sz w:val="24"/>
                <w:szCs w:val="24"/>
                <w:lang w:eastAsia="vi-VN"/>
              </w:rPr>
              <w:t xml:space="preserve"> </w:t>
            </w:r>
            <w:proofErr w:type="spellStart"/>
            <w:r w:rsidRPr="006C0B16">
              <w:rPr>
                <w:color w:val="000000"/>
                <w:sz w:val="24"/>
                <w:szCs w:val="24"/>
                <w:lang w:eastAsia="vi-VN"/>
              </w:rPr>
              <w:t>kinh</w:t>
            </w:r>
            <w:proofErr w:type="spellEnd"/>
            <w:r w:rsidRPr="006C0B16">
              <w:rPr>
                <w:color w:val="000000"/>
                <w:sz w:val="24"/>
                <w:szCs w:val="24"/>
                <w:lang w:eastAsia="vi-VN"/>
              </w:rPr>
              <w:t xml:space="preserve"> </w:t>
            </w:r>
            <w:proofErr w:type="spellStart"/>
            <w:r w:rsidRPr="006C0B16">
              <w:rPr>
                <w:color w:val="000000"/>
                <w:sz w:val="24"/>
                <w:szCs w:val="24"/>
                <w:lang w:eastAsia="vi-VN"/>
              </w:rPr>
              <w:t>p</w:t>
            </w:r>
            <w:r w:rsidR="00D92321" w:rsidRPr="006C0B16">
              <w:rPr>
                <w:color w:val="000000"/>
                <w:sz w:val="24"/>
                <w:szCs w:val="24"/>
                <w:lang w:eastAsia="vi-VN"/>
              </w:rPr>
              <w:t>hí</w:t>
            </w:r>
            <w:proofErr w:type="spellEnd"/>
            <w:r w:rsidR="00D92321" w:rsidRPr="006C0B16">
              <w:rPr>
                <w:color w:val="000000"/>
                <w:sz w:val="24"/>
                <w:szCs w:val="24"/>
                <w:lang w:eastAsia="vi-VN"/>
              </w:rPr>
              <w:t xml:space="preserve"> in </w:t>
            </w:r>
            <w:proofErr w:type="spellStart"/>
            <w:r w:rsidR="00D92321" w:rsidRPr="006C0B16">
              <w:rPr>
                <w:color w:val="000000"/>
                <w:sz w:val="24"/>
                <w:szCs w:val="24"/>
                <w:lang w:eastAsia="vi-VN"/>
              </w:rPr>
              <w:t>phôi</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bằng</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phôi</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bảng</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điểm</w:t>
            </w:r>
            <w:proofErr w:type="spellEnd"/>
          </w:p>
          <w:p w14:paraId="54EDB60A"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Hóa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w:t>
            </w:r>
            <w:proofErr w:type="spellStart"/>
            <w:r w:rsidRPr="006C0B16">
              <w:rPr>
                <w:color w:val="000000"/>
                <w:sz w:val="24"/>
                <w:szCs w:val="24"/>
                <w:lang w:eastAsia="vi-VN"/>
              </w:rPr>
              <w:t>mua</w:t>
            </w:r>
            <w:proofErr w:type="spellEnd"/>
            <w:r w:rsidRPr="006C0B16">
              <w:rPr>
                <w:color w:val="000000"/>
                <w:sz w:val="24"/>
                <w:szCs w:val="24"/>
                <w:lang w:eastAsia="vi-VN"/>
              </w:rPr>
              <w:t xml:space="preserve"> </w:t>
            </w:r>
            <w:proofErr w:type="spellStart"/>
            <w:r w:rsidRPr="006C0B16">
              <w:rPr>
                <w:color w:val="000000"/>
                <w:sz w:val="24"/>
                <w:szCs w:val="24"/>
                <w:lang w:eastAsia="vi-VN"/>
              </w:rPr>
              <w:t>mực</w:t>
            </w:r>
            <w:proofErr w:type="spellEnd"/>
            <w:r w:rsidRPr="006C0B16">
              <w:rPr>
                <w:color w:val="000000"/>
                <w:sz w:val="24"/>
                <w:szCs w:val="24"/>
                <w:lang w:eastAsia="vi-VN"/>
              </w:rPr>
              <w:t xml:space="preserve"> in </w:t>
            </w:r>
            <w:proofErr w:type="spellStart"/>
            <w:r w:rsidRPr="006C0B16">
              <w:rPr>
                <w:color w:val="000000"/>
                <w:sz w:val="24"/>
                <w:szCs w:val="24"/>
                <w:lang w:eastAsia="vi-VN"/>
              </w:rPr>
              <w:t>kèm</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w:t>
            </w:r>
            <w:proofErr w:type="spellStart"/>
            <w:r w:rsidRPr="006C0B16">
              <w:rPr>
                <w:color w:val="000000"/>
                <w:sz w:val="24"/>
                <w:szCs w:val="24"/>
                <w:lang w:eastAsia="vi-VN"/>
              </w:rPr>
              <w:t>báo</w:t>
            </w:r>
            <w:proofErr w:type="spellEnd"/>
            <w:r w:rsidRPr="006C0B16">
              <w:rPr>
                <w:color w:val="000000"/>
                <w:sz w:val="24"/>
                <w:szCs w:val="24"/>
                <w:lang w:eastAsia="vi-VN"/>
              </w:rPr>
              <w:t xml:space="preserve"> </w:t>
            </w:r>
            <w:proofErr w:type="spellStart"/>
            <w:r w:rsidRPr="006C0B16">
              <w:rPr>
                <w:color w:val="000000"/>
                <w:sz w:val="24"/>
                <w:szCs w:val="24"/>
                <w:lang w:eastAsia="vi-VN"/>
              </w:rPr>
              <w:t>giá</w:t>
            </w:r>
            <w:proofErr w:type="spellEnd"/>
          </w:p>
          <w:p w14:paraId="3E6D8542"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Bảng</w:t>
            </w:r>
            <w:proofErr w:type="spellEnd"/>
            <w:r w:rsidRPr="006C0B16">
              <w:rPr>
                <w:color w:val="000000"/>
                <w:sz w:val="24"/>
                <w:szCs w:val="24"/>
                <w:lang w:eastAsia="vi-VN"/>
              </w:rPr>
              <w:t xml:space="preserve"> </w:t>
            </w:r>
            <w:proofErr w:type="spellStart"/>
            <w:r w:rsidRPr="006C0B16">
              <w:rPr>
                <w:color w:val="000000"/>
                <w:sz w:val="24"/>
                <w:szCs w:val="24"/>
                <w:lang w:eastAsia="vi-VN"/>
              </w:rPr>
              <w:t>kê</w:t>
            </w:r>
            <w:proofErr w:type="spellEnd"/>
            <w:r w:rsidRPr="006C0B16">
              <w:rPr>
                <w:color w:val="000000"/>
                <w:sz w:val="24"/>
                <w:szCs w:val="24"/>
                <w:lang w:eastAsia="vi-VN"/>
              </w:rPr>
              <w:t xml:space="preserve"> </w:t>
            </w:r>
            <w:proofErr w:type="spellStart"/>
            <w:r w:rsidRPr="006C0B16">
              <w:rPr>
                <w:color w:val="000000"/>
                <w:sz w:val="24"/>
                <w:szCs w:val="24"/>
                <w:lang w:eastAsia="vi-VN"/>
              </w:rPr>
              <w:t>nhận</w:t>
            </w:r>
            <w:proofErr w:type="spellEnd"/>
            <w:r w:rsidRPr="006C0B16">
              <w:rPr>
                <w:color w:val="000000"/>
                <w:sz w:val="24"/>
                <w:szCs w:val="24"/>
                <w:lang w:eastAsia="vi-VN"/>
              </w:rPr>
              <w:t xml:space="preserve"> </w:t>
            </w:r>
            <w:proofErr w:type="spellStart"/>
            <w:r w:rsidRPr="006C0B16">
              <w:rPr>
                <w:color w:val="000000"/>
                <w:sz w:val="24"/>
                <w:szCs w:val="24"/>
                <w:lang w:eastAsia="vi-VN"/>
              </w:rPr>
              <w:t>tiền</w:t>
            </w:r>
            <w:proofErr w:type="spellEnd"/>
            <w:r w:rsidRPr="006C0B16">
              <w:rPr>
                <w:color w:val="000000"/>
                <w:sz w:val="24"/>
                <w:szCs w:val="24"/>
                <w:lang w:eastAsia="vi-VN"/>
              </w:rPr>
              <w:t xml:space="preserve"> </w:t>
            </w:r>
            <w:r w:rsidRPr="006C0B16">
              <w:rPr>
                <w:i/>
                <w:color w:val="000000"/>
                <w:sz w:val="24"/>
                <w:szCs w:val="24"/>
                <w:lang w:eastAsia="vi-VN"/>
              </w:rPr>
              <w:t>(</w:t>
            </w:r>
            <w:proofErr w:type="spellStart"/>
            <w:r w:rsidRPr="006C0B16">
              <w:rPr>
                <w:i/>
                <w:color w:val="000000"/>
                <w:sz w:val="24"/>
                <w:szCs w:val="24"/>
                <w:lang w:eastAsia="vi-VN"/>
              </w:rPr>
              <w:t>thù</w:t>
            </w:r>
            <w:proofErr w:type="spellEnd"/>
            <w:r w:rsidRPr="006C0B16">
              <w:rPr>
                <w:i/>
                <w:color w:val="000000"/>
                <w:sz w:val="24"/>
                <w:szCs w:val="24"/>
                <w:lang w:eastAsia="vi-VN"/>
              </w:rPr>
              <w:t xml:space="preserve"> </w:t>
            </w:r>
            <w:proofErr w:type="spellStart"/>
            <w:r w:rsidRPr="006C0B16">
              <w:rPr>
                <w:i/>
                <w:color w:val="000000"/>
                <w:sz w:val="24"/>
                <w:szCs w:val="24"/>
                <w:lang w:eastAsia="vi-VN"/>
              </w:rPr>
              <w:t>lao</w:t>
            </w:r>
            <w:proofErr w:type="spellEnd"/>
            <w:r w:rsidRPr="006C0B16">
              <w:rPr>
                <w:i/>
                <w:color w:val="000000"/>
                <w:sz w:val="24"/>
                <w:szCs w:val="24"/>
                <w:lang w:eastAsia="vi-VN"/>
              </w:rPr>
              <w:t xml:space="preserve"> </w:t>
            </w:r>
            <w:proofErr w:type="spellStart"/>
            <w:r w:rsidRPr="006C0B16">
              <w:rPr>
                <w:i/>
                <w:color w:val="000000"/>
                <w:sz w:val="24"/>
                <w:szCs w:val="24"/>
                <w:lang w:eastAsia="vi-VN"/>
              </w:rPr>
              <w:t>quản</w:t>
            </w:r>
            <w:proofErr w:type="spellEnd"/>
            <w:r w:rsidRPr="006C0B16">
              <w:rPr>
                <w:i/>
                <w:color w:val="000000"/>
                <w:sz w:val="24"/>
                <w:szCs w:val="24"/>
                <w:lang w:eastAsia="vi-VN"/>
              </w:rPr>
              <w:t xml:space="preserve"> </w:t>
            </w:r>
            <w:proofErr w:type="spellStart"/>
            <w:r w:rsidRPr="006C0B16">
              <w:rPr>
                <w:i/>
                <w:color w:val="000000"/>
                <w:sz w:val="24"/>
                <w:szCs w:val="24"/>
                <w:lang w:eastAsia="vi-VN"/>
              </w:rPr>
              <w:t>lý</w:t>
            </w:r>
            <w:proofErr w:type="spellEnd"/>
            <w:r w:rsidRPr="006C0B16">
              <w:rPr>
                <w:i/>
                <w:color w:val="000000"/>
                <w:sz w:val="24"/>
                <w:szCs w:val="24"/>
                <w:lang w:eastAsia="vi-VN"/>
              </w:rPr>
              <w:t xml:space="preserve"> </w:t>
            </w:r>
            <w:proofErr w:type="spellStart"/>
            <w:r w:rsidRPr="006C0B16">
              <w:rPr>
                <w:i/>
                <w:color w:val="000000"/>
                <w:sz w:val="24"/>
                <w:szCs w:val="24"/>
                <w:lang w:eastAsia="vi-VN"/>
              </w:rPr>
              <w:t>và</w:t>
            </w:r>
            <w:proofErr w:type="spellEnd"/>
            <w:r w:rsidRPr="006C0B16">
              <w:rPr>
                <w:i/>
                <w:color w:val="000000"/>
                <w:sz w:val="24"/>
                <w:szCs w:val="24"/>
                <w:lang w:eastAsia="vi-VN"/>
              </w:rPr>
              <w:t xml:space="preserve"> </w:t>
            </w:r>
            <w:proofErr w:type="spellStart"/>
            <w:r w:rsidRPr="006C0B16">
              <w:rPr>
                <w:i/>
                <w:color w:val="000000"/>
                <w:sz w:val="24"/>
                <w:szCs w:val="24"/>
                <w:lang w:eastAsia="vi-VN"/>
              </w:rPr>
              <w:t>trực</w:t>
            </w:r>
            <w:proofErr w:type="spellEnd"/>
            <w:r w:rsidRPr="006C0B16">
              <w:rPr>
                <w:i/>
                <w:color w:val="000000"/>
                <w:sz w:val="24"/>
                <w:szCs w:val="24"/>
                <w:lang w:eastAsia="vi-VN"/>
              </w:rPr>
              <w:t xml:space="preserve"> </w:t>
            </w:r>
            <w:proofErr w:type="spellStart"/>
            <w:r w:rsidRPr="006C0B16">
              <w:rPr>
                <w:i/>
                <w:color w:val="000000"/>
                <w:sz w:val="24"/>
                <w:szCs w:val="24"/>
                <w:lang w:eastAsia="vi-VN"/>
              </w:rPr>
              <w:t>tiếp</w:t>
            </w:r>
            <w:proofErr w:type="spellEnd"/>
            <w:r w:rsidRPr="006C0B16">
              <w:rPr>
                <w:i/>
                <w:color w:val="000000"/>
                <w:sz w:val="24"/>
                <w:szCs w:val="24"/>
                <w:lang w:eastAsia="vi-VN"/>
              </w:rPr>
              <w:t xml:space="preserve"> </w:t>
            </w:r>
            <w:proofErr w:type="spellStart"/>
            <w:r w:rsidRPr="006C0B16">
              <w:rPr>
                <w:i/>
                <w:color w:val="000000"/>
                <w:sz w:val="24"/>
                <w:szCs w:val="24"/>
                <w:lang w:eastAsia="vi-VN"/>
              </w:rPr>
              <w:t>thực</w:t>
            </w:r>
            <w:proofErr w:type="spellEnd"/>
            <w:r w:rsidRPr="006C0B16">
              <w:rPr>
                <w:i/>
                <w:color w:val="000000"/>
                <w:sz w:val="24"/>
                <w:szCs w:val="24"/>
                <w:lang w:eastAsia="vi-VN"/>
              </w:rPr>
              <w:t xml:space="preserve"> </w:t>
            </w:r>
            <w:proofErr w:type="spellStart"/>
            <w:r w:rsidRPr="006C0B16">
              <w:rPr>
                <w:i/>
                <w:color w:val="000000"/>
                <w:sz w:val="24"/>
                <w:szCs w:val="24"/>
                <w:lang w:eastAsia="vi-VN"/>
              </w:rPr>
              <w:t>hiện</w:t>
            </w:r>
            <w:proofErr w:type="spellEnd"/>
            <w:r w:rsidRPr="006C0B16">
              <w:rPr>
                <w:i/>
                <w:color w:val="000000"/>
                <w:sz w:val="24"/>
                <w:szCs w:val="24"/>
                <w:lang w:eastAsia="vi-VN"/>
              </w:rPr>
              <w:t xml:space="preserve"> </w:t>
            </w:r>
            <w:proofErr w:type="spellStart"/>
            <w:r w:rsidRPr="006C0B16">
              <w:rPr>
                <w:i/>
                <w:color w:val="000000"/>
                <w:sz w:val="24"/>
                <w:szCs w:val="24"/>
                <w:lang w:eastAsia="vi-VN"/>
              </w:rPr>
              <w:t>nghiệp</w:t>
            </w:r>
            <w:proofErr w:type="spellEnd"/>
            <w:r w:rsidRPr="006C0B16">
              <w:rPr>
                <w:i/>
                <w:color w:val="000000"/>
                <w:sz w:val="24"/>
                <w:szCs w:val="24"/>
                <w:lang w:eastAsia="vi-VN"/>
              </w:rPr>
              <w:t xml:space="preserve"> </w:t>
            </w:r>
            <w:proofErr w:type="spellStart"/>
            <w:r w:rsidRPr="006C0B16">
              <w:rPr>
                <w:i/>
                <w:color w:val="000000"/>
                <w:sz w:val="24"/>
                <w:szCs w:val="24"/>
                <w:lang w:eastAsia="vi-VN"/>
              </w:rPr>
              <w:t>vụ</w:t>
            </w:r>
            <w:proofErr w:type="spellEnd"/>
            <w:r w:rsidRPr="006C0B16">
              <w:rPr>
                <w:i/>
                <w:color w:val="000000"/>
                <w:sz w:val="24"/>
                <w:szCs w:val="24"/>
                <w:lang w:eastAsia="vi-VN"/>
              </w:rPr>
              <w:t xml:space="preserve"> in </w:t>
            </w:r>
            <w:proofErr w:type="spellStart"/>
            <w:r w:rsidRPr="006C0B16">
              <w:rPr>
                <w:i/>
                <w:color w:val="000000"/>
                <w:sz w:val="24"/>
                <w:szCs w:val="24"/>
                <w:lang w:eastAsia="vi-VN"/>
              </w:rPr>
              <w:t>sao</w:t>
            </w:r>
            <w:proofErr w:type="spellEnd"/>
            <w:r w:rsidRPr="006C0B16">
              <w:rPr>
                <w:i/>
                <w:color w:val="000000"/>
                <w:sz w:val="24"/>
                <w:szCs w:val="24"/>
                <w:lang w:eastAsia="vi-VN"/>
              </w:rPr>
              <w:t xml:space="preserve"> </w:t>
            </w:r>
            <w:proofErr w:type="spellStart"/>
            <w:r w:rsidRPr="006C0B16">
              <w:rPr>
                <w:i/>
                <w:color w:val="000000"/>
                <w:sz w:val="24"/>
                <w:szCs w:val="24"/>
                <w:lang w:eastAsia="vi-VN"/>
              </w:rPr>
              <w:t>bằng</w:t>
            </w:r>
            <w:proofErr w:type="spellEnd"/>
            <w:r w:rsidRPr="006C0B16">
              <w:rPr>
                <w:i/>
                <w:color w:val="000000"/>
                <w:sz w:val="24"/>
                <w:szCs w:val="24"/>
                <w:lang w:eastAsia="vi-VN"/>
              </w:rPr>
              <w:t xml:space="preserve">, </w:t>
            </w:r>
            <w:proofErr w:type="spellStart"/>
            <w:r w:rsidRPr="006C0B16">
              <w:rPr>
                <w:i/>
                <w:color w:val="000000"/>
                <w:sz w:val="24"/>
                <w:szCs w:val="24"/>
                <w:lang w:eastAsia="vi-VN"/>
              </w:rPr>
              <w:t>bảng</w:t>
            </w:r>
            <w:proofErr w:type="spellEnd"/>
            <w:r w:rsidRPr="006C0B16">
              <w:rPr>
                <w:i/>
                <w:color w:val="000000"/>
                <w:sz w:val="24"/>
                <w:szCs w:val="24"/>
                <w:lang w:eastAsia="vi-VN"/>
              </w:rPr>
              <w:t xml:space="preserve"> </w:t>
            </w:r>
            <w:proofErr w:type="spellStart"/>
            <w:r w:rsidRPr="006C0B16">
              <w:rPr>
                <w:i/>
                <w:color w:val="000000"/>
                <w:sz w:val="24"/>
                <w:szCs w:val="24"/>
                <w:lang w:eastAsia="vi-VN"/>
              </w:rPr>
              <w:t>điểm</w:t>
            </w:r>
            <w:proofErr w:type="spellEnd"/>
            <w:r w:rsidRPr="006C0B16">
              <w:rPr>
                <w:i/>
                <w:color w:val="000000"/>
                <w:sz w:val="24"/>
                <w:szCs w:val="24"/>
                <w:lang w:eastAsia="vi-VN"/>
              </w:rPr>
              <w:t>)</w:t>
            </w:r>
          </w:p>
          <w:p w14:paraId="0A9E16D6" w14:textId="77777777" w:rsidR="00C0207D" w:rsidRPr="006C0B16" w:rsidRDefault="00C0207D" w:rsidP="00EA3589">
            <w:pPr>
              <w:rPr>
                <w:color w:val="000000"/>
                <w:sz w:val="24"/>
                <w:szCs w:val="24"/>
                <w:lang w:eastAsia="vi-VN"/>
              </w:rPr>
            </w:pPr>
            <w:r w:rsidRPr="006C0B16">
              <w:rPr>
                <w:color w:val="000000"/>
                <w:sz w:val="24"/>
                <w:szCs w:val="24"/>
                <w:lang w:eastAsia="vi-VN"/>
              </w:rPr>
              <w:t xml:space="preserve">- </w:t>
            </w:r>
            <w:proofErr w:type="spellStart"/>
            <w:r w:rsidRPr="006C0B16">
              <w:rPr>
                <w:color w:val="000000"/>
                <w:sz w:val="24"/>
                <w:szCs w:val="24"/>
                <w:lang w:eastAsia="vi-VN"/>
              </w:rPr>
              <w:t>Tờ</w:t>
            </w:r>
            <w:proofErr w:type="spellEnd"/>
            <w:r w:rsidRPr="006C0B16">
              <w:rPr>
                <w:color w:val="000000"/>
                <w:sz w:val="24"/>
                <w:szCs w:val="24"/>
                <w:lang w:eastAsia="vi-VN"/>
              </w:rPr>
              <w:t xml:space="preserve"> </w:t>
            </w:r>
            <w:proofErr w:type="spellStart"/>
            <w:r w:rsidRPr="006C0B16">
              <w:rPr>
                <w:color w:val="000000"/>
                <w:sz w:val="24"/>
                <w:szCs w:val="24"/>
                <w:lang w:eastAsia="vi-VN"/>
              </w:rPr>
              <w:t>t</w:t>
            </w:r>
            <w:r w:rsidR="00D92321" w:rsidRPr="006C0B16">
              <w:rPr>
                <w:color w:val="000000"/>
                <w:sz w:val="24"/>
                <w:szCs w:val="24"/>
                <w:lang w:eastAsia="vi-VN"/>
              </w:rPr>
              <w:t>rình</w:t>
            </w:r>
            <w:proofErr w:type="spellEnd"/>
            <w:r w:rsidR="00D92321" w:rsidRPr="006C0B16">
              <w:rPr>
                <w:color w:val="000000"/>
                <w:sz w:val="24"/>
                <w:szCs w:val="24"/>
                <w:lang w:eastAsia="vi-VN"/>
              </w:rPr>
              <w:t>/</w:t>
            </w:r>
            <w:proofErr w:type="spellStart"/>
            <w:r w:rsidR="00D92321" w:rsidRPr="006C0B16">
              <w:rPr>
                <w:color w:val="000000"/>
                <w:sz w:val="24"/>
                <w:szCs w:val="24"/>
                <w:lang w:eastAsia="vi-VN"/>
              </w:rPr>
              <w:t>Dự</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trù</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kinh</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phí</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được</w:t>
            </w:r>
            <w:proofErr w:type="spellEnd"/>
            <w:r w:rsidR="00D92321" w:rsidRPr="006C0B16">
              <w:rPr>
                <w:color w:val="000000"/>
                <w:sz w:val="24"/>
                <w:szCs w:val="24"/>
                <w:lang w:eastAsia="vi-VN"/>
              </w:rPr>
              <w:t xml:space="preserve"> </w:t>
            </w:r>
            <w:proofErr w:type="spellStart"/>
            <w:r w:rsidR="00D92321" w:rsidRPr="006C0B16">
              <w:rPr>
                <w:color w:val="000000"/>
                <w:sz w:val="24"/>
                <w:szCs w:val="24"/>
                <w:lang w:eastAsia="vi-VN"/>
              </w:rPr>
              <w:t>duyệt</w:t>
            </w:r>
            <w:proofErr w:type="spellEnd"/>
          </w:p>
        </w:tc>
        <w:tc>
          <w:tcPr>
            <w:tcW w:w="1389" w:type="dxa"/>
            <w:vAlign w:val="center"/>
            <w:tcPrChange w:id="254" w:author="Pham Thi Thu Lan" w:date="2021-01-03T16:45:00Z">
              <w:tcPr>
                <w:tcW w:w="1389" w:type="dxa"/>
                <w:gridSpan w:val="2"/>
                <w:tcBorders>
                  <w:top w:val="single" w:sz="6" w:space="0" w:color="000000"/>
                  <w:left w:val="single" w:sz="6" w:space="0" w:color="000000"/>
                  <w:bottom w:val="single" w:sz="6" w:space="0" w:color="000000"/>
                  <w:right w:val="single" w:sz="6" w:space="0" w:color="000000"/>
                </w:tcBorders>
                <w:vAlign w:val="center"/>
              </w:tcPr>
            </w:tcPrChange>
          </w:tcPr>
          <w:p w14:paraId="6DDECBC2" w14:textId="77777777" w:rsidR="00C0207D" w:rsidRPr="006C0B16" w:rsidRDefault="00C0207D" w:rsidP="00EA3589">
            <w:pPr>
              <w:widowControl w:val="0"/>
              <w:jc w:val="center"/>
              <w:rPr>
                <w:iCs/>
                <w:color w:val="000000"/>
                <w:sz w:val="24"/>
                <w:szCs w:val="24"/>
                <w:lang w:val="en"/>
              </w:rPr>
            </w:pPr>
          </w:p>
        </w:tc>
      </w:tr>
      <w:tr w:rsidR="004E0C3B" w:rsidRPr="006C0B16" w14:paraId="2A5D1F7C" w14:textId="77777777" w:rsidTr="00715503">
        <w:trPr>
          <w:trHeight w:val="276"/>
          <w:ins w:id="255" w:author="Pham Thi Thu Lan" w:date="2021-01-03T16:21:00Z"/>
          <w:trPrChange w:id="256" w:author="Pham Thi Thu Lan" w:date="2021-01-03T16:45:00Z">
            <w:trPr>
              <w:gridBefore w:val="1"/>
              <w:trHeight w:val="276"/>
            </w:trPr>
          </w:trPrChange>
        </w:trPr>
        <w:tc>
          <w:tcPr>
            <w:tcW w:w="570" w:type="dxa"/>
            <w:tcMar>
              <w:top w:w="58" w:type="dxa"/>
              <w:left w:w="58" w:type="dxa"/>
              <w:bottom w:w="58" w:type="dxa"/>
              <w:right w:w="58" w:type="dxa"/>
            </w:tcMar>
            <w:vAlign w:val="center"/>
            <w:tcPrChange w:id="257" w:author="Pham Thi Thu Lan" w:date="2021-01-03T16:45:00Z">
              <w:tcPr>
                <w:tcW w:w="570"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69FF5360" w14:textId="77777777" w:rsidR="004E0C3B" w:rsidRPr="004E0C3B" w:rsidRDefault="004E0C3B" w:rsidP="00EA3589">
            <w:pPr>
              <w:widowControl w:val="0"/>
              <w:jc w:val="center"/>
              <w:rPr>
                <w:ins w:id="258" w:author="Pham Thi Thu Lan" w:date="2021-01-03T16:21:00Z"/>
                <w:b/>
                <w:bCs/>
                <w:color w:val="000000"/>
                <w:kern w:val="28"/>
                <w:sz w:val="24"/>
                <w:szCs w:val="24"/>
                <w:lang w:val="en"/>
                <w:rPrChange w:id="259" w:author="Pham Thi Thu Lan" w:date="2021-01-03T16:22:00Z">
                  <w:rPr>
                    <w:ins w:id="260" w:author="Pham Thi Thu Lan" w:date="2021-01-03T16:21:00Z"/>
                    <w:bCs/>
                    <w:color w:val="000000"/>
                    <w:kern w:val="28"/>
                    <w:sz w:val="24"/>
                    <w:szCs w:val="24"/>
                    <w:lang w:val="en"/>
                  </w:rPr>
                </w:rPrChange>
              </w:rPr>
            </w:pPr>
            <w:ins w:id="261" w:author="Pham Thi Thu Lan" w:date="2021-01-03T16:21:00Z">
              <w:r w:rsidRPr="004E0C3B">
                <w:rPr>
                  <w:b/>
                  <w:bCs/>
                  <w:color w:val="000000"/>
                  <w:kern w:val="28"/>
                  <w:sz w:val="24"/>
                  <w:szCs w:val="24"/>
                  <w:lang w:val="en"/>
                  <w:rPrChange w:id="262" w:author="Pham Thi Thu Lan" w:date="2021-01-03T16:22:00Z">
                    <w:rPr>
                      <w:bCs/>
                      <w:color w:val="000000"/>
                      <w:kern w:val="28"/>
                      <w:sz w:val="24"/>
                      <w:szCs w:val="24"/>
                      <w:lang w:val="en"/>
                    </w:rPr>
                  </w:rPrChange>
                </w:rPr>
                <w:t>13</w:t>
              </w:r>
            </w:ins>
          </w:p>
        </w:tc>
        <w:tc>
          <w:tcPr>
            <w:tcW w:w="9189" w:type="dxa"/>
            <w:gridSpan w:val="3"/>
            <w:tcMar>
              <w:top w:w="58" w:type="dxa"/>
              <w:left w:w="58" w:type="dxa"/>
              <w:bottom w:w="58" w:type="dxa"/>
              <w:right w:w="58" w:type="dxa"/>
            </w:tcMar>
            <w:vAlign w:val="center"/>
            <w:tcPrChange w:id="263" w:author="Pham Thi Thu Lan" w:date="2021-01-03T16:45:00Z">
              <w:tcPr>
                <w:tcW w:w="9189" w:type="dxa"/>
                <w:gridSpan w:val="6"/>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tcPrChange>
          </w:tcPr>
          <w:p w14:paraId="032E82D0" w14:textId="77777777" w:rsidR="004E0C3B" w:rsidRPr="004E0C3B" w:rsidRDefault="004E0C3B">
            <w:pPr>
              <w:widowControl w:val="0"/>
              <w:rPr>
                <w:ins w:id="264" w:author="Pham Thi Thu Lan" w:date="2021-01-03T16:21:00Z"/>
                <w:b/>
                <w:iCs/>
                <w:color w:val="000000"/>
                <w:sz w:val="24"/>
                <w:szCs w:val="24"/>
                <w:lang w:val="en"/>
                <w:rPrChange w:id="265" w:author="Pham Thi Thu Lan" w:date="2021-01-03T16:22:00Z">
                  <w:rPr>
                    <w:ins w:id="266" w:author="Pham Thi Thu Lan" w:date="2021-01-03T16:21:00Z"/>
                    <w:iCs/>
                    <w:color w:val="000000"/>
                    <w:sz w:val="24"/>
                    <w:szCs w:val="24"/>
                    <w:lang w:val="en"/>
                  </w:rPr>
                </w:rPrChange>
              </w:rPr>
              <w:pPrChange w:id="267" w:author="Pham Thi Thu Lan" w:date="2021-01-03T16:22:00Z">
                <w:pPr>
                  <w:widowControl w:val="0"/>
                  <w:jc w:val="center"/>
                </w:pPr>
              </w:pPrChange>
            </w:pPr>
            <w:ins w:id="268" w:author="Pham Thi Thu Lan" w:date="2021-01-03T16:21:00Z">
              <w:r w:rsidRPr="004E0C3B">
                <w:rPr>
                  <w:b/>
                  <w:iCs/>
                  <w:color w:val="000000"/>
                  <w:sz w:val="24"/>
                  <w:szCs w:val="24"/>
                  <w:lang w:val="en"/>
                  <w:rPrChange w:id="269" w:author="Pham Thi Thu Lan" w:date="2021-01-03T16:22:00Z">
                    <w:rPr>
                      <w:iCs/>
                      <w:color w:val="000000"/>
                      <w:sz w:val="24"/>
                      <w:szCs w:val="24"/>
                      <w:lang w:val="en"/>
                    </w:rPr>
                  </w:rPrChange>
                </w:rPr>
                <w:t xml:space="preserve">Các </w:t>
              </w:r>
              <w:proofErr w:type="spellStart"/>
              <w:r w:rsidRPr="004E0C3B">
                <w:rPr>
                  <w:b/>
                  <w:iCs/>
                  <w:color w:val="000000"/>
                  <w:sz w:val="24"/>
                  <w:szCs w:val="24"/>
                  <w:lang w:val="en"/>
                  <w:rPrChange w:id="270" w:author="Pham Thi Thu Lan" w:date="2021-01-03T16:22:00Z">
                    <w:rPr>
                      <w:iCs/>
                      <w:color w:val="000000"/>
                      <w:sz w:val="24"/>
                      <w:szCs w:val="24"/>
                      <w:lang w:val="en"/>
                    </w:rPr>
                  </w:rPrChange>
                </w:rPr>
                <w:t>nhiệm</w:t>
              </w:r>
              <w:proofErr w:type="spellEnd"/>
              <w:r w:rsidRPr="004E0C3B">
                <w:rPr>
                  <w:b/>
                  <w:iCs/>
                  <w:color w:val="000000"/>
                  <w:sz w:val="24"/>
                  <w:szCs w:val="24"/>
                  <w:lang w:val="en"/>
                  <w:rPrChange w:id="271"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72" w:author="Pham Thi Thu Lan" w:date="2021-01-03T16:22:00Z">
                    <w:rPr>
                      <w:iCs/>
                      <w:color w:val="000000"/>
                      <w:sz w:val="24"/>
                      <w:szCs w:val="24"/>
                      <w:lang w:val="en"/>
                    </w:rPr>
                  </w:rPrChange>
                </w:rPr>
                <w:t>vụ</w:t>
              </w:r>
              <w:proofErr w:type="spellEnd"/>
              <w:r w:rsidRPr="004E0C3B">
                <w:rPr>
                  <w:b/>
                  <w:iCs/>
                  <w:color w:val="000000"/>
                  <w:sz w:val="24"/>
                  <w:szCs w:val="24"/>
                  <w:lang w:val="en"/>
                  <w:rPrChange w:id="273" w:author="Pham Thi Thu Lan" w:date="2021-01-03T16:22:00Z">
                    <w:rPr>
                      <w:iCs/>
                      <w:color w:val="000000"/>
                      <w:sz w:val="24"/>
                      <w:szCs w:val="24"/>
                      <w:lang w:val="en"/>
                    </w:rPr>
                  </w:rPrChange>
                </w:rPr>
                <w:t xml:space="preserve"> tin </w:t>
              </w:r>
              <w:proofErr w:type="spellStart"/>
              <w:r w:rsidRPr="004E0C3B">
                <w:rPr>
                  <w:b/>
                  <w:iCs/>
                  <w:color w:val="000000"/>
                  <w:sz w:val="24"/>
                  <w:szCs w:val="24"/>
                  <w:lang w:val="en"/>
                  <w:rPrChange w:id="274" w:author="Pham Thi Thu Lan" w:date="2021-01-03T16:22:00Z">
                    <w:rPr>
                      <w:iCs/>
                      <w:color w:val="000000"/>
                      <w:sz w:val="24"/>
                      <w:szCs w:val="24"/>
                      <w:lang w:val="en"/>
                    </w:rPr>
                  </w:rPrChange>
                </w:rPr>
                <w:t>học</w:t>
              </w:r>
              <w:proofErr w:type="spellEnd"/>
              <w:r w:rsidRPr="004E0C3B">
                <w:rPr>
                  <w:b/>
                  <w:iCs/>
                  <w:color w:val="000000"/>
                  <w:sz w:val="24"/>
                  <w:szCs w:val="24"/>
                  <w:lang w:val="en"/>
                  <w:rPrChange w:id="275"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76" w:author="Pham Thi Thu Lan" w:date="2021-01-03T16:22:00Z">
                    <w:rPr>
                      <w:iCs/>
                      <w:color w:val="000000"/>
                      <w:sz w:val="24"/>
                      <w:szCs w:val="24"/>
                      <w:lang w:val="en"/>
                    </w:rPr>
                  </w:rPrChange>
                </w:rPr>
                <w:t>hóa</w:t>
              </w:r>
              <w:proofErr w:type="spellEnd"/>
              <w:r w:rsidRPr="004E0C3B">
                <w:rPr>
                  <w:b/>
                  <w:iCs/>
                  <w:color w:val="000000"/>
                  <w:sz w:val="24"/>
                  <w:szCs w:val="24"/>
                  <w:lang w:val="en"/>
                  <w:rPrChange w:id="277"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78" w:author="Pham Thi Thu Lan" w:date="2021-01-03T16:22:00Z">
                    <w:rPr>
                      <w:iCs/>
                      <w:color w:val="000000"/>
                      <w:sz w:val="24"/>
                      <w:szCs w:val="24"/>
                      <w:lang w:val="en"/>
                    </w:rPr>
                  </w:rPrChange>
                </w:rPr>
                <w:t>mua</w:t>
              </w:r>
              <w:proofErr w:type="spellEnd"/>
              <w:r w:rsidRPr="004E0C3B">
                <w:rPr>
                  <w:b/>
                  <w:iCs/>
                  <w:color w:val="000000"/>
                  <w:sz w:val="24"/>
                  <w:szCs w:val="24"/>
                  <w:lang w:val="en"/>
                  <w:rPrChange w:id="279"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80" w:author="Pham Thi Thu Lan" w:date="2021-01-03T16:22:00Z">
                    <w:rPr>
                      <w:iCs/>
                      <w:color w:val="000000"/>
                      <w:sz w:val="24"/>
                      <w:szCs w:val="24"/>
                      <w:lang w:val="en"/>
                    </w:rPr>
                  </w:rPrChange>
                </w:rPr>
                <w:t>sắm</w:t>
              </w:r>
              <w:proofErr w:type="spellEnd"/>
              <w:r w:rsidRPr="004E0C3B">
                <w:rPr>
                  <w:b/>
                  <w:iCs/>
                  <w:color w:val="000000"/>
                  <w:sz w:val="24"/>
                  <w:szCs w:val="24"/>
                  <w:lang w:val="en"/>
                  <w:rPrChange w:id="281"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82" w:author="Pham Thi Thu Lan" w:date="2021-01-03T16:22:00Z">
                    <w:rPr>
                      <w:iCs/>
                      <w:color w:val="000000"/>
                      <w:sz w:val="24"/>
                      <w:szCs w:val="24"/>
                      <w:lang w:val="en"/>
                    </w:rPr>
                  </w:rPrChange>
                </w:rPr>
                <w:t>xây</w:t>
              </w:r>
              <w:proofErr w:type="spellEnd"/>
              <w:r w:rsidRPr="004E0C3B">
                <w:rPr>
                  <w:b/>
                  <w:iCs/>
                  <w:color w:val="000000"/>
                  <w:sz w:val="24"/>
                  <w:szCs w:val="24"/>
                  <w:lang w:val="en"/>
                  <w:rPrChange w:id="283"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84" w:author="Pham Thi Thu Lan" w:date="2021-01-03T16:22:00Z">
                    <w:rPr>
                      <w:iCs/>
                      <w:color w:val="000000"/>
                      <w:sz w:val="24"/>
                      <w:szCs w:val="24"/>
                      <w:lang w:val="en"/>
                    </w:rPr>
                  </w:rPrChange>
                </w:rPr>
                <w:t>dựng</w:t>
              </w:r>
              <w:proofErr w:type="spellEnd"/>
              <w:r w:rsidRPr="004E0C3B">
                <w:rPr>
                  <w:b/>
                  <w:iCs/>
                  <w:color w:val="000000"/>
                  <w:sz w:val="24"/>
                  <w:szCs w:val="24"/>
                  <w:lang w:val="en"/>
                  <w:rPrChange w:id="285"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86" w:author="Pham Thi Thu Lan" w:date="2021-01-03T16:22:00Z">
                    <w:rPr>
                      <w:iCs/>
                      <w:color w:val="000000"/>
                      <w:sz w:val="24"/>
                      <w:szCs w:val="24"/>
                      <w:lang w:val="en"/>
                    </w:rPr>
                  </w:rPrChange>
                </w:rPr>
                <w:t>phần</w:t>
              </w:r>
              <w:proofErr w:type="spellEnd"/>
              <w:r w:rsidRPr="004E0C3B">
                <w:rPr>
                  <w:b/>
                  <w:iCs/>
                  <w:color w:val="000000"/>
                  <w:sz w:val="24"/>
                  <w:szCs w:val="24"/>
                  <w:lang w:val="en"/>
                  <w:rPrChange w:id="287" w:author="Pham Thi Thu Lan" w:date="2021-01-03T16:22:00Z">
                    <w:rPr>
                      <w:iCs/>
                      <w:color w:val="000000"/>
                      <w:sz w:val="24"/>
                      <w:szCs w:val="24"/>
                      <w:lang w:val="en"/>
                    </w:rPr>
                  </w:rPrChange>
                </w:rPr>
                <w:t xml:space="preserve"> </w:t>
              </w:r>
              <w:proofErr w:type="spellStart"/>
              <w:r w:rsidRPr="004E0C3B">
                <w:rPr>
                  <w:b/>
                  <w:iCs/>
                  <w:color w:val="000000"/>
                  <w:sz w:val="24"/>
                  <w:szCs w:val="24"/>
                  <w:lang w:val="en"/>
                  <w:rPrChange w:id="288" w:author="Pham Thi Thu Lan" w:date="2021-01-03T16:22:00Z">
                    <w:rPr>
                      <w:iCs/>
                      <w:color w:val="000000"/>
                      <w:sz w:val="24"/>
                      <w:szCs w:val="24"/>
                      <w:lang w:val="en"/>
                    </w:rPr>
                  </w:rPrChange>
                </w:rPr>
                <w:t>mềm</w:t>
              </w:r>
              <w:proofErr w:type="spellEnd"/>
            </w:ins>
          </w:p>
        </w:tc>
      </w:tr>
      <w:tr w:rsidR="0040126F" w:rsidRPr="006C0B16" w14:paraId="4E339708" w14:textId="77777777" w:rsidTr="00395254">
        <w:trPr>
          <w:trHeight w:val="276"/>
          <w:ins w:id="289" w:author="Pham Thi Thu Lan" w:date="2021-01-03T16:21:00Z"/>
        </w:trPr>
        <w:tc>
          <w:tcPr>
            <w:tcW w:w="570" w:type="dxa"/>
            <w:tcMar>
              <w:top w:w="58" w:type="dxa"/>
              <w:left w:w="58" w:type="dxa"/>
              <w:bottom w:w="58" w:type="dxa"/>
              <w:right w:w="58" w:type="dxa"/>
            </w:tcMar>
            <w:vAlign w:val="center"/>
          </w:tcPr>
          <w:p w14:paraId="518D9B2F" w14:textId="77777777" w:rsidR="0040126F" w:rsidRPr="006C0B16" w:rsidRDefault="0040126F" w:rsidP="004E0C3B">
            <w:pPr>
              <w:widowControl w:val="0"/>
              <w:jc w:val="center"/>
              <w:rPr>
                <w:ins w:id="290" w:author="Pham Thi Thu Lan" w:date="2021-01-03T16:21:00Z"/>
                <w:bCs/>
                <w:color w:val="000000"/>
                <w:kern w:val="28"/>
                <w:sz w:val="24"/>
                <w:szCs w:val="24"/>
                <w:lang w:val="en"/>
              </w:rPr>
            </w:pPr>
            <w:ins w:id="291" w:author="Pham Thi Thu Lan" w:date="2021-01-03T16:22:00Z">
              <w:r>
                <w:rPr>
                  <w:bCs/>
                  <w:color w:val="000000"/>
                  <w:kern w:val="28"/>
                  <w:sz w:val="24"/>
                  <w:szCs w:val="24"/>
                  <w:lang w:val="en"/>
                </w:rPr>
                <w:t>a</w:t>
              </w:r>
            </w:ins>
          </w:p>
        </w:tc>
        <w:tc>
          <w:tcPr>
            <w:tcW w:w="2662" w:type="dxa"/>
            <w:tcMar>
              <w:top w:w="58" w:type="dxa"/>
              <w:left w:w="58" w:type="dxa"/>
              <w:bottom w:w="58" w:type="dxa"/>
              <w:right w:w="58" w:type="dxa"/>
            </w:tcMar>
            <w:vAlign w:val="center"/>
          </w:tcPr>
          <w:p w14:paraId="40874153" w14:textId="77777777" w:rsidR="0040126F" w:rsidRPr="006C0B16" w:rsidRDefault="0040126F" w:rsidP="004E0C3B">
            <w:pPr>
              <w:rPr>
                <w:ins w:id="292" w:author="Pham Thi Thu Lan" w:date="2021-01-03T16:21:00Z"/>
                <w:color w:val="000000"/>
                <w:sz w:val="24"/>
                <w:szCs w:val="24"/>
                <w:lang w:eastAsia="vi-VN"/>
              </w:rPr>
            </w:pPr>
            <w:proofErr w:type="spellStart"/>
            <w:ins w:id="293" w:author="Pham Thi Thu Lan" w:date="2021-01-03T16:32:00Z">
              <w:r>
                <w:rPr>
                  <w:color w:val="000000"/>
                  <w:spacing w:val="-6"/>
                  <w:kern w:val="28"/>
                  <w:sz w:val="24"/>
                  <w:szCs w:val="24"/>
                  <w:lang w:val="en"/>
                </w:rPr>
                <w:t>Nhi</w:t>
              </w:r>
              <w:r w:rsidRPr="009D3D5D">
                <w:rPr>
                  <w:color w:val="000000"/>
                  <w:spacing w:val="-6"/>
                  <w:kern w:val="28"/>
                  <w:sz w:val="24"/>
                  <w:szCs w:val="24"/>
                  <w:lang w:val="en"/>
                </w:rPr>
                <w:t>ệm</w:t>
              </w:r>
              <w:proofErr w:type="spellEnd"/>
              <w:r>
                <w:rPr>
                  <w:color w:val="000000"/>
                  <w:spacing w:val="-6"/>
                  <w:kern w:val="28"/>
                  <w:sz w:val="24"/>
                  <w:szCs w:val="24"/>
                  <w:lang w:val="en"/>
                </w:rPr>
                <w:t xml:space="preserve"> </w:t>
              </w:r>
              <w:proofErr w:type="spellStart"/>
              <w:r>
                <w:rPr>
                  <w:color w:val="000000"/>
                  <w:spacing w:val="-6"/>
                  <w:kern w:val="28"/>
                  <w:sz w:val="24"/>
                  <w:szCs w:val="24"/>
                  <w:lang w:val="en"/>
                </w:rPr>
                <w:t>v</w:t>
              </w:r>
              <w:r w:rsidRPr="009D3D5D">
                <w:rPr>
                  <w:color w:val="000000"/>
                  <w:spacing w:val="-6"/>
                  <w:kern w:val="28"/>
                  <w:sz w:val="24"/>
                  <w:szCs w:val="24"/>
                  <w:lang w:val="en"/>
                </w:rPr>
                <w:t>ụ</w:t>
              </w:r>
              <w:proofErr w:type="spellEnd"/>
              <w:r>
                <w:rPr>
                  <w:color w:val="000000"/>
                  <w:spacing w:val="-6"/>
                  <w:kern w:val="28"/>
                  <w:sz w:val="24"/>
                  <w:szCs w:val="24"/>
                  <w:lang w:val="en"/>
                </w:rPr>
                <w:t xml:space="preserve"> tin </w:t>
              </w:r>
              <w:proofErr w:type="spellStart"/>
              <w:r>
                <w:rPr>
                  <w:color w:val="000000"/>
                  <w:spacing w:val="-6"/>
                  <w:kern w:val="28"/>
                  <w:sz w:val="24"/>
                  <w:szCs w:val="24"/>
                  <w:lang w:val="en"/>
                </w:rPr>
                <w:t>h</w:t>
              </w:r>
              <w:r w:rsidRPr="009D3D5D">
                <w:rPr>
                  <w:color w:val="000000"/>
                  <w:spacing w:val="-6"/>
                  <w:kern w:val="28"/>
                  <w:sz w:val="24"/>
                  <w:szCs w:val="24"/>
                  <w:lang w:val="en"/>
                </w:rPr>
                <w:t>ọc</w:t>
              </w:r>
              <w:proofErr w:type="spellEnd"/>
              <w:r>
                <w:rPr>
                  <w:color w:val="000000"/>
                  <w:spacing w:val="-6"/>
                  <w:kern w:val="28"/>
                  <w:sz w:val="24"/>
                  <w:szCs w:val="24"/>
                  <w:lang w:val="en"/>
                </w:rPr>
                <w:t xml:space="preserve"> </w:t>
              </w:r>
              <w:proofErr w:type="spellStart"/>
              <w:r>
                <w:rPr>
                  <w:color w:val="000000"/>
                  <w:spacing w:val="-6"/>
                  <w:kern w:val="28"/>
                  <w:sz w:val="24"/>
                  <w:szCs w:val="24"/>
                  <w:lang w:val="en"/>
                </w:rPr>
                <w:t>h</w:t>
              </w:r>
            </w:ins>
            <w:ins w:id="294" w:author="Pham Thi Thu Lan" w:date="2021-01-03T16:33:00Z">
              <w:r w:rsidRPr="009D3D5D">
                <w:rPr>
                  <w:color w:val="000000"/>
                  <w:spacing w:val="-6"/>
                  <w:kern w:val="28"/>
                  <w:sz w:val="24"/>
                  <w:szCs w:val="24"/>
                  <w:lang w:val="en"/>
                </w:rPr>
                <w:t>óa</w:t>
              </w:r>
              <w:proofErr w:type="spellEnd"/>
              <w:r>
                <w:rPr>
                  <w:color w:val="000000"/>
                  <w:spacing w:val="-6"/>
                  <w:kern w:val="28"/>
                  <w:sz w:val="24"/>
                  <w:szCs w:val="24"/>
                  <w:lang w:val="en"/>
                </w:rPr>
                <w:t xml:space="preserve">, </w:t>
              </w:r>
              <w:proofErr w:type="spellStart"/>
              <w:r>
                <w:rPr>
                  <w:color w:val="000000"/>
                  <w:spacing w:val="-6"/>
                  <w:kern w:val="28"/>
                  <w:sz w:val="24"/>
                  <w:szCs w:val="24"/>
                  <w:lang w:val="en"/>
                </w:rPr>
                <w:t>mua</w:t>
              </w:r>
              <w:proofErr w:type="spellEnd"/>
              <w:r>
                <w:rPr>
                  <w:color w:val="000000"/>
                  <w:spacing w:val="-6"/>
                  <w:kern w:val="28"/>
                  <w:sz w:val="24"/>
                  <w:szCs w:val="24"/>
                  <w:lang w:val="en"/>
                </w:rPr>
                <w:t xml:space="preserve"> </w:t>
              </w:r>
              <w:proofErr w:type="spellStart"/>
              <w:r>
                <w:rPr>
                  <w:color w:val="000000"/>
                  <w:spacing w:val="-6"/>
                  <w:kern w:val="28"/>
                  <w:sz w:val="24"/>
                  <w:szCs w:val="24"/>
                  <w:lang w:val="en"/>
                </w:rPr>
                <w:t>s</w:t>
              </w:r>
              <w:r w:rsidRPr="009D3D5D">
                <w:rPr>
                  <w:color w:val="000000"/>
                  <w:spacing w:val="-6"/>
                  <w:kern w:val="28"/>
                  <w:sz w:val="24"/>
                  <w:szCs w:val="24"/>
                  <w:lang w:val="en"/>
                </w:rPr>
                <w:t>ắm</w:t>
              </w:r>
              <w:proofErr w:type="spellEnd"/>
              <w:r>
                <w:rPr>
                  <w:color w:val="000000"/>
                  <w:spacing w:val="-6"/>
                  <w:kern w:val="28"/>
                  <w:sz w:val="24"/>
                  <w:szCs w:val="24"/>
                  <w:lang w:val="en"/>
                </w:rPr>
                <w:t xml:space="preserve">, </w:t>
              </w:r>
              <w:proofErr w:type="spellStart"/>
              <w:r>
                <w:rPr>
                  <w:color w:val="000000"/>
                  <w:spacing w:val="-6"/>
                  <w:kern w:val="28"/>
                  <w:sz w:val="24"/>
                  <w:szCs w:val="24"/>
                  <w:lang w:val="en"/>
                </w:rPr>
                <w:t>x</w:t>
              </w:r>
              <w:r w:rsidRPr="009D3D5D">
                <w:rPr>
                  <w:color w:val="000000"/>
                  <w:spacing w:val="-6"/>
                  <w:kern w:val="28"/>
                  <w:sz w:val="24"/>
                  <w:szCs w:val="24"/>
                  <w:lang w:val="en"/>
                </w:rPr>
                <w:t>â</w:t>
              </w:r>
              <w:r>
                <w:rPr>
                  <w:color w:val="000000"/>
                  <w:spacing w:val="-6"/>
                  <w:kern w:val="28"/>
                  <w:sz w:val="24"/>
                  <w:szCs w:val="24"/>
                  <w:lang w:val="en"/>
                </w:rPr>
                <w:t>y</w:t>
              </w:r>
              <w:proofErr w:type="spellEnd"/>
              <w:r>
                <w:rPr>
                  <w:color w:val="000000"/>
                  <w:spacing w:val="-6"/>
                  <w:kern w:val="28"/>
                  <w:sz w:val="24"/>
                  <w:szCs w:val="24"/>
                  <w:lang w:val="en"/>
                </w:rPr>
                <w:t xml:space="preserve"> </w:t>
              </w:r>
              <w:proofErr w:type="spellStart"/>
              <w:r>
                <w:rPr>
                  <w:color w:val="000000"/>
                  <w:spacing w:val="-6"/>
                  <w:kern w:val="28"/>
                  <w:sz w:val="24"/>
                  <w:szCs w:val="24"/>
                  <w:lang w:val="en"/>
                </w:rPr>
                <w:t>d</w:t>
              </w:r>
              <w:r w:rsidRPr="009D3D5D">
                <w:rPr>
                  <w:color w:val="000000"/>
                  <w:spacing w:val="-6"/>
                  <w:kern w:val="28"/>
                  <w:sz w:val="24"/>
                  <w:szCs w:val="24"/>
                  <w:lang w:val="en"/>
                </w:rPr>
                <w:t>ựng</w:t>
              </w:r>
              <w:proofErr w:type="spellEnd"/>
              <w:r>
                <w:rPr>
                  <w:color w:val="000000"/>
                  <w:spacing w:val="-6"/>
                  <w:kern w:val="28"/>
                  <w:sz w:val="24"/>
                  <w:szCs w:val="24"/>
                  <w:lang w:val="en"/>
                </w:rPr>
                <w:t xml:space="preserve"> </w:t>
              </w:r>
              <w:proofErr w:type="spellStart"/>
              <w:r>
                <w:rPr>
                  <w:color w:val="000000"/>
                  <w:spacing w:val="-6"/>
                  <w:kern w:val="28"/>
                  <w:sz w:val="24"/>
                  <w:szCs w:val="24"/>
                  <w:lang w:val="en"/>
                </w:rPr>
                <w:t>ph</w:t>
              </w:r>
              <w:r w:rsidRPr="009D3D5D">
                <w:rPr>
                  <w:color w:val="000000"/>
                  <w:spacing w:val="-6"/>
                  <w:kern w:val="28"/>
                  <w:sz w:val="24"/>
                  <w:szCs w:val="24"/>
                  <w:lang w:val="en"/>
                </w:rPr>
                <w:t>ần</w:t>
              </w:r>
              <w:proofErr w:type="spellEnd"/>
              <w:r>
                <w:rPr>
                  <w:color w:val="000000"/>
                  <w:spacing w:val="-6"/>
                  <w:kern w:val="28"/>
                  <w:sz w:val="24"/>
                  <w:szCs w:val="24"/>
                  <w:lang w:val="en"/>
                </w:rPr>
                <w:t xml:space="preserve"> </w:t>
              </w:r>
              <w:proofErr w:type="spellStart"/>
              <w:r>
                <w:rPr>
                  <w:color w:val="000000"/>
                  <w:spacing w:val="-6"/>
                  <w:kern w:val="28"/>
                  <w:sz w:val="24"/>
                  <w:szCs w:val="24"/>
                  <w:lang w:val="en"/>
                </w:rPr>
                <w:t>m</w:t>
              </w:r>
              <w:r w:rsidRPr="009D3D5D">
                <w:rPr>
                  <w:color w:val="000000"/>
                  <w:spacing w:val="-6"/>
                  <w:kern w:val="28"/>
                  <w:sz w:val="24"/>
                  <w:szCs w:val="24"/>
                  <w:lang w:val="en"/>
                </w:rPr>
                <w:t>ềm</w:t>
              </w:r>
              <w:proofErr w:type="spellEnd"/>
              <w:r>
                <w:rPr>
                  <w:color w:val="000000"/>
                  <w:spacing w:val="-6"/>
                  <w:kern w:val="28"/>
                  <w:sz w:val="24"/>
                  <w:szCs w:val="24"/>
                  <w:lang w:val="en"/>
                </w:rPr>
                <w:t xml:space="preserve"> </w:t>
              </w:r>
              <w:proofErr w:type="spellStart"/>
              <w:r>
                <w:rPr>
                  <w:color w:val="000000"/>
                  <w:spacing w:val="-6"/>
                  <w:kern w:val="28"/>
                  <w:sz w:val="24"/>
                  <w:szCs w:val="24"/>
                  <w:lang w:val="en"/>
                </w:rPr>
                <w:t>c</w:t>
              </w:r>
              <w:r w:rsidRPr="009D3D5D">
                <w:rPr>
                  <w:color w:val="000000"/>
                  <w:spacing w:val="-6"/>
                  <w:kern w:val="28"/>
                  <w:sz w:val="24"/>
                  <w:szCs w:val="24"/>
                  <w:lang w:val="en"/>
                </w:rPr>
                <w:t>ó</w:t>
              </w:r>
              <w:proofErr w:type="spellEnd"/>
              <w:r>
                <w:rPr>
                  <w:color w:val="000000"/>
                  <w:spacing w:val="-6"/>
                  <w:kern w:val="28"/>
                  <w:sz w:val="24"/>
                  <w:szCs w:val="24"/>
                  <w:lang w:val="en"/>
                </w:rPr>
                <w:t xml:space="preserve"> </w:t>
              </w:r>
              <w:proofErr w:type="spellStart"/>
              <w:r>
                <w:rPr>
                  <w:color w:val="000000"/>
                  <w:spacing w:val="-6"/>
                  <w:kern w:val="28"/>
                  <w:sz w:val="24"/>
                  <w:szCs w:val="24"/>
                  <w:lang w:val="en"/>
                </w:rPr>
                <w:t>gi</w:t>
              </w:r>
              <w:r w:rsidRPr="009D3D5D">
                <w:rPr>
                  <w:color w:val="000000"/>
                  <w:spacing w:val="-6"/>
                  <w:kern w:val="28"/>
                  <w:sz w:val="24"/>
                  <w:szCs w:val="24"/>
                  <w:lang w:val="en"/>
                </w:rPr>
                <w:t>á</w:t>
              </w:r>
              <w:proofErr w:type="spellEnd"/>
              <w:r>
                <w:rPr>
                  <w:color w:val="000000"/>
                  <w:spacing w:val="-6"/>
                  <w:kern w:val="28"/>
                  <w:sz w:val="24"/>
                  <w:szCs w:val="24"/>
                  <w:lang w:val="en"/>
                </w:rPr>
                <w:t xml:space="preserve"> </w:t>
              </w:r>
              <w:proofErr w:type="spellStart"/>
              <w:r>
                <w:rPr>
                  <w:color w:val="000000"/>
                  <w:spacing w:val="-6"/>
                  <w:kern w:val="28"/>
                  <w:sz w:val="24"/>
                  <w:szCs w:val="24"/>
                  <w:lang w:val="en"/>
                </w:rPr>
                <w:t>tr</w:t>
              </w:r>
              <w:r w:rsidRPr="009D3D5D">
                <w:rPr>
                  <w:color w:val="000000"/>
                  <w:spacing w:val="-6"/>
                  <w:kern w:val="28"/>
                  <w:sz w:val="24"/>
                  <w:szCs w:val="24"/>
                  <w:lang w:val="en"/>
                </w:rPr>
                <w:t>ị</w:t>
              </w:r>
              <w:proofErr w:type="spellEnd"/>
              <w:r>
                <w:rPr>
                  <w:color w:val="000000"/>
                  <w:spacing w:val="-6"/>
                  <w:kern w:val="28"/>
                  <w:sz w:val="24"/>
                  <w:szCs w:val="24"/>
                  <w:lang w:val="en"/>
                </w:rPr>
                <w:t xml:space="preserve"> </w:t>
              </w:r>
              <w:proofErr w:type="spellStart"/>
              <w:r>
                <w:rPr>
                  <w:color w:val="000000"/>
                  <w:spacing w:val="-6"/>
                  <w:kern w:val="28"/>
                  <w:sz w:val="24"/>
                  <w:szCs w:val="24"/>
                  <w:lang w:val="en"/>
                </w:rPr>
                <w:t>d</w:t>
              </w:r>
              <w:r w:rsidRPr="009D3D5D">
                <w:rPr>
                  <w:color w:val="000000"/>
                  <w:spacing w:val="-6"/>
                  <w:kern w:val="28"/>
                  <w:sz w:val="24"/>
                  <w:szCs w:val="24"/>
                  <w:lang w:val="en"/>
                </w:rPr>
                <w:t>ưới</w:t>
              </w:r>
              <w:proofErr w:type="spellEnd"/>
              <w:r>
                <w:rPr>
                  <w:color w:val="000000"/>
                  <w:spacing w:val="-6"/>
                  <w:kern w:val="28"/>
                  <w:sz w:val="24"/>
                  <w:szCs w:val="24"/>
                  <w:lang w:val="en"/>
                </w:rPr>
                <w:t xml:space="preserve"> </w:t>
              </w:r>
            </w:ins>
            <w:ins w:id="295" w:author="Pham Thi Thu Lan" w:date="2021-01-03T16:40:00Z">
              <w:r>
                <w:rPr>
                  <w:color w:val="000000"/>
                  <w:spacing w:val="-6"/>
                  <w:kern w:val="28"/>
                  <w:sz w:val="24"/>
                  <w:szCs w:val="24"/>
                  <w:lang w:val="en"/>
                </w:rPr>
                <w:t>1</w:t>
              </w:r>
            </w:ins>
            <w:ins w:id="296" w:author="Pham Thi Thu Lan" w:date="2021-01-03T16:33:00Z">
              <w:r>
                <w:rPr>
                  <w:color w:val="000000"/>
                  <w:spacing w:val="-6"/>
                  <w:kern w:val="28"/>
                  <w:sz w:val="24"/>
                  <w:szCs w:val="24"/>
                  <w:lang w:val="en"/>
                </w:rPr>
                <w:t xml:space="preserve">00 </w:t>
              </w:r>
              <w:proofErr w:type="spellStart"/>
              <w:r>
                <w:rPr>
                  <w:color w:val="000000"/>
                  <w:spacing w:val="-6"/>
                  <w:kern w:val="28"/>
                  <w:sz w:val="24"/>
                  <w:szCs w:val="24"/>
                  <w:lang w:val="en"/>
                </w:rPr>
                <w:t>tri</w:t>
              </w:r>
              <w:r w:rsidRPr="009D3D5D">
                <w:rPr>
                  <w:color w:val="000000"/>
                  <w:spacing w:val="-6"/>
                  <w:kern w:val="28"/>
                  <w:sz w:val="24"/>
                  <w:szCs w:val="24"/>
                  <w:lang w:val="en"/>
                </w:rPr>
                <w:t>ệu</w:t>
              </w:r>
              <w:proofErr w:type="spellEnd"/>
              <w:r>
                <w:rPr>
                  <w:color w:val="000000"/>
                  <w:spacing w:val="-6"/>
                  <w:kern w:val="28"/>
                  <w:sz w:val="24"/>
                  <w:szCs w:val="24"/>
                  <w:lang w:val="en"/>
                </w:rPr>
                <w:t xml:space="preserve"> </w:t>
              </w:r>
              <w:proofErr w:type="spellStart"/>
              <w:r w:rsidRPr="009D3D5D">
                <w:rPr>
                  <w:color w:val="000000"/>
                  <w:spacing w:val="-6"/>
                  <w:kern w:val="28"/>
                  <w:sz w:val="24"/>
                  <w:szCs w:val="24"/>
                  <w:lang w:val="en"/>
                </w:rPr>
                <w:t>đồng</w:t>
              </w:r>
            </w:ins>
            <w:proofErr w:type="spellEnd"/>
          </w:p>
        </w:tc>
        <w:tc>
          <w:tcPr>
            <w:tcW w:w="5138" w:type="dxa"/>
            <w:tcMar>
              <w:top w:w="58" w:type="dxa"/>
              <w:left w:w="58" w:type="dxa"/>
              <w:bottom w:w="58" w:type="dxa"/>
              <w:right w:w="58" w:type="dxa"/>
            </w:tcMar>
            <w:vAlign w:val="center"/>
          </w:tcPr>
          <w:p w14:paraId="1FE1F288" w14:textId="77777777" w:rsidR="0040126F" w:rsidRPr="009D3D5D" w:rsidRDefault="0040126F" w:rsidP="004E0C3B">
            <w:pPr>
              <w:rPr>
                <w:ins w:id="297" w:author="Pham Thi Thu Lan" w:date="2021-01-03T16:25:00Z"/>
                <w:color w:val="000000"/>
                <w:w w:val="96"/>
                <w:sz w:val="24"/>
                <w:szCs w:val="24"/>
                <w:lang w:eastAsia="vi-VN"/>
                <w:rPrChange w:id="298" w:author="Pham Thi Thu Lan" w:date="2021-01-03T16:33:00Z">
                  <w:rPr>
                    <w:ins w:id="299" w:author="Pham Thi Thu Lan" w:date="2021-01-03T16:25:00Z"/>
                    <w:color w:val="000000"/>
                    <w:sz w:val="24"/>
                    <w:szCs w:val="24"/>
                    <w:lang w:eastAsia="vi-VN"/>
                  </w:rPr>
                </w:rPrChange>
              </w:rPr>
            </w:pPr>
            <w:ins w:id="300" w:author="Pham Thi Thu Lan" w:date="2021-01-03T16:25:00Z">
              <w:r w:rsidRPr="009D3D5D">
                <w:rPr>
                  <w:color w:val="000000"/>
                  <w:w w:val="96"/>
                  <w:sz w:val="24"/>
                  <w:szCs w:val="24"/>
                  <w:lang w:eastAsia="vi-VN"/>
                  <w:rPrChange w:id="301"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02" w:author="Pham Thi Thu Lan" w:date="2021-01-03T16:33:00Z">
                    <w:rPr>
                      <w:color w:val="000000"/>
                      <w:sz w:val="24"/>
                      <w:szCs w:val="24"/>
                      <w:lang w:eastAsia="vi-VN"/>
                    </w:rPr>
                  </w:rPrChange>
                </w:rPr>
                <w:t>Giấy</w:t>
              </w:r>
              <w:proofErr w:type="spellEnd"/>
              <w:r w:rsidRPr="009D3D5D">
                <w:rPr>
                  <w:color w:val="000000"/>
                  <w:w w:val="96"/>
                  <w:sz w:val="24"/>
                  <w:szCs w:val="24"/>
                  <w:lang w:eastAsia="vi-VN"/>
                  <w:rPrChange w:id="303"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04" w:author="Pham Thi Thu Lan" w:date="2021-01-03T16:33:00Z">
                    <w:rPr>
                      <w:color w:val="000000"/>
                      <w:sz w:val="24"/>
                      <w:szCs w:val="24"/>
                      <w:lang w:eastAsia="vi-VN"/>
                    </w:rPr>
                  </w:rPrChange>
                </w:rPr>
                <w:t>đề</w:t>
              </w:r>
              <w:proofErr w:type="spellEnd"/>
              <w:r w:rsidRPr="009D3D5D">
                <w:rPr>
                  <w:color w:val="000000"/>
                  <w:w w:val="96"/>
                  <w:sz w:val="24"/>
                  <w:szCs w:val="24"/>
                  <w:lang w:eastAsia="vi-VN"/>
                  <w:rPrChange w:id="305"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06" w:author="Pham Thi Thu Lan" w:date="2021-01-03T16:33:00Z">
                    <w:rPr>
                      <w:color w:val="000000"/>
                      <w:sz w:val="24"/>
                      <w:szCs w:val="24"/>
                      <w:lang w:eastAsia="vi-VN"/>
                    </w:rPr>
                  </w:rPrChange>
                </w:rPr>
                <w:t>nghị</w:t>
              </w:r>
              <w:proofErr w:type="spellEnd"/>
              <w:r w:rsidRPr="009D3D5D">
                <w:rPr>
                  <w:color w:val="000000"/>
                  <w:w w:val="96"/>
                  <w:sz w:val="24"/>
                  <w:szCs w:val="24"/>
                  <w:lang w:eastAsia="vi-VN"/>
                  <w:rPrChange w:id="307"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08" w:author="Pham Thi Thu Lan" w:date="2021-01-03T16:33:00Z">
                    <w:rPr>
                      <w:color w:val="000000"/>
                      <w:sz w:val="24"/>
                      <w:szCs w:val="24"/>
                      <w:lang w:eastAsia="vi-VN"/>
                    </w:rPr>
                  </w:rPrChange>
                </w:rPr>
                <w:t>tạm</w:t>
              </w:r>
              <w:proofErr w:type="spellEnd"/>
              <w:r w:rsidRPr="009D3D5D">
                <w:rPr>
                  <w:color w:val="000000"/>
                  <w:w w:val="96"/>
                  <w:sz w:val="24"/>
                  <w:szCs w:val="24"/>
                  <w:lang w:eastAsia="vi-VN"/>
                  <w:rPrChange w:id="309"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10" w:author="Pham Thi Thu Lan" w:date="2021-01-03T16:33:00Z">
                    <w:rPr>
                      <w:color w:val="000000"/>
                      <w:sz w:val="24"/>
                      <w:szCs w:val="24"/>
                      <w:lang w:eastAsia="vi-VN"/>
                    </w:rPr>
                  </w:rPrChange>
                </w:rPr>
                <w:t>ứng</w:t>
              </w:r>
            </w:ins>
            <w:proofErr w:type="spellEnd"/>
            <w:ins w:id="311" w:author="Pham Thi Thu Lan" w:date="2021-01-03T16:33:00Z">
              <w:r w:rsidRPr="009D3D5D">
                <w:rPr>
                  <w:color w:val="000000"/>
                  <w:w w:val="96"/>
                  <w:sz w:val="24"/>
                  <w:szCs w:val="24"/>
                  <w:lang w:eastAsia="vi-VN"/>
                  <w:rPrChange w:id="312" w:author="Pham Thi Thu Lan" w:date="2021-01-03T16:33:00Z">
                    <w:rPr>
                      <w:color w:val="000000"/>
                      <w:sz w:val="24"/>
                      <w:szCs w:val="24"/>
                      <w:lang w:eastAsia="vi-VN"/>
                    </w:rPr>
                  </w:rPrChange>
                </w:rPr>
                <w:t>/</w:t>
              </w:r>
              <w:proofErr w:type="spellStart"/>
              <w:r w:rsidRPr="009D3D5D">
                <w:rPr>
                  <w:color w:val="000000"/>
                  <w:w w:val="96"/>
                  <w:sz w:val="24"/>
                  <w:szCs w:val="24"/>
                  <w:lang w:eastAsia="vi-VN"/>
                  <w:rPrChange w:id="313" w:author="Pham Thi Thu Lan" w:date="2021-01-03T16:33:00Z">
                    <w:rPr>
                      <w:color w:val="000000"/>
                      <w:sz w:val="24"/>
                      <w:szCs w:val="24"/>
                      <w:lang w:eastAsia="vi-VN"/>
                    </w:rPr>
                  </w:rPrChange>
                </w:rPr>
                <w:t>thanh</w:t>
              </w:r>
              <w:proofErr w:type="spellEnd"/>
              <w:r w:rsidRPr="009D3D5D">
                <w:rPr>
                  <w:color w:val="000000"/>
                  <w:w w:val="96"/>
                  <w:sz w:val="24"/>
                  <w:szCs w:val="24"/>
                  <w:lang w:eastAsia="vi-VN"/>
                  <w:rPrChange w:id="314"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15" w:author="Pham Thi Thu Lan" w:date="2021-01-03T16:33:00Z">
                    <w:rPr>
                      <w:color w:val="000000"/>
                      <w:sz w:val="24"/>
                      <w:szCs w:val="24"/>
                      <w:lang w:eastAsia="vi-VN"/>
                    </w:rPr>
                  </w:rPrChange>
                </w:rPr>
                <w:t>toán</w:t>
              </w:r>
              <w:proofErr w:type="spellEnd"/>
              <w:r w:rsidRPr="009D3D5D">
                <w:rPr>
                  <w:color w:val="000000"/>
                  <w:w w:val="96"/>
                  <w:sz w:val="24"/>
                  <w:szCs w:val="24"/>
                  <w:lang w:eastAsia="vi-VN"/>
                  <w:rPrChange w:id="316" w:author="Pham Thi Thu Lan" w:date="2021-01-03T16:33:00Z">
                    <w:rPr>
                      <w:color w:val="000000"/>
                      <w:sz w:val="24"/>
                      <w:szCs w:val="24"/>
                      <w:lang w:eastAsia="vi-VN"/>
                    </w:rPr>
                  </w:rPrChange>
                </w:rPr>
                <w:t>/</w:t>
              </w:r>
              <w:proofErr w:type="spellStart"/>
              <w:r w:rsidRPr="009D3D5D">
                <w:rPr>
                  <w:color w:val="000000"/>
                  <w:w w:val="96"/>
                  <w:sz w:val="24"/>
                  <w:szCs w:val="24"/>
                  <w:lang w:eastAsia="vi-VN"/>
                  <w:rPrChange w:id="317" w:author="Pham Thi Thu Lan" w:date="2021-01-03T16:33:00Z">
                    <w:rPr>
                      <w:color w:val="000000"/>
                      <w:sz w:val="24"/>
                      <w:szCs w:val="24"/>
                      <w:lang w:eastAsia="vi-VN"/>
                    </w:rPr>
                  </w:rPrChange>
                </w:rPr>
                <w:t>thanh</w:t>
              </w:r>
              <w:proofErr w:type="spellEnd"/>
              <w:r w:rsidRPr="009D3D5D">
                <w:rPr>
                  <w:color w:val="000000"/>
                  <w:w w:val="96"/>
                  <w:sz w:val="24"/>
                  <w:szCs w:val="24"/>
                  <w:lang w:eastAsia="vi-VN"/>
                  <w:rPrChange w:id="318"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19" w:author="Pham Thi Thu Lan" w:date="2021-01-03T16:33:00Z">
                    <w:rPr>
                      <w:color w:val="000000"/>
                      <w:sz w:val="24"/>
                      <w:szCs w:val="24"/>
                      <w:lang w:eastAsia="vi-VN"/>
                    </w:rPr>
                  </w:rPrChange>
                </w:rPr>
                <w:t>toán</w:t>
              </w:r>
              <w:proofErr w:type="spellEnd"/>
              <w:r w:rsidRPr="009D3D5D">
                <w:rPr>
                  <w:color w:val="000000"/>
                  <w:w w:val="96"/>
                  <w:sz w:val="24"/>
                  <w:szCs w:val="24"/>
                  <w:lang w:eastAsia="vi-VN"/>
                  <w:rPrChange w:id="320"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21" w:author="Pham Thi Thu Lan" w:date="2021-01-03T16:33:00Z">
                    <w:rPr>
                      <w:color w:val="000000"/>
                      <w:sz w:val="24"/>
                      <w:szCs w:val="24"/>
                      <w:lang w:eastAsia="vi-VN"/>
                    </w:rPr>
                  </w:rPrChange>
                </w:rPr>
                <w:t>tạm</w:t>
              </w:r>
              <w:proofErr w:type="spellEnd"/>
              <w:r w:rsidRPr="009D3D5D">
                <w:rPr>
                  <w:color w:val="000000"/>
                  <w:w w:val="96"/>
                  <w:sz w:val="24"/>
                  <w:szCs w:val="24"/>
                  <w:lang w:eastAsia="vi-VN"/>
                  <w:rPrChange w:id="322" w:author="Pham Thi Thu Lan" w:date="2021-01-03T16:33:00Z">
                    <w:rPr>
                      <w:color w:val="000000"/>
                      <w:sz w:val="24"/>
                      <w:szCs w:val="24"/>
                      <w:lang w:eastAsia="vi-VN"/>
                    </w:rPr>
                  </w:rPrChange>
                </w:rPr>
                <w:t xml:space="preserve"> </w:t>
              </w:r>
              <w:proofErr w:type="spellStart"/>
              <w:r w:rsidRPr="009D3D5D">
                <w:rPr>
                  <w:color w:val="000000"/>
                  <w:w w:val="96"/>
                  <w:sz w:val="24"/>
                  <w:szCs w:val="24"/>
                  <w:lang w:eastAsia="vi-VN"/>
                  <w:rPrChange w:id="323" w:author="Pham Thi Thu Lan" w:date="2021-01-03T16:33:00Z">
                    <w:rPr>
                      <w:color w:val="000000"/>
                      <w:sz w:val="24"/>
                      <w:szCs w:val="24"/>
                      <w:lang w:eastAsia="vi-VN"/>
                    </w:rPr>
                  </w:rPrChange>
                </w:rPr>
                <w:t>ứng</w:t>
              </w:r>
            </w:ins>
            <w:proofErr w:type="spellEnd"/>
          </w:p>
          <w:p w14:paraId="3A221C08" w14:textId="77777777" w:rsidR="0040126F" w:rsidRDefault="0040126F" w:rsidP="004E0C3B">
            <w:pPr>
              <w:rPr>
                <w:ins w:id="324" w:author="Pham Thi Thu Lan" w:date="2021-01-03T16:23:00Z"/>
                <w:color w:val="000000"/>
                <w:sz w:val="24"/>
                <w:szCs w:val="24"/>
                <w:lang w:eastAsia="vi-VN"/>
              </w:rPr>
            </w:pPr>
            <w:ins w:id="325" w:author="Pham Thi Thu Lan" w:date="2021-01-03T16:22:00Z">
              <w:r>
                <w:rPr>
                  <w:color w:val="000000"/>
                  <w:sz w:val="24"/>
                  <w:szCs w:val="24"/>
                  <w:lang w:eastAsia="vi-VN"/>
                </w:rPr>
                <w:t xml:space="preserve">- </w:t>
              </w:r>
            </w:ins>
            <w:proofErr w:type="spellStart"/>
            <w:ins w:id="326" w:author="Pham Thi Thu Lan" w:date="2021-01-03T16:23:00Z">
              <w:r>
                <w:rPr>
                  <w:color w:val="000000"/>
                  <w:sz w:val="24"/>
                  <w:szCs w:val="24"/>
                  <w:lang w:eastAsia="vi-VN"/>
                </w:rPr>
                <w:t>T</w:t>
              </w:r>
              <w:r w:rsidRPr="004E0C3B">
                <w:rPr>
                  <w:color w:val="000000"/>
                  <w:sz w:val="24"/>
                  <w:szCs w:val="24"/>
                  <w:lang w:eastAsia="vi-VN"/>
                </w:rPr>
                <w:t>ờ</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ình</w:t>
              </w:r>
              <w:proofErr w:type="spellEnd"/>
              <w:r>
                <w:rPr>
                  <w:color w:val="000000"/>
                  <w:sz w:val="24"/>
                  <w:szCs w:val="24"/>
                  <w:lang w:eastAsia="vi-VN"/>
                </w:rPr>
                <w:t xml:space="preserve"> </w:t>
              </w:r>
              <w:proofErr w:type="spellStart"/>
              <w:r>
                <w:rPr>
                  <w:color w:val="000000"/>
                  <w:sz w:val="24"/>
                  <w:szCs w:val="24"/>
                  <w:lang w:eastAsia="vi-VN"/>
                </w:rPr>
                <w:t>ph</w:t>
              </w:r>
              <w:r w:rsidRPr="004E0C3B">
                <w:rPr>
                  <w:color w:val="000000"/>
                  <w:sz w:val="24"/>
                  <w:szCs w:val="24"/>
                  <w:lang w:eastAsia="vi-VN"/>
                </w:rPr>
                <w:t>ê</w:t>
              </w:r>
              <w:proofErr w:type="spellEnd"/>
              <w:r>
                <w:rPr>
                  <w:color w:val="000000"/>
                  <w:sz w:val="24"/>
                  <w:szCs w:val="24"/>
                  <w:lang w:eastAsia="vi-VN"/>
                </w:rPr>
                <w:t xml:space="preserve"> </w:t>
              </w:r>
              <w:proofErr w:type="spellStart"/>
              <w:r>
                <w:rPr>
                  <w:color w:val="000000"/>
                  <w:sz w:val="24"/>
                  <w:szCs w:val="24"/>
                  <w:lang w:eastAsia="vi-VN"/>
                </w:rPr>
                <w:t>duy</w:t>
              </w:r>
              <w:r w:rsidRPr="004E0C3B">
                <w:rPr>
                  <w:color w:val="000000"/>
                  <w:sz w:val="24"/>
                  <w:szCs w:val="24"/>
                  <w:lang w:eastAsia="vi-VN"/>
                </w:rPr>
                <w:t>ệt</w:t>
              </w:r>
              <w:proofErr w:type="spellEnd"/>
              <w:r>
                <w:rPr>
                  <w:color w:val="000000"/>
                  <w:sz w:val="24"/>
                  <w:szCs w:val="24"/>
                  <w:lang w:eastAsia="vi-VN"/>
                </w:rPr>
                <w:t xml:space="preserve"> </w:t>
              </w:r>
              <w:proofErr w:type="spellStart"/>
              <w:r>
                <w:rPr>
                  <w:color w:val="000000"/>
                  <w:sz w:val="24"/>
                  <w:szCs w:val="24"/>
                  <w:lang w:eastAsia="vi-VN"/>
                </w:rPr>
                <w:t>ch</w:t>
              </w:r>
              <w:r w:rsidRPr="004E0C3B">
                <w:rPr>
                  <w:color w:val="000000"/>
                  <w:sz w:val="24"/>
                  <w:szCs w:val="24"/>
                  <w:lang w:eastAsia="vi-VN"/>
                </w:rPr>
                <w:t>ủ</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ươ</w:t>
              </w:r>
              <w:r>
                <w:rPr>
                  <w:color w:val="000000"/>
                  <w:sz w:val="24"/>
                  <w:szCs w:val="24"/>
                  <w:lang w:eastAsia="vi-VN"/>
                </w:rPr>
                <w:t>ng</w:t>
              </w:r>
              <w:proofErr w:type="spellEnd"/>
              <w:r>
                <w:rPr>
                  <w:color w:val="000000"/>
                  <w:sz w:val="24"/>
                  <w:szCs w:val="24"/>
                  <w:lang w:eastAsia="vi-VN"/>
                </w:rPr>
                <w:t xml:space="preserve"> </w:t>
              </w:r>
              <w:proofErr w:type="spellStart"/>
              <w:r>
                <w:rPr>
                  <w:color w:val="000000"/>
                  <w:sz w:val="24"/>
                  <w:szCs w:val="24"/>
                  <w:lang w:eastAsia="vi-VN"/>
                </w:rPr>
                <w:t>th</w:t>
              </w:r>
              <w:r w:rsidRPr="004E0C3B">
                <w:rPr>
                  <w:color w:val="000000"/>
                  <w:sz w:val="24"/>
                  <w:szCs w:val="24"/>
                  <w:lang w:eastAsia="vi-VN"/>
                </w:rPr>
                <w:t>ự</w:t>
              </w:r>
              <w:r>
                <w:rPr>
                  <w:color w:val="000000"/>
                  <w:sz w:val="24"/>
                  <w:szCs w:val="24"/>
                  <w:lang w:eastAsia="vi-VN"/>
                </w:rPr>
                <w:t>c</w:t>
              </w:r>
              <w:proofErr w:type="spellEnd"/>
              <w:r>
                <w:rPr>
                  <w:color w:val="000000"/>
                  <w:sz w:val="24"/>
                  <w:szCs w:val="24"/>
                  <w:lang w:eastAsia="vi-VN"/>
                </w:rPr>
                <w:t xml:space="preserve"> </w:t>
              </w:r>
              <w:proofErr w:type="spellStart"/>
              <w:r>
                <w:rPr>
                  <w:color w:val="000000"/>
                  <w:sz w:val="24"/>
                  <w:szCs w:val="24"/>
                  <w:lang w:eastAsia="vi-VN"/>
                </w:rPr>
                <w:t>hi</w:t>
              </w:r>
              <w:r w:rsidRPr="004E0C3B">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4E0C3B">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v</w:t>
              </w:r>
              <w:r w:rsidRPr="004E0C3B">
                <w:rPr>
                  <w:color w:val="000000"/>
                  <w:sz w:val="24"/>
                  <w:szCs w:val="24"/>
                  <w:lang w:eastAsia="vi-VN"/>
                </w:rPr>
                <w:t>ụ</w:t>
              </w:r>
              <w:proofErr w:type="spellEnd"/>
            </w:ins>
          </w:p>
          <w:p w14:paraId="499A2377" w14:textId="77777777" w:rsidR="0040126F" w:rsidRDefault="0040126F" w:rsidP="004E0C3B">
            <w:pPr>
              <w:rPr>
                <w:ins w:id="327" w:author="Pham Thi Thu Lan" w:date="2021-01-03T16:22:00Z"/>
                <w:color w:val="000000"/>
                <w:sz w:val="24"/>
                <w:szCs w:val="24"/>
                <w:lang w:eastAsia="vi-VN"/>
              </w:rPr>
            </w:pPr>
            <w:ins w:id="328" w:author="Pham Thi Thu Lan" w:date="2021-01-03T16:23:00Z">
              <w:r>
                <w:rPr>
                  <w:color w:val="000000"/>
                  <w:sz w:val="24"/>
                  <w:szCs w:val="24"/>
                  <w:lang w:eastAsia="vi-VN"/>
                </w:rPr>
                <w:t xml:space="preserve">- </w:t>
              </w:r>
            </w:ins>
            <w:proofErr w:type="spellStart"/>
            <w:ins w:id="329" w:author="Pham Thi Thu Lan" w:date="2021-01-03T16:22:00Z">
              <w:r>
                <w:rPr>
                  <w:color w:val="000000"/>
                  <w:sz w:val="24"/>
                  <w:szCs w:val="24"/>
                  <w:lang w:eastAsia="vi-VN"/>
                </w:rPr>
                <w:t>D</w:t>
              </w:r>
              <w:r w:rsidRPr="004E0C3B">
                <w:rPr>
                  <w:color w:val="000000"/>
                  <w:sz w:val="24"/>
                  <w:szCs w:val="24"/>
                  <w:lang w:eastAsia="vi-VN"/>
                </w:rPr>
                <w:t>ự</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ù</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ph</w:t>
              </w:r>
              <w:r w:rsidRPr="004E0C3B">
                <w:rPr>
                  <w:color w:val="000000"/>
                  <w:sz w:val="24"/>
                  <w:szCs w:val="24"/>
                  <w:lang w:eastAsia="vi-VN"/>
                </w:rPr>
                <w:t>í</w:t>
              </w:r>
              <w:proofErr w:type="spellEnd"/>
              <w:r>
                <w:rPr>
                  <w:color w:val="000000"/>
                  <w:sz w:val="24"/>
                  <w:szCs w:val="24"/>
                  <w:lang w:eastAsia="vi-VN"/>
                </w:rPr>
                <w:t xml:space="preserve"> </w:t>
              </w:r>
              <w:proofErr w:type="spellStart"/>
              <w:r w:rsidRPr="004E0C3B">
                <w:rPr>
                  <w:color w:val="000000"/>
                  <w:sz w:val="24"/>
                  <w:szCs w:val="24"/>
                  <w:lang w:eastAsia="vi-VN"/>
                </w:rPr>
                <w:t>được</w:t>
              </w:r>
              <w:proofErr w:type="spellEnd"/>
              <w:r>
                <w:rPr>
                  <w:color w:val="000000"/>
                  <w:sz w:val="24"/>
                  <w:szCs w:val="24"/>
                  <w:lang w:eastAsia="vi-VN"/>
                </w:rPr>
                <w:t xml:space="preserve"> </w:t>
              </w:r>
              <w:proofErr w:type="spellStart"/>
              <w:r>
                <w:rPr>
                  <w:color w:val="000000"/>
                  <w:sz w:val="24"/>
                  <w:szCs w:val="24"/>
                  <w:lang w:eastAsia="vi-VN"/>
                </w:rPr>
                <w:t>ph</w:t>
              </w:r>
              <w:r w:rsidRPr="004E0C3B">
                <w:rPr>
                  <w:color w:val="000000"/>
                  <w:sz w:val="24"/>
                  <w:szCs w:val="24"/>
                  <w:lang w:eastAsia="vi-VN"/>
                </w:rPr>
                <w:t>ê</w:t>
              </w:r>
              <w:proofErr w:type="spellEnd"/>
              <w:r>
                <w:rPr>
                  <w:color w:val="000000"/>
                  <w:sz w:val="24"/>
                  <w:szCs w:val="24"/>
                  <w:lang w:eastAsia="vi-VN"/>
                </w:rPr>
                <w:t xml:space="preserve"> </w:t>
              </w:r>
              <w:proofErr w:type="spellStart"/>
              <w:r>
                <w:rPr>
                  <w:color w:val="000000"/>
                  <w:sz w:val="24"/>
                  <w:szCs w:val="24"/>
                  <w:lang w:eastAsia="vi-VN"/>
                </w:rPr>
                <w:t>duy</w:t>
              </w:r>
              <w:r w:rsidRPr="004E0C3B">
                <w:rPr>
                  <w:color w:val="000000"/>
                  <w:sz w:val="24"/>
                  <w:szCs w:val="24"/>
                  <w:lang w:eastAsia="vi-VN"/>
                </w:rPr>
                <w:t>ệt</w:t>
              </w:r>
            </w:ins>
            <w:proofErr w:type="spellEnd"/>
            <w:ins w:id="330" w:author="Pham Thi Thu Lan" w:date="2021-01-03T16:36:00Z">
              <w:r>
                <w:rPr>
                  <w:color w:val="000000"/>
                  <w:sz w:val="24"/>
                  <w:szCs w:val="24"/>
                  <w:lang w:eastAsia="vi-VN"/>
                </w:rPr>
                <w:t xml:space="preserve"> </w:t>
              </w:r>
            </w:ins>
            <w:ins w:id="331" w:author="Pham Thi Thu Lan" w:date="2021-01-03T16:47:00Z">
              <w:r w:rsidRPr="00D42E87">
                <w:rPr>
                  <w:i/>
                  <w:color w:val="000000"/>
                  <w:sz w:val="24"/>
                  <w:szCs w:val="24"/>
                  <w:lang w:eastAsia="vi-VN"/>
                  <w:rPrChange w:id="332" w:author="Pham Thi Thu Lan" w:date="2021-01-03T16:52:00Z">
                    <w:rPr>
                      <w:color w:val="000000"/>
                      <w:sz w:val="24"/>
                      <w:szCs w:val="24"/>
                      <w:lang w:eastAsia="vi-VN"/>
                    </w:rPr>
                  </w:rPrChange>
                </w:rPr>
                <w:t>(</w:t>
              </w:r>
              <w:proofErr w:type="spellStart"/>
              <w:r w:rsidRPr="00D42E87">
                <w:rPr>
                  <w:i/>
                  <w:color w:val="000000"/>
                  <w:sz w:val="24"/>
                  <w:szCs w:val="24"/>
                  <w:lang w:eastAsia="vi-VN"/>
                  <w:rPrChange w:id="333" w:author="Pham Thi Thu Lan" w:date="2021-01-03T16:52:00Z">
                    <w:rPr>
                      <w:color w:val="000000"/>
                      <w:sz w:val="24"/>
                      <w:szCs w:val="24"/>
                      <w:lang w:eastAsia="vi-VN"/>
                    </w:rPr>
                  </w:rPrChange>
                </w:rPr>
                <w:t>đơn</w:t>
              </w:r>
              <w:proofErr w:type="spellEnd"/>
              <w:r w:rsidRPr="00D42E87">
                <w:rPr>
                  <w:i/>
                  <w:color w:val="000000"/>
                  <w:sz w:val="24"/>
                  <w:szCs w:val="24"/>
                  <w:lang w:eastAsia="vi-VN"/>
                  <w:rPrChange w:id="334"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35" w:author="Pham Thi Thu Lan" w:date="2021-01-03T16:52:00Z">
                    <w:rPr>
                      <w:color w:val="000000"/>
                      <w:sz w:val="24"/>
                      <w:szCs w:val="24"/>
                      <w:lang w:eastAsia="vi-VN"/>
                    </w:rPr>
                  </w:rPrChange>
                </w:rPr>
                <w:t>vị</w:t>
              </w:r>
              <w:proofErr w:type="spellEnd"/>
              <w:r w:rsidRPr="00D42E87">
                <w:rPr>
                  <w:i/>
                  <w:color w:val="000000"/>
                  <w:sz w:val="24"/>
                  <w:szCs w:val="24"/>
                  <w:lang w:eastAsia="vi-VN"/>
                  <w:rPrChange w:id="336"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37" w:author="Pham Thi Thu Lan" w:date="2021-01-03T16:52:00Z">
                    <w:rPr>
                      <w:color w:val="000000"/>
                      <w:sz w:val="24"/>
                      <w:szCs w:val="24"/>
                      <w:lang w:eastAsia="vi-VN"/>
                    </w:rPr>
                  </w:rPrChange>
                </w:rPr>
                <w:t>xây</w:t>
              </w:r>
              <w:proofErr w:type="spellEnd"/>
              <w:r w:rsidRPr="00D42E87">
                <w:rPr>
                  <w:i/>
                  <w:color w:val="000000"/>
                  <w:sz w:val="24"/>
                  <w:szCs w:val="24"/>
                  <w:lang w:eastAsia="vi-VN"/>
                  <w:rPrChange w:id="338"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39" w:author="Pham Thi Thu Lan" w:date="2021-01-03T16:52:00Z">
                    <w:rPr>
                      <w:color w:val="000000"/>
                      <w:sz w:val="24"/>
                      <w:szCs w:val="24"/>
                      <w:lang w:eastAsia="vi-VN"/>
                    </w:rPr>
                  </w:rPrChange>
                </w:rPr>
                <w:t>dựng</w:t>
              </w:r>
              <w:proofErr w:type="spellEnd"/>
              <w:r w:rsidRPr="00D42E87">
                <w:rPr>
                  <w:i/>
                  <w:color w:val="000000"/>
                  <w:sz w:val="24"/>
                  <w:szCs w:val="24"/>
                  <w:lang w:eastAsia="vi-VN"/>
                  <w:rPrChange w:id="340"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41" w:author="Pham Thi Thu Lan" w:date="2021-01-03T16:52:00Z">
                    <w:rPr>
                      <w:color w:val="000000"/>
                      <w:sz w:val="24"/>
                      <w:szCs w:val="24"/>
                      <w:lang w:eastAsia="vi-VN"/>
                    </w:rPr>
                  </w:rPrChange>
                </w:rPr>
                <w:t>dự</w:t>
              </w:r>
              <w:proofErr w:type="spellEnd"/>
              <w:r w:rsidRPr="00D42E87">
                <w:rPr>
                  <w:i/>
                  <w:color w:val="000000"/>
                  <w:sz w:val="24"/>
                  <w:szCs w:val="24"/>
                  <w:lang w:eastAsia="vi-VN"/>
                  <w:rPrChange w:id="342"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43" w:author="Pham Thi Thu Lan" w:date="2021-01-03T16:52:00Z">
                    <w:rPr>
                      <w:color w:val="000000"/>
                      <w:sz w:val="24"/>
                      <w:szCs w:val="24"/>
                      <w:lang w:eastAsia="vi-VN"/>
                    </w:rPr>
                  </w:rPrChange>
                </w:rPr>
                <w:t>toán</w:t>
              </w:r>
              <w:proofErr w:type="spellEnd"/>
              <w:r w:rsidRPr="00D42E87">
                <w:rPr>
                  <w:i/>
                  <w:color w:val="000000"/>
                  <w:sz w:val="24"/>
                  <w:szCs w:val="24"/>
                  <w:lang w:eastAsia="vi-VN"/>
                  <w:rPrChange w:id="344"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45" w:author="Pham Thi Thu Lan" w:date="2021-01-03T16:52:00Z">
                    <w:rPr>
                      <w:color w:val="000000"/>
                      <w:sz w:val="24"/>
                      <w:szCs w:val="24"/>
                      <w:lang w:eastAsia="vi-VN"/>
                    </w:rPr>
                  </w:rPrChange>
                </w:rPr>
                <w:t>theo</w:t>
              </w:r>
              <w:proofErr w:type="spellEnd"/>
              <w:r w:rsidRPr="00D42E87">
                <w:rPr>
                  <w:i/>
                  <w:color w:val="000000"/>
                  <w:sz w:val="24"/>
                  <w:szCs w:val="24"/>
                  <w:lang w:eastAsia="vi-VN"/>
                  <w:rPrChange w:id="346" w:author="Pham Thi Thu Lan" w:date="2021-01-03T16:52:00Z">
                    <w:rPr>
                      <w:color w:val="000000"/>
                      <w:sz w:val="24"/>
                      <w:szCs w:val="24"/>
                      <w:lang w:eastAsia="vi-VN"/>
                    </w:rPr>
                  </w:rPrChange>
                </w:rPr>
                <w:t xml:space="preserve"> Thông </w:t>
              </w:r>
              <w:proofErr w:type="spellStart"/>
              <w:r w:rsidRPr="00D42E87">
                <w:rPr>
                  <w:i/>
                  <w:color w:val="000000"/>
                  <w:sz w:val="24"/>
                  <w:szCs w:val="24"/>
                  <w:lang w:eastAsia="vi-VN"/>
                  <w:rPrChange w:id="347" w:author="Pham Thi Thu Lan" w:date="2021-01-03T16:52:00Z">
                    <w:rPr>
                      <w:color w:val="000000"/>
                      <w:sz w:val="24"/>
                      <w:szCs w:val="24"/>
                      <w:lang w:eastAsia="vi-VN"/>
                    </w:rPr>
                  </w:rPrChange>
                </w:rPr>
                <w:t>tư</w:t>
              </w:r>
              <w:proofErr w:type="spellEnd"/>
              <w:r w:rsidRPr="00D42E87">
                <w:rPr>
                  <w:i/>
                  <w:color w:val="000000"/>
                  <w:sz w:val="24"/>
                  <w:szCs w:val="24"/>
                  <w:lang w:eastAsia="vi-VN"/>
                  <w:rPrChange w:id="348" w:author="Pham Thi Thu Lan" w:date="2021-01-03T16:52:00Z">
                    <w:rPr>
                      <w:color w:val="000000"/>
                      <w:sz w:val="24"/>
                      <w:szCs w:val="24"/>
                      <w:lang w:eastAsia="vi-VN"/>
                    </w:rPr>
                  </w:rPrChange>
                </w:rPr>
                <w:t xml:space="preserve"> 55/2015/</w:t>
              </w:r>
            </w:ins>
            <w:ins w:id="349" w:author="Pham Thi Thu Lan" w:date="2021-01-03T16:48:00Z">
              <w:r w:rsidRPr="00D42E87">
                <w:rPr>
                  <w:i/>
                  <w:color w:val="000000"/>
                  <w:sz w:val="24"/>
                  <w:szCs w:val="24"/>
                  <w:lang w:eastAsia="vi-VN"/>
                  <w:rPrChange w:id="350" w:author="Pham Thi Thu Lan" w:date="2021-01-03T16:52:00Z">
                    <w:rPr>
                      <w:color w:val="000000"/>
                      <w:sz w:val="24"/>
                      <w:szCs w:val="24"/>
                      <w:lang w:eastAsia="vi-VN"/>
                    </w:rPr>
                  </w:rPrChange>
                </w:rPr>
                <w:t xml:space="preserve">TTLT-BTC-BKHCN </w:t>
              </w:r>
              <w:proofErr w:type="spellStart"/>
              <w:r w:rsidRPr="00D42E87">
                <w:rPr>
                  <w:i/>
                  <w:color w:val="000000"/>
                  <w:sz w:val="24"/>
                  <w:szCs w:val="24"/>
                  <w:lang w:eastAsia="vi-VN"/>
                  <w:rPrChange w:id="351" w:author="Pham Thi Thu Lan" w:date="2021-01-03T16:52:00Z">
                    <w:rPr>
                      <w:color w:val="000000"/>
                      <w:sz w:val="24"/>
                      <w:szCs w:val="24"/>
                      <w:lang w:eastAsia="vi-VN"/>
                    </w:rPr>
                  </w:rPrChange>
                </w:rPr>
                <w:t>hoặc</w:t>
              </w:r>
              <w:proofErr w:type="spellEnd"/>
              <w:r w:rsidRPr="00D42E87">
                <w:rPr>
                  <w:i/>
                  <w:color w:val="000000"/>
                  <w:sz w:val="24"/>
                  <w:szCs w:val="24"/>
                  <w:lang w:eastAsia="vi-VN"/>
                  <w:rPrChange w:id="352" w:author="Pham Thi Thu Lan" w:date="2021-01-03T16:52:00Z">
                    <w:rPr>
                      <w:color w:val="000000"/>
                      <w:sz w:val="24"/>
                      <w:szCs w:val="24"/>
                      <w:lang w:eastAsia="vi-VN"/>
                    </w:rPr>
                  </w:rPrChange>
                </w:rPr>
                <w:t xml:space="preserve"> 03 </w:t>
              </w:r>
              <w:proofErr w:type="spellStart"/>
              <w:r w:rsidRPr="00D42E87">
                <w:rPr>
                  <w:i/>
                  <w:color w:val="000000"/>
                  <w:sz w:val="24"/>
                  <w:szCs w:val="24"/>
                  <w:lang w:eastAsia="vi-VN"/>
                  <w:rPrChange w:id="353" w:author="Pham Thi Thu Lan" w:date="2021-01-03T16:52:00Z">
                    <w:rPr>
                      <w:color w:val="000000"/>
                      <w:sz w:val="24"/>
                      <w:szCs w:val="24"/>
                      <w:lang w:eastAsia="vi-VN"/>
                    </w:rPr>
                  </w:rPrChange>
                </w:rPr>
                <w:t>báo</w:t>
              </w:r>
              <w:proofErr w:type="spellEnd"/>
              <w:r w:rsidRPr="00D42E87">
                <w:rPr>
                  <w:i/>
                  <w:color w:val="000000"/>
                  <w:sz w:val="24"/>
                  <w:szCs w:val="24"/>
                  <w:lang w:eastAsia="vi-VN"/>
                  <w:rPrChange w:id="354"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55" w:author="Pham Thi Thu Lan" w:date="2021-01-03T16:52:00Z">
                    <w:rPr>
                      <w:color w:val="000000"/>
                      <w:sz w:val="24"/>
                      <w:szCs w:val="24"/>
                      <w:lang w:eastAsia="vi-VN"/>
                    </w:rPr>
                  </w:rPrChange>
                </w:rPr>
                <w:t>giá</w:t>
              </w:r>
            </w:ins>
            <w:proofErr w:type="spellEnd"/>
            <w:ins w:id="356" w:author="Pham Thi Thu Lan" w:date="2021-01-03T16:52:00Z">
              <w:r w:rsidRPr="00D42E87">
                <w:rPr>
                  <w:i/>
                  <w:color w:val="000000"/>
                  <w:sz w:val="24"/>
                  <w:szCs w:val="24"/>
                  <w:lang w:eastAsia="vi-VN"/>
                  <w:rPrChange w:id="357"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58" w:author="Pham Thi Thu Lan" w:date="2021-01-03T16:52:00Z">
                    <w:rPr>
                      <w:color w:val="000000"/>
                      <w:sz w:val="24"/>
                      <w:szCs w:val="24"/>
                      <w:lang w:eastAsia="vi-VN"/>
                    </w:rPr>
                  </w:rPrChange>
                </w:rPr>
                <w:t>hợp</w:t>
              </w:r>
              <w:proofErr w:type="spellEnd"/>
              <w:r w:rsidRPr="00D42E87">
                <w:rPr>
                  <w:i/>
                  <w:color w:val="000000"/>
                  <w:sz w:val="24"/>
                  <w:szCs w:val="24"/>
                  <w:lang w:eastAsia="vi-VN"/>
                  <w:rPrChange w:id="359"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60" w:author="Pham Thi Thu Lan" w:date="2021-01-03T16:52:00Z">
                    <w:rPr>
                      <w:color w:val="000000"/>
                      <w:sz w:val="24"/>
                      <w:szCs w:val="24"/>
                      <w:lang w:eastAsia="vi-VN"/>
                    </w:rPr>
                  </w:rPrChange>
                </w:rPr>
                <w:t>lệ</w:t>
              </w:r>
            </w:ins>
            <w:proofErr w:type="spellEnd"/>
            <w:ins w:id="361" w:author="Pham Thi Thu Lan" w:date="2021-01-03T16:48:00Z">
              <w:r w:rsidRPr="00D42E87">
                <w:rPr>
                  <w:i/>
                  <w:color w:val="000000"/>
                  <w:sz w:val="24"/>
                  <w:szCs w:val="24"/>
                  <w:lang w:eastAsia="vi-VN"/>
                  <w:rPrChange w:id="362"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63" w:author="Pham Thi Thu Lan" w:date="2021-01-03T16:52:00Z">
                    <w:rPr>
                      <w:color w:val="000000"/>
                      <w:sz w:val="24"/>
                      <w:szCs w:val="24"/>
                      <w:lang w:eastAsia="vi-VN"/>
                    </w:rPr>
                  </w:rPrChange>
                </w:rPr>
                <w:t>của</w:t>
              </w:r>
              <w:proofErr w:type="spellEnd"/>
              <w:r w:rsidRPr="00D42E87">
                <w:rPr>
                  <w:i/>
                  <w:color w:val="000000"/>
                  <w:sz w:val="24"/>
                  <w:szCs w:val="24"/>
                  <w:lang w:eastAsia="vi-VN"/>
                  <w:rPrChange w:id="364"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65" w:author="Pham Thi Thu Lan" w:date="2021-01-03T16:52:00Z">
                    <w:rPr>
                      <w:color w:val="000000"/>
                      <w:sz w:val="24"/>
                      <w:szCs w:val="24"/>
                      <w:lang w:eastAsia="vi-VN"/>
                    </w:rPr>
                  </w:rPrChange>
                </w:rPr>
                <w:t>các</w:t>
              </w:r>
              <w:proofErr w:type="spellEnd"/>
              <w:r w:rsidRPr="00D42E87">
                <w:rPr>
                  <w:i/>
                  <w:color w:val="000000"/>
                  <w:sz w:val="24"/>
                  <w:szCs w:val="24"/>
                  <w:lang w:eastAsia="vi-VN"/>
                  <w:rPrChange w:id="366" w:author="Pham Thi Thu Lan" w:date="2021-01-03T16:52:00Z">
                    <w:rPr>
                      <w:color w:val="000000"/>
                      <w:sz w:val="24"/>
                      <w:szCs w:val="24"/>
                      <w:lang w:eastAsia="vi-VN"/>
                    </w:rPr>
                  </w:rPrChange>
                </w:rPr>
                <w:t xml:space="preserve"> Công ty/</w:t>
              </w:r>
              <w:proofErr w:type="spellStart"/>
              <w:r w:rsidRPr="00D42E87">
                <w:rPr>
                  <w:i/>
                  <w:color w:val="000000"/>
                  <w:sz w:val="24"/>
                  <w:szCs w:val="24"/>
                  <w:lang w:eastAsia="vi-VN"/>
                  <w:rPrChange w:id="367" w:author="Pham Thi Thu Lan" w:date="2021-01-03T16:52:00Z">
                    <w:rPr>
                      <w:color w:val="000000"/>
                      <w:sz w:val="24"/>
                      <w:szCs w:val="24"/>
                      <w:lang w:eastAsia="vi-VN"/>
                    </w:rPr>
                  </w:rPrChange>
                </w:rPr>
                <w:t>đơn</w:t>
              </w:r>
              <w:proofErr w:type="spellEnd"/>
              <w:r w:rsidRPr="00D42E87">
                <w:rPr>
                  <w:i/>
                  <w:color w:val="000000"/>
                  <w:sz w:val="24"/>
                  <w:szCs w:val="24"/>
                  <w:lang w:eastAsia="vi-VN"/>
                  <w:rPrChange w:id="368"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69" w:author="Pham Thi Thu Lan" w:date="2021-01-03T16:52:00Z">
                    <w:rPr>
                      <w:color w:val="000000"/>
                      <w:sz w:val="24"/>
                      <w:szCs w:val="24"/>
                      <w:lang w:eastAsia="vi-VN"/>
                    </w:rPr>
                  </w:rPrChange>
                </w:rPr>
                <w:t>vị</w:t>
              </w:r>
              <w:proofErr w:type="spellEnd"/>
              <w:r w:rsidRPr="00D42E87">
                <w:rPr>
                  <w:i/>
                  <w:color w:val="000000"/>
                  <w:sz w:val="24"/>
                  <w:szCs w:val="24"/>
                  <w:lang w:eastAsia="vi-VN"/>
                  <w:rPrChange w:id="370"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71" w:author="Pham Thi Thu Lan" w:date="2021-01-03T16:52:00Z">
                    <w:rPr>
                      <w:color w:val="000000"/>
                      <w:sz w:val="24"/>
                      <w:szCs w:val="24"/>
                      <w:lang w:eastAsia="vi-VN"/>
                    </w:rPr>
                  </w:rPrChange>
                </w:rPr>
                <w:t>ngoài</w:t>
              </w:r>
            </w:ins>
            <w:proofErr w:type="spellEnd"/>
            <w:ins w:id="372" w:author="Pham Thi Thu Lan" w:date="2021-01-03T16:49:00Z">
              <w:r w:rsidRPr="00D42E87">
                <w:rPr>
                  <w:i/>
                  <w:color w:val="000000"/>
                  <w:sz w:val="24"/>
                  <w:szCs w:val="24"/>
                  <w:lang w:eastAsia="vi-VN"/>
                  <w:rPrChange w:id="373"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74" w:author="Pham Thi Thu Lan" w:date="2021-01-03T16:52:00Z">
                    <w:rPr>
                      <w:color w:val="000000"/>
                      <w:sz w:val="24"/>
                      <w:szCs w:val="24"/>
                      <w:lang w:eastAsia="vi-VN"/>
                    </w:rPr>
                  </w:rPrChange>
                </w:rPr>
                <w:t>Nhà</w:t>
              </w:r>
              <w:proofErr w:type="spellEnd"/>
              <w:r w:rsidRPr="00D42E87">
                <w:rPr>
                  <w:i/>
                  <w:color w:val="000000"/>
                  <w:sz w:val="24"/>
                  <w:szCs w:val="24"/>
                  <w:lang w:eastAsia="vi-VN"/>
                  <w:rPrChange w:id="375" w:author="Pham Thi Thu Lan" w:date="2021-01-03T16:52:00Z">
                    <w:rPr>
                      <w:color w:val="000000"/>
                      <w:sz w:val="24"/>
                      <w:szCs w:val="24"/>
                      <w:lang w:eastAsia="vi-VN"/>
                    </w:rPr>
                  </w:rPrChange>
                </w:rPr>
                <w:t xml:space="preserve"> </w:t>
              </w:r>
              <w:proofErr w:type="spellStart"/>
              <w:r w:rsidRPr="00D42E87">
                <w:rPr>
                  <w:i/>
                  <w:color w:val="000000"/>
                  <w:sz w:val="24"/>
                  <w:szCs w:val="24"/>
                  <w:lang w:eastAsia="vi-VN"/>
                  <w:rPrChange w:id="376" w:author="Pham Thi Thu Lan" w:date="2021-01-03T16:52:00Z">
                    <w:rPr>
                      <w:color w:val="000000"/>
                      <w:sz w:val="24"/>
                      <w:szCs w:val="24"/>
                      <w:lang w:eastAsia="vi-VN"/>
                    </w:rPr>
                  </w:rPrChange>
                </w:rPr>
                <w:t>trường</w:t>
              </w:r>
            </w:ins>
            <w:proofErr w:type="spellEnd"/>
            <w:ins w:id="377" w:author="Pham Thi Thu Lan" w:date="2021-01-03T16:52:00Z">
              <w:r w:rsidRPr="00D42E87">
                <w:rPr>
                  <w:i/>
                  <w:color w:val="000000"/>
                  <w:sz w:val="24"/>
                  <w:szCs w:val="24"/>
                  <w:lang w:eastAsia="vi-VN"/>
                  <w:rPrChange w:id="378" w:author="Pham Thi Thu Lan" w:date="2021-01-03T16:52:00Z">
                    <w:rPr>
                      <w:color w:val="000000"/>
                      <w:sz w:val="24"/>
                      <w:szCs w:val="24"/>
                      <w:lang w:eastAsia="vi-VN"/>
                    </w:rPr>
                  </w:rPrChange>
                </w:rPr>
                <w:t>)</w:t>
              </w:r>
            </w:ins>
            <w:ins w:id="379" w:author="Pham Thi Thu Lan" w:date="2021-01-03T16:48:00Z">
              <w:r w:rsidRPr="00D42E87">
                <w:rPr>
                  <w:i/>
                  <w:color w:val="000000"/>
                  <w:sz w:val="24"/>
                  <w:szCs w:val="24"/>
                  <w:lang w:eastAsia="vi-VN"/>
                  <w:rPrChange w:id="380" w:author="Pham Thi Thu Lan" w:date="2021-01-03T16:52:00Z">
                    <w:rPr>
                      <w:color w:val="000000"/>
                      <w:sz w:val="24"/>
                      <w:szCs w:val="24"/>
                      <w:lang w:eastAsia="vi-VN"/>
                    </w:rPr>
                  </w:rPrChange>
                </w:rPr>
                <w:t xml:space="preserve">  </w:t>
              </w:r>
            </w:ins>
          </w:p>
          <w:p w14:paraId="394F6DCA" w14:textId="77777777" w:rsidR="0040126F" w:rsidRDefault="0040126F" w:rsidP="004E0C3B">
            <w:pPr>
              <w:rPr>
                <w:ins w:id="381" w:author="Pham Thi Thu Lan" w:date="2021-01-03T16:42:00Z"/>
                <w:color w:val="000000"/>
                <w:sz w:val="24"/>
                <w:szCs w:val="24"/>
                <w:lang w:eastAsia="vi-VN"/>
              </w:rPr>
            </w:pPr>
            <w:ins w:id="382" w:author="Pham Thi Thu Lan" w:date="2021-01-03T16:22:00Z">
              <w:r>
                <w:rPr>
                  <w:color w:val="000000"/>
                  <w:sz w:val="24"/>
                  <w:szCs w:val="24"/>
                  <w:lang w:eastAsia="vi-VN"/>
                </w:rPr>
                <w:t xml:space="preserve">- </w:t>
              </w:r>
              <w:proofErr w:type="spellStart"/>
              <w:r>
                <w:rPr>
                  <w:color w:val="000000"/>
                  <w:sz w:val="24"/>
                  <w:szCs w:val="24"/>
                  <w:lang w:eastAsia="vi-VN"/>
                </w:rPr>
                <w:t>H</w:t>
              </w:r>
              <w:r w:rsidRPr="004E0C3B">
                <w:rPr>
                  <w:color w:val="000000"/>
                  <w:sz w:val="24"/>
                  <w:szCs w:val="24"/>
                  <w:lang w:eastAsia="vi-VN"/>
                </w:rPr>
                <w:t>ợp</w:t>
              </w:r>
              <w:proofErr w:type="spellEnd"/>
              <w:r>
                <w:rPr>
                  <w:color w:val="000000"/>
                  <w:sz w:val="24"/>
                  <w:szCs w:val="24"/>
                  <w:lang w:eastAsia="vi-VN"/>
                </w:rPr>
                <w:t xml:space="preserve"> </w:t>
              </w:r>
              <w:proofErr w:type="spellStart"/>
              <w:r w:rsidRPr="004E0C3B">
                <w:rPr>
                  <w:color w:val="000000"/>
                  <w:sz w:val="24"/>
                  <w:szCs w:val="24"/>
                  <w:lang w:eastAsia="vi-VN"/>
                </w:rPr>
                <w:t>đồng</w:t>
              </w:r>
              <w:proofErr w:type="spellEnd"/>
              <w:r>
                <w:rPr>
                  <w:color w:val="000000"/>
                  <w:sz w:val="24"/>
                  <w:szCs w:val="24"/>
                  <w:lang w:eastAsia="vi-VN"/>
                </w:rPr>
                <w:t xml:space="preserve"> </w:t>
              </w:r>
            </w:ins>
            <w:proofErr w:type="spellStart"/>
            <w:ins w:id="383" w:author="Pham Thi Thu Lan" w:date="2021-01-03T16:24:00Z">
              <w:r>
                <w:rPr>
                  <w:color w:val="000000"/>
                  <w:sz w:val="24"/>
                  <w:szCs w:val="24"/>
                  <w:lang w:eastAsia="vi-VN"/>
                </w:rPr>
                <w:t>giao</w:t>
              </w:r>
              <w:proofErr w:type="spellEnd"/>
              <w:r>
                <w:rPr>
                  <w:color w:val="000000"/>
                  <w:sz w:val="24"/>
                  <w:szCs w:val="24"/>
                  <w:lang w:eastAsia="vi-VN"/>
                </w:rPr>
                <w:t xml:space="preserve"> </w:t>
              </w:r>
              <w:proofErr w:type="spellStart"/>
              <w:r>
                <w:rPr>
                  <w:color w:val="000000"/>
                  <w:sz w:val="24"/>
                  <w:szCs w:val="24"/>
                  <w:lang w:eastAsia="vi-VN"/>
                </w:rPr>
                <w:t>th</w:t>
              </w:r>
              <w:r w:rsidRPr="00C80618">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C80618">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C80618">
                <w:rPr>
                  <w:color w:val="000000"/>
                  <w:sz w:val="24"/>
                  <w:szCs w:val="24"/>
                  <w:lang w:eastAsia="vi-VN"/>
                </w:rPr>
                <w:t>ệ</w:t>
              </w:r>
              <w:r>
                <w:rPr>
                  <w:color w:val="000000"/>
                  <w:sz w:val="24"/>
                  <w:szCs w:val="24"/>
                  <w:lang w:eastAsia="vi-VN"/>
                </w:rPr>
                <w:t>m</w:t>
              </w:r>
              <w:proofErr w:type="spellEnd"/>
              <w:r>
                <w:rPr>
                  <w:color w:val="000000"/>
                  <w:sz w:val="24"/>
                  <w:szCs w:val="24"/>
                  <w:lang w:eastAsia="vi-VN"/>
                </w:rPr>
                <w:t xml:space="preserve"> </w:t>
              </w:r>
              <w:proofErr w:type="spellStart"/>
              <w:r>
                <w:rPr>
                  <w:color w:val="000000"/>
                  <w:sz w:val="24"/>
                  <w:szCs w:val="24"/>
                  <w:lang w:eastAsia="vi-VN"/>
                </w:rPr>
                <w:t>v</w:t>
              </w:r>
              <w:r w:rsidRPr="00C80618">
                <w:rPr>
                  <w:color w:val="000000"/>
                  <w:sz w:val="24"/>
                  <w:szCs w:val="24"/>
                  <w:lang w:eastAsia="vi-VN"/>
                </w:rPr>
                <w:t>ụ</w:t>
              </w:r>
              <w:proofErr w:type="spellEnd"/>
              <w:r>
                <w:rPr>
                  <w:color w:val="000000"/>
                  <w:sz w:val="24"/>
                  <w:szCs w:val="24"/>
                  <w:lang w:eastAsia="vi-VN"/>
                </w:rPr>
                <w:t>/</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Pr>
                  <w:color w:val="000000"/>
                  <w:sz w:val="24"/>
                  <w:szCs w:val="24"/>
                  <w:lang w:eastAsia="vi-VN"/>
                </w:rPr>
                <w:t>đ</w:t>
              </w:r>
              <w:r w:rsidRPr="00C80618">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t</w:t>
              </w:r>
              <w:r w:rsidRPr="00C80618">
                <w:rPr>
                  <w:color w:val="000000"/>
                  <w:sz w:val="24"/>
                  <w:szCs w:val="24"/>
                  <w:lang w:eastAsia="vi-VN"/>
                </w:rPr>
                <w:t>ế</w:t>
              </w:r>
              <w:proofErr w:type="spellEnd"/>
              <w:r>
                <w:rPr>
                  <w:color w:val="000000"/>
                  <w:sz w:val="24"/>
                  <w:szCs w:val="24"/>
                  <w:lang w:eastAsia="vi-VN"/>
                </w:rPr>
                <w:t xml:space="preserve"> </w:t>
              </w:r>
              <w:proofErr w:type="spellStart"/>
              <w:r>
                <w:rPr>
                  <w:color w:val="000000"/>
                  <w:sz w:val="24"/>
                  <w:szCs w:val="24"/>
                  <w:lang w:eastAsia="vi-VN"/>
                </w:rPr>
                <w:t>mua</w:t>
              </w:r>
              <w:proofErr w:type="spellEnd"/>
              <w:r>
                <w:rPr>
                  <w:color w:val="000000"/>
                  <w:sz w:val="24"/>
                  <w:szCs w:val="24"/>
                  <w:lang w:eastAsia="vi-VN"/>
                </w:rPr>
                <w:t xml:space="preserve"> </w:t>
              </w:r>
              <w:proofErr w:type="spellStart"/>
              <w:r>
                <w:rPr>
                  <w:color w:val="000000"/>
                  <w:sz w:val="24"/>
                  <w:szCs w:val="24"/>
                  <w:lang w:eastAsia="vi-VN"/>
                </w:rPr>
                <w:t>s</w:t>
              </w:r>
              <w:r w:rsidRPr="00C80618">
                <w:rPr>
                  <w:color w:val="000000"/>
                  <w:sz w:val="24"/>
                  <w:szCs w:val="24"/>
                  <w:lang w:eastAsia="vi-VN"/>
                </w:rPr>
                <w:t>ắm</w:t>
              </w:r>
              <w:proofErr w:type="spellEnd"/>
              <w:r>
                <w:rPr>
                  <w:color w:val="000000"/>
                  <w:sz w:val="24"/>
                  <w:szCs w:val="24"/>
                  <w:lang w:eastAsia="vi-VN"/>
                </w:rPr>
                <w:t xml:space="preserve">, </w:t>
              </w:r>
              <w:proofErr w:type="spellStart"/>
              <w:r>
                <w:rPr>
                  <w:color w:val="000000"/>
                  <w:sz w:val="24"/>
                  <w:szCs w:val="24"/>
                  <w:lang w:eastAsia="vi-VN"/>
                </w:rPr>
                <w:t>x</w:t>
              </w:r>
              <w:r w:rsidRPr="00C80618">
                <w:rPr>
                  <w:color w:val="000000"/>
                  <w:sz w:val="24"/>
                  <w:szCs w:val="24"/>
                  <w:lang w:eastAsia="vi-VN"/>
                </w:rPr>
                <w:t>â</w:t>
              </w:r>
              <w:r>
                <w:rPr>
                  <w:color w:val="000000"/>
                  <w:sz w:val="24"/>
                  <w:szCs w:val="24"/>
                  <w:lang w:eastAsia="vi-VN"/>
                </w:rPr>
                <w:t>y</w:t>
              </w:r>
              <w:proofErr w:type="spellEnd"/>
              <w:r>
                <w:rPr>
                  <w:color w:val="000000"/>
                  <w:sz w:val="24"/>
                  <w:szCs w:val="24"/>
                  <w:lang w:eastAsia="vi-VN"/>
                </w:rPr>
                <w:t xml:space="preserve"> </w:t>
              </w:r>
              <w:proofErr w:type="spellStart"/>
              <w:r>
                <w:rPr>
                  <w:color w:val="000000"/>
                  <w:sz w:val="24"/>
                  <w:szCs w:val="24"/>
                  <w:lang w:eastAsia="vi-VN"/>
                </w:rPr>
                <w:t>d</w:t>
              </w:r>
              <w:r w:rsidRPr="00C80618">
                <w:rPr>
                  <w:color w:val="000000"/>
                  <w:sz w:val="24"/>
                  <w:szCs w:val="24"/>
                  <w:lang w:eastAsia="vi-VN"/>
                </w:rPr>
                <w:t>ựng</w:t>
              </w:r>
              <w:proofErr w:type="spellEnd"/>
              <w:r>
                <w:rPr>
                  <w:color w:val="000000"/>
                  <w:sz w:val="24"/>
                  <w:szCs w:val="24"/>
                  <w:lang w:eastAsia="vi-VN"/>
                </w:rPr>
                <w:t xml:space="preserve"> </w:t>
              </w:r>
              <w:proofErr w:type="spellStart"/>
              <w:r>
                <w:rPr>
                  <w:color w:val="000000"/>
                  <w:sz w:val="24"/>
                  <w:szCs w:val="24"/>
                  <w:lang w:eastAsia="vi-VN"/>
                </w:rPr>
                <w:t>ph</w:t>
              </w:r>
              <w:r w:rsidRPr="00C80618">
                <w:rPr>
                  <w:color w:val="000000"/>
                  <w:sz w:val="24"/>
                  <w:szCs w:val="24"/>
                  <w:lang w:eastAsia="vi-VN"/>
                </w:rPr>
                <w:t>ầ</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m</w:t>
              </w:r>
              <w:r w:rsidRPr="00C80618">
                <w:rPr>
                  <w:color w:val="000000"/>
                  <w:sz w:val="24"/>
                  <w:szCs w:val="24"/>
                  <w:lang w:eastAsia="vi-VN"/>
                </w:rPr>
                <w:t>ềm</w:t>
              </w:r>
            </w:ins>
            <w:proofErr w:type="spellEnd"/>
          </w:p>
          <w:p w14:paraId="3733A4E4" w14:textId="77777777" w:rsidR="0040126F" w:rsidRDefault="0040126F" w:rsidP="00715503">
            <w:pPr>
              <w:rPr>
                <w:ins w:id="384" w:author="Pham Thi Thu Lan" w:date="2021-01-03T16:42:00Z"/>
                <w:color w:val="000000"/>
                <w:sz w:val="24"/>
                <w:szCs w:val="24"/>
                <w:lang w:eastAsia="vi-VN"/>
              </w:rPr>
            </w:pPr>
            <w:ins w:id="385" w:author="Pham Thi Thu Lan" w:date="2021-01-03T16:42:00Z">
              <w:r>
                <w:rPr>
                  <w:color w:val="000000"/>
                  <w:sz w:val="24"/>
                  <w:szCs w:val="24"/>
                  <w:lang w:eastAsia="vi-VN"/>
                </w:rPr>
                <w:t xml:space="preserve">- </w:t>
              </w:r>
              <w:proofErr w:type="spellStart"/>
              <w:r>
                <w:rPr>
                  <w:color w:val="000000"/>
                  <w:sz w:val="24"/>
                  <w:szCs w:val="24"/>
                  <w:lang w:eastAsia="vi-VN"/>
                </w:rPr>
                <w:t>Bi</w:t>
              </w:r>
              <w:r w:rsidRPr="00C80618">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C80618">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nghi</w:t>
              </w:r>
              <w:r w:rsidRPr="00C80618">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thu</w:t>
              </w:r>
              <w:proofErr w:type="spellEnd"/>
            </w:ins>
          </w:p>
          <w:p w14:paraId="534995BE" w14:textId="77777777" w:rsidR="0040126F" w:rsidRDefault="0040126F" w:rsidP="00715503">
            <w:pPr>
              <w:rPr>
                <w:ins w:id="386" w:author="Pham Thi Thu Lan" w:date="2021-01-03T16:53:00Z"/>
                <w:color w:val="000000"/>
                <w:sz w:val="24"/>
                <w:szCs w:val="24"/>
                <w:lang w:eastAsia="vi-VN"/>
              </w:rPr>
            </w:pPr>
            <w:ins w:id="387" w:author="Pham Thi Thu Lan" w:date="2021-01-03T16:42:00Z">
              <w:r>
                <w:rPr>
                  <w:color w:val="000000"/>
                  <w:sz w:val="24"/>
                  <w:szCs w:val="24"/>
                  <w:lang w:eastAsia="vi-VN"/>
                </w:rPr>
                <w:t xml:space="preserve">- </w:t>
              </w:r>
              <w:proofErr w:type="spellStart"/>
              <w:r>
                <w:rPr>
                  <w:color w:val="000000"/>
                  <w:sz w:val="24"/>
                  <w:szCs w:val="24"/>
                  <w:lang w:eastAsia="vi-VN"/>
                </w:rPr>
                <w:t>Bi</w:t>
              </w:r>
              <w:r w:rsidRPr="00C80618">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C80618">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thanh</w:t>
              </w:r>
              <w:proofErr w:type="spellEnd"/>
              <w:r>
                <w:rPr>
                  <w:color w:val="000000"/>
                  <w:sz w:val="24"/>
                  <w:szCs w:val="24"/>
                  <w:lang w:eastAsia="vi-VN"/>
                </w:rPr>
                <w:t xml:space="preserve"> </w:t>
              </w:r>
              <w:proofErr w:type="spellStart"/>
              <w:r>
                <w:rPr>
                  <w:color w:val="000000"/>
                  <w:sz w:val="24"/>
                  <w:szCs w:val="24"/>
                  <w:lang w:eastAsia="vi-VN"/>
                </w:rPr>
                <w:t>l</w:t>
              </w:r>
              <w:r w:rsidRPr="00C80618">
                <w:rPr>
                  <w:color w:val="000000"/>
                  <w:sz w:val="24"/>
                  <w:szCs w:val="24"/>
                  <w:lang w:eastAsia="vi-VN"/>
                </w:rPr>
                <w:t>ý</w:t>
              </w:r>
              <w:proofErr w:type="spellEnd"/>
              <w:r>
                <w:rPr>
                  <w:color w:val="000000"/>
                  <w:sz w:val="24"/>
                  <w:szCs w:val="24"/>
                  <w:lang w:eastAsia="vi-VN"/>
                </w:rPr>
                <w:t xml:space="preserve"> </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sidRPr="00C80618">
                <w:rPr>
                  <w:color w:val="000000"/>
                  <w:sz w:val="24"/>
                  <w:szCs w:val="24"/>
                  <w:lang w:eastAsia="vi-VN"/>
                </w:rPr>
                <w:t>đồng</w:t>
              </w:r>
              <w:proofErr w:type="spellEnd"/>
              <w:r>
                <w:rPr>
                  <w:color w:val="000000"/>
                  <w:sz w:val="24"/>
                  <w:szCs w:val="24"/>
                  <w:lang w:eastAsia="vi-VN"/>
                </w:rPr>
                <w:t xml:space="preserve"> </w:t>
              </w:r>
              <w:proofErr w:type="spellStart"/>
              <w:r>
                <w:rPr>
                  <w:color w:val="000000"/>
                  <w:sz w:val="24"/>
                  <w:szCs w:val="24"/>
                  <w:lang w:eastAsia="vi-VN"/>
                </w:rPr>
                <w:t>giao</w:t>
              </w:r>
              <w:proofErr w:type="spellEnd"/>
              <w:r>
                <w:rPr>
                  <w:color w:val="000000"/>
                  <w:sz w:val="24"/>
                  <w:szCs w:val="24"/>
                  <w:lang w:eastAsia="vi-VN"/>
                </w:rPr>
                <w:t xml:space="preserve"> </w:t>
              </w:r>
              <w:proofErr w:type="spellStart"/>
              <w:r>
                <w:rPr>
                  <w:color w:val="000000"/>
                  <w:sz w:val="24"/>
                  <w:szCs w:val="24"/>
                  <w:lang w:eastAsia="vi-VN"/>
                </w:rPr>
                <w:t>th</w:t>
              </w:r>
              <w:r w:rsidRPr="00C80618">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C80618">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C80618">
                <w:rPr>
                  <w:color w:val="000000"/>
                  <w:sz w:val="24"/>
                  <w:szCs w:val="24"/>
                  <w:lang w:eastAsia="vi-VN"/>
                </w:rPr>
                <w:t>ệ</w:t>
              </w:r>
              <w:r>
                <w:rPr>
                  <w:color w:val="000000"/>
                  <w:sz w:val="24"/>
                  <w:szCs w:val="24"/>
                  <w:lang w:eastAsia="vi-VN"/>
                </w:rPr>
                <w:t>m</w:t>
              </w:r>
              <w:proofErr w:type="spellEnd"/>
              <w:r>
                <w:rPr>
                  <w:color w:val="000000"/>
                  <w:sz w:val="24"/>
                  <w:szCs w:val="24"/>
                  <w:lang w:eastAsia="vi-VN"/>
                </w:rPr>
                <w:t xml:space="preserve"> </w:t>
              </w:r>
              <w:proofErr w:type="spellStart"/>
              <w:r>
                <w:rPr>
                  <w:color w:val="000000"/>
                  <w:sz w:val="24"/>
                  <w:szCs w:val="24"/>
                  <w:lang w:eastAsia="vi-VN"/>
                </w:rPr>
                <w:t>v</w:t>
              </w:r>
              <w:r w:rsidRPr="00C80618">
                <w:rPr>
                  <w:color w:val="000000"/>
                  <w:sz w:val="24"/>
                  <w:szCs w:val="24"/>
                  <w:lang w:eastAsia="vi-VN"/>
                </w:rPr>
                <w:t>ụ</w:t>
              </w:r>
              <w:proofErr w:type="spellEnd"/>
              <w:r>
                <w:rPr>
                  <w:color w:val="000000"/>
                  <w:sz w:val="24"/>
                  <w:szCs w:val="24"/>
                  <w:lang w:eastAsia="vi-VN"/>
                </w:rPr>
                <w:t>/</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Pr>
                  <w:color w:val="000000"/>
                  <w:sz w:val="24"/>
                  <w:szCs w:val="24"/>
                  <w:lang w:eastAsia="vi-VN"/>
                </w:rPr>
                <w:t>đ</w:t>
              </w:r>
              <w:r w:rsidRPr="00C80618">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t</w:t>
              </w:r>
              <w:r w:rsidRPr="00C80618">
                <w:rPr>
                  <w:color w:val="000000"/>
                  <w:sz w:val="24"/>
                  <w:szCs w:val="24"/>
                  <w:lang w:eastAsia="vi-VN"/>
                </w:rPr>
                <w:t>ế</w:t>
              </w:r>
              <w:proofErr w:type="spellEnd"/>
              <w:r>
                <w:rPr>
                  <w:color w:val="000000"/>
                  <w:sz w:val="24"/>
                  <w:szCs w:val="24"/>
                  <w:lang w:eastAsia="vi-VN"/>
                </w:rPr>
                <w:t xml:space="preserve"> </w:t>
              </w:r>
              <w:proofErr w:type="spellStart"/>
              <w:r>
                <w:rPr>
                  <w:color w:val="000000"/>
                  <w:sz w:val="24"/>
                  <w:szCs w:val="24"/>
                  <w:lang w:eastAsia="vi-VN"/>
                </w:rPr>
                <w:t>mua</w:t>
              </w:r>
              <w:proofErr w:type="spellEnd"/>
              <w:r>
                <w:rPr>
                  <w:color w:val="000000"/>
                  <w:sz w:val="24"/>
                  <w:szCs w:val="24"/>
                  <w:lang w:eastAsia="vi-VN"/>
                </w:rPr>
                <w:t xml:space="preserve"> </w:t>
              </w:r>
              <w:proofErr w:type="spellStart"/>
              <w:r>
                <w:rPr>
                  <w:color w:val="000000"/>
                  <w:sz w:val="24"/>
                  <w:szCs w:val="24"/>
                  <w:lang w:eastAsia="vi-VN"/>
                </w:rPr>
                <w:t>s</w:t>
              </w:r>
              <w:r w:rsidRPr="00C80618">
                <w:rPr>
                  <w:color w:val="000000"/>
                  <w:sz w:val="24"/>
                  <w:szCs w:val="24"/>
                  <w:lang w:eastAsia="vi-VN"/>
                </w:rPr>
                <w:t>ắm</w:t>
              </w:r>
              <w:proofErr w:type="spellEnd"/>
              <w:r>
                <w:rPr>
                  <w:color w:val="000000"/>
                  <w:sz w:val="24"/>
                  <w:szCs w:val="24"/>
                  <w:lang w:eastAsia="vi-VN"/>
                </w:rPr>
                <w:t xml:space="preserve">, </w:t>
              </w:r>
              <w:proofErr w:type="spellStart"/>
              <w:r>
                <w:rPr>
                  <w:color w:val="000000"/>
                  <w:sz w:val="24"/>
                  <w:szCs w:val="24"/>
                  <w:lang w:eastAsia="vi-VN"/>
                </w:rPr>
                <w:t>x</w:t>
              </w:r>
              <w:r w:rsidRPr="00C80618">
                <w:rPr>
                  <w:color w:val="000000"/>
                  <w:sz w:val="24"/>
                  <w:szCs w:val="24"/>
                  <w:lang w:eastAsia="vi-VN"/>
                </w:rPr>
                <w:t>â</w:t>
              </w:r>
              <w:r>
                <w:rPr>
                  <w:color w:val="000000"/>
                  <w:sz w:val="24"/>
                  <w:szCs w:val="24"/>
                  <w:lang w:eastAsia="vi-VN"/>
                </w:rPr>
                <w:t>y</w:t>
              </w:r>
              <w:proofErr w:type="spellEnd"/>
              <w:r>
                <w:rPr>
                  <w:color w:val="000000"/>
                  <w:sz w:val="24"/>
                  <w:szCs w:val="24"/>
                  <w:lang w:eastAsia="vi-VN"/>
                </w:rPr>
                <w:t xml:space="preserve"> </w:t>
              </w:r>
              <w:proofErr w:type="spellStart"/>
              <w:r>
                <w:rPr>
                  <w:color w:val="000000"/>
                  <w:sz w:val="24"/>
                  <w:szCs w:val="24"/>
                  <w:lang w:eastAsia="vi-VN"/>
                </w:rPr>
                <w:t>d</w:t>
              </w:r>
              <w:r w:rsidRPr="00C80618">
                <w:rPr>
                  <w:color w:val="000000"/>
                  <w:sz w:val="24"/>
                  <w:szCs w:val="24"/>
                  <w:lang w:eastAsia="vi-VN"/>
                </w:rPr>
                <w:t>ựng</w:t>
              </w:r>
              <w:proofErr w:type="spellEnd"/>
              <w:r>
                <w:rPr>
                  <w:color w:val="000000"/>
                  <w:sz w:val="24"/>
                  <w:szCs w:val="24"/>
                  <w:lang w:eastAsia="vi-VN"/>
                </w:rPr>
                <w:t xml:space="preserve"> </w:t>
              </w:r>
              <w:proofErr w:type="spellStart"/>
              <w:r>
                <w:rPr>
                  <w:color w:val="000000"/>
                  <w:sz w:val="24"/>
                  <w:szCs w:val="24"/>
                  <w:lang w:eastAsia="vi-VN"/>
                </w:rPr>
                <w:t>ph</w:t>
              </w:r>
              <w:r w:rsidRPr="00C80618">
                <w:rPr>
                  <w:color w:val="000000"/>
                  <w:sz w:val="24"/>
                  <w:szCs w:val="24"/>
                  <w:lang w:eastAsia="vi-VN"/>
                </w:rPr>
                <w:t>ầ</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m</w:t>
              </w:r>
              <w:r w:rsidRPr="00C80618">
                <w:rPr>
                  <w:color w:val="000000"/>
                  <w:sz w:val="24"/>
                  <w:szCs w:val="24"/>
                  <w:lang w:eastAsia="vi-VN"/>
                </w:rPr>
                <w:t>ềm</w:t>
              </w:r>
            </w:ins>
            <w:proofErr w:type="spellEnd"/>
          </w:p>
          <w:p w14:paraId="49028ED6" w14:textId="77777777" w:rsidR="0040126F" w:rsidRPr="00E226BF" w:rsidRDefault="0040126F" w:rsidP="00715503">
            <w:pPr>
              <w:rPr>
                <w:ins w:id="388" w:author="Pham Thi Thu Lan" w:date="2021-01-03T16:21:00Z"/>
                <w:color w:val="000000"/>
                <w:w w:val="96"/>
                <w:sz w:val="24"/>
                <w:szCs w:val="24"/>
                <w:lang w:eastAsia="vi-VN"/>
                <w:rPrChange w:id="389" w:author="Pham Thi Thu Lan" w:date="2021-01-03T17:00:00Z">
                  <w:rPr>
                    <w:ins w:id="390" w:author="Pham Thi Thu Lan" w:date="2021-01-03T16:21:00Z"/>
                    <w:color w:val="000000"/>
                    <w:sz w:val="24"/>
                    <w:szCs w:val="24"/>
                    <w:lang w:eastAsia="vi-VN"/>
                  </w:rPr>
                </w:rPrChange>
              </w:rPr>
            </w:pPr>
            <w:ins w:id="391" w:author="Pham Thi Thu Lan" w:date="2021-01-03T16:53:00Z">
              <w:r w:rsidRPr="00E226BF">
                <w:rPr>
                  <w:color w:val="000000"/>
                  <w:w w:val="96"/>
                  <w:sz w:val="24"/>
                  <w:szCs w:val="24"/>
                  <w:lang w:eastAsia="vi-VN"/>
                  <w:rPrChange w:id="392" w:author="Pham Thi Thu Lan" w:date="2021-01-03T17:00:00Z">
                    <w:rPr>
                      <w:color w:val="000000"/>
                      <w:sz w:val="24"/>
                      <w:szCs w:val="24"/>
                      <w:lang w:eastAsia="vi-VN"/>
                    </w:rPr>
                  </w:rPrChange>
                </w:rPr>
                <w:t xml:space="preserve">- </w:t>
              </w:r>
              <w:proofErr w:type="spellStart"/>
              <w:r w:rsidRPr="00E226BF">
                <w:rPr>
                  <w:color w:val="000000"/>
                  <w:w w:val="96"/>
                  <w:sz w:val="24"/>
                  <w:szCs w:val="24"/>
                  <w:lang w:eastAsia="vi-VN"/>
                  <w:rPrChange w:id="393" w:author="Pham Thi Thu Lan" w:date="2021-01-03T17:00:00Z">
                    <w:rPr>
                      <w:color w:val="000000"/>
                      <w:sz w:val="24"/>
                      <w:szCs w:val="24"/>
                      <w:lang w:eastAsia="vi-VN"/>
                    </w:rPr>
                  </w:rPrChange>
                </w:rPr>
                <w:t>Hóa</w:t>
              </w:r>
              <w:proofErr w:type="spellEnd"/>
              <w:r w:rsidRPr="00E226BF">
                <w:rPr>
                  <w:color w:val="000000"/>
                  <w:w w:val="96"/>
                  <w:sz w:val="24"/>
                  <w:szCs w:val="24"/>
                  <w:lang w:eastAsia="vi-VN"/>
                  <w:rPrChange w:id="394" w:author="Pham Thi Thu Lan" w:date="2021-01-03T17:00:00Z">
                    <w:rPr>
                      <w:color w:val="000000"/>
                      <w:sz w:val="24"/>
                      <w:szCs w:val="24"/>
                      <w:lang w:eastAsia="vi-VN"/>
                    </w:rPr>
                  </w:rPrChange>
                </w:rPr>
                <w:t xml:space="preserve"> </w:t>
              </w:r>
              <w:proofErr w:type="spellStart"/>
              <w:r w:rsidRPr="00E226BF">
                <w:rPr>
                  <w:color w:val="000000"/>
                  <w:w w:val="96"/>
                  <w:sz w:val="24"/>
                  <w:szCs w:val="24"/>
                  <w:lang w:eastAsia="vi-VN"/>
                  <w:rPrChange w:id="395" w:author="Pham Thi Thu Lan" w:date="2021-01-03T17:00:00Z">
                    <w:rPr>
                      <w:color w:val="000000"/>
                      <w:sz w:val="24"/>
                      <w:szCs w:val="24"/>
                      <w:lang w:eastAsia="vi-VN"/>
                    </w:rPr>
                  </w:rPrChange>
                </w:rPr>
                <w:t>đơn</w:t>
              </w:r>
              <w:proofErr w:type="spellEnd"/>
              <w:r w:rsidRPr="00E226BF">
                <w:rPr>
                  <w:color w:val="000000"/>
                  <w:w w:val="96"/>
                  <w:sz w:val="24"/>
                  <w:szCs w:val="24"/>
                  <w:lang w:eastAsia="vi-VN"/>
                  <w:rPrChange w:id="396" w:author="Pham Thi Thu Lan" w:date="2021-01-03T17:00:00Z">
                    <w:rPr>
                      <w:color w:val="000000"/>
                      <w:sz w:val="24"/>
                      <w:szCs w:val="24"/>
                      <w:lang w:eastAsia="vi-VN"/>
                    </w:rPr>
                  </w:rPrChange>
                </w:rPr>
                <w:t xml:space="preserve"> </w:t>
              </w:r>
              <w:proofErr w:type="spellStart"/>
              <w:r w:rsidRPr="00E226BF">
                <w:rPr>
                  <w:color w:val="000000"/>
                  <w:w w:val="96"/>
                  <w:sz w:val="24"/>
                  <w:szCs w:val="24"/>
                  <w:lang w:eastAsia="vi-VN"/>
                  <w:rPrChange w:id="397" w:author="Pham Thi Thu Lan" w:date="2021-01-03T17:00:00Z">
                    <w:rPr>
                      <w:color w:val="000000"/>
                      <w:sz w:val="24"/>
                      <w:szCs w:val="24"/>
                      <w:lang w:eastAsia="vi-VN"/>
                    </w:rPr>
                  </w:rPrChange>
                </w:rPr>
                <w:t>tài</w:t>
              </w:r>
              <w:proofErr w:type="spellEnd"/>
              <w:r w:rsidRPr="00E226BF">
                <w:rPr>
                  <w:color w:val="000000"/>
                  <w:w w:val="96"/>
                  <w:sz w:val="24"/>
                  <w:szCs w:val="24"/>
                  <w:lang w:eastAsia="vi-VN"/>
                  <w:rPrChange w:id="398" w:author="Pham Thi Thu Lan" w:date="2021-01-03T17:00:00Z">
                    <w:rPr>
                      <w:color w:val="000000"/>
                      <w:sz w:val="24"/>
                      <w:szCs w:val="24"/>
                      <w:lang w:eastAsia="vi-VN"/>
                    </w:rPr>
                  </w:rPrChange>
                </w:rPr>
                <w:t xml:space="preserve"> </w:t>
              </w:r>
              <w:proofErr w:type="spellStart"/>
              <w:r w:rsidRPr="00E226BF">
                <w:rPr>
                  <w:color w:val="000000"/>
                  <w:w w:val="96"/>
                  <w:sz w:val="24"/>
                  <w:szCs w:val="24"/>
                  <w:lang w:eastAsia="vi-VN"/>
                  <w:rPrChange w:id="399" w:author="Pham Thi Thu Lan" w:date="2021-01-03T17:00:00Z">
                    <w:rPr>
                      <w:color w:val="000000"/>
                      <w:sz w:val="24"/>
                      <w:szCs w:val="24"/>
                      <w:lang w:eastAsia="vi-VN"/>
                    </w:rPr>
                  </w:rPrChange>
                </w:rPr>
                <w:t>chính</w:t>
              </w:r>
              <w:proofErr w:type="spellEnd"/>
              <w:r w:rsidRPr="00E226BF">
                <w:rPr>
                  <w:color w:val="000000"/>
                  <w:w w:val="96"/>
                  <w:sz w:val="24"/>
                  <w:szCs w:val="24"/>
                  <w:lang w:eastAsia="vi-VN"/>
                  <w:rPrChange w:id="400" w:author="Pham Thi Thu Lan" w:date="2021-01-03T17:00:00Z">
                    <w:rPr>
                      <w:color w:val="000000"/>
                      <w:sz w:val="24"/>
                      <w:szCs w:val="24"/>
                      <w:lang w:eastAsia="vi-VN"/>
                    </w:rPr>
                  </w:rPrChange>
                </w:rPr>
                <w:t xml:space="preserve"> </w:t>
              </w:r>
              <w:r w:rsidRPr="00E226BF">
                <w:rPr>
                  <w:i/>
                  <w:color w:val="000000"/>
                  <w:w w:val="96"/>
                  <w:sz w:val="24"/>
                  <w:szCs w:val="24"/>
                  <w:lang w:eastAsia="vi-VN"/>
                  <w:rPrChange w:id="401" w:author="Pham Thi Thu Lan" w:date="2021-01-03T17:00:00Z">
                    <w:rPr>
                      <w:color w:val="000000"/>
                      <w:sz w:val="24"/>
                      <w:szCs w:val="24"/>
                      <w:lang w:eastAsia="vi-VN"/>
                    </w:rPr>
                  </w:rPrChange>
                </w:rPr>
                <w:t>(</w:t>
              </w:r>
            </w:ins>
            <w:proofErr w:type="spellStart"/>
            <w:ins w:id="402" w:author="Pham Thi Thu Lan" w:date="2021-01-03T17:00:00Z">
              <w:r w:rsidR="00E226BF" w:rsidRPr="00E226BF">
                <w:rPr>
                  <w:i/>
                  <w:color w:val="000000"/>
                  <w:w w:val="96"/>
                  <w:sz w:val="24"/>
                  <w:szCs w:val="24"/>
                  <w:lang w:eastAsia="vi-VN"/>
                  <w:rPrChange w:id="403" w:author="Pham Thi Thu Lan" w:date="2021-01-03T17:00:00Z">
                    <w:rPr>
                      <w:i/>
                      <w:color w:val="000000"/>
                      <w:sz w:val="24"/>
                      <w:szCs w:val="24"/>
                      <w:lang w:eastAsia="vi-VN"/>
                    </w:rPr>
                  </w:rPrChange>
                </w:rPr>
                <w:t>đối</w:t>
              </w:r>
              <w:proofErr w:type="spellEnd"/>
              <w:r w:rsidR="00E226BF" w:rsidRPr="00E226BF">
                <w:rPr>
                  <w:i/>
                  <w:color w:val="000000"/>
                  <w:w w:val="96"/>
                  <w:sz w:val="24"/>
                  <w:szCs w:val="24"/>
                  <w:lang w:eastAsia="vi-VN"/>
                  <w:rPrChange w:id="404" w:author="Pham Thi Thu Lan" w:date="2021-01-03T17:00:00Z">
                    <w:rPr>
                      <w:i/>
                      <w:color w:val="000000"/>
                      <w:sz w:val="24"/>
                      <w:szCs w:val="24"/>
                      <w:lang w:eastAsia="vi-VN"/>
                    </w:rPr>
                  </w:rPrChange>
                </w:rPr>
                <w:t xml:space="preserve"> </w:t>
              </w:r>
              <w:proofErr w:type="spellStart"/>
              <w:r w:rsidR="00E226BF" w:rsidRPr="00E226BF">
                <w:rPr>
                  <w:i/>
                  <w:color w:val="000000"/>
                  <w:w w:val="96"/>
                  <w:sz w:val="24"/>
                  <w:szCs w:val="24"/>
                  <w:lang w:eastAsia="vi-VN"/>
                  <w:rPrChange w:id="405" w:author="Pham Thi Thu Lan" w:date="2021-01-03T17:00:00Z">
                    <w:rPr>
                      <w:i/>
                      <w:color w:val="000000"/>
                      <w:sz w:val="24"/>
                      <w:szCs w:val="24"/>
                      <w:lang w:eastAsia="vi-VN"/>
                    </w:rPr>
                  </w:rPrChange>
                </w:rPr>
                <w:t>với</w:t>
              </w:r>
              <w:proofErr w:type="spellEnd"/>
              <w:r w:rsidR="00E226BF" w:rsidRPr="00E226BF">
                <w:rPr>
                  <w:i/>
                  <w:color w:val="000000"/>
                  <w:w w:val="96"/>
                  <w:sz w:val="24"/>
                  <w:szCs w:val="24"/>
                  <w:lang w:eastAsia="vi-VN"/>
                  <w:rPrChange w:id="406" w:author="Pham Thi Thu Lan" w:date="2021-01-03T17:00:00Z">
                    <w:rPr>
                      <w:i/>
                      <w:color w:val="000000"/>
                      <w:sz w:val="24"/>
                      <w:szCs w:val="24"/>
                      <w:lang w:eastAsia="vi-VN"/>
                    </w:rPr>
                  </w:rPrChange>
                </w:rPr>
                <w:t xml:space="preserve"> </w:t>
              </w:r>
            </w:ins>
            <w:ins w:id="407" w:author="Pham Thi Thu Lan" w:date="2021-01-03T16:53:00Z">
              <w:r w:rsidRPr="00E226BF">
                <w:rPr>
                  <w:i/>
                  <w:color w:val="000000"/>
                  <w:w w:val="96"/>
                  <w:sz w:val="24"/>
                  <w:szCs w:val="24"/>
                  <w:lang w:eastAsia="vi-VN"/>
                  <w:rPrChange w:id="408" w:author="Pham Thi Thu Lan" w:date="2021-01-03T17:00:00Z">
                    <w:rPr>
                      <w:color w:val="000000"/>
                      <w:sz w:val="24"/>
                      <w:szCs w:val="24"/>
                      <w:lang w:eastAsia="vi-VN"/>
                    </w:rPr>
                  </w:rPrChange>
                </w:rPr>
                <w:t xml:space="preserve">TH </w:t>
              </w:r>
              <w:proofErr w:type="spellStart"/>
              <w:r w:rsidRPr="00E226BF">
                <w:rPr>
                  <w:i/>
                  <w:color w:val="000000"/>
                  <w:w w:val="96"/>
                  <w:sz w:val="24"/>
                  <w:szCs w:val="24"/>
                  <w:lang w:eastAsia="vi-VN"/>
                  <w:rPrChange w:id="409" w:author="Pham Thi Thu Lan" w:date="2021-01-03T17:00:00Z">
                    <w:rPr>
                      <w:color w:val="000000"/>
                      <w:sz w:val="24"/>
                      <w:szCs w:val="24"/>
                      <w:lang w:eastAsia="vi-VN"/>
                    </w:rPr>
                  </w:rPrChange>
                </w:rPr>
                <w:t>k</w:t>
              </w:r>
            </w:ins>
            <w:ins w:id="410" w:author="Pham Thi Thu Lan" w:date="2021-01-03T16:54:00Z">
              <w:r w:rsidRPr="00E226BF">
                <w:rPr>
                  <w:i/>
                  <w:color w:val="000000"/>
                  <w:w w:val="96"/>
                  <w:sz w:val="24"/>
                  <w:szCs w:val="24"/>
                  <w:lang w:eastAsia="vi-VN"/>
                  <w:rPrChange w:id="411" w:author="Pham Thi Thu Lan" w:date="2021-01-03T17:00:00Z">
                    <w:rPr>
                      <w:color w:val="000000"/>
                      <w:sz w:val="24"/>
                      <w:szCs w:val="24"/>
                      <w:lang w:eastAsia="vi-VN"/>
                    </w:rPr>
                  </w:rPrChange>
                </w:rPr>
                <w:t>ý</w:t>
              </w:r>
              <w:proofErr w:type="spellEnd"/>
              <w:r w:rsidRPr="00E226BF">
                <w:rPr>
                  <w:i/>
                  <w:color w:val="000000"/>
                  <w:w w:val="96"/>
                  <w:sz w:val="24"/>
                  <w:szCs w:val="24"/>
                  <w:lang w:eastAsia="vi-VN"/>
                  <w:rPrChange w:id="412" w:author="Pham Thi Thu Lan" w:date="2021-01-03T17:00:00Z">
                    <w:rPr>
                      <w:color w:val="000000"/>
                      <w:sz w:val="24"/>
                      <w:szCs w:val="24"/>
                      <w:lang w:eastAsia="vi-VN"/>
                    </w:rPr>
                  </w:rPrChange>
                </w:rPr>
                <w:t xml:space="preserve"> </w:t>
              </w:r>
              <w:proofErr w:type="spellStart"/>
              <w:r w:rsidRPr="00E226BF">
                <w:rPr>
                  <w:i/>
                  <w:color w:val="000000"/>
                  <w:w w:val="96"/>
                  <w:sz w:val="24"/>
                  <w:szCs w:val="24"/>
                  <w:lang w:eastAsia="vi-VN"/>
                  <w:rPrChange w:id="413" w:author="Pham Thi Thu Lan" w:date="2021-01-03T17:00:00Z">
                    <w:rPr>
                      <w:color w:val="000000"/>
                      <w:sz w:val="24"/>
                      <w:szCs w:val="24"/>
                      <w:lang w:eastAsia="vi-VN"/>
                    </w:rPr>
                  </w:rPrChange>
                </w:rPr>
                <w:t>Hợp</w:t>
              </w:r>
              <w:proofErr w:type="spellEnd"/>
              <w:r w:rsidRPr="00E226BF">
                <w:rPr>
                  <w:i/>
                  <w:color w:val="000000"/>
                  <w:w w:val="96"/>
                  <w:sz w:val="24"/>
                  <w:szCs w:val="24"/>
                  <w:lang w:eastAsia="vi-VN"/>
                  <w:rPrChange w:id="414" w:author="Pham Thi Thu Lan" w:date="2021-01-03T17:00:00Z">
                    <w:rPr>
                      <w:color w:val="000000"/>
                      <w:sz w:val="24"/>
                      <w:szCs w:val="24"/>
                      <w:lang w:eastAsia="vi-VN"/>
                    </w:rPr>
                  </w:rPrChange>
                </w:rPr>
                <w:t xml:space="preserve"> </w:t>
              </w:r>
              <w:proofErr w:type="spellStart"/>
              <w:r w:rsidRPr="00E226BF">
                <w:rPr>
                  <w:i/>
                  <w:color w:val="000000"/>
                  <w:w w:val="96"/>
                  <w:sz w:val="24"/>
                  <w:szCs w:val="24"/>
                  <w:lang w:eastAsia="vi-VN"/>
                  <w:rPrChange w:id="415" w:author="Pham Thi Thu Lan" w:date="2021-01-03T17:00:00Z">
                    <w:rPr>
                      <w:color w:val="000000"/>
                      <w:sz w:val="24"/>
                      <w:szCs w:val="24"/>
                      <w:lang w:eastAsia="vi-VN"/>
                    </w:rPr>
                  </w:rPrChange>
                </w:rPr>
                <w:t>đồng</w:t>
              </w:r>
              <w:proofErr w:type="spellEnd"/>
              <w:r w:rsidRPr="00E226BF">
                <w:rPr>
                  <w:i/>
                  <w:color w:val="000000"/>
                  <w:w w:val="96"/>
                  <w:sz w:val="24"/>
                  <w:szCs w:val="24"/>
                  <w:lang w:eastAsia="vi-VN"/>
                  <w:rPrChange w:id="416" w:author="Pham Thi Thu Lan" w:date="2021-01-03T17:00:00Z">
                    <w:rPr>
                      <w:color w:val="000000"/>
                      <w:sz w:val="24"/>
                      <w:szCs w:val="24"/>
                      <w:lang w:eastAsia="vi-VN"/>
                    </w:rPr>
                  </w:rPrChange>
                </w:rPr>
                <w:t xml:space="preserve"> </w:t>
              </w:r>
              <w:proofErr w:type="spellStart"/>
              <w:r w:rsidRPr="00E226BF">
                <w:rPr>
                  <w:i/>
                  <w:color w:val="000000"/>
                  <w:w w:val="96"/>
                  <w:sz w:val="24"/>
                  <w:szCs w:val="24"/>
                  <w:lang w:eastAsia="vi-VN"/>
                  <w:rPrChange w:id="417" w:author="Pham Thi Thu Lan" w:date="2021-01-03T17:00:00Z">
                    <w:rPr>
                      <w:color w:val="000000"/>
                      <w:sz w:val="24"/>
                      <w:szCs w:val="24"/>
                      <w:lang w:eastAsia="vi-VN"/>
                    </w:rPr>
                  </w:rPrChange>
                </w:rPr>
                <w:t>kinh</w:t>
              </w:r>
              <w:proofErr w:type="spellEnd"/>
              <w:r w:rsidRPr="00E226BF">
                <w:rPr>
                  <w:i/>
                  <w:color w:val="000000"/>
                  <w:w w:val="96"/>
                  <w:sz w:val="24"/>
                  <w:szCs w:val="24"/>
                  <w:lang w:eastAsia="vi-VN"/>
                  <w:rPrChange w:id="418" w:author="Pham Thi Thu Lan" w:date="2021-01-03T17:00:00Z">
                    <w:rPr>
                      <w:color w:val="000000"/>
                      <w:sz w:val="24"/>
                      <w:szCs w:val="24"/>
                      <w:lang w:eastAsia="vi-VN"/>
                    </w:rPr>
                  </w:rPrChange>
                </w:rPr>
                <w:t xml:space="preserve"> </w:t>
              </w:r>
              <w:proofErr w:type="spellStart"/>
              <w:r w:rsidRPr="00E226BF">
                <w:rPr>
                  <w:i/>
                  <w:color w:val="000000"/>
                  <w:w w:val="96"/>
                  <w:sz w:val="24"/>
                  <w:szCs w:val="24"/>
                  <w:lang w:eastAsia="vi-VN"/>
                  <w:rPrChange w:id="419" w:author="Pham Thi Thu Lan" w:date="2021-01-03T17:00:00Z">
                    <w:rPr>
                      <w:color w:val="000000"/>
                      <w:sz w:val="24"/>
                      <w:szCs w:val="24"/>
                      <w:lang w:eastAsia="vi-VN"/>
                    </w:rPr>
                  </w:rPrChange>
                </w:rPr>
                <w:t>tế</w:t>
              </w:r>
              <w:proofErr w:type="spellEnd"/>
              <w:r w:rsidRPr="00E226BF">
                <w:rPr>
                  <w:i/>
                  <w:color w:val="000000"/>
                  <w:w w:val="96"/>
                  <w:sz w:val="24"/>
                  <w:szCs w:val="24"/>
                  <w:lang w:eastAsia="vi-VN"/>
                  <w:rPrChange w:id="420" w:author="Pham Thi Thu Lan" w:date="2021-01-03T17:00:00Z">
                    <w:rPr>
                      <w:color w:val="000000"/>
                      <w:sz w:val="24"/>
                      <w:szCs w:val="24"/>
                      <w:lang w:eastAsia="vi-VN"/>
                    </w:rPr>
                  </w:rPrChange>
                </w:rPr>
                <w:t>)</w:t>
              </w:r>
            </w:ins>
          </w:p>
        </w:tc>
        <w:tc>
          <w:tcPr>
            <w:tcW w:w="1389" w:type="dxa"/>
            <w:vMerge w:val="restart"/>
            <w:vAlign w:val="center"/>
          </w:tcPr>
          <w:p w14:paraId="022E8867" w14:textId="77777777" w:rsidR="0040126F" w:rsidRPr="0040126F" w:rsidRDefault="0040126F">
            <w:pPr>
              <w:spacing w:before="120" w:line="252" w:lineRule="auto"/>
              <w:jc w:val="center"/>
              <w:rPr>
                <w:ins w:id="421" w:author="Pham Thi Thu Lan" w:date="2021-01-03T16:21:00Z"/>
                <w:i/>
                <w:iCs/>
                <w:color w:val="000000"/>
                <w:sz w:val="24"/>
                <w:szCs w:val="24"/>
                <w:lang w:val="en"/>
                <w:rPrChange w:id="422" w:author="Pham Thi Thu Lan" w:date="2021-01-03T16:57:00Z">
                  <w:rPr>
                    <w:ins w:id="423" w:author="Pham Thi Thu Lan" w:date="2021-01-03T16:21:00Z"/>
                    <w:iCs/>
                    <w:color w:val="000000"/>
                    <w:sz w:val="24"/>
                    <w:szCs w:val="24"/>
                    <w:lang w:val="en"/>
                  </w:rPr>
                </w:rPrChange>
              </w:rPr>
              <w:pPrChange w:id="424" w:author="Pham Thi Thu Lan" w:date="2021-01-03T16:57:00Z">
                <w:pPr>
                  <w:widowControl w:val="0"/>
                  <w:jc w:val="center"/>
                </w:pPr>
              </w:pPrChange>
            </w:pPr>
            <w:proofErr w:type="spellStart"/>
            <w:ins w:id="425" w:author="Pham Thi Thu Lan" w:date="2021-01-03T16:56:00Z">
              <w:r w:rsidRPr="0040126F">
                <w:rPr>
                  <w:i/>
                  <w:iCs/>
                  <w:color w:val="000000"/>
                  <w:sz w:val="24"/>
                  <w:szCs w:val="24"/>
                  <w:lang w:val="en"/>
                  <w:rPrChange w:id="426" w:author="Pham Thi Thu Lan" w:date="2021-01-03T16:57:00Z">
                    <w:rPr>
                      <w:iCs/>
                      <w:color w:val="000000"/>
                      <w:sz w:val="24"/>
                      <w:szCs w:val="24"/>
                      <w:lang w:val="en"/>
                    </w:rPr>
                  </w:rPrChange>
                </w:rPr>
                <w:t>Thủ</w:t>
              </w:r>
              <w:proofErr w:type="spellEnd"/>
              <w:r w:rsidRPr="0040126F">
                <w:rPr>
                  <w:i/>
                  <w:iCs/>
                  <w:color w:val="000000"/>
                  <w:sz w:val="24"/>
                  <w:szCs w:val="24"/>
                  <w:lang w:val="en"/>
                  <w:rPrChange w:id="427"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28" w:author="Pham Thi Thu Lan" w:date="2021-01-03T16:57:00Z">
                    <w:rPr>
                      <w:iCs/>
                      <w:color w:val="000000"/>
                      <w:sz w:val="24"/>
                      <w:szCs w:val="24"/>
                      <w:lang w:val="en"/>
                    </w:rPr>
                  </w:rPrChange>
                </w:rPr>
                <w:t>tục</w:t>
              </w:r>
              <w:proofErr w:type="spellEnd"/>
              <w:r w:rsidRPr="0040126F">
                <w:rPr>
                  <w:i/>
                  <w:iCs/>
                  <w:color w:val="000000"/>
                  <w:sz w:val="24"/>
                  <w:szCs w:val="24"/>
                  <w:lang w:val="en"/>
                  <w:rPrChange w:id="429"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30" w:author="Pham Thi Thu Lan" w:date="2021-01-03T16:57:00Z">
                    <w:rPr>
                      <w:iCs/>
                      <w:color w:val="000000"/>
                      <w:sz w:val="24"/>
                      <w:szCs w:val="24"/>
                      <w:lang w:val="en"/>
                    </w:rPr>
                  </w:rPrChange>
                </w:rPr>
                <w:t>quy</w:t>
              </w:r>
              <w:proofErr w:type="spellEnd"/>
              <w:r w:rsidRPr="0040126F">
                <w:rPr>
                  <w:i/>
                  <w:iCs/>
                  <w:color w:val="000000"/>
                  <w:sz w:val="24"/>
                  <w:szCs w:val="24"/>
                  <w:lang w:val="en"/>
                  <w:rPrChange w:id="431"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32" w:author="Pham Thi Thu Lan" w:date="2021-01-03T16:57:00Z">
                    <w:rPr>
                      <w:iCs/>
                      <w:color w:val="000000"/>
                      <w:sz w:val="24"/>
                      <w:szCs w:val="24"/>
                      <w:lang w:val="en"/>
                    </w:rPr>
                  </w:rPrChange>
                </w:rPr>
                <w:t>trình</w:t>
              </w:r>
            </w:ins>
            <w:proofErr w:type="spellEnd"/>
            <w:ins w:id="433" w:author="Pham Thi Thu Lan" w:date="2021-01-03T16:59:00Z">
              <w:r w:rsidR="00E226BF">
                <w:rPr>
                  <w:i/>
                  <w:iCs/>
                  <w:color w:val="000000"/>
                  <w:sz w:val="24"/>
                  <w:szCs w:val="24"/>
                  <w:lang w:val="en"/>
                </w:rPr>
                <w:t xml:space="preserve"> </w:t>
              </w:r>
              <w:proofErr w:type="spellStart"/>
              <w:r w:rsidR="00E226BF" w:rsidRPr="00E226BF">
                <w:rPr>
                  <w:i/>
                  <w:iCs/>
                  <w:color w:val="000000"/>
                  <w:sz w:val="24"/>
                  <w:szCs w:val="24"/>
                  <w:lang w:val="en"/>
                </w:rPr>
                <w:t>đấu</w:t>
              </w:r>
              <w:proofErr w:type="spellEnd"/>
              <w:r w:rsidR="00E226BF">
                <w:rPr>
                  <w:i/>
                  <w:iCs/>
                  <w:color w:val="000000"/>
                  <w:sz w:val="24"/>
                  <w:szCs w:val="24"/>
                  <w:lang w:val="en"/>
                </w:rPr>
                <w:t xml:space="preserve"> </w:t>
              </w:r>
              <w:proofErr w:type="spellStart"/>
              <w:r w:rsidR="00E226BF">
                <w:rPr>
                  <w:i/>
                  <w:iCs/>
                  <w:color w:val="000000"/>
                  <w:sz w:val="24"/>
                  <w:szCs w:val="24"/>
                  <w:lang w:val="en"/>
                </w:rPr>
                <w:t>th</w:t>
              </w:r>
              <w:r w:rsidR="00E226BF" w:rsidRPr="00E226BF">
                <w:rPr>
                  <w:i/>
                  <w:iCs/>
                  <w:color w:val="000000"/>
                  <w:sz w:val="24"/>
                  <w:szCs w:val="24"/>
                  <w:lang w:val="en"/>
                </w:rPr>
                <w:t>ầu</w:t>
              </w:r>
              <w:proofErr w:type="spellEnd"/>
              <w:r w:rsidR="00E226BF">
                <w:rPr>
                  <w:i/>
                  <w:iCs/>
                  <w:color w:val="000000"/>
                  <w:sz w:val="24"/>
                  <w:szCs w:val="24"/>
                  <w:lang w:val="en"/>
                </w:rPr>
                <w:t xml:space="preserve"> </w:t>
              </w:r>
              <w:proofErr w:type="spellStart"/>
              <w:r w:rsidR="00E226BF">
                <w:rPr>
                  <w:i/>
                  <w:iCs/>
                  <w:color w:val="000000"/>
                  <w:sz w:val="24"/>
                  <w:szCs w:val="24"/>
                  <w:lang w:val="en"/>
                </w:rPr>
                <w:t>v</w:t>
              </w:r>
              <w:r w:rsidR="00E226BF" w:rsidRPr="00E226BF">
                <w:rPr>
                  <w:i/>
                  <w:iCs/>
                  <w:color w:val="000000"/>
                  <w:sz w:val="24"/>
                  <w:szCs w:val="24"/>
                  <w:lang w:val="en"/>
                </w:rPr>
                <w:t>à</w:t>
              </w:r>
            </w:ins>
            <w:proofErr w:type="spellEnd"/>
            <w:ins w:id="434" w:author="Pham Thi Thu Lan" w:date="2021-01-03T16:57:00Z">
              <w:r w:rsidRPr="0040126F">
                <w:rPr>
                  <w:i/>
                  <w:iCs/>
                  <w:color w:val="000000"/>
                  <w:sz w:val="24"/>
                  <w:szCs w:val="24"/>
                  <w:lang w:val="en"/>
                  <w:rPrChange w:id="435" w:author="Pham Thi Thu Lan" w:date="2021-01-03T16:57:00Z">
                    <w:rPr>
                      <w:iCs/>
                      <w:color w:val="000000"/>
                      <w:sz w:val="24"/>
                      <w:szCs w:val="24"/>
                      <w:lang w:val="en"/>
                    </w:rPr>
                  </w:rPrChange>
                </w:rPr>
                <w:t xml:space="preserve"> </w:t>
              </w:r>
            </w:ins>
            <w:proofErr w:type="spellStart"/>
            <w:ins w:id="436" w:author="Pham Thi Thu Lan" w:date="2021-01-03T16:56:00Z">
              <w:r w:rsidRPr="0040126F">
                <w:rPr>
                  <w:i/>
                  <w:iCs/>
                  <w:color w:val="000000"/>
                  <w:sz w:val="24"/>
                  <w:szCs w:val="24"/>
                  <w:lang w:val="en"/>
                  <w:rPrChange w:id="437" w:author="Pham Thi Thu Lan" w:date="2021-01-03T16:57:00Z">
                    <w:rPr>
                      <w:iCs/>
                      <w:color w:val="000000"/>
                      <w:sz w:val="24"/>
                      <w:szCs w:val="24"/>
                      <w:lang w:val="en"/>
                    </w:rPr>
                  </w:rPrChange>
                </w:rPr>
                <w:t>ký</w:t>
              </w:r>
              <w:proofErr w:type="spellEnd"/>
              <w:r w:rsidRPr="0040126F">
                <w:rPr>
                  <w:i/>
                  <w:iCs/>
                  <w:color w:val="000000"/>
                  <w:sz w:val="24"/>
                  <w:szCs w:val="24"/>
                  <w:lang w:val="en"/>
                  <w:rPrChange w:id="438"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39" w:author="Pham Thi Thu Lan" w:date="2021-01-03T16:57:00Z">
                    <w:rPr>
                      <w:iCs/>
                      <w:color w:val="000000"/>
                      <w:sz w:val="24"/>
                      <w:szCs w:val="24"/>
                      <w:lang w:val="en"/>
                    </w:rPr>
                  </w:rPrChange>
                </w:rPr>
                <w:t>hợp</w:t>
              </w:r>
              <w:proofErr w:type="spellEnd"/>
              <w:r w:rsidRPr="0040126F">
                <w:rPr>
                  <w:i/>
                  <w:iCs/>
                  <w:color w:val="000000"/>
                  <w:sz w:val="24"/>
                  <w:szCs w:val="24"/>
                  <w:lang w:val="en"/>
                  <w:rPrChange w:id="440"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41" w:author="Pham Thi Thu Lan" w:date="2021-01-03T16:57:00Z">
                    <w:rPr>
                      <w:iCs/>
                      <w:color w:val="000000"/>
                      <w:sz w:val="24"/>
                      <w:szCs w:val="24"/>
                      <w:lang w:val="en"/>
                    </w:rPr>
                  </w:rPrChange>
                </w:rPr>
                <w:t>đồng</w:t>
              </w:r>
              <w:proofErr w:type="spellEnd"/>
              <w:r w:rsidRPr="0040126F">
                <w:rPr>
                  <w:i/>
                  <w:iCs/>
                  <w:color w:val="000000"/>
                  <w:sz w:val="24"/>
                  <w:szCs w:val="24"/>
                  <w:lang w:val="en"/>
                  <w:rPrChange w:id="442"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43" w:author="Pham Thi Thu Lan" w:date="2021-01-03T16:57:00Z">
                    <w:rPr>
                      <w:iCs/>
                      <w:color w:val="000000"/>
                      <w:sz w:val="24"/>
                      <w:szCs w:val="24"/>
                      <w:lang w:val="en"/>
                    </w:rPr>
                  </w:rPrChange>
                </w:rPr>
                <w:t>kinh</w:t>
              </w:r>
              <w:proofErr w:type="spellEnd"/>
              <w:r w:rsidRPr="0040126F">
                <w:rPr>
                  <w:i/>
                  <w:iCs/>
                  <w:color w:val="000000"/>
                  <w:sz w:val="24"/>
                  <w:szCs w:val="24"/>
                  <w:lang w:val="en"/>
                  <w:rPrChange w:id="444"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45" w:author="Pham Thi Thu Lan" w:date="2021-01-03T16:57:00Z">
                    <w:rPr>
                      <w:iCs/>
                      <w:color w:val="000000"/>
                      <w:sz w:val="24"/>
                      <w:szCs w:val="24"/>
                      <w:lang w:val="en"/>
                    </w:rPr>
                  </w:rPrChange>
                </w:rPr>
                <w:t>tế</w:t>
              </w:r>
              <w:proofErr w:type="spellEnd"/>
              <w:r w:rsidRPr="0040126F">
                <w:rPr>
                  <w:i/>
                  <w:iCs/>
                  <w:color w:val="000000"/>
                  <w:sz w:val="24"/>
                  <w:szCs w:val="24"/>
                  <w:lang w:val="en"/>
                  <w:rPrChange w:id="446"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47" w:author="Pham Thi Thu Lan" w:date="2021-01-03T16:57:00Z">
                    <w:rPr>
                      <w:iCs/>
                      <w:color w:val="000000"/>
                      <w:sz w:val="24"/>
                      <w:szCs w:val="24"/>
                      <w:lang w:val="en"/>
                    </w:rPr>
                  </w:rPrChange>
                </w:rPr>
                <w:t>mua</w:t>
              </w:r>
              <w:proofErr w:type="spellEnd"/>
              <w:r w:rsidRPr="0040126F">
                <w:rPr>
                  <w:i/>
                  <w:iCs/>
                  <w:color w:val="000000"/>
                  <w:sz w:val="24"/>
                  <w:szCs w:val="24"/>
                  <w:lang w:val="en"/>
                  <w:rPrChange w:id="448"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49" w:author="Pham Thi Thu Lan" w:date="2021-01-03T16:57:00Z">
                    <w:rPr>
                      <w:iCs/>
                      <w:color w:val="000000"/>
                      <w:sz w:val="24"/>
                      <w:szCs w:val="24"/>
                      <w:lang w:val="en"/>
                    </w:rPr>
                  </w:rPrChange>
                </w:rPr>
                <w:t>sắm</w:t>
              </w:r>
              <w:proofErr w:type="spellEnd"/>
              <w:r w:rsidRPr="0040126F">
                <w:rPr>
                  <w:i/>
                  <w:iCs/>
                  <w:color w:val="000000"/>
                  <w:sz w:val="24"/>
                  <w:szCs w:val="24"/>
                  <w:lang w:val="en"/>
                  <w:rPrChange w:id="450"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51" w:author="Pham Thi Thu Lan" w:date="2021-01-03T16:57:00Z">
                    <w:rPr>
                      <w:iCs/>
                      <w:color w:val="000000"/>
                      <w:sz w:val="24"/>
                      <w:szCs w:val="24"/>
                      <w:lang w:val="en"/>
                    </w:rPr>
                  </w:rPrChange>
                </w:rPr>
                <w:t>xây</w:t>
              </w:r>
              <w:proofErr w:type="spellEnd"/>
              <w:r w:rsidRPr="0040126F">
                <w:rPr>
                  <w:i/>
                  <w:iCs/>
                  <w:color w:val="000000"/>
                  <w:sz w:val="24"/>
                  <w:szCs w:val="24"/>
                  <w:lang w:val="en"/>
                  <w:rPrChange w:id="452"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53" w:author="Pham Thi Thu Lan" w:date="2021-01-03T16:57:00Z">
                    <w:rPr>
                      <w:iCs/>
                      <w:color w:val="000000"/>
                      <w:sz w:val="24"/>
                      <w:szCs w:val="24"/>
                      <w:lang w:val="en"/>
                    </w:rPr>
                  </w:rPrChange>
                </w:rPr>
                <w:t>dựng</w:t>
              </w:r>
              <w:proofErr w:type="spellEnd"/>
              <w:r w:rsidRPr="0040126F">
                <w:rPr>
                  <w:i/>
                  <w:iCs/>
                  <w:color w:val="000000"/>
                  <w:sz w:val="24"/>
                  <w:szCs w:val="24"/>
                  <w:lang w:val="en"/>
                  <w:rPrChange w:id="454"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55" w:author="Pham Thi Thu Lan" w:date="2021-01-03T16:57:00Z">
                    <w:rPr>
                      <w:iCs/>
                      <w:color w:val="000000"/>
                      <w:sz w:val="24"/>
                      <w:szCs w:val="24"/>
                      <w:lang w:val="en"/>
                    </w:rPr>
                  </w:rPrChange>
                </w:rPr>
                <w:t>phần</w:t>
              </w:r>
              <w:proofErr w:type="spellEnd"/>
              <w:r w:rsidRPr="0040126F">
                <w:rPr>
                  <w:i/>
                  <w:iCs/>
                  <w:color w:val="000000"/>
                  <w:sz w:val="24"/>
                  <w:szCs w:val="24"/>
                  <w:lang w:val="en"/>
                  <w:rPrChange w:id="456"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57" w:author="Pham Thi Thu Lan" w:date="2021-01-03T16:57:00Z">
                    <w:rPr>
                      <w:iCs/>
                      <w:color w:val="000000"/>
                      <w:sz w:val="24"/>
                      <w:szCs w:val="24"/>
                      <w:lang w:val="en"/>
                    </w:rPr>
                  </w:rPrChange>
                </w:rPr>
                <w:t>mềm</w:t>
              </w:r>
              <w:proofErr w:type="spellEnd"/>
              <w:r w:rsidRPr="0040126F">
                <w:rPr>
                  <w:i/>
                  <w:iCs/>
                  <w:color w:val="000000"/>
                  <w:sz w:val="24"/>
                  <w:szCs w:val="24"/>
                  <w:lang w:val="en"/>
                  <w:rPrChange w:id="458"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59" w:author="Pham Thi Thu Lan" w:date="2021-01-03T16:57:00Z">
                    <w:rPr>
                      <w:iCs/>
                      <w:color w:val="000000"/>
                      <w:sz w:val="24"/>
                      <w:szCs w:val="24"/>
                      <w:lang w:val="en"/>
                    </w:rPr>
                  </w:rPrChange>
                </w:rPr>
                <w:t>với</w:t>
              </w:r>
              <w:proofErr w:type="spellEnd"/>
              <w:r w:rsidRPr="0040126F">
                <w:rPr>
                  <w:i/>
                  <w:iCs/>
                  <w:color w:val="000000"/>
                  <w:sz w:val="24"/>
                  <w:szCs w:val="24"/>
                  <w:lang w:val="en"/>
                  <w:rPrChange w:id="460" w:author="Pham Thi Thu Lan" w:date="2021-01-03T16:57:00Z">
                    <w:rPr>
                      <w:iCs/>
                      <w:color w:val="000000"/>
                      <w:sz w:val="24"/>
                      <w:szCs w:val="24"/>
                      <w:lang w:val="en"/>
                    </w:rPr>
                  </w:rPrChange>
                </w:rPr>
                <w:t xml:space="preserve"> Công ty/</w:t>
              </w:r>
              <w:proofErr w:type="spellStart"/>
              <w:r w:rsidRPr="0040126F">
                <w:rPr>
                  <w:i/>
                  <w:iCs/>
                  <w:color w:val="000000"/>
                  <w:sz w:val="24"/>
                  <w:szCs w:val="24"/>
                  <w:lang w:val="en"/>
                  <w:rPrChange w:id="461" w:author="Pham Thi Thu Lan" w:date="2021-01-03T16:57:00Z">
                    <w:rPr>
                      <w:iCs/>
                      <w:color w:val="000000"/>
                      <w:sz w:val="24"/>
                      <w:szCs w:val="24"/>
                      <w:lang w:val="en"/>
                    </w:rPr>
                  </w:rPrChange>
                </w:rPr>
                <w:t>đơn</w:t>
              </w:r>
              <w:proofErr w:type="spellEnd"/>
              <w:r w:rsidRPr="0040126F">
                <w:rPr>
                  <w:i/>
                  <w:iCs/>
                  <w:color w:val="000000"/>
                  <w:sz w:val="24"/>
                  <w:szCs w:val="24"/>
                  <w:lang w:val="en"/>
                  <w:rPrChange w:id="462"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63" w:author="Pham Thi Thu Lan" w:date="2021-01-03T16:57:00Z">
                    <w:rPr>
                      <w:iCs/>
                      <w:color w:val="000000"/>
                      <w:sz w:val="24"/>
                      <w:szCs w:val="24"/>
                      <w:lang w:val="en"/>
                    </w:rPr>
                  </w:rPrChange>
                </w:rPr>
                <w:t>vị</w:t>
              </w:r>
              <w:proofErr w:type="spellEnd"/>
              <w:r w:rsidRPr="0040126F">
                <w:rPr>
                  <w:i/>
                  <w:iCs/>
                  <w:color w:val="000000"/>
                  <w:sz w:val="24"/>
                  <w:szCs w:val="24"/>
                  <w:lang w:val="en"/>
                  <w:rPrChange w:id="464"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65" w:author="Pham Thi Thu Lan" w:date="2021-01-03T16:57:00Z">
                    <w:rPr>
                      <w:iCs/>
                      <w:color w:val="000000"/>
                      <w:sz w:val="24"/>
                      <w:szCs w:val="24"/>
                      <w:lang w:val="en"/>
                    </w:rPr>
                  </w:rPrChange>
                </w:rPr>
                <w:t>ngoài</w:t>
              </w:r>
              <w:proofErr w:type="spellEnd"/>
              <w:r w:rsidRPr="0040126F">
                <w:rPr>
                  <w:i/>
                  <w:iCs/>
                  <w:color w:val="000000"/>
                  <w:sz w:val="24"/>
                  <w:szCs w:val="24"/>
                  <w:lang w:val="en"/>
                  <w:rPrChange w:id="466"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67" w:author="Pham Thi Thu Lan" w:date="2021-01-03T16:57:00Z">
                    <w:rPr>
                      <w:iCs/>
                      <w:color w:val="000000"/>
                      <w:sz w:val="24"/>
                      <w:szCs w:val="24"/>
                      <w:lang w:val="en"/>
                    </w:rPr>
                  </w:rPrChange>
                </w:rPr>
                <w:t>Nhà</w:t>
              </w:r>
              <w:proofErr w:type="spellEnd"/>
              <w:r w:rsidRPr="0040126F">
                <w:rPr>
                  <w:i/>
                  <w:iCs/>
                  <w:color w:val="000000"/>
                  <w:sz w:val="24"/>
                  <w:szCs w:val="24"/>
                  <w:lang w:val="en"/>
                  <w:rPrChange w:id="468"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69" w:author="Pham Thi Thu Lan" w:date="2021-01-03T16:57:00Z">
                    <w:rPr>
                      <w:iCs/>
                      <w:color w:val="000000"/>
                      <w:sz w:val="24"/>
                      <w:szCs w:val="24"/>
                      <w:lang w:val="en"/>
                    </w:rPr>
                  </w:rPrChange>
                </w:rPr>
                <w:t>trường</w:t>
              </w:r>
              <w:proofErr w:type="spellEnd"/>
              <w:r w:rsidRPr="0040126F">
                <w:rPr>
                  <w:i/>
                  <w:iCs/>
                  <w:color w:val="000000"/>
                  <w:sz w:val="24"/>
                  <w:szCs w:val="24"/>
                  <w:lang w:val="en"/>
                  <w:rPrChange w:id="470" w:author="Pham Thi Thu Lan" w:date="2021-01-03T16:57:00Z">
                    <w:rPr>
                      <w:iCs/>
                      <w:color w:val="000000"/>
                      <w:sz w:val="24"/>
                      <w:szCs w:val="24"/>
                      <w:lang w:val="en"/>
                    </w:rPr>
                  </w:rPrChange>
                </w:rPr>
                <w:t xml:space="preserve"> </w:t>
              </w:r>
            </w:ins>
            <w:proofErr w:type="spellStart"/>
            <w:ins w:id="471" w:author="Pham Thi Thu Lan" w:date="2021-01-03T16:57:00Z">
              <w:r w:rsidRPr="0040126F">
                <w:rPr>
                  <w:i/>
                  <w:iCs/>
                  <w:color w:val="000000"/>
                  <w:sz w:val="24"/>
                  <w:szCs w:val="24"/>
                  <w:lang w:val="en"/>
                  <w:rPrChange w:id="472" w:author="Pham Thi Thu Lan" w:date="2021-01-03T16:57:00Z">
                    <w:rPr>
                      <w:iCs/>
                      <w:color w:val="000000"/>
                      <w:sz w:val="24"/>
                      <w:szCs w:val="24"/>
                      <w:lang w:val="en"/>
                    </w:rPr>
                  </w:rPrChange>
                </w:rPr>
                <w:t>thực</w:t>
              </w:r>
              <w:proofErr w:type="spellEnd"/>
              <w:r w:rsidRPr="0040126F">
                <w:rPr>
                  <w:i/>
                  <w:iCs/>
                  <w:color w:val="000000"/>
                  <w:sz w:val="24"/>
                  <w:szCs w:val="24"/>
                  <w:lang w:val="en"/>
                  <w:rPrChange w:id="473"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74" w:author="Pham Thi Thu Lan" w:date="2021-01-03T16:57:00Z">
                    <w:rPr>
                      <w:iCs/>
                      <w:color w:val="000000"/>
                      <w:sz w:val="24"/>
                      <w:szCs w:val="24"/>
                      <w:lang w:val="en"/>
                    </w:rPr>
                  </w:rPrChange>
                </w:rPr>
                <w:t>hiện</w:t>
              </w:r>
              <w:proofErr w:type="spellEnd"/>
              <w:r w:rsidRPr="0040126F">
                <w:rPr>
                  <w:i/>
                  <w:iCs/>
                  <w:color w:val="000000"/>
                  <w:sz w:val="24"/>
                  <w:szCs w:val="24"/>
                  <w:lang w:val="en"/>
                  <w:rPrChange w:id="475"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76" w:author="Pham Thi Thu Lan" w:date="2021-01-03T16:57:00Z">
                    <w:rPr>
                      <w:iCs/>
                      <w:color w:val="000000"/>
                      <w:sz w:val="24"/>
                      <w:szCs w:val="24"/>
                      <w:lang w:val="en"/>
                    </w:rPr>
                  </w:rPrChange>
                </w:rPr>
                <w:t>theo</w:t>
              </w:r>
              <w:proofErr w:type="spellEnd"/>
              <w:r w:rsidRPr="0040126F">
                <w:rPr>
                  <w:i/>
                  <w:iCs/>
                  <w:color w:val="000000"/>
                  <w:sz w:val="24"/>
                  <w:szCs w:val="24"/>
                  <w:lang w:val="en"/>
                  <w:rPrChange w:id="477" w:author="Pham Thi Thu Lan" w:date="2021-01-03T16:57:00Z">
                    <w:rPr>
                      <w:iCs/>
                      <w:color w:val="000000"/>
                      <w:sz w:val="24"/>
                      <w:szCs w:val="24"/>
                      <w:lang w:val="en"/>
                    </w:rPr>
                  </w:rPrChange>
                </w:rPr>
                <w:t xml:space="preserve"> Quy </w:t>
              </w:r>
              <w:proofErr w:type="spellStart"/>
              <w:r w:rsidRPr="0040126F">
                <w:rPr>
                  <w:i/>
                  <w:iCs/>
                  <w:color w:val="000000"/>
                  <w:sz w:val="24"/>
                  <w:szCs w:val="24"/>
                  <w:lang w:val="en"/>
                  <w:rPrChange w:id="478" w:author="Pham Thi Thu Lan" w:date="2021-01-03T16:57:00Z">
                    <w:rPr>
                      <w:iCs/>
                      <w:color w:val="000000"/>
                      <w:sz w:val="24"/>
                      <w:szCs w:val="24"/>
                      <w:lang w:val="en"/>
                    </w:rPr>
                  </w:rPrChange>
                </w:rPr>
                <w:t>trình</w:t>
              </w:r>
              <w:proofErr w:type="spellEnd"/>
              <w:r w:rsidRPr="0040126F">
                <w:rPr>
                  <w:i/>
                  <w:iCs/>
                  <w:color w:val="000000"/>
                  <w:sz w:val="24"/>
                  <w:szCs w:val="24"/>
                  <w:lang w:val="en"/>
                  <w:rPrChange w:id="479" w:author="Pham Thi Thu Lan" w:date="2021-01-03T16:57:00Z">
                    <w:rPr>
                      <w:iCs/>
                      <w:color w:val="000000"/>
                      <w:sz w:val="24"/>
                      <w:szCs w:val="24"/>
                      <w:lang w:val="en"/>
                    </w:rPr>
                  </w:rPrChange>
                </w:rPr>
                <w:t xml:space="preserve"> 3. Thanh </w:t>
              </w:r>
              <w:proofErr w:type="spellStart"/>
              <w:r w:rsidRPr="0040126F">
                <w:rPr>
                  <w:i/>
                  <w:iCs/>
                  <w:color w:val="000000"/>
                  <w:sz w:val="24"/>
                  <w:szCs w:val="24"/>
                  <w:lang w:val="en"/>
                  <w:rPrChange w:id="480" w:author="Pham Thi Thu Lan" w:date="2021-01-03T16:57:00Z">
                    <w:rPr>
                      <w:iCs/>
                      <w:color w:val="000000"/>
                      <w:sz w:val="24"/>
                      <w:szCs w:val="24"/>
                      <w:lang w:val="en"/>
                    </w:rPr>
                  </w:rPrChange>
                </w:rPr>
                <w:t>toán</w:t>
              </w:r>
              <w:proofErr w:type="spellEnd"/>
              <w:r w:rsidRPr="0040126F">
                <w:rPr>
                  <w:i/>
                  <w:iCs/>
                  <w:color w:val="000000"/>
                  <w:sz w:val="24"/>
                  <w:szCs w:val="24"/>
                  <w:lang w:val="en"/>
                  <w:rPrChange w:id="481"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82" w:author="Pham Thi Thu Lan" w:date="2021-01-03T16:57:00Z">
                    <w:rPr>
                      <w:iCs/>
                      <w:color w:val="000000"/>
                      <w:sz w:val="24"/>
                      <w:szCs w:val="24"/>
                      <w:lang w:val="en"/>
                    </w:rPr>
                  </w:rPrChange>
                </w:rPr>
                <w:t>mua</w:t>
              </w:r>
              <w:proofErr w:type="spellEnd"/>
              <w:r w:rsidRPr="0040126F">
                <w:rPr>
                  <w:i/>
                  <w:iCs/>
                  <w:color w:val="000000"/>
                  <w:sz w:val="24"/>
                  <w:szCs w:val="24"/>
                  <w:lang w:val="en"/>
                  <w:rPrChange w:id="483" w:author="Pham Thi Thu Lan" w:date="2021-01-03T16:57:00Z">
                    <w:rPr>
                      <w:iCs/>
                      <w:color w:val="000000"/>
                      <w:sz w:val="24"/>
                      <w:szCs w:val="24"/>
                      <w:lang w:val="en"/>
                    </w:rPr>
                  </w:rPrChange>
                </w:rPr>
                <w:t xml:space="preserve"> </w:t>
              </w:r>
              <w:proofErr w:type="spellStart"/>
              <w:r w:rsidRPr="0040126F">
                <w:rPr>
                  <w:i/>
                  <w:iCs/>
                  <w:color w:val="000000"/>
                  <w:sz w:val="24"/>
                  <w:szCs w:val="24"/>
                  <w:lang w:val="en"/>
                  <w:rPrChange w:id="484" w:author="Pham Thi Thu Lan" w:date="2021-01-03T16:57:00Z">
                    <w:rPr>
                      <w:iCs/>
                      <w:color w:val="000000"/>
                      <w:sz w:val="24"/>
                      <w:szCs w:val="24"/>
                      <w:lang w:val="en"/>
                    </w:rPr>
                  </w:rPrChange>
                </w:rPr>
                <w:t>sắm</w:t>
              </w:r>
              <w:proofErr w:type="spellEnd"/>
              <w:r w:rsidRPr="0040126F">
                <w:rPr>
                  <w:i/>
                  <w:iCs/>
                  <w:color w:val="000000"/>
                  <w:sz w:val="24"/>
                  <w:szCs w:val="24"/>
                  <w:lang w:val="en"/>
                  <w:rPrChange w:id="485" w:author="Pham Thi Thu Lan" w:date="2021-01-03T16:57:00Z">
                    <w:rPr>
                      <w:iCs/>
                      <w:color w:val="000000"/>
                      <w:sz w:val="24"/>
                      <w:szCs w:val="24"/>
                      <w:lang w:val="en"/>
                    </w:rPr>
                  </w:rPrChange>
                </w:rPr>
                <w:t xml:space="preserve"> TS, HH, DV</w:t>
              </w:r>
            </w:ins>
          </w:p>
        </w:tc>
      </w:tr>
      <w:tr w:rsidR="0040126F" w:rsidRPr="006C0B16" w14:paraId="12302E7D" w14:textId="77777777" w:rsidTr="00395254">
        <w:trPr>
          <w:trHeight w:val="276"/>
          <w:ins w:id="486" w:author="Pham Thi Thu Lan" w:date="2021-01-03T16:40:00Z"/>
        </w:trPr>
        <w:tc>
          <w:tcPr>
            <w:tcW w:w="570" w:type="dxa"/>
            <w:tcMar>
              <w:top w:w="58" w:type="dxa"/>
              <w:left w:w="58" w:type="dxa"/>
              <w:bottom w:w="58" w:type="dxa"/>
              <w:right w:w="58" w:type="dxa"/>
            </w:tcMar>
            <w:vAlign w:val="center"/>
          </w:tcPr>
          <w:p w14:paraId="2C35EFEB" w14:textId="77777777" w:rsidR="0040126F" w:rsidRDefault="0040126F" w:rsidP="004E0C3B">
            <w:pPr>
              <w:widowControl w:val="0"/>
              <w:jc w:val="center"/>
              <w:rPr>
                <w:ins w:id="487" w:author="Pham Thi Thu Lan" w:date="2021-01-03T16:40:00Z"/>
                <w:bCs/>
                <w:color w:val="000000"/>
                <w:kern w:val="28"/>
                <w:sz w:val="24"/>
                <w:szCs w:val="24"/>
                <w:lang w:val="en"/>
              </w:rPr>
            </w:pPr>
            <w:ins w:id="488" w:author="Pham Thi Thu Lan" w:date="2021-01-03T16:40:00Z">
              <w:r>
                <w:rPr>
                  <w:bCs/>
                  <w:color w:val="000000"/>
                  <w:kern w:val="28"/>
                  <w:sz w:val="24"/>
                  <w:szCs w:val="24"/>
                  <w:lang w:val="en"/>
                </w:rPr>
                <w:t>b</w:t>
              </w:r>
            </w:ins>
          </w:p>
        </w:tc>
        <w:tc>
          <w:tcPr>
            <w:tcW w:w="2662" w:type="dxa"/>
            <w:tcMar>
              <w:top w:w="58" w:type="dxa"/>
              <w:left w:w="58" w:type="dxa"/>
              <w:bottom w:w="58" w:type="dxa"/>
              <w:right w:w="58" w:type="dxa"/>
            </w:tcMar>
            <w:vAlign w:val="center"/>
          </w:tcPr>
          <w:p w14:paraId="2C41C4F7" w14:textId="77777777" w:rsidR="0040126F" w:rsidRDefault="0040126F" w:rsidP="004E0C3B">
            <w:pPr>
              <w:rPr>
                <w:ins w:id="489" w:author="Pham Thi Thu Lan" w:date="2021-01-03T16:40:00Z"/>
                <w:color w:val="000000"/>
                <w:spacing w:val="-6"/>
                <w:kern w:val="28"/>
                <w:sz w:val="24"/>
                <w:szCs w:val="24"/>
                <w:lang w:val="en"/>
              </w:rPr>
            </w:pPr>
            <w:proofErr w:type="spellStart"/>
            <w:ins w:id="490" w:author="Pham Thi Thu Lan" w:date="2021-01-03T16:40:00Z">
              <w:r>
                <w:rPr>
                  <w:color w:val="000000"/>
                  <w:spacing w:val="-6"/>
                  <w:kern w:val="28"/>
                  <w:sz w:val="24"/>
                  <w:szCs w:val="24"/>
                  <w:lang w:val="en"/>
                </w:rPr>
                <w:t>Nhi</w:t>
              </w:r>
              <w:r w:rsidRPr="009D3D5D">
                <w:rPr>
                  <w:color w:val="000000"/>
                  <w:spacing w:val="-6"/>
                  <w:kern w:val="28"/>
                  <w:sz w:val="24"/>
                  <w:szCs w:val="24"/>
                  <w:lang w:val="en"/>
                </w:rPr>
                <w:t>ệm</w:t>
              </w:r>
              <w:proofErr w:type="spellEnd"/>
              <w:r>
                <w:rPr>
                  <w:color w:val="000000"/>
                  <w:spacing w:val="-6"/>
                  <w:kern w:val="28"/>
                  <w:sz w:val="24"/>
                  <w:szCs w:val="24"/>
                  <w:lang w:val="en"/>
                </w:rPr>
                <w:t xml:space="preserve"> </w:t>
              </w:r>
              <w:proofErr w:type="spellStart"/>
              <w:r>
                <w:rPr>
                  <w:color w:val="000000"/>
                  <w:spacing w:val="-6"/>
                  <w:kern w:val="28"/>
                  <w:sz w:val="24"/>
                  <w:szCs w:val="24"/>
                  <w:lang w:val="en"/>
                </w:rPr>
                <w:t>v</w:t>
              </w:r>
              <w:r w:rsidRPr="009D3D5D">
                <w:rPr>
                  <w:color w:val="000000"/>
                  <w:spacing w:val="-6"/>
                  <w:kern w:val="28"/>
                  <w:sz w:val="24"/>
                  <w:szCs w:val="24"/>
                  <w:lang w:val="en"/>
                </w:rPr>
                <w:t>ụ</w:t>
              </w:r>
              <w:proofErr w:type="spellEnd"/>
              <w:r>
                <w:rPr>
                  <w:color w:val="000000"/>
                  <w:spacing w:val="-6"/>
                  <w:kern w:val="28"/>
                  <w:sz w:val="24"/>
                  <w:szCs w:val="24"/>
                  <w:lang w:val="en"/>
                </w:rPr>
                <w:t xml:space="preserve"> tin </w:t>
              </w:r>
              <w:proofErr w:type="spellStart"/>
              <w:r>
                <w:rPr>
                  <w:color w:val="000000"/>
                  <w:spacing w:val="-6"/>
                  <w:kern w:val="28"/>
                  <w:sz w:val="24"/>
                  <w:szCs w:val="24"/>
                  <w:lang w:val="en"/>
                </w:rPr>
                <w:t>h</w:t>
              </w:r>
              <w:r w:rsidRPr="009D3D5D">
                <w:rPr>
                  <w:color w:val="000000"/>
                  <w:spacing w:val="-6"/>
                  <w:kern w:val="28"/>
                  <w:sz w:val="24"/>
                  <w:szCs w:val="24"/>
                  <w:lang w:val="en"/>
                </w:rPr>
                <w:t>ọc</w:t>
              </w:r>
              <w:proofErr w:type="spellEnd"/>
              <w:r>
                <w:rPr>
                  <w:color w:val="000000"/>
                  <w:spacing w:val="-6"/>
                  <w:kern w:val="28"/>
                  <w:sz w:val="24"/>
                  <w:szCs w:val="24"/>
                  <w:lang w:val="en"/>
                </w:rPr>
                <w:t xml:space="preserve"> </w:t>
              </w:r>
              <w:proofErr w:type="spellStart"/>
              <w:r>
                <w:rPr>
                  <w:color w:val="000000"/>
                  <w:spacing w:val="-6"/>
                  <w:kern w:val="28"/>
                  <w:sz w:val="24"/>
                  <w:szCs w:val="24"/>
                  <w:lang w:val="en"/>
                </w:rPr>
                <w:t>h</w:t>
              </w:r>
              <w:r w:rsidRPr="009D3D5D">
                <w:rPr>
                  <w:color w:val="000000"/>
                  <w:spacing w:val="-6"/>
                  <w:kern w:val="28"/>
                  <w:sz w:val="24"/>
                  <w:szCs w:val="24"/>
                  <w:lang w:val="en"/>
                </w:rPr>
                <w:t>óa</w:t>
              </w:r>
              <w:proofErr w:type="spellEnd"/>
              <w:r>
                <w:rPr>
                  <w:color w:val="000000"/>
                  <w:spacing w:val="-6"/>
                  <w:kern w:val="28"/>
                  <w:sz w:val="24"/>
                  <w:szCs w:val="24"/>
                  <w:lang w:val="en"/>
                </w:rPr>
                <w:t xml:space="preserve">, </w:t>
              </w:r>
              <w:proofErr w:type="spellStart"/>
              <w:r>
                <w:rPr>
                  <w:color w:val="000000"/>
                  <w:spacing w:val="-6"/>
                  <w:kern w:val="28"/>
                  <w:sz w:val="24"/>
                  <w:szCs w:val="24"/>
                  <w:lang w:val="en"/>
                </w:rPr>
                <w:t>mua</w:t>
              </w:r>
              <w:proofErr w:type="spellEnd"/>
              <w:r>
                <w:rPr>
                  <w:color w:val="000000"/>
                  <w:spacing w:val="-6"/>
                  <w:kern w:val="28"/>
                  <w:sz w:val="24"/>
                  <w:szCs w:val="24"/>
                  <w:lang w:val="en"/>
                </w:rPr>
                <w:t xml:space="preserve"> </w:t>
              </w:r>
              <w:proofErr w:type="spellStart"/>
              <w:r>
                <w:rPr>
                  <w:color w:val="000000"/>
                  <w:spacing w:val="-6"/>
                  <w:kern w:val="28"/>
                  <w:sz w:val="24"/>
                  <w:szCs w:val="24"/>
                  <w:lang w:val="en"/>
                </w:rPr>
                <w:t>s</w:t>
              </w:r>
              <w:r w:rsidRPr="009D3D5D">
                <w:rPr>
                  <w:color w:val="000000"/>
                  <w:spacing w:val="-6"/>
                  <w:kern w:val="28"/>
                  <w:sz w:val="24"/>
                  <w:szCs w:val="24"/>
                  <w:lang w:val="en"/>
                </w:rPr>
                <w:t>ắm</w:t>
              </w:r>
              <w:proofErr w:type="spellEnd"/>
              <w:r>
                <w:rPr>
                  <w:color w:val="000000"/>
                  <w:spacing w:val="-6"/>
                  <w:kern w:val="28"/>
                  <w:sz w:val="24"/>
                  <w:szCs w:val="24"/>
                  <w:lang w:val="en"/>
                </w:rPr>
                <w:t xml:space="preserve">, </w:t>
              </w:r>
              <w:proofErr w:type="spellStart"/>
              <w:r>
                <w:rPr>
                  <w:color w:val="000000"/>
                  <w:spacing w:val="-6"/>
                  <w:kern w:val="28"/>
                  <w:sz w:val="24"/>
                  <w:szCs w:val="24"/>
                  <w:lang w:val="en"/>
                </w:rPr>
                <w:t>x</w:t>
              </w:r>
              <w:r w:rsidRPr="009D3D5D">
                <w:rPr>
                  <w:color w:val="000000"/>
                  <w:spacing w:val="-6"/>
                  <w:kern w:val="28"/>
                  <w:sz w:val="24"/>
                  <w:szCs w:val="24"/>
                  <w:lang w:val="en"/>
                </w:rPr>
                <w:t>â</w:t>
              </w:r>
              <w:r>
                <w:rPr>
                  <w:color w:val="000000"/>
                  <w:spacing w:val="-6"/>
                  <w:kern w:val="28"/>
                  <w:sz w:val="24"/>
                  <w:szCs w:val="24"/>
                  <w:lang w:val="en"/>
                </w:rPr>
                <w:t>y</w:t>
              </w:r>
              <w:proofErr w:type="spellEnd"/>
              <w:r>
                <w:rPr>
                  <w:color w:val="000000"/>
                  <w:spacing w:val="-6"/>
                  <w:kern w:val="28"/>
                  <w:sz w:val="24"/>
                  <w:szCs w:val="24"/>
                  <w:lang w:val="en"/>
                </w:rPr>
                <w:t xml:space="preserve"> </w:t>
              </w:r>
              <w:proofErr w:type="spellStart"/>
              <w:r>
                <w:rPr>
                  <w:color w:val="000000"/>
                  <w:spacing w:val="-6"/>
                  <w:kern w:val="28"/>
                  <w:sz w:val="24"/>
                  <w:szCs w:val="24"/>
                  <w:lang w:val="en"/>
                </w:rPr>
                <w:t>d</w:t>
              </w:r>
              <w:r w:rsidRPr="009D3D5D">
                <w:rPr>
                  <w:color w:val="000000"/>
                  <w:spacing w:val="-6"/>
                  <w:kern w:val="28"/>
                  <w:sz w:val="24"/>
                  <w:szCs w:val="24"/>
                  <w:lang w:val="en"/>
                </w:rPr>
                <w:t>ựng</w:t>
              </w:r>
              <w:proofErr w:type="spellEnd"/>
              <w:r>
                <w:rPr>
                  <w:color w:val="000000"/>
                  <w:spacing w:val="-6"/>
                  <w:kern w:val="28"/>
                  <w:sz w:val="24"/>
                  <w:szCs w:val="24"/>
                  <w:lang w:val="en"/>
                </w:rPr>
                <w:t xml:space="preserve"> </w:t>
              </w:r>
              <w:proofErr w:type="spellStart"/>
              <w:r>
                <w:rPr>
                  <w:color w:val="000000"/>
                  <w:spacing w:val="-6"/>
                  <w:kern w:val="28"/>
                  <w:sz w:val="24"/>
                  <w:szCs w:val="24"/>
                  <w:lang w:val="en"/>
                </w:rPr>
                <w:t>ph</w:t>
              </w:r>
              <w:r w:rsidRPr="009D3D5D">
                <w:rPr>
                  <w:color w:val="000000"/>
                  <w:spacing w:val="-6"/>
                  <w:kern w:val="28"/>
                  <w:sz w:val="24"/>
                  <w:szCs w:val="24"/>
                  <w:lang w:val="en"/>
                </w:rPr>
                <w:t>ần</w:t>
              </w:r>
              <w:proofErr w:type="spellEnd"/>
              <w:r>
                <w:rPr>
                  <w:color w:val="000000"/>
                  <w:spacing w:val="-6"/>
                  <w:kern w:val="28"/>
                  <w:sz w:val="24"/>
                  <w:szCs w:val="24"/>
                  <w:lang w:val="en"/>
                </w:rPr>
                <w:t xml:space="preserve"> </w:t>
              </w:r>
              <w:proofErr w:type="spellStart"/>
              <w:r>
                <w:rPr>
                  <w:color w:val="000000"/>
                  <w:spacing w:val="-6"/>
                  <w:kern w:val="28"/>
                  <w:sz w:val="24"/>
                  <w:szCs w:val="24"/>
                  <w:lang w:val="en"/>
                </w:rPr>
                <w:t>m</w:t>
              </w:r>
              <w:r w:rsidRPr="009D3D5D">
                <w:rPr>
                  <w:color w:val="000000"/>
                  <w:spacing w:val="-6"/>
                  <w:kern w:val="28"/>
                  <w:sz w:val="24"/>
                  <w:szCs w:val="24"/>
                  <w:lang w:val="en"/>
                </w:rPr>
                <w:t>ềm</w:t>
              </w:r>
              <w:proofErr w:type="spellEnd"/>
              <w:r>
                <w:rPr>
                  <w:color w:val="000000"/>
                  <w:spacing w:val="-6"/>
                  <w:kern w:val="28"/>
                  <w:sz w:val="24"/>
                  <w:szCs w:val="24"/>
                  <w:lang w:val="en"/>
                </w:rPr>
                <w:t xml:space="preserve"> </w:t>
              </w:r>
              <w:proofErr w:type="spellStart"/>
              <w:r>
                <w:rPr>
                  <w:color w:val="000000"/>
                  <w:spacing w:val="-6"/>
                  <w:kern w:val="28"/>
                  <w:sz w:val="24"/>
                  <w:szCs w:val="24"/>
                  <w:lang w:val="en"/>
                </w:rPr>
                <w:t>c</w:t>
              </w:r>
              <w:r w:rsidRPr="009D3D5D">
                <w:rPr>
                  <w:color w:val="000000"/>
                  <w:spacing w:val="-6"/>
                  <w:kern w:val="28"/>
                  <w:sz w:val="24"/>
                  <w:szCs w:val="24"/>
                  <w:lang w:val="en"/>
                </w:rPr>
                <w:t>ó</w:t>
              </w:r>
              <w:proofErr w:type="spellEnd"/>
              <w:r>
                <w:rPr>
                  <w:color w:val="000000"/>
                  <w:spacing w:val="-6"/>
                  <w:kern w:val="28"/>
                  <w:sz w:val="24"/>
                  <w:szCs w:val="24"/>
                  <w:lang w:val="en"/>
                </w:rPr>
                <w:t xml:space="preserve"> </w:t>
              </w:r>
              <w:proofErr w:type="spellStart"/>
              <w:r>
                <w:rPr>
                  <w:color w:val="000000"/>
                  <w:spacing w:val="-6"/>
                  <w:kern w:val="28"/>
                  <w:sz w:val="24"/>
                  <w:szCs w:val="24"/>
                  <w:lang w:val="en"/>
                </w:rPr>
                <w:t>gi</w:t>
              </w:r>
              <w:r w:rsidRPr="009D3D5D">
                <w:rPr>
                  <w:color w:val="000000"/>
                  <w:spacing w:val="-6"/>
                  <w:kern w:val="28"/>
                  <w:sz w:val="24"/>
                  <w:szCs w:val="24"/>
                  <w:lang w:val="en"/>
                </w:rPr>
                <w:t>á</w:t>
              </w:r>
              <w:proofErr w:type="spellEnd"/>
              <w:r>
                <w:rPr>
                  <w:color w:val="000000"/>
                  <w:spacing w:val="-6"/>
                  <w:kern w:val="28"/>
                  <w:sz w:val="24"/>
                  <w:szCs w:val="24"/>
                  <w:lang w:val="en"/>
                </w:rPr>
                <w:t xml:space="preserve"> </w:t>
              </w:r>
              <w:proofErr w:type="spellStart"/>
              <w:r>
                <w:rPr>
                  <w:color w:val="000000"/>
                  <w:spacing w:val="-6"/>
                  <w:kern w:val="28"/>
                  <w:sz w:val="24"/>
                  <w:szCs w:val="24"/>
                  <w:lang w:val="en"/>
                </w:rPr>
                <w:t>tr</w:t>
              </w:r>
              <w:r w:rsidRPr="009D3D5D">
                <w:rPr>
                  <w:color w:val="000000"/>
                  <w:spacing w:val="-6"/>
                  <w:kern w:val="28"/>
                  <w:sz w:val="24"/>
                  <w:szCs w:val="24"/>
                  <w:lang w:val="en"/>
                </w:rPr>
                <w:t>ị</w:t>
              </w:r>
              <w:proofErr w:type="spellEnd"/>
              <w:r>
                <w:rPr>
                  <w:color w:val="000000"/>
                  <w:spacing w:val="-6"/>
                  <w:kern w:val="28"/>
                  <w:sz w:val="24"/>
                  <w:szCs w:val="24"/>
                  <w:lang w:val="en"/>
                </w:rPr>
                <w:t xml:space="preserve"> </w:t>
              </w:r>
              <w:proofErr w:type="spellStart"/>
              <w:r>
                <w:rPr>
                  <w:color w:val="000000"/>
                  <w:spacing w:val="-6"/>
                  <w:kern w:val="28"/>
                  <w:sz w:val="24"/>
                  <w:szCs w:val="24"/>
                  <w:lang w:val="en"/>
                </w:rPr>
                <w:t>t</w:t>
              </w:r>
              <w:r w:rsidRPr="009D3D5D">
                <w:rPr>
                  <w:color w:val="000000"/>
                  <w:spacing w:val="-6"/>
                  <w:kern w:val="28"/>
                  <w:sz w:val="24"/>
                  <w:szCs w:val="24"/>
                  <w:lang w:val="en"/>
                </w:rPr>
                <w:t>ừ</w:t>
              </w:r>
              <w:proofErr w:type="spellEnd"/>
              <w:r>
                <w:rPr>
                  <w:color w:val="000000"/>
                  <w:spacing w:val="-6"/>
                  <w:kern w:val="28"/>
                  <w:sz w:val="24"/>
                  <w:szCs w:val="24"/>
                  <w:lang w:val="en"/>
                </w:rPr>
                <w:t xml:space="preserve"> 100 </w:t>
              </w:r>
              <w:proofErr w:type="spellStart"/>
              <w:r>
                <w:rPr>
                  <w:color w:val="000000"/>
                  <w:spacing w:val="-6"/>
                  <w:kern w:val="28"/>
                  <w:sz w:val="24"/>
                  <w:szCs w:val="24"/>
                  <w:lang w:val="en"/>
                </w:rPr>
                <w:t>tri</w:t>
              </w:r>
              <w:r w:rsidRPr="009D3D5D">
                <w:rPr>
                  <w:color w:val="000000"/>
                  <w:spacing w:val="-6"/>
                  <w:kern w:val="28"/>
                  <w:sz w:val="24"/>
                  <w:szCs w:val="24"/>
                  <w:lang w:val="en"/>
                </w:rPr>
                <w:t>ệu</w:t>
              </w:r>
              <w:proofErr w:type="spellEnd"/>
              <w:r>
                <w:rPr>
                  <w:color w:val="000000"/>
                  <w:spacing w:val="-6"/>
                  <w:kern w:val="28"/>
                  <w:sz w:val="24"/>
                  <w:szCs w:val="24"/>
                  <w:lang w:val="en"/>
                </w:rPr>
                <w:t xml:space="preserve"> </w:t>
              </w:r>
            </w:ins>
            <w:proofErr w:type="spellStart"/>
            <w:ins w:id="491" w:author="Pham Thi Thu Lan" w:date="2021-01-03T16:41:00Z">
              <w:r>
                <w:rPr>
                  <w:color w:val="000000"/>
                  <w:spacing w:val="-6"/>
                  <w:kern w:val="28"/>
                  <w:sz w:val="24"/>
                  <w:szCs w:val="24"/>
                  <w:lang w:val="en"/>
                </w:rPr>
                <w:t>đ</w:t>
              </w:r>
              <w:r w:rsidRPr="009D3D5D">
                <w:rPr>
                  <w:color w:val="000000"/>
                  <w:spacing w:val="-6"/>
                  <w:kern w:val="28"/>
                  <w:sz w:val="24"/>
                  <w:szCs w:val="24"/>
                  <w:lang w:val="en"/>
                </w:rPr>
                <w:t>ến</w:t>
              </w:r>
              <w:proofErr w:type="spellEnd"/>
              <w:r>
                <w:rPr>
                  <w:color w:val="000000"/>
                  <w:spacing w:val="-6"/>
                  <w:kern w:val="28"/>
                  <w:sz w:val="24"/>
                  <w:szCs w:val="24"/>
                  <w:lang w:val="en"/>
                </w:rPr>
                <w:t xml:space="preserve"> </w:t>
              </w:r>
            </w:ins>
            <w:proofErr w:type="spellStart"/>
            <w:ins w:id="492" w:author="Pham Thi Thu Lan" w:date="2021-01-03T16:40:00Z">
              <w:r>
                <w:rPr>
                  <w:color w:val="000000"/>
                  <w:spacing w:val="-6"/>
                  <w:kern w:val="28"/>
                  <w:sz w:val="24"/>
                  <w:szCs w:val="24"/>
                  <w:lang w:val="en"/>
                </w:rPr>
                <w:t>d</w:t>
              </w:r>
              <w:r w:rsidRPr="009D3D5D">
                <w:rPr>
                  <w:color w:val="000000"/>
                  <w:spacing w:val="-6"/>
                  <w:kern w:val="28"/>
                  <w:sz w:val="24"/>
                  <w:szCs w:val="24"/>
                  <w:lang w:val="en"/>
                </w:rPr>
                <w:t>ưới</w:t>
              </w:r>
              <w:proofErr w:type="spellEnd"/>
              <w:r>
                <w:rPr>
                  <w:color w:val="000000"/>
                  <w:spacing w:val="-6"/>
                  <w:kern w:val="28"/>
                  <w:sz w:val="24"/>
                  <w:szCs w:val="24"/>
                  <w:lang w:val="en"/>
                </w:rPr>
                <w:t xml:space="preserve"> 200 </w:t>
              </w:r>
              <w:proofErr w:type="spellStart"/>
              <w:r>
                <w:rPr>
                  <w:color w:val="000000"/>
                  <w:spacing w:val="-6"/>
                  <w:kern w:val="28"/>
                  <w:sz w:val="24"/>
                  <w:szCs w:val="24"/>
                  <w:lang w:val="en"/>
                </w:rPr>
                <w:t>tri</w:t>
              </w:r>
              <w:r w:rsidRPr="009D3D5D">
                <w:rPr>
                  <w:color w:val="000000"/>
                  <w:spacing w:val="-6"/>
                  <w:kern w:val="28"/>
                  <w:sz w:val="24"/>
                  <w:szCs w:val="24"/>
                  <w:lang w:val="en"/>
                </w:rPr>
                <w:t>ệu</w:t>
              </w:r>
              <w:proofErr w:type="spellEnd"/>
              <w:r>
                <w:rPr>
                  <w:color w:val="000000"/>
                  <w:spacing w:val="-6"/>
                  <w:kern w:val="28"/>
                  <w:sz w:val="24"/>
                  <w:szCs w:val="24"/>
                  <w:lang w:val="en"/>
                </w:rPr>
                <w:t xml:space="preserve"> </w:t>
              </w:r>
              <w:proofErr w:type="spellStart"/>
              <w:r w:rsidRPr="009D3D5D">
                <w:rPr>
                  <w:color w:val="000000"/>
                  <w:spacing w:val="-6"/>
                  <w:kern w:val="28"/>
                  <w:sz w:val="24"/>
                  <w:szCs w:val="24"/>
                  <w:lang w:val="en"/>
                </w:rPr>
                <w:t>đồng</w:t>
              </w:r>
              <w:proofErr w:type="spellEnd"/>
            </w:ins>
          </w:p>
        </w:tc>
        <w:tc>
          <w:tcPr>
            <w:tcW w:w="5138" w:type="dxa"/>
            <w:tcMar>
              <w:top w:w="58" w:type="dxa"/>
              <w:left w:w="58" w:type="dxa"/>
              <w:bottom w:w="58" w:type="dxa"/>
              <w:right w:w="58" w:type="dxa"/>
            </w:tcMar>
            <w:vAlign w:val="center"/>
          </w:tcPr>
          <w:p w14:paraId="722E1337" w14:textId="77777777" w:rsidR="0040126F" w:rsidRPr="0073237D" w:rsidRDefault="0040126F" w:rsidP="009D3D5D">
            <w:pPr>
              <w:rPr>
                <w:ins w:id="493" w:author="Pham Thi Thu Lan" w:date="2021-01-03T16:41:00Z"/>
                <w:color w:val="000000"/>
                <w:w w:val="96"/>
                <w:sz w:val="24"/>
                <w:szCs w:val="24"/>
                <w:lang w:eastAsia="vi-VN"/>
              </w:rPr>
            </w:pPr>
            <w:ins w:id="494" w:author="Pham Thi Thu Lan" w:date="2021-01-03T16:41:00Z">
              <w:r w:rsidRPr="0073237D">
                <w:rPr>
                  <w:color w:val="000000"/>
                  <w:w w:val="96"/>
                  <w:sz w:val="24"/>
                  <w:szCs w:val="24"/>
                  <w:lang w:eastAsia="vi-VN"/>
                </w:rPr>
                <w:t xml:space="preserve">- </w:t>
              </w:r>
              <w:proofErr w:type="spellStart"/>
              <w:r w:rsidRPr="0073237D">
                <w:rPr>
                  <w:color w:val="000000"/>
                  <w:w w:val="96"/>
                  <w:sz w:val="24"/>
                  <w:szCs w:val="24"/>
                  <w:lang w:eastAsia="vi-VN"/>
                </w:rPr>
                <w:t>Giấy</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đề</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nghị</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tạm</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ứng</w:t>
              </w:r>
              <w:proofErr w:type="spellEnd"/>
              <w:r w:rsidRPr="0073237D">
                <w:rPr>
                  <w:color w:val="000000"/>
                  <w:w w:val="96"/>
                  <w:sz w:val="24"/>
                  <w:szCs w:val="24"/>
                  <w:lang w:eastAsia="vi-VN"/>
                </w:rPr>
                <w:t>/</w:t>
              </w:r>
              <w:proofErr w:type="spellStart"/>
              <w:r w:rsidRPr="0073237D">
                <w:rPr>
                  <w:color w:val="000000"/>
                  <w:w w:val="96"/>
                  <w:sz w:val="24"/>
                  <w:szCs w:val="24"/>
                  <w:lang w:eastAsia="vi-VN"/>
                </w:rPr>
                <w:t>thanh</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toán</w:t>
              </w:r>
              <w:proofErr w:type="spellEnd"/>
              <w:r w:rsidRPr="0073237D">
                <w:rPr>
                  <w:color w:val="000000"/>
                  <w:w w:val="96"/>
                  <w:sz w:val="24"/>
                  <w:szCs w:val="24"/>
                  <w:lang w:eastAsia="vi-VN"/>
                </w:rPr>
                <w:t>/</w:t>
              </w:r>
              <w:proofErr w:type="spellStart"/>
              <w:r w:rsidRPr="0073237D">
                <w:rPr>
                  <w:color w:val="000000"/>
                  <w:w w:val="96"/>
                  <w:sz w:val="24"/>
                  <w:szCs w:val="24"/>
                  <w:lang w:eastAsia="vi-VN"/>
                </w:rPr>
                <w:t>thanh</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toán</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tạm</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ứng</w:t>
              </w:r>
              <w:proofErr w:type="spellEnd"/>
            </w:ins>
          </w:p>
          <w:p w14:paraId="6CA41CDD" w14:textId="77777777" w:rsidR="0040126F" w:rsidRDefault="0040126F" w:rsidP="009D3D5D">
            <w:pPr>
              <w:rPr>
                <w:ins w:id="495" w:author="Pham Thi Thu Lan" w:date="2021-01-03T16:42:00Z"/>
                <w:color w:val="000000"/>
                <w:sz w:val="24"/>
                <w:szCs w:val="24"/>
                <w:lang w:eastAsia="vi-VN"/>
              </w:rPr>
            </w:pPr>
            <w:ins w:id="496" w:author="Pham Thi Thu Lan" w:date="2021-01-03T16:41:00Z">
              <w:r>
                <w:rPr>
                  <w:color w:val="000000"/>
                  <w:sz w:val="24"/>
                  <w:szCs w:val="24"/>
                  <w:lang w:eastAsia="vi-VN"/>
                </w:rPr>
                <w:t xml:space="preserve">- </w:t>
              </w:r>
              <w:proofErr w:type="spellStart"/>
              <w:r>
                <w:rPr>
                  <w:color w:val="000000"/>
                  <w:sz w:val="24"/>
                  <w:szCs w:val="24"/>
                  <w:lang w:eastAsia="vi-VN"/>
                </w:rPr>
                <w:t>T</w:t>
              </w:r>
              <w:r w:rsidRPr="004E0C3B">
                <w:rPr>
                  <w:color w:val="000000"/>
                  <w:sz w:val="24"/>
                  <w:szCs w:val="24"/>
                  <w:lang w:eastAsia="vi-VN"/>
                </w:rPr>
                <w:t>ờ</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ình</w:t>
              </w:r>
              <w:proofErr w:type="spellEnd"/>
              <w:r>
                <w:rPr>
                  <w:color w:val="000000"/>
                  <w:sz w:val="24"/>
                  <w:szCs w:val="24"/>
                  <w:lang w:eastAsia="vi-VN"/>
                </w:rPr>
                <w:t xml:space="preserve"> </w:t>
              </w:r>
              <w:proofErr w:type="spellStart"/>
              <w:r>
                <w:rPr>
                  <w:color w:val="000000"/>
                  <w:sz w:val="24"/>
                  <w:szCs w:val="24"/>
                  <w:lang w:eastAsia="vi-VN"/>
                </w:rPr>
                <w:t>ph</w:t>
              </w:r>
              <w:r w:rsidRPr="004E0C3B">
                <w:rPr>
                  <w:color w:val="000000"/>
                  <w:sz w:val="24"/>
                  <w:szCs w:val="24"/>
                  <w:lang w:eastAsia="vi-VN"/>
                </w:rPr>
                <w:t>ê</w:t>
              </w:r>
              <w:proofErr w:type="spellEnd"/>
              <w:r>
                <w:rPr>
                  <w:color w:val="000000"/>
                  <w:sz w:val="24"/>
                  <w:szCs w:val="24"/>
                  <w:lang w:eastAsia="vi-VN"/>
                </w:rPr>
                <w:t xml:space="preserve"> </w:t>
              </w:r>
              <w:proofErr w:type="spellStart"/>
              <w:r>
                <w:rPr>
                  <w:color w:val="000000"/>
                  <w:sz w:val="24"/>
                  <w:szCs w:val="24"/>
                  <w:lang w:eastAsia="vi-VN"/>
                </w:rPr>
                <w:t>duy</w:t>
              </w:r>
              <w:r w:rsidRPr="004E0C3B">
                <w:rPr>
                  <w:color w:val="000000"/>
                  <w:sz w:val="24"/>
                  <w:szCs w:val="24"/>
                  <w:lang w:eastAsia="vi-VN"/>
                </w:rPr>
                <w:t>ệt</w:t>
              </w:r>
              <w:proofErr w:type="spellEnd"/>
              <w:r>
                <w:rPr>
                  <w:color w:val="000000"/>
                  <w:sz w:val="24"/>
                  <w:szCs w:val="24"/>
                  <w:lang w:eastAsia="vi-VN"/>
                </w:rPr>
                <w:t xml:space="preserve"> </w:t>
              </w:r>
              <w:proofErr w:type="spellStart"/>
              <w:r>
                <w:rPr>
                  <w:color w:val="000000"/>
                  <w:sz w:val="24"/>
                  <w:szCs w:val="24"/>
                  <w:lang w:eastAsia="vi-VN"/>
                </w:rPr>
                <w:t>ch</w:t>
              </w:r>
              <w:r w:rsidRPr="004E0C3B">
                <w:rPr>
                  <w:color w:val="000000"/>
                  <w:sz w:val="24"/>
                  <w:szCs w:val="24"/>
                  <w:lang w:eastAsia="vi-VN"/>
                </w:rPr>
                <w:t>ủ</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ươ</w:t>
              </w:r>
              <w:r>
                <w:rPr>
                  <w:color w:val="000000"/>
                  <w:sz w:val="24"/>
                  <w:szCs w:val="24"/>
                  <w:lang w:eastAsia="vi-VN"/>
                </w:rPr>
                <w:t>ng</w:t>
              </w:r>
              <w:proofErr w:type="spellEnd"/>
              <w:r>
                <w:rPr>
                  <w:color w:val="000000"/>
                  <w:sz w:val="24"/>
                  <w:szCs w:val="24"/>
                  <w:lang w:eastAsia="vi-VN"/>
                </w:rPr>
                <w:t xml:space="preserve"> </w:t>
              </w:r>
              <w:proofErr w:type="spellStart"/>
              <w:r>
                <w:rPr>
                  <w:color w:val="000000"/>
                  <w:sz w:val="24"/>
                  <w:szCs w:val="24"/>
                  <w:lang w:eastAsia="vi-VN"/>
                </w:rPr>
                <w:t>th</w:t>
              </w:r>
              <w:r w:rsidRPr="004E0C3B">
                <w:rPr>
                  <w:color w:val="000000"/>
                  <w:sz w:val="24"/>
                  <w:szCs w:val="24"/>
                  <w:lang w:eastAsia="vi-VN"/>
                </w:rPr>
                <w:t>ự</w:t>
              </w:r>
              <w:r>
                <w:rPr>
                  <w:color w:val="000000"/>
                  <w:sz w:val="24"/>
                  <w:szCs w:val="24"/>
                  <w:lang w:eastAsia="vi-VN"/>
                </w:rPr>
                <w:t>c</w:t>
              </w:r>
              <w:proofErr w:type="spellEnd"/>
              <w:r>
                <w:rPr>
                  <w:color w:val="000000"/>
                  <w:sz w:val="24"/>
                  <w:szCs w:val="24"/>
                  <w:lang w:eastAsia="vi-VN"/>
                </w:rPr>
                <w:t xml:space="preserve"> </w:t>
              </w:r>
              <w:proofErr w:type="spellStart"/>
              <w:r>
                <w:rPr>
                  <w:color w:val="000000"/>
                  <w:sz w:val="24"/>
                  <w:szCs w:val="24"/>
                  <w:lang w:eastAsia="vi-VN"/>
                </w:rPr>
                <w:t>hi</w:t>
              </w:r>
              <w:r w:rsidRPr="004E0C3B">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4E0C3B">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v</w:t>
              </w:r>
              <w:r w:rsidRPr="004E0C3B">
                <w:rPr>
                  <w:color w:val="000000"/>
                  <w:sz w:val="24"/>
                  <w:szCs w:val="24"/>
                  <w:lang w:eastAsia="vi-VN"/>
                </w:rPr>
                <w:t>ụ</w:t>
              </w:r>
            </w:ins>
            <w:proofErr w:type="spellEnd"/>
          </w:p>
          <w:p w14:paraId="6EF43C19" w14:textId="77777777" w:rsidR="00AC0F5A" w:rsidRDefault="0040126F" w:rsidP="009D3D5D">
            <w:pPr>
              <w:rPr>
                <w:ins w:id="497" w:author="Pham Thi Thu Lan" w:date="2021-01-03T17:02:00Z"/>
                <w:i/>
                <w:color w:val="000000"/>
                <w:sz w:val="24"/>
                <w:szCs w:val="24"/>
                <w:lang w:eastAsia="vi-VN"/>
              </w:rPr>
            </w:pPr>
            <w:ins w:id="498" w:author="Pham Thi Thu Lan" w:date="2021-01-03T16:41:00Z">
              <w:r>
                <w:rPr>
                  <w:color w:val="000000"/>
                  <w:sz w:val="24"/>
                  <w:szCs w:val="24"/>
                  <w:lang w:eastAsia="vi-VN"/>
                </w:rPr>
                <w:t xml:space="preserve">- </w:t>
              </w:r>
              <w:proofErr w:type="spellStart"/>
              <w:r>
                <w:rPr>
                  <w:color w:val="000000"/>
                  <w:sz w:val="24"/>
                  <w:szCs w:val="24"/>
                  <w:lang w:eastAsia="vi-VN"/>
                </w:rPr>
                <w:t>D</w:t>
              </w:r>
              <w:r w:rsidRPr="004E0C3B">
                <w:rPr>
                  <w:color w:val="000000"/>
                  <w:sz w:val="24"/>
                  <w:szCs w:val="24"/>
                  <w:lang w:eastAsia="vi-VN"/>
                </w:rPr>
                <w:t>ự</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ù</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ph</w:t>
              </w:r>
              <w:r w:rsidRPr="004E0C3B">
                <w:rPr>
                  <w:color w:val="000000"/>
                  <w:sz w:val="24"/>
                  <w:szCs w:val="24"/>
                  <w:lang w:eastAsia="vi-VN"/>
                </w:rPr>
                <w:t>í</w:t>
              </w:r>
              <w:proofErr w:type="spellEnd"/>
              <w:r>
                <w:rPr>
                  <w:color w:val="000000"/>
                  <w:sz w:val="24"/>
                  <w:szCs w:val="24"/>
                  <w:lang w:eastAsia="vi-VN"/>
                </w:rPr>
                <w:t xml:space="preserve"> </w:t>
              </w:r>
              <w:proofErr w:type="spellStart"/>
              <w:r w:rsidRPr="004E0C3B">
                <w:rPr>
                  <w:color w:val="000000"/>
                  <w:sz w:val="24"/>
                  <w:szCs w:val="24"/>
                  <w:lang w:eastAsia="vi-VN"/>
                </w:rPr>
                <w:t>được</w:t>
              </w:r>
              <w:proofErr w:type="spellEnd"/>
              <w:r>
                <w:rPr>
                  <w:color w:val="000000"/>
                  <w:sz w:val="24"/>
                  <w:szCs w:val="24"/>
                  <w:lang w:eastAsia="vi-VN"/>
                </w:rPr>
                <w:t xml:space="preserve"> </w:t>
              </w:r>
              <w:proofErr w:type="spellStart"/>
              <w:r>
                <w:rPr>
                  <w:color w:val="000000"/>
                  <w:sz w:val="24"/>
                  <w:szCs w:val="24"/>
                  <w:lang w:eastAsia="vi-VN"/>
                </w:rPr>
                <w:t>ph</w:t>
              </w:r>
              <w:r w:rsidRPr="004E0C3B">
                <w:rPr>
                  <w:color w:val="000000"/>
                  <w:sz w:val="24"/>
                  <w:szCs w:val="24"/>
                  <w:lang w:eastAsia="vi-VN"/>
                </w:rPr>
                <w:t>ê</w:t>
              </w:r>
              <w:proofErr w:type="spellEnd"/>
              <w:r>
                <w:rPr>
                  <w:color w:val="000000"/>
                  <w:sz w:val="24"/>
                  <w:szCs w:val="24"/>
                  <w:lang w:eastAsia="vi-VN"/>
                </w:rPr>
                <w:t xml:space="preserve"> </w:t>
              </w:r>
              <w:proofErr w:type="spellStart"/>
              <w:r>
                <w:rPr>
                  <w:color w:val="000000"/>
                  <w:sz w:val="24"/>
                  <w:szCs w:val="24"/>
                  <w:lang w:eastAsia="vi-VN"/>
                </w:rPr>
                <w:t>duy</w:t>
              </w:r>
              <w:r w:rsidRPr="004E0C3B">
                <w:rPr>
                  <w:color w:val="000000"/>
                  <w:sz w:val="24"/>
                  <w:szCs w:val="24"/>
                  <w:lang w:eastAsia="vi-VN"/>
                </w:rPr>
                <w:t>ệt</w:t>
              </w:r>
              <w:proofErr w:type="spellEnd"/>
              <w:r>
                <w:rPr>
                  <w:color w:val="000000"/>
                  <w:sz w:val="24"/>
                  <w:szCs w:val="24"/>
                  <w:lang w:eastAsia="vi-VN"/>
                </w:rPr>
                <w:t xml:space="preserve"> </w:t>
              </w:r>
            </w:ins>
            <w:ins w:id="499" w:author="Pham Thi Thu Lan" w:date="2021-01-03T16:53:00Z">
              <w:r w:rsidRPr="0073237D">
                <w:rPr>
                  <w:i/>
                  <w:color w:val="000000"/>
                  <w:sz w:val="24"/>
                  <w:szCs w:val="24"/>
                  <w:lang w:eastAsia="vi-VN"/>
                </w:rPr>
                <w:t>(</w:t>
              </w:r>
              <w:proofErr w:type="spellStart"/>
              <w:r w:rsidRPr="0073237D">
                <w:rPr>
                  <w:i/>
                  <w:color w:val="000000"/>
                  <w:sz w:val="24"/>
                  <w:szCs w:val="24"/>
                  <w:lang w:eastAsia="vi-VN"/>
                </w:rPr>
                <w:t>đơn</w:t>
              </w:r>
              <w:proofErr w:type="spellEnd"/>
              <w:r w:rsidRPr="0073237D">
                <w:rPr>
                  <w:i/>
                  <w:color w:val="000000"/>
                  <w:sz w:val="24"/>
                  <w:szCs w:val="24"/>
                  <w:lang w:eastAsia="vi-VN"/>
                </w:rPr>
                <w:t xml:space="preserve"> </w:t>
              </w:r>
              <w:proofErr w:type="spellStart"/>
              <w:r w:rsidRPr="0073237D">
                <w:rPr>
                  <w:i/>
                  <w:color w:val="000000"/>
                  <w:sz w:val="24"/>
                  <w:szCs w:val="24"/>
                  <w:lang w:eastAsia="vi-VN"/>
                </w:rPr>
                <w:t>vị</w:t>
              </w:r>
              <w:proofErr w:type="spellEnd"/>
              <w:r w:rsidRPr="0073237D">
                <w:rPr>
                  <w:i/>
                  <w:color w:val="000000"/>
                  <w:sz w:val="24"/>
                  <w:szCs w:val="24"/>
                  <w:lang w:eastAsia="vi-VN"/>
                </w:rPr>
                <w:t xml:space="preserve"> </w:t>
              </w:r>
              <w:proofErr w:type="spellStart"/>
              <w:r w:rsidRPr="0073237D">
                <w:rPr>
                  <w:i/>
                  <w:color w:val="000000"/>
                  <w:sz w:val="24"/>
                  <w:szCs w:val="24"/>
                  <w:lang w:eastAsia="vi-VN"/>
                </w:rPr>
                <w:t>xây</w:t>
              </w:r>
              <w:proofErr w:type="spellEnd"/>
              <w:r w:rsidRPr="0073237D">
                <w:rPr>
                  <w:i/>
                  <w:color w:val="000000"/>
                  <w:sz w:val="24"/>
                  <w:szCs w:val="24"/>
                  <w:lang w:eastAsia="vi-VN"/>
                </w:rPr>
                <w:t xml:space="preserve"> </w:t>
              </w:r>
              <w:proofErr w:type="spellStart"/>
              <w:r w:rsidRPr="0073237D">
                <w:rPr>
                  <w:i/>
                  <w:color w:val="000000"/>
                  <w:sz w:val="24"/>
                  <w:szCs w:val="24"/>
                  <w:lang w:eastAsia="vi-VN"/>
                </w:rPr>
                <w:t>dựng</w:t>
              </w:r>
              <w:proofErr w:type="spellEnd"/>
              <w:r w:rsidRPr="0073237D">
                <w:rPr>
                  <w:i/>
                  <w:color w:val="000000"/>
                  <w:sz w:val="24"/>
                  <w:szCs w:val="24"/>
                  <w:lang w:eastAsia="vi-VN"/>
                </w:rPr>
                <w:t xml:space="preserve"> </w:t>
              </w:r>
              <w:proofErr w:type="spellStart"/>
              <w:r w:rsidRPr="0073237D">
                <w:rPr>
                  <w:i/>
                  <w:color w:val="000000"/>
                  <w:sz w:val="24"/>
                  <w:szCs w:val="24"/>
                  <w:lang w:eastAsia="vi-VN"/>
                </w:rPr>
                <w:t>dự</w:t>
              </w:r>
              <w:proofErr w:type="spellEnd"/>
              <w:r w:rsidRPr="0073237D">
                <w:rPr>
                  <w:i/>
                  <w:color w:val="000000"/>
                  <w:sz w:val="24"/>
                  <w:szCs w:val="24"/>
                  <w:lang w:eastAsia="vi-VN"/>
                </w:rPr>
                <w:t xml:space="preserve"> </w:t>
              </w:r>
              <w:proofErr w:type="spellStart"/>
              <w:r w:rsidRPr="0073237D">
                <w:rPr>
                  <w:i/>
                  <w:color w:val="000000"/>
                  <w:sz w:val="24"/>
                  <w:szCs w:val="24"/>
                  <w:lang w:eastAsia="vi-VN"/>
                </w:rPr>
                <w:t>toán</w:t>
              </w:r>
              <w:proofErr w:type="spellEnd"/>
              <w:r w:rsidRPr="0073237D">
                <w:rPr>
                  <w:i/>
                  <w:color w:val="000000"/>
                  <w:sz w:val="24"/>
                  <w:szCs w:val="24"/>
                  <w:lang w:eastAsia="vi-VN"/>
                </w:rPr>
                <w:t xml:space="preserve"> </w:t>
              </w:r>
              <w:proofErr w:type="spellStart"/>
              <w:r w:rsidRPr="0073237D">
                <w:rPr>
                  <w:i/>
                  <w:color w:val="000000"/>
                  <w:sz w:val="24"/>
                  <w:szCs w:val="24"/>
                  <w:lang w:eastAsia="vi-VN"/>
                </w:rPr>
                <w:t>theo</w:t>
              </w:r>
              <w:proofErr w:type="spellEnd"/>
              <w:r w:rsidRPr="0073237D">
                <w:rPr>
                  <w:i/>
                  <w:color w:val="000000"/>
                  <w:sz w:val="24"/>
                  <w:szCs w:val="24"/>
                  <w:lang w:eastAsia="vi-VN"/>
                </w:rPr>
                <w:t xml:space="preserve"> Thông </w:t>
              </w:r>
              <w:proofErr w:type="spellStart"/>
              <w:r w:rsidRPr="0073237D">
                <w:rPr>
                  <w:i/>
                  <w:color w:val="000000"/>
                  <w:sz w:val="24"/>
                  <w:szCs w:val="24"/>
                  <w:lang w:eastAsia="vi-VN"/>
                </w:rPr>
                <w:t>tư</w:t>
              </w:r>
              <w:proofErr w:type="spellEnd"/>
              <w:r w:rsidRPr="0073237D">
                <w:rPr>
                  <w:i/>
                  <w:color w:val="000000"/>
                  <w:sz w:val="24"/>
                  <w:szCs w:val="24"/>
                  <w:lang w:eastAsia="vi-VN"/>
                </w:rPr>
                <w:t xml:space="preserve"> 55/2015/TTLT-BTC-BKHCN </w:t>
              </w:r>
              <w:proofErr w:type="spellStart"/>
              <w:r w:rsidRPr="0073237D">
                <w:rPr>
                  <w:i/>
                  <w:color w:val="000000"/>
                  <w:sz w:val="24"/>
                  <w:szCs w:val="24"/>
                  <w:lang w:eastAsia="vi-VN"/>
                </w:rPr>
                <w:t>hoặc</w:t>
              </w:r>
              <w:proofErr w:type="spellEnd"/>
              <w:r w:rsidRPr="0073237D">
                <w:rPr>
                  <w:i/>
                  <w:color w:val="000000"/>
                  <w:sz w:val="24"/>
                  <w:szCs w:val="24"/>
                  <w:lang w:eastAsia="vi-VN"/>
                </w:rPr>
                <w:t xml:space="preserve"> 03 </w:t>
              </w:r>
              <w:proofErr w:type="spellStart"/>
              <w:r w:rsidRPr="0073237D">
                <w:rPr>
                  <w:i/>
                  <w:color w:val="000000"/>
                  <w:sz w:val="24"/>
                  <w:szCs w:val="24"/>
                  <w:lang w:eastAsia="vi-VN"/>
                </w:rPr>
                <w:t>báo</w:t>
              </w:r>
              <w:proofErr w:type="spellEnd"/>
              <w:r w:rsidRPr="0073237D">
                <w:rPr>
                  <w:i/>
                  <w:color w:val="000000"/>
                  <w:sz w:val="24"/>
                  <w:szCs w:val="24"/>
                  <w:lang w:eastAsia="vi-VN"/>
                </w:rPr>
                <w:t xml:space="preserve"> </w:t>
              </w:r>
              <w:proofErr w:type="spellStart"/>
              <w:r w:rsidRPr="0073237D">
                <w:rPr>
                  <w:i/>
                  <w:color w:val="000000"/>
                  <w:sz w:val="24"/>
                  <w:szCs w:val="24"/>
                  <w:lang w:eastAsia="vi-VN"/>
                </w:rPr>
                <w:t>giá</w:t>
              </w:r>
              <w:proofErr w:type="spellEnd"/>
              <w:r w:rsidRPr="0073237D">
                <w:rPr>
                  <w:i/>
                  <w:color w:val="000000"/>
                  <w:sz w:val="24"/>
                  <w:szCs w:val="24"/>
                  <w:lang w:eastAsia="vi-VN"/>
                </w:rPr>
                <w:t xml:space="preserve"> </w:t>
              </w:r>
              <w:proofErr w:type="spellStart"/>
              <w:r w:rsidRPr="0073237D">
                <w:rPr>
                  <w:i/>
                  <w:color w:val="000000"/>
                  <w:sz w:val="24"/>
                  <w:szCs w:val="24"/>
                  <w:lang w:eastAsia="vi-VN"/>
                </w:rPr>
                <w:t>hợp</w:t>
              </w:r>
              <w:proofErr w:type="spellEnd"/>
              <w:r w:rsidRPr="0073237D">
                <w:rPr>
                  <w:i/>
                  <w:color w:val="000000"/>
                  <w:sz w:val="24"/>
                  <w:szCs w:val="24"/>
                  <w:lang w:eastAsia="vi-VN"/>
                </w:rPr>
                <w:t xml:space="preserve"> </w:t>
              </w:r>
              <w:proofErr w:type="spellStart"/>
              <w:r w:rsidRPr="0073237D">
                <w:rPr>
                  <w:i/>
                  <w:color w:val="000000"/>
                  <w:sz w:val="24"/>
                  <w:szCs w:val="24"/>
                  <w:lang w:eastAsia="vi-VN"/>
                </w:rPr>
                <w:t>lệ</w:t>
              </w:r>
              <w:proofErr w:type="spellEnd"/>
              <w:r w:rsidRPr="0073237D">
                <w:rPr>
                  <w:i/>
                  <w:color w:val="000000"/>
                  <w:sz w:val="24"/>
                  <w:szCs w:val="24"/>
                  <w:lang w:eastAsia="vi-VN"/>
                </w:rPr>
                <w:t xml:space="preserve"> </w:t>
              </w:r>
              <w:proofErr w:type="spellStart"/>
              <w:r w:rsidRPr="0073237D">
                <w:rPr>
                  <w:i/>
                  <w:color w:val="000000"/>
                  <w:sz w:val="24"/>
                  <w:szCs w:val="24"/>
                  <w:lang w:eastAsia="vi-VN"/>
                </w:rPr>
                <w:t>của</w:t>
              </w:r>
              <w:proofErr w:type="spellEnd"/>
              <w:r w:rsidRPr="0073237D">
                <w:rPr>
                  <w:i/>
                  <w:color w:val="000000"/>
                  <w:sz w:val="24"/>
                  <w:szCs w:val="24"/>
                  <w:lang w:eastAsia="vi-VN"/>
                </w:rPr>
                <w:t xml:space="preserve"> </w:t>
              </w:r>
              <w:proofErr w:type="spellStart"/>
              <w:r w:rsidRPr="0073237D">
                <w:rPr>
                  <w:i/>
                  <w:color w:val="000000"/>
                  <w:sz w:val="24"/>
                  <w:szCs w:val="24"/>
                  <w:lang w:eastAsia="vi-VN"/>
                </w:rPr>
                <w:t>các</w:t>
              </w:r>
              <w:proofErr w:type="spellEnd"/>
              <w:r w:rsidRPr="0073237D">
                <w:rPr>
                  <w:i/>
                  <w:color w:val="000000"/>
                  <w:sz w:val="24"/>
                  <w:szCs w:val="24"/>
                  <w:lang w:eastAsia="vi-VN"/>
                </w:rPr>
                <w:t xml:space="preserve"> Công ty/</w:t>
              </w:r>
              <w:proofErr w:type="spellStart"/>
              <w:r w:rsidRPr="0073237D">
                <w:rPr>
                  <w:i/>
                  <w:color w:val="000000"/>
                  <w:sz w:val="24"/>
                  <w:szCs w:val="24"/>
                  <w:lang w:eastAsia="vi-VN"/>
                </w:rPr>
                <w:t>đơn</w:t>
              </w:r>
              <w:proofErr w:type="spellEnd"/>
              <w:r w:rsidRPr="0073237D">
                <w:rPr>
                  <w:i/>
                  <w:color w:val="000000"/>
                  <w:sz w:val="24"/>
                  <w:szCs w:val="24"/>
                  <w:lang w:eastAsia="vi-VN"/>
                </w:rPr>
                <w:t xml:space="preserve"> </w:t>
              </w:r>
              <w:proofErr w:type="spellStart"/>
              <w:r w:rsidRPr="0073237D">
                <w:rPr>
                  <w:i/>
                  <w:color w:val="000000"/>
                  <w:sz w:val="24"/>
                  <w:szCs w:val="24"/>
                  <w:lang w:eastAsia="vi-VN"/>
                </w:rPr>
                <w:t>vị</w:t>
              </w:r>
              <w:proofErr w:type="spellEnd"/>
              <w:r w:rsidRPr="0073237D">
                <w:rPr>
                  <w:i/>
                  <w:color w:val="000000"/>
                  <w:sz w:val="24"/>
                  <w:szCs w:val="24"/>
                  <w:lang w:eastAsia="vi-VN"/>
                </w:rPr>
                <w:t xml:space="preserve"> </w:t>
              </w:r>
              <w:proofErr w:type="spellStart"/>
              <w:r w:rsidRPr="0073237D">
                <w:rPr>
                  <w:i/>
                  <w:color w:val="000000"/>
                  <w:sz w:val="24"/>
                  <w:szCs w:val="24"/>
                  <w:lang w:eastAsia="vi-VN"/>
                </w:rPr>
                <w:t>ngoài</w:t>
              </w:r>
              <w:proofErr w:type="spellEnd"/>
              <w:r w:rsidRPr="0073237D">
                <w:rPr>
                  <w:i/>
                  <w:color w:val="000000"/>
                  <w:sz w:val="24"/>
                  <w:szCs w:val="24"/>
                  <w:lang w:eastAsia="vi-VN"/>
                </w:rPr>
                <w:t xml:space="preserve"> </w:t>
              </w:r>
              <w:proofErr w:type="spellStart"/>
              <w:r w:rsidRPr="0073237D">
                <w:rPr>
                  <w:i/>
                  <w:color w:val="000000"/>
                  <w:sz w:val="24"/>
                  <w:szCs w:val="24"/>
                  <w:lang w:eastAsia="vi-VN"/>
                </w:rPr>
                <w:t>Nhà</w:t>
              </w:r>
              <w:proofErr w:type="spellEnd"/>
              <w:r w:rsidRPr="0073237D">
                <w:rPr>
                  <w:i/>
                  <w:color w:val="000000"/>
                  <w:sz w:val="24"/>
                  <w:szCs w:val="24"/>
                  <w:lang w:eastAsia="vi-VN"/>
                </w:rPr>
                <w:t xml:space="preserve"> </w:t>
              </w:r>
              <w:proofErr w:type="spellStart"/>
              <w:r w:rsidRPr="0073237D">
                <w:rPr>
                  <w:i/>
                  <w:color w:val="000000"/>
                  <w:sz w:val="24"/>
                  <w:szCs w:val="24"/>
                  <w:lang w:eastAsia="vi-VN"/>
                </w:rPr>
                <w:t>trường</w:t>
              </w:r>
              <w:proofErr w:type="spellEnd"/>
              <w:r w:rsidRPr="0073237D">
                <w:rPr>
                  <w:i/>
                  <w:color w:val="000000"/>
                  <w:sz w:val="24"/>
                  <w:szCs w:val="24"/>
                  <w:lang w:eastAsia="vi-VN"/>
                </w:rPr>
                <w:t>)</w:t>
              </w:r>
            </w:ins>
          </w:p>
          <w:p w14:paraId="2AB287FD" w14:textId="77777777" w:rsidR="0040126F" w:rsidRDefault="00AC0F5A" w:rsidP="009D3D5D">
            <w:pPr>
              <w:rPr>
                <w:ins w:id="500" w:author="Pham Thi Thu Lan" w:date="2021-01-03T16:41:00Z"/>
                <w:color w:val="000000"/>
                <w:sz w:val="24"/>
                <w:szCs w:val="24"/>
                <w:lang w:eastAsia="vi-VN"/>
              </w:rPr>
            </w:pPr>
            <w:ins w:id="501" w:author="Pham Thi Thu Lan" w:date="2021-01-03T17:02:00Z">
              <w:r>
                <w:rPr>
                  <w:color w:val="000000"/>
                  <w:sz w:val="24"/>
                  <w:szCs w:val="24"/>
                  <w:lang w:eastAsia="vi-VN"/>
                </w:rPr>
                <w:t xml:space="preserve">- </w:t>
              </w:r>
              <w:proofErr w:type="spellStart"/>
              <w:r>
                <w:rPr>
                  <w:color w:val="000000"/>
                  <w:sz w:val="24"/>
                  <w:szCs w:val="24"/>
                  <w:lang w:eastAsia="vi-VN"/>
                </w:rPr>
                <w:t>Bi</w:t>
              </w:r>
              <w:r w:rsidRPr="00715503">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715503">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h</w:t>
              </w:r>
              <w:r w:rsidRPr="00715503">
                <w:rPr>
                  <w:color w:val="000000"/>
                  <w:sz w:val="24"/>
                  <w:szCs w:val="24"/>
                  <w:lang w:eastAsia="vi-VN"/>
                </w:rPr>
                <w:t>ọp</w:t>
              </w:r>
              <w:proofErr w:type="spellEnd"/>
              <w:r>
                <w:rPr>
                  <w:color w:val="000000"/>
                  <w:sz w:val="24"/>
                  <w:szCs w:val="24"/>
                  <w:lang w:eastAsia="vi-VN"/>
                </w:rPr>
                <w:t xml:space="preserve"> </w:t>
              </w:r>
              <w:proofErr w:type="spellStart"/>
              <w:r>
                <w:rPr>
                  <w:color w:val="000000"/>
                  <w:sz w:val="24"/>
                  <w:szCs w:val="24"/>
                  <w:lang w:eastAsia="vi-VN"/>
                </w:rPr>
                <w:t>H</w:t>
              </w:r>
              <w:r w:rsidRPr="00715503">
                <w:rPr>
                  <w:color w:val="000000"/>
                  <w:sz w:val="24"/>
                  <w:szCs w:val="24"/>
                  <w:lang w:eastAsia="vi-VN"/>
                </w:rPr>
                <w:t>ội</w:t>
              </w:r>
              <w:proofErr w:type="spellEnd"/>
              <w:r>
                <w:rPr>
                  <w:color w:val="000000"/>
                  <w:sz w:val="24"/>
                  <w:szCs w:val="24"/>
                  <w:lang w:eastAsia="vi-VN"/>
                </w:rPr>
                <w:t xml:space="preserve"> </w:t>
              </w:r>
              <w:proofErr w:type="spellStart"/>
              <w:r>
                <w:rPr>
                  <w:color w:val="000000"/>
                  <w:sz w:val="24"/>
                  <w:szCs w:val="24"/>
                  <w:lang w:eastAsia="vi-VN"/>
                </w:rPr>
                <w:t>đ</w:t>
              </w:r>
              <w:r w:rsidRPr="00715503">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th</w:t>
              </w:r>
              <w:r w:rsidRPr="00715503">
                <w:rPr>
                  <w:color w:val="000000"/>
                  <w:sz w:val="24"/>
                  <w:szCs w:val="24"/>
                  <w:lang w:eastAsia="vi-VN"/>
                </w:rPr>
                <w:t>ẩm</w:t>
              </w:r>
              <w:proofErr w:type="spellEnd"/>
              <w:r>
                <w:rPr>
                  <w:color w:val="000000"/>
                  <w:sz w:val="24"/>
                  <w:szCs w:val="24"/>
                  <w:lang w:eastAsia="vi-VN"/>
                </w:rPr>
                <w:t xml:space="preserve"> </w:t>
              </w:r>
              <w:proofErr w:type="spellStart"/>
              <w:r w:rsidRPr="00715503">
                <w:rPr>
                  <w:color w:val="000000"/>
                  <w:sz w:val="24"/>
                  <w:szCs w:val="24"/>
                  <w:lang w:eastAsia="vi-VN"/>
                </w:rPr>
                <w:t>định</w:t>
              </w:r>
              <w:proofErr w:type="spellEnd"/>
              <w:r>
                <w:rPr>
                  <w:color w:val="000000"/>
                  <w:sz w:val="24"/>
                  <w:szCs w:val="24"/>
                  <w:lang w:eastAsia="vi-VN"/>
                </w:rPr>
                <w:t xml:space="preserve"> </w:t>
              </w:r>
              <w:proofErr w:type="spellStart"/>
              <w:r>
                <w:rPr>
                  <w:color w:val="000000"/>
                  <w:sz w:val="24"/>
                  <w:szCs w:val="24"/>
                  <w:lang w:eastAsia="vi-VN"/>
                </w:rPr>
                <w:t>n</w:t>
              </w:r>
              <w:r w:rsidRPr="00715503">
                <w:rPr>
                  <w:color w:val="000000"/>
                  <w:sz w:val="24"/>
                  <w:szCs w:val="24"/>
                  <w:lang w:eastAsia="vi-VN"/>
                </w:rPr>
                <w:t>ội</w:t>
              </w:r>
              <w:proofErr w:type="spellEnd"/>
              <w:r>
                <w:rPr>
                  <w:color w:val="000000"/>
                  <w:sz w:val="24"/>
                  <w:szCs w:val="24"/>
                  <w:lang w:eastAsia="vi-VN"/>
                </w:rPr>
                <w:t xml:space="preserve"> dung </w:t>
              </w:r>
              <w:proofErr w:type="spellStart"/>
              <w:r>
                <w:rPr>
                  <w:color w:val="000000"/>
                  <w:sz w:val="24"/>
                  <w:szCs w:val="24"/>
                  <w:lang w:eastAsia="vi-VN"/>
                </w:rPr>
                <w:t>v</w:t>
              </w:r>
              <w:r w:rsidRPr="00715503">
                <w:rPr>
                  <w:color w:val="000000"/>
                  <w:sz w:val="24"/>
                  <w:szCs w:val="24"/>
                  <w:lang w:eastAsia="vi-VN"/>
                </w:rPr>
                <w:t>à</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ph</w:t>
              </w:r>
              <w:r w:rsidRPr="00715503">
                <w:rPr>
                  <w:color w:val="000000"/>
                  <w:sz w:val="24"/>
                  <w:szCs w:val="24"/>
                  <w:lang w:eastAsia="vi-VN"/>
                </w:rPr>
                <w:t>í</w:t>
              </w:r>
              <w:proofErr w:type="spellEnd"/>
              <w:r>
                <w:rPr>
                  <w:color w:val="000000"/>
                  <w:sz w:val="24"/>
                  <w:szCs w:val="24"/>
                  <w:lang w:eastAsia="vi-VN"/>
                </w:rPr>
                <w:t xml:space="preserve"> </w:t>
              </w:r>
              <w:proofErr w:type="spellStart"/>
              <w:r>
                <w:rPr>
                  <w:color w:val="000000"/>
                  <w:sz w:val="24"/>
                  <w:szCs w:val="24"/>
                  <w:lang w:eastAsia="vi-VN"/>
                </w:rPr>
                <w:t>th</w:t>
              </w:r>
              <w:r w:rsidRPr="00715503">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715503">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715503">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v</w:t>
              </w:r>
              <w:r w:rsidRPr="00715503">
                <w:rPr>
                  <w:color w:val="000000"/>
                  <w:sz w:val="24"/>
                  <w:szCs w:val="24"/>
                  <w:lang w:eastAsia="vi-VN"/>
                </w:rPr>
                <w:t>ụ</w:t>
              </w:r>
            </w:ins>
            <w:proofErr w:type="spellEnd"/>
            <w:ins w:id="502" w:author="Pham Thi Thu Lan" w:date="2021-01-03T16:53:00Z">
              <w:r w:rsidR="0040126F" w:rsidRPr="0073237D">
                <w:rPr>
                  <w:i/>
                  <w:color w:val="000000"/>
                  <w:sz w:val="24"/>
                  <w:szCs w:val="24"/>
                  <w:lang w:eastAsia="vi-VN"/>
                </w:rPr>
                <w:t xml:space="preserve"> </w:t>
              </w:r>
            </w:ins>
          </w:p>
          <w:p w14:paraId="1E17C6F6" w14:textId="77777777" w:rsidR="0040126F" w:rsidRDefault="0040126F" w:rsidP="009D3D5D">
            <w:pPr>
              <w:rPr>
                <w:ins w:id="503" w:author="Pham Thi Thu Lan" w:date="2021-01-03T16:42:00Z"/>
                <w:color w:val="000000"/>
                <w:sz w:val="24"/>
                <w:szCs w:val="24"/>
                <w:lang w:eastAsia="vi-VN"/>
              </w:rPr>
            </w:pPr>
            <w:ins w:id="504" w:author="Pham Thi Thu Lan" w:date="2021-01-03T16:41:00Z">
              <w:r>
                <w:rPr>
                  <w:color w:val="000000"/>
                  <w:sz w:val="24"/>
                  <w:szCs w:val="24"/>
                  <w:lang w:eastAsia="vi-VN"/>
                </w:rPr>
                <w:t xml:space="preserve">- </w:t>
              </w:r>
              <w:proofErr w:type="spellStart"/>
              <w:r>
                <w:rPr>
                  <w:color w:val="000000"/>
                  <w:sz w:val="24"/>
                  <w:szCs w:val="24"/>
                  <w:lang w:eastAsia="vi-VN"/>
                </w:rPr>
                <w:t>H</w:t>
              </w:r>
              <w:r w:rsidRPr="004E0C3B">
                <w:rPr>
                  <w:color w:val="000000"/>
                  <w:sz w:val="24"/>
                  <w:szCs w:val="24"/>
                  <w:lang w:eastAsia="vi-VN"/>
                </w:rPr>
                <w:t>ợp</w:t>
              </w:r>
              <w:proofErr w:type="spellEnd"/>
              <w:r>
                <w:rPr>
                  <w:color w:val="000000"/>
                  <w:sz w:val="24"/>
                  <w:szCs w:val="24"/>
                  <w:lang w:eastAsia="vi-VN"/>
                </w:rPr>
                <w:t xml:space="preserve"> </w:t>
              </w:r>
              <w:proofErr w:type="spellStart"/>
              <w:r w:rsidRPr="004E0C3B">
                <w:rPr>
                  <w:color w:val="000000"/>
                  <w:sz w:val="24"/>
                  <w:szCs w:val="24"/>
                  <w:lang w:eastAsia="vi-VN"/>
                </w:rPr>
                <w:t>đồng</w:t>
              </w:r>
              <w:proofErr w:type="spellEnd"/>
              <w:r>
                <w:rPr>
                  <w:color w:val="000000"/>
                  <w:sz w:val="24"/>
                  <w:szCs w:val="24"/>
                  <w:lang w:eastAsia="vi-VN"/>
                </w:rPr>
                <w:t xml:space="preserve"> </w:t>
              </w:r>
              <w:proofErr w:type="spellStart"/>
              <w:r>
                <w:rPr>
                  <w:color w:val="000000"/>
                  <w:sz w:val="24"/>
                  <w:szCs w:val="24"/>
                  <w:lang w:eastAsia="vi-VN"/>
                </w:rPr>
                <w:t>giao</w:t>
              </w:r>
              <w:proofErr w:type="spellEnd"/>
              <w:r>
                <w:rPr>
                  <w:color w:val="000000"/>
                  <w:sz w:val="24"/>
                  <w:szCs w:val="24"/>
                  <w:lang w:eastAsia="vi-VN"/>
                </w:rPr>
                <w:t xml:space="preserve"> </w:t>
              </w:r>
              <w:proofErr w:type="spellStart"/>
              <w:r>
                <w:rPr>
                  <w:color w:val="000000"/>
                  <w:sz w:val="24"/>
                  <w:szCs w:val="24"/>
                  <w:lang w:eastAsia="vi-VN"/>
                </w:rPr>
                <w:t>th</w:t>
              </w:r>
              <w:r w:rsidRPr="00C80618">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C80618">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C80618">
                <w:rPr>
                  <w:color w:val="000000"/>
                  <w:sz w:val="24"/>
                  <w:szCs w:val="24"/>
                  <w:lang w:eastAsia="vi-VN"/>
                </w:rPr>
                <w:t>ệ</w:t>
              </w:r>
              <w:r>
                <w:rPr>
                  <w:color w:val="000000"/>
                  <w:sz w:val="24"/>
                  <w:szCs w:val="24"/>
                  <w:lang w:eastAsia="vi-VN"/>
                </w:rPr>
                <w:t>m</w:t>
              </w:r>
              <w:proofErr w:type="spellEnd"/>
              <w:r>
                <w:rPr>
                  <w:color w:val="000000"/>
                  <w:sz w:val="24"/>
                  <w:szCs w:val="24"/>
                  <w:lang w:eastAsia="vi-VN"/>
                </w:rPr>
                <w:t xml:space="preserve"> </w:t>
              </w:r>
              <w:proofErr w:type="spellStart"/>
              <w:r>
                <w:rPr>
                  <w:color w:val="000000"/>
                  <w:sz w:val="24"/>
                  <w:szCs w:val="24"/>
                  <w:lang w:eastAsia="vi-VN"/>
                </w:rPr>
                <w:t>v</w:t>
              </w:r>
              <w:r w:rsidRPr="00C80618">
                <w:rPr>
                  <w:color w:val="000000"/>
                  <w:sz w:val="24"/>
                  <w:szCs w:val="24"/>
                  <w:lang w:eastAsia="vi-VN"/>
                </w:rPr>
                <w:t>ụ</w:t>
              </w:r>
              <w:proofErr w:type="spellEnd"/>
              <w:r>
                <w:rPr>
                  <w:color w:val="000000"/>
                  <w:sz w:val="24"/>
                  <w:szCs w:val="24"/>
                  <w:lang w:eastAsia="vi-VN"/>
                </w:rPr>
                <w:t>/</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Pr>
                  <w:color w:val="000000"/>
                  <w:sz w:val="24"/>
                  <w:szCs w:val="24"/>
                  <w:lang w:eastAsia="vi-VN"/>
                </w:rPr>
                <w:t>đ</w:t>
              </w:r>
              <w:r w:rsidRPr="00C80618">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t</w:t>
              </w:r>
              <w:r w:rsidRPr="00C80618">
                <w:rPr>
                  <w:color w:val="000000"/>
                  <w:sz w:val="24"/>
                  <w:szCs w:val="24"/>
                  <w:lang w:eastAsia="vi-VN"/>
                </w:rPr>
                <w:t>ế</w:t>
              </w:r>
              <w:proofErr w:type="spellEnd"/>
              <w:r>
                <w:rPr>
                  <w:color w:val="000000"/>
                  <w:sz w:val="24"/>
                  <w:szCs w:val="24"/>
                  <w:lang w:eastAsia="vi-VN"/>
                </w:rPr>
                <w:t xml:space="preserve"> </w:t>
              </w:r>
              <w:proofErr w:type="spellStart"/>
              <w:r>
                <w:rPr>
                  <w:color w:val="000000"/>
                  <w:sz w:val="24"/>
                  <w:szCs w:val="24"/>
                  <w:lang w:eastAsia="vi-VN"/>
                </w:rPr>
                <w:t>mua</w:t>
              </w:r>
              <w:proofErr w:type="spellEnd"/>
              <w:r>
                <w:rPr>
                  <w:color w:val="000000"/>
                  <w:sz w:val="24"/>
                  <w:szCs w:val="24"/>
                  <w:lang w:eastAsia="vi-VN"/>
                </w:rPr>
                <w:t xml:space="preserve"> </w:t>
              </w:r>
              <w:proofErr w:type="spellStart"/>
              <w:r>
                <w:rPr>
                  <w:color w:val="000000"/>
                  <w:sz w:val="24"/>
                  <w:szCs w:val="24"/>
                  <w:lang w:eastAsia="vi-VN"/>
                </w:rPr>
                <w:t>s</w:t>
              </w:r>
              <w:r w:rsidRPr="00C80618">
                <w:rPr>
                  <w:color w:val="000000"/>
                  <w:sz w:val="24"/>
                  <w:szCs w:val="24"/>
                  <w:lang w:eastAsia="vi-VN"/>
                </w:rPr>
                <w:t>ắm</w:t>
              </w:r>
              <w:proofErr w:type="spellEnd"/>
              <w:r>
                <w:rPr>
                  <w:color w:val="000000"/>
                  <w:sz w:val="24"/>
                  <w:szCs w:val="24"/>
                  <w:lang w:eastAsia="vi-VN"/>
                </w:rPr>
                <w:t xml:space="preserve">, </w:t>
              </w:r>
              <w:proofErr w:type="spellStart"/>
              <w:r>
                <w:rPr>
                  <w:color w:val="000000"/>
                  <w:sz w:val="24"/>
                  <w:szCs w:val="24"/>
                  <w:lang w:eastAsia="vi-VN"/>
                </w:rPr>
                <w:t>x</w:t>
              </w:r>
              <w:r w:rsidRPr="00C80618">
                <w:rPr>
                  <w:color w:val="000000"/>
                  <w:sz w:val="24"/>
                  <w:szCs w:val="24"/>
                  <w:lang w:eastAsia="vi-VN"/>
                </w:rPr>
                <w:t>â</w:t>
              </w:r>
              <w:r>
                <w:rPr>
                  <w:color w:val="000000"/>
                  <w:sz w:val="24"/>
                  <w:szCs w:val="24"/>
                  <w:lang w:eastAsia="vi-VN"/>
                </w:rPr>
                <w:t>y</w:t>
              </w:r>
              <w:proofErr w:type="spellEnd"/>
              <w:r>
                <w:rPr>
                  <w:color w:val="000000"/>
                  <w:sz w:val="24"/>
                  <w:szCs w:val="24"/>
                  <w:lang w:eastAsia="vi-VN"/>
                </w:rPr>
                <w:t xml:space="preserve"> </w:t>
              </w:r>
              <w:proofErr w:type="spellStart"/>
              <w:r>
                <w:rPr>
                  <w:color w:val="000000"/>
                  <w:sz w:val="24"/>
                  <w:szCs w:val="24"/>
                  <w:lang w:eastAsia="vi-VN"/>
                </w:rPr>
                <w:t>d</w:t>
              </w:r>
              <w:r w:rsidRPr="00C80618">
                <w:rPr>
                  <w:color w:val="000000"/>
                  <w:sz w:val="24"/>
                  <w:szCs w:val="24"/>
                  <w:lang w:eastAsia="vi-VN"/>
                </w:rPr>
                <w:t>ựng</w:t>
              </w:r>
              <w:proofErr w:type="spellEnd"/>
              <w:r>
                <w:rPr>
                  <w:color w:val="000000"/>
                  <w:sz w:val="24"/>
                  <w:szCs w:val="24"/>
                  <w:lang w:eastAsia="vi-VN"/>
                </w:rPr>
                <w:t xml:space="preserve"> </w:t>
              </w:r>
              <w:proofErr w:type="spellStart"/>
              <w:r>
                <w:rPr>
                  <w:color w:val="000000"/>
                  <w:sz w:val="24"/>
                  <w:szCs w:val="24"/>
                  <w:lang w:eastAsia="vi-VN"/>
                </w:rPr>
                <w:t>ph</w:t>
              </w:r>
              <w:r w:rsidRPr="00C80618">
                <w:rPr>
                  <w:color w:val="000000"/>
                  <w:sz w:val="24"/>
                  <w:szCs w:val="24"/>
                  <w:lang w:eastAsia="vi-VN"/>
                </w:rPr>
                <w:t>ầ</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m</w:t>
              </w:r>
              <w:r w:rsidRPr="00C80618">
                <w:rPr>
                  <w:color w:val="000000"/>
                  <w:sz w:val="24"/>
                  <w:szCs w:val="24"/>
                  <w:lang w:eastAsia="vi-VN"/>
                </w:rPr>
                <w:t>ềm</w:t>
              </w:r>
            </w:ins>
            <w:proofErr w:type="spellEnd"/>
          </w:p>
          <w:p w14:paraId="11387AE0" w14:textId="77777777" w:rsidR="0040126F" w:rsidRDefault="0040126F" w:rsidP="00715503">
            <w:pPr>
              <w:rPr>
                <w:ins w:id="505" w:author="Pham Thi Thu Lan" w:date="2021-01-03T16:42:00Z"/>
                <w:color w:val="000000"/>
                <w:sz w:val="24"/>
                <w:szCs w:val="24"/>
                <w:lang w:eastAsia="vi-VN"/>
              </w:rPr>
            </w:pPr>
            <w:ins w:id="506" w:author="Pham Thi Thu Lan" w:date="2021-01-03T16:42:00Z">
              <w:r>
                <w:rPr>
                  <w:color w:val="000000"/>
                  <w:sz w:val="24"/>
                  <w:szCs w:val="24"/>
                  <w:lang w:eastAsia="vi-VN"/>
                </w:rPr>
                <w:t xml:space="preserve">- </w:t>
              </w:r>
              <w:proofErr w:type="spellStart"/>
              <w:r>
                <w:rPr>
                  <w:color w:val="000000"/>
                  <w:sz w:val="24"/>
                  <w:szCs w:val="24"/>
                  <w:lang w:eastAsia="vi-VN"/>
                </w:rPr>
                <w:t>Bi</w:t>
              </w:r>
              <w:r w:rsidRPr="00C80618">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C80618">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nghi</w:t>
              </w:r>
              <w:r w:rsidRPr="00C80618">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thu</w:t>
              </w:r>
              <w:proofErr w:type="spellEnd"/>
            </w:ins>
          </w:p>
          <w:p w14:paraId="3ECE9CFF" w14:textId="77777777" w:rsidR="0040126F" w:rsidRDefault="0040126F" w:rsidP="00715503">
            <w:pPr>
              <w:rPr>
                <w:ins w:id="507" w:author="Pham Thi Thu Lan" w:date="2021-01-03T16:55:00Z"/>
                <w:color w:val="000000"/>
                <w:sz w:val="24"/>
                <w:szCs w:val="24"/>
                <w:lang w:eastAsia="vi-VN"/>
              </w:rPr>
            </w:pPr>
            <w:ins w:id="508" w:author="Pham Thi Thu Lan" w:date="2021-01-03T16:42:00Z">
              <w:r>
                <w:rPr>
                  <w:color w:val="000000"/>
                  <w:sz w:val="24"/>
                  <w:szCs w:val="24"/>
                  <w:lang w:eastAsia="vi-VN"/>
                </w:rPr>
                <w:t xml:space="preserve">- </w:t>
              </w:r>
              <w:proofErr w:type="spellStart"/>
              <w:r>
                <w:rPr>
                  <w:color w:val="000000"/>
                  <w:sz w:val="24"/>
                  <w:szCs w:val="24"/>
                  <w:lang w:eastAsia="vi-VN"/>
                </w:rPr>
                <w:t>Bi</w:t>
              </w:r>
              <w:r w:rsidRPr="00C80618">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C80618">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thanh</w:t>
              </w:r>
              <w:proofErr w:type="spellEnd"/>
              <w:r>
                <w:rPr>
                  <w:color w:val="000000"/>
                  <w:sz w:val="24"/>
                  <w:szCs w:val="24"/>
                  <w:lang w:eastAsia="vi-VN"/>
                </w:rPr>
                <w:t xml:space="preserve"> </w:t>
              </w:r>
              <w:proofErr w:type="spellStart"/>
              <w:r>
                <w:rPr>
                  <w:color w:val="000000"/>
                  <w:sz w:val="24"/>
                  <w:szCs w:val="24"/>
                  <w:lang w:eastAsia="vi-VN"/>
                </w:rPr>
                <w:t>l</w:t>
              </w:r>
              <w:r w:rsidRPr="00C80618">
                <w:rPr>
                  <w:color w:val="000000"/>
                  <w:sz w:val="24"/>
                  <w:szCs w:val="24"/>
                  <w:lang w:eastAsia="vi-VN"/>
                </w:rPr>
                <w:t>ý</w:t>
              </w:r>
              <w:proofErr w:type="spellEnd"/>
              <w:r>
                <w:rPr>
                  <w:color w:val="000000"/>
                  <w:sz w:val="24"/>
                  <w:szCs w:val="24"/>
                  <w:lang w:eastAsia="vi-VN"/>
                </w:rPr>
                <w:t xml:space="preserve"> </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sidRPr="00C80618">
                <w:rPr>
                  <w:color w:val="000000"/>
                  <w:sz w:val="24"/>
                  <w:szCs w:val="24"/>
                  <w:lang w:eastAsia="vi-VN"/>
                </w:rPr>
                <w:t>đồng</w:t>
              </w:r>
              <w:proofErr w:type="spellEnd"/>
              <w:r>
                <w:rPr>
                  <w:color w:val="000000"/>
                  <w:sz w:val="24"/>
                  <w:szCs w:val="24"/>
                  <w:lang w:eastAsia="vi-VN"/>
                </w:rPr>
                <w:t xml:space="preserve"> </w:t>
              </w:r>
              <w:proofErr w:type="spellStart"/>
              <w:r>
                <w:rPr>
                  <w:color w:val="000000"/>
                  <w:sz w:val="24"/>
                  <w:szCs w:val="24"/>
                  <w:lang w:eastAsia="vi-VN"/>
                </w:rPr>
                <w:t>giao</w:t>
              </w:r>
              <w:proofErr w:type="spellEnd"/>
              <w:r>
                <w:rPr>
                  <w:color w:val="000000"/>
                  <w:sz w:val="24"/>
                  <w:szCs w:val="24"/>
                  <w:lang w:eastAsia="vi-VN"/>
                </w:rPr>
                <w:t xml:space="preserve"> </w:t>
              </w:r>
              <w:proofErr w:type="spellStart"/>
              <w:r>
                <w:rPr>
                  <w:color w:val="000000"/>
                  <w:sz w:val="24"/>
                  <w:szCs w:val="24"/>
                  <w:lang w:eastAsia="vi-VN"/>
                </w:rPr>
                <w:t>th</w:t>
              </w:r>
              <w:r w:rsidRPr="00C80618">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C80618">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C80618">
                <w:rPr>
                  <w:color w:val="000000"/>
                  <w:sz w:val="24"/>
                  <w:szCs w:val="24"/>
                  <w:lang w:eastAsia="vi-VN"/>
                </w:rPr>
                <w:t>ệ</w:t>
              </w:r>
              <w:r>
                <w:rPr>
                  <w:color w:val="000000"/>
                  <w:sz w:val="24"/>
                  <w:szCs w:val="24"/>
                  <w:lang w:eastAsia="vi-VN"/>
                </w:rPr>
                <w:t>m</w:t>
              </w:r>
              <w:proofErr w:type="spellEnd"/>
              <w:r>
                <w:rPr>
                  <w:color w:val="000000"/>
                  <w:sz w:val="24"/>
                  <w:szCs w:val="24"/>
                  <w:lang w:eastAsia="vi-VN"/>
                </w:rPr>
                <w:t xml:space="preserve"> </w:t>
              </w:r>
              <w:proofErr w:type="spellStart"/>
              <w:r>
                <w:rPr>
                  <w:color w:val="000000"/>
                  <w:sz w:val="24"/>
                  <w:szCs w:val="24"/>
                  <w:lang w:eastAsia="vi-VN"/>
                </w:rPr>
                <w:t>v</w:t>
              </w:r>
              <w:r w:rsidRPr="00C80618">
                <w:rPr>
                  <w:color w:val="000000"/>
                  <w:sz w:val="24"/>
                  <w:szCs w:val="24"/>
                  <w:lang w:eastAsia="vi-VN"/>
                </w:rPr>
                <w:t>ụ</w:t>
              </w:r>
              <w:proofErr w:type="spellEnd"/>
              <w:r>
                <w:rPr>
                  <w:color w:val="000000"/>
                  <w:sz w:val="24"/>
                  <w:szCs w:val="24"/>
                  <w:lang w:eastAsia="vi-VN"/>
                </w:rPr>
                <w:t>/</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Pr>
                  <w:color w:val="000000"/>
                  <w:sz w:val="24"/>
                  <w:szCs w:val="24"/>
                  <w:lang w:eastAsia="vi-VN"/>
                </w:rPr>
                <w:t>đ</w:t>
              </w:r>
              <w:r w:rsidRPr="00C80618">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t</w:t>
              </w:r>
              <w:r w:rsidRPr="00C80618">
                <w:rPr>
                  <w:color w:val="000000"/>
                  <w:sz w:val="24"/>
                  <w:szCs w:val="24"/>
                  <w:lang w:eastAsia="vi-VN"/>
                </w:rPr>
                <w:t>ế</w:t>
              </w:r>
              <w:proofErr w:type="spellEnd"/>
              <w:r>
                <w:rPr>
                  <w:color w:val="000000"/>
                  <w:sz w:val="24"/>
                  <w:szCs w:val="24"/>
                  <w:lang w:eastAsia="vi-VN"/>
                </w:rPr>
                <w:t xml:space="preserve"> </w:t>
              </w:r>
              <w:proofErr w:type="spellStart"/>
              <w:r>
                <w:rPr>
                  <w:color w:val="000000"/>
                  <w:sz w:val="24"/>
                  <w:szCs w:val="24"/>
                  <w:lang w:eastAsia="vi-VN"/>
                </w:rPr>
                <w:t>mua</w:t>
              </w:r>
              <w:proofErr w:type="spellEnd"/>
              <w:r>
                <w:rPr>
                  <w:color w:val="000000"/>
                  <w:sz w:val="24"/>
                  <w:szCs w:val="24"/>
                  <w:lang w:eastAsia="vi-VN"/>
                </w:rPr>
                <w:t xml:space="preserve"> </w:t>
              </w:r>
              <w:proofErr w:type="spellStart"/>
              <w:r>
                <w:rPr>
                  <w:color w:val="000000"/>
                  <w:sz w:val="24"/>
                  <w:szCs w:val="24"/>
                  <w:lang w:eastAsia="vi-VN"/>
                </w:rPr>
                <w:t>s</w:t>
              </w:r>
              <w:r w:rsidRPr="00C80618">
                <w:rPr>
                  <w:color w:val="000000"/>
                  <w:sz w:val="24"/>
                  <w:szCs w:val="24"/>
                  <w:lang w:eastAsia="vi-VN"/>
                </w:rPr>
                <w:t>ắm</w:t>
              </w:r>
              <w:proofErr w:type="spellEnd"/>
              <w:r>
                <w:rPr>
                  <w:color w:val="000000"/>
                  <w:sz w:val="24"/>
                  <w:szCs w:val="24"/>
                  <w:lang w:eastAsia="vi-VN"/>
                </w:rPr>
                <w:t xml:space="preserve">, </w:t>
              </w:r>
              <w:proofErr w:type="spellStart"/>
              <w:r>
                <w:rPr>
                  <w:color w:val="000000"/>
                  <w:sz w:val="24"/>
                  <w:szCs w:val="24"/>
                  <w:lang w:eastAsia="vi-VN"/>
                </w:rPr>
                <w:t>x</w:t>
              </w:r>
              <w:r w:rsidRPr="00C80618">
                <w:rPr>
                  <w:color w:val="000000"/>
                  <w:sz w:val="24"/>
                  <w:szCs w:val="24"/>
                  <w:lang w:eastAsia="vi-VN"/>
                </w:rPr>
                <w:t>â</w:t>
              </w:r>
              <w:r>
                <w:rPr>
                  <w:color w:val="000000"/>
                  <w:sz w:val="24"/>
                  <w:szCs w:val="24"/>
                  <w:lang w:eastAsia="vi-VN"/>
                </w:rPr>
                <w:t>y</w:t>
              </w:r>
              <w:proofErr w:type="spellEnd"/>
              <w:r>
                <w:rPr>
                  <w:color w:val="000000"/>
                  <w:sz w:val="24"/>
                  <w:szCs w:val="24"/>
                  <w:lang w:eastAsia="vi-VN"/>
                </w:rPr>
                <w:t xml:space="preserve"> </w:t>
              </w:r>
              <w:proofErr w:type="spellStart"/>
              <w:r>
                <w:rPr>
                  <w:color w:val="000000"/>
                  <w:sz w:val="24"/>
                  <w:szCs w:val="24"/>
                  <w:lang w:eastAsia="vi-VN"/>
                </w:rPr>
                <w:t>d</w:t>
              </w:r>
              <w:r w:rsidRPr="00C80618">
                <w:rPr>
                  <w:color w:val="000000"/>
                  <w:sz w:val="24"/>
                  <w:szCs w:val="24"/>
                  <w:lang w:eastAsia="vi-VN"/>
                </w:rPr>
                <w:t>ựng</w:t>
              </w:r>
              <w:proofErr w:type="spellEnd"/>
              <w:r>
                <w:rPr>
                  <w:color w:val="000000"/>
                  <w:sz w:val="24"/>
                  <w:szCs w:val="24"/>
                  <w:lang w:eastAsia="vi-VN"/>
                </w:rPr>
                <w:t xml:space="preserve"> </w:t>
              </w:r>
              <w:proofErr w:type="spellStart"/>
              <w:r>
                <w:rPr>
                  <w:color w:val="000000"/>
                  <w:sz w:val="24"/>
                  <w:szCs w:val="24"/>
                  <w:lang w:eastAsia="vi-VN"/>
                </w:rPr>
                <w:t>ph</w:t>
              </w:r>
              <w:r w:rsidRPr="00C80618">
                <w:rPr>
                  <w:color w:val="000000"/>
                  <w:sz w:val="24"/>
                  <w:szCs w:val="24"/>
                  <w:lang w:eastAsia="vi-VN"/>
                </w:rPr>
                <w:t>ầ</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m</w:t>
              </w:r>
              <w:r w:rsidRPr="00C80618">
                <w:rPr>
                  <w:color w:val="000000"/>
                  <w:sz w:val="24"/>
                  <w:szCs w:val="24"/>
                  <w:lang w:eastAsia="vi-VN"/>
                </w:rPr>
                <w:t>ềm</w:t>
              </w:r>
            </w:ins>
            <w:proofErr w:type="spellEnd"/>
          </w:p>
          <w:p w14:paraId="1769B044" w14:textId="77777777" w:rsidR="0040126F" w:rsidRPr="009D3D5D" w:rsidRDefault="0040126F" w:rsidP="00715503">
            <w:pPr>
              <w:rPr>
                <w:ins w:id="509" w:author="Pham Thi Thu Lan" w:date="2021-01-03T16:40:00Z"/>
                <w:color w:val="000000"/>
                <w:w w:val="96"/>
                <w:sz w:val="24"/>
                <w:szCs w:val="24"/>
                <w:lang w:eastAsia="vi-VN"/>
              </w:rPr>
            </w:pPr>
            <w:ins w:id="510" w:author="Pham Thi Thu Lan" w:date="2021-01-03T16:55:00Z">
              <w:r>
                <w:rPr>
                  <w:color w:val="000000"/>
                  <w:sz w:val="24"/>
                  <w:szCs w:val="24"/>
                  <w:lang w:eastAsia="vi-VN"/>
                </w:rPr>
                <w:t xml:space="preserve">- </w:t>
              </w:r>
            </w:ins>
            <w:proofErr w:type="spellStart"/>
            <w:ins w:id="511" w:author="Pham Thi Thu Lan" w:date="2021-01-03T17:00:00Z">
              <w:r w:rsidR="00E226BF" w:rsidRPr="0073237D">
                <w:rPr>
                  <w:color w:val="000000"/>
                  <w:w w:val="96"/>
                  <w:sz w:val="24"/>
                  <w:szCs w:val="24"/>
                  <w:lang w:eastAsia="vi-VN"/>
                </w:rPr>
                <w:t>Hóa</w:t>
              </w:r>
              <w:proofErr w:type="spellEnd"/>
              <w:r w:rsidR="00E226BF" w:rsidRPr="0073237D">
                <w:rPr>
                  <w:color w:val="000000"/>
                  <w:w w:val="96"/>
                  <w:sz w:val="24"/>
                  <w:szCs w:val="24"/>
                  <w:lang w:eastAsia="vi-VN"/>
                </w:rPr>
                <w:t xml:space="preserve"> </w:t>
              </w:r>
              <w:proofErr w:type="spellStart"/>
              <w:r w:rsidR="00E226BF" w:rsidRPr="0073237D">
                <w:rPr>
                  <w:color w:val="000000"/>
                  <w:w w:val="96"/>
                  <w:sz w:val="24"/>
                  <w:szCs w:val="24"/>
                  <w:lang w:eastAsia="vi-VN"/>
                </w:rPr>
                <w:t>đơn</w:t>
              </w:r>
              <w:proofErr w:type="spellEnd"/>
              <w:r w:rsidR="00E226BF" w:rsidRPr="0073237D">
                <w:rPr>
                  <w:color w:val="000000"/>
                  <w:w w:val="96"/>
                  <w:sz w:val="24"/>
                  <w:szCs w:val="24"/>
                  <w:lang w:eastAsia="vi-VN"/>
                </w:rPr>
                <w:t xml:space="preserve"> </w:t>
              </w:r>
              <w:proofErr w:type="spellStart"/>
              <w:r w:rsidR="00E226BF" w:rsidRPr="0073237D">
                <w:rPr>
                  <w:color w:val="000000"/>
                  <w:w w:val="96"/>
                  <w:sz w:val="24"/>
                  <w:szCs w:val="24"/>
                  <w:lang w:eastAsia="vi-VN"/>
                </w:rPr>
                <w:t>tài</w:t>
              </w:r>
              <w:proofErr w:type="spellEnd"/>
              <w:r w:rsidR="00E226BF" w:rsidRPr="0073237D">
                <w:rPr>
                  <w:color w:val="000000"/>
                  <w:w w:val="96"/>
                  <w:sz w:val="24"/>
                  <w:szCs w:val="24"/>
                  <w:lang w:eastAsia="vi-VN"/>
                </w:rPr>
                <w:t xml:space="preserve"> </w:t>
              </w:r>
              <w:proofErr w:type="spellStart"/>
              <w:r w:rsidR="00E226BF" w:rsidRPr="0073237D">
                <w:rPr>
                  <w:color w:val="000000"/>
                  <w:w w:val="96"/>
                  <w:sz w:val="24"/>
                  <w:szCs w:val="24"/>
                  <w:lang w:eastAsia="vi-VN"/>
                </w:rPr>
                <w:t>chính</w:t>
              </w:r>
              <w:proofErr w:type="spellEnd"/>
              <w:r w:rsidR="00E226BF" w:rsidRPr="0073237D">
                <w:rPr>
                  <w:color w:val="000000"/>
                  <w:w w:val="96"/>
                  <w:sz w:val="24"/>
                  <w:szCs w:val="24"/>
                  <w:lang w:eastAsia="vi-VN"/>
                </w:rPr>
                <w:t xml:space="preserve"> </w:t>
              </w:r>
              <w:r w:rsidR="00E226BF" w:rsidRPr="0073237D">
                <w:rPr>
                  <w:i/>
                  <w:color w:val="000000"/>
                  <w:w w:val="96"/>
                  <w:sz w:val="24"/>
                  <w:szCs w:val="24"/>
                  <w:lang w:eastAsia="vi-VN"/>
                </w:rPr>
                <w:t>(</w:t>
              </w:r>
              <w:proofErr w:type="spellStart"/>
              <w:r w:rsidR="00E226BF" w:rsidRPr="0073237D">
                <w:rPr>
                  <w:i/>
                  <w:color w:val="000000"/>
                  <w:w w:val="96"/>
                  <w:sz w:val="24"/>
                  <w:szCs w:val="24"/>
                  <w:lang w:eastAsia="vi-VN"/>
                </w:rPr>
                <w:t>đối</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với</w:t>
              </w:r>
              <w:proofErr w:type="spellEnd"/>
              <w:r w:rsidR="00E226BF" w:rsidRPr="0073237D">
                <w:rPr>
                  <w:i/>
                  <w:color w:val="000000"/>
                  <w:w w:val="96"/>
                  <w:sz w:val="24"/>
                  <w:szCs w:val="24"/>
                  <w:lang w:eastAsia="vi-VN"/>
                </w:rPr>
                <w:t xml:space="preserve"> TH </w:t>
              </w:r>
              <w:proofErr w:type="spellStart"/>
              <w:r w:rsidR="00E226BF" w:rsidRPr="0073237D">
                <w:rPr>
                  <w:i/>
                  <w:color w:val="000000"/>
                  <w:w w:val="96"/>
                  <w:sz w:val="24"/>
                  <w:szCs w:val="24"/>
                  <w:lang w:eastAsia="vi-VN"/>
                </w:rPr>
                <w:t>ký</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Hợp</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đồng</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kinh</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tế</w:t>
              </w:r>
              <w:proofErr w:type="spellEnd"/>
              <w:r w:rsidR="00E226BF" w:rsidRPr="0073237D">
                <w:rPr>
                  <w:i/>
                  <w:color w:val="000000"/>
                  <w:w w:val="96"/>
                  <w:sz w:val="24"/>
                  <w:szCs w:val="24"/>
                  <w:lang w:eastAsia="vi-VN"/>
                </w:rPr>
                <w:t>)</w:t>
              </w:r>
            </w:ins>
          </w:p>
        </w:tc>
        <w:tc>
          <w:tcPr>
            <w:tcW w:w="1389" w:type="dxa"/>
            <w:vMerge/>
            <w:vAlign w:val="center"/>
          </w:tcPr>
          <w:p w14:paraId="4C9BDB12" w14:textId="77777777" w:rsidR="0040126F" w:rsidRPr="006C0B16" w:rsidRDefault="0040126F" w:rsidP="004E0C3B">
            <w:pPr>
              <w:widowControl w:val="0"/>
              <w:jc w:val="center"/>
              <w:rPr>
                <w:ins w:id="512" w:author="Pham Thi Thu Lan" w:date="2021-01-03T16:40:00Z"/>
                <w:iCs/>
                <w:color w:val="000000"/>
                <w:sz w:val="24"/>
                <w:szCs w:val="24"/>
                <w:lang w:val="en"/>
              </w:rPr>
            </w:pPr>
          </w:p>
        </w:tc>
      </w:tr>
      <w:tr w:rsidR="0040126F" w:rsidRPr="006C0B16" w14:paraId="7A8BE22E" w14:textId="77777777" w:rsidTr="00395254">
        <w:trPr>
          <w:trHeight w:val="276"/>
          <w:ins w:id="513" w:author="Pham Thi Thu Lan" w:date="2021-01-03T16:44:00Z"/>
        </w:trPr>
        <w:tc>
          <w:tcPr>
            <w:tcW w:w="570" w:type="dxa"/>
            <w:tcMar>
              <w:top w:w="58" w:type="dxa"/>
              <w:left w:w="58" w:type="dxa"/>
              <w:bottom w:w="58" w:type="dxa"/>
              <w:right w:w="58" w:type="dxa"/>
            </w:tcMar>
            <w:vAlign w:val="center"/>
          </w:tcPr>
          <w:p w14:paraId="5D7428EE" w14:textId="77777777" w:rsidR="0040126F" w:rsidRDefault="0040126F" w:rsidP="00715503">
            <w:pPr>
              <w:widowControl w:val="0"/>
              <w:jc w:val="center"/>
              <w:rPr>
                <w:ins w:id="514" w:author="Pham Thi Thu Lan" w:date="2021-01-03T16:44:00Z"/>
                <w:bCs/>
                <w:color w:val="000000"/>
                <w:kern w:val="28"/>
                <w:sz w:val="24"/>
                <w:szCs w:val="24"/>
                <w:lang w:val="en"/>
              </w:rPr>
            </w:pPr>
            <w:ins w:id="515" w:author="Pham Thi Thu Lan" w:date="2021-01-03T16:44:00Z">
              <w:r>
                <w:rPr>
                  <w:bCs/>
                  <w:color w:val="000000"/>
                  <w:kern w:val="28"/>
                  <w:sz w:val="24"/>
                  <w:szCs w:val="24"/>
                  <w:lang w:val="en"/>
                </w:rPr>
                <w:t>c</w:t>
              </w:r>
            </w:ins>
          </w:p>
        </w:tc>
        <w:tc>
          <w:tcPr>
            <w:tcW w:w="2662" w:type="dxa"/>
            <w:tcMar>
              <w:top w:w="58" w:type="dxa"/>
              <w:left w:w="58" w:type="dxa"/>
              <w:bottom w:w="58" w:type="dxa"/>
              <w:right w:w="58" w:type="dxa"/>
            </w:tcMar>
            <w:vAlign w:val="center"/>
          </w:tcPr>
          <w:p w14:paraId="4C532327" w14:textId="77777777" w:rsidR="0040126F" w:rsidRDefault="0040126F" w:rsidP="008E5C7F">
            <w:pPr>
              <w:rPr>
                <w:ins w:id="516" w:author="Pham Thi Thu Lan" w:date="2021-01-03T16:44:00Z"/>
                <w:color w:val="000000"/>
                <w:spacing w:val="-6"/>
                <w:kern w:val="28"/>
                <w:sz w:val="24"/>
                <w:szCs w:val="24"/>
                <w:lang w:val="en"/>
              </w:rPr>
            </w:pPr>
            <w:proofErr w:type="spellStart"/>
            <w:ins w:id="517" w:author="Pham Thi Thu Lan" w:date="2021-01-03T16:44:00Z">
              <w:r>
                <w:rPr>
                  <w:color w:val="000000"/>
                  <w:spacing w:val="-6"/>
                  <w:kern w:val="28"/>
                  <w:sz w:val="24"/>
                  <w:szCs w:val="24"/>
                  <w:lang w:val="en"/>
                </w:rPr>
                <w:t>Nhi</w:t>
              </w:r>
              <w:r w:rsidRPr="009D3D5D">
                <w:rPr>
                  <w:color w:val="000000"/>
                  <w:spacing w:val="-6"/>
                  <w:kern w:val="28"/>
                  <w:sz w:val="24"/>
                  <w:szCs w:val="24"/>
                  <w:lang w:val="en"/>
                </w:rPr>
                <w:t>ệm</w:t>
              </w:r>
              <w:proofErr w:type="spellEnd"/>
              <w:r>
                <w:rPr>
                  <w:color w:val="000000"/>
                  <w:spacing w:val="-6"/>
                  <w:kern w:val="28"/>
                  <w:sz w:val="24"/>
                  <w:szCs w:val="24"/>
                  <w:lang w:val="en"/>
                </w:rPr>
                <w:t xml:space="preserve"> </w:t>
              </w:r>
              <w:proofErr w:type="spellStart"/>
              <w:r>
                <w:rPr>
                  <w:color w:val="000000"/>
                  <w:spacing w:val="-6"/>
                  <w:kern w:val="28"/>
                  <w:sz w:val="24"/>
                  <w:szCs w:val="24"/>
                  <w:lang w:val="en"/>
                </w:rPr>
                <w:t>v</w:t>
              </w:r>
              <w:r w:rsidRPr="009D3D5D">
                <w:rPr>
                  <w:color w:val="000000"/>
                  <w:spacing w:val="-6"/>
                  <w:kern w:val="28"/>
                  <w:sz w:val="24"/>
                  <w:szCs w:val="24"/>
                  <w:lang w:val="en"/>
                </w:rPr>
                <w:t>ụ</w:t>
              </w:r>
              <w:proofErr w:type="spellEnd"/>
              <w:r>
                <w:rPr>
                  <w:color w:val="000000"/>
                  <w:spacing w:val="-6"/>
                  <w:kern w:val="28"/>
                  <w:sz w:val="24"/>
                  <w:szCs w:val="24"/>
                  <w:lang w:val="en"/>
                </w:rPr>
                <w:t xml:space="preserve"> tin </w:t>
              </w:r>
              <w:proofErr w:type="spellStart"/>
              <w:r>
                <w:rPr>
                  <w:color w:val="000000"/>
                  <w:spacing w:val="-6"/>
                  <w:kern w:val="28"/>
                  <w:sz w:val="24"/>
                  <w:szCs w:val="24"/>
                  <w:lang w:val="en"/>
                </w:rPr>
                <w:t>h</w:t>
              </w:r>
              <w:r w:rsidRPr="009D3D5D">
                <w:rPr>
                  <w:color w:val="000000"/>
                  <w:spacing w:val="-6"/>
                  <w:kern w:val="28"/>
                  <w:sz w:val="24"/>
                  <w:szCs w:val="24"/>
                  <w:lang w:val="en"/>
                </w:rPr>
                <w:t>ọc</w:t>
              </w:r>
              <w:proofErr w:type="spellEnd"/>
              <w:r>
                <w:rPr>
                  <w:color w:val="000000"/>
                  <w:spacing w:val="-6"/>
                  <w:kern w:val="28"/>
                  <w:sz w:val="24"/>
                  <w:szCs w:val="24"/>
                  <w:lang w:val="en"/>
                </w:rPr>
                <w:t xml:space="preserve"> </w:t>
              </w:r>
              <w:proofErr w:type="spellStart"/>
              <w:r>
                <w:rPr>
                  <w:color w:val="000000"/>
                  <w:spacing w:val="-6"/>
                  <w:kern w:val="28"/>
                  <w:sz w:val="24"/>
                  <w:szCs w:val="24"/>
                  <w:lang w:val="en"/>
                </w:rPr>
                <w:t>h</w:t>
              </w:r>
              <w:r w:rsidRPr="009D3D5D">
                <w:rPr>
                  <w:color w:val="000000"/>
                  <w:spacing w:val="-6"/>
                  <w:kern w:val="28"/>
                  <w:sz w:val="24"/>
                  <w:szCs w:val="24"/>
                  <w:lang w:val="en"/>
                </w:rPr>
                <w:t>óa</w:t>
              </w:r>
              <w:proofErr w:type="spellEnd"/>
              <w:r>
                <w:rPr>
                  <w:color w:val="000000"/>
                  <w:spacing w:val="-6"/>
                  <w:kern w:val="28"/>
                  <w:sz w:val="24"/>
                  <w:szCs w:val="24"/>
                  <w:lang w:val="en"/>
                </w:rPr>
                <w:t xml:space="preserve">, </w:t>
              </w:r>
              <w:proofErr w:type="spellStart"/>
              <w:r>
                <w:rPr>
                  <w:color w:val="000000"/>
                  <w:spacing w:val="-6"/>
                  <w:kern w:val="28"/>
                  <w:sz w:val="24"/>
                  <w:szCs w:val="24"/>
                  <w:lang w:val="en"/>
                </w:rPr>
                <w:t>mua</w:t>
              </w:r>
              <w:proofErr w:type="spellEnd"/>
              <w:r>
                <w:rPr>
                  <w:color w:val="000000"/>
                  <w:spacing w:val="-6"/>
                  <w:kern w:val="28"/>
                  <w:sz w:val="24"/>
                  <w:szCs w:val="24"/>
                  <w:lang w:val="en"/>
                </w:rPr>
                <w:t xml:space="preserve"> </w:t>
              </w:r>
              <w:proofErr w:type="spellStart"/>
              <w:r>
                <w:rPr>
                  <w:color w:val="000000"/>
                  <w:spacing w:val="-6"/>
                  <w:kern w:val="28"/>
                  <w:sz w:val="24"/>
                  <w:szCs w:val="24"/>
                  <w:lang w:val="en"/>
                </w:rPr>
                <w:t>s</w:t>
              </w:r>
              <w:r w:rsidRPr="009D3D5D">
                <w:rPr>
                  <w:color w:val="000000"/>
                  <w:spacing w:val="-6"/>
                  <w:kern w:val="28"/>
                  <w:sz w:val="24"/>
                  <w:szCs w:val="24"/>
                  <w:lang w:val="en"/>
                </w:rPr>
                <w:t>ắm</w:t>
              </w:r>
              <w:proofErr w:type="spellEnd"/>
              <w:r>
                <w:rPr>
                  <w:color w:val="000000"/>
                  <w:spacing w:val="-6"/>
                  <w:kern w:val="28"/>
                  <w:sz w:val="24"/>
                  <w:szCs w:val="24"/>
                  <w:lang w:val="en"/>
                </w:rPr>
                <w:t xml:space="preserve">, </w:t>
              </w:r>
              <w:proofErr w:type="spellStart"/>
              <w:r>
                <w:rPr>
                  <w:color w:val="000000"/>
                  <w:spacing w:val="-6"/>
                  <w:kern w:val="28"/>
                  <w:sz w:val="24"/>
                  <w:szCs w:val="24"/>
                  <w:lang w:val="en"/>
                </w:rPr>
                <w:t>x</w:t>
              </w:r>
              <w:r w:rsidRPr="009D3D5D">
                <w:rPr>
                  <w:color w:val="000000"/>
                  <w:spacing w:val="-6"/>
                  <w:kern w:val="28"/>
                  <w:sz w:val="24"/>
                  <w:szCs w:val="24"/>
                  <w:lang w:val="en"/>
                </w:rPr>
                <w:t>â</w:t>
              </w:r>
              <w:r>
                <w:rPr>
                  <w:color w:val="000000"/>
                  <w:spacing w:val="-6"/>
                  <w:kern w:val="28"/>
                  <w:sz w:val="24"/>
                  <w:szCs w:val="24"/>
                  <w:lang w:val="en"/>
                </w:rPr>
                <w:t>y</w:t>
              </w:r>
              <w:proofErr w:type="spellEnd"/>
              <w:r>
                <w:rPr>
                  <w:color w:val="000000"/>
                  <w:spacing w:val="-6"/>
                  <w:kern w:val="28"/>
                  <w:sz w:val="24"/>
                  <w:szCs w:val="24"/>
                  <w:lang w:val="en"/>
                </w:rPr>
                <w:t xml:space="preserve"> </w:t>
              </w:r>
              <w:proofErr w:type="spellStart"/>
              <w:r>
                <w:rPr>
                  <w:color w:val="000000"/>
                  <w:spacing w:val="-6"/>
                  <w:kern w:val="28"/>
                  <w:sz w:val="24"/>
                  <w:szCs w:val="24"/>
                  <w:lang w:val="en"/>
                </w:rPr>
                <w:t>d</w:t>
              </w:r>
              <w:r w:rsidRPr="009D3D5D">
                <w:rPr>
                  <w:color w:val="000000"/>
                  <w:spacing w:val="-6"/>
                  <w:kern w:val="28"/>
                  <w:sz w:val="24"/>
                  <w:szCs w:val="24"/>
                  <w:lang w:val="en"/>
                </w:rPr>
                <w:t>ựng</w:t>
              </w:r>
              <w:proofErr w:type="spellEnd"/>
              <w:r>
                <w:rPr>
                  <w:color w:val="000000"/>
                  <w:spacing w:val="-6"/>
                  <w:kern w:val="28"/>
                  <w:sz w:val="24"/>
                  <w:szCs w:val="24"/>
                  <w:lang w:val="en"/>
                </w:rPr>
                <w:t xml:space="preserve"> </w:t>
              </w:r>
              <w:proofErr w:type="spellStart"/>
              <w:r>
                <w:rPr>
                  <w:color w:val="000000"/>
                  <w:spacing w:val="-6"/>
                  <w:kern w:val="28"/>
                  <w:sz w:val="24"/>
                  <w:szCs w:val="24"/>
                  <w:lang w:val="en"/>
                </w:rPr>
                <w:t>ph</w:t>
              </w:r>
              <w:r w:rsidRPr="009D3D5D">
                <w:rPr>
                  <w:color w:val="000000"/>
                  <w:spacing w:val="-6"/>
                  <w:kern w:val="28"/>
                  <w:sz w:val="24"/>
                  <w:szCs w:val="24"/>
                  <w:lang w:val="en"/>
                </w:rPr>
                <w:t>ần</w:t>
              </w:r>
              <w:proofErr w:type="spellEnd"/>
              <w:r>
                <w:rPr>
                  <w:color w:val="000000"/>
                  <w:spacing w:val="-6"/>
                  <w:kern w:val="28"/>
                  <w:sz w:val="24"/>
                  <w:szCs w:val="24"/>
                  <w:lang w:val="en"/>
                </w:rPr>
                <w:t xml:space="preserve"> </w:t>
              </w:r>
              <w:proofErr w:type="spellStart"/>
              <w:r>
                <w:rPr>
                  <w:color w:val="000000"/>
                  <w:spacing w:val="-6"/>
                  <w:kern w:val="28"/>
                  <w:sz w:val="24"/>
                  <w:szCs w:val="24"/>
                  <w:lang w:val="en"/>
                </w:rPr>
                <w:t>m</w:t>
              </w:r>
              <w:r w:rsidRPr="009D3D5D">
                <w:rPr>
                  <w:color w:val="000000"/>
                  <w:spacing w:val="-6"/>
                  <w:kern w:val="28"/>
                  <w:sz w:val="24"/>
                  <w:szCs w:val="24"/>
                  <w:lang w:val="en"/>
                </w:rPr>
                <w:t>ềm</w:t>
              </w:r>
              <w:proofErr w:type="spellEnd"/>
              <w:r>
                <w:rPr>
                  <w:color w:val="000000"/>
                  <w:spacing w:val="-6"/>
                  <w:kern w:val="28"/>
                  <w:sz w:val="24"/>
                  <w:szCs w:val="24"/>
                  <w:lang w:val="en"/>
                </w:rPr>
                <w:t xml:space="preserve"> </w:t>
              </w:r>
              <w:proofErr w:type="spellStart"/>
              <w:r>
                <w:rPr>
                  <w:color w:val="000000"/>
                  <w:spacing w:val="-6"/>
                  <w:kern w:val="28"/>
                  <w:sz w:val="24"/>
                  <w:szCs w:val="24"/>
                  <w:lang w:val="en"/>
                </w:rPr>
                <w:t>c</w:t>
              </w:r>
              <w:r w:rsidRPr="009D3D5D">
                <w:rPr>
                  <w:color w:val="000000"/>
                  <w:spacing w:val="-6"/>
                  <w:kern w:val="28"/>
                  <w:sz w:val="24"/>
                  <w:szCs w:val="24"/>
                  <w:lang w:val="en"/>
                </w:rPr>
                <w:t>ó</w:t>
              </w:r>
              <w:proofErr w:type="spellEnd"/>
              <w:r>
                <w:rPr>
                  <w:color w:val="000000"/>
                  <w:spacing w:val="-6"/>
                  <w:kern w:val="28"/>
                  <w:sz w:val="24"/>
                  <w:szCs w:val="24"/>
                  <w:lang w:val="en"/>
                </w:rPr>
                <w:t xml:space="preserve"> </w:t>
              </w:r>
              <w:proofErr w:type="spellStart"/>
              <w:r>
                <w:rPr>
                  <w:color w:val="000000"/>
                  <w:spacing w:val="-6"/>
                  <w:kern w:val="28"/>
                  <w:sz w:val="24"/>
                  <w:szCs w:val="24"/>
                  <w:lang w:val="en"/>
                </w:rPr>
                <w:t>gi</w:t>
              </w:r>
              <w:r w:rsidRPr="009D3D5D">
                <w:rPr>
                  <w:color w:val="000000"/>
                  <w:spacing w:val="-6"/>
                  <w:kern w:val="28"/>
                  <w:sz w:val="24"/>
                  <w:szCs w:val="24"/>
                  <w:lang w:val="en"/>
                </w:rPr>
                <w:t>á</w:t>
              </w:r>
              <w:proofErr w:type="spellEnd"/>
              <w:r>
                <w:rPr>
                  <w:color w:val="000000"/>
                  <w:spacing w:val="-6"/>
                  <w:kern w:val="28"/>
                  <w:sz w:val="24"/>
                  <w:szCs w:val="24"/>
                  <w:lang w:val="en"/>
                </w:rPr>
                <w:t xml:space="preserve"> </w:t>
              </w:r>
              <w:proofErr w:type="spellStart"/>
              <w:r>
                <w:rPr>
                  <w:color w:val="000000"/>
                  <w:spacing w:val="-6"/>
                  <w:kern w:val="28"/>
                  <w:sz w:val="24"/>
                  <w:szCs w:val="24"/>
                  <w:lang w:val="en"/>
                </w:rPr>
                <w:t>tr</w:t>
              </w:r>
              <w:r w:rsidRPr="009D3D5D">
                <w:rPr>
                  <w:color w:val="000000"/>
                  <w:spacing w:val="-6"/>
                  <w:kern w:val="28"/>
                  <w:sz w:val="24"/>
                  <w:szCs w:val="24"/>
                  <w:lang w:val="en"/>
                </w:rPr>
                <w:t>ị</w:t>
              </w:r>
              <w:proofErr w:type="spellEnd"/>
              <w:r>
                <w:rPr>
                  <w:color w:val="000000"/>
                  <w:spacing w:val="-6"/>
                  <w:kern w:val="28"/>
                  <w:sz w:val="24"/>
                  <w:szCs w:val="24"/>
                  <w:lang w:val="en"/>
                </w:rPr>
                <w:t xml:space="preserve"> </w:t>
              </w:r>
              <w:del w:id="518" w:author="LinhKHTC" w:date="2022-11-23T10:58:00Z">
                <w:r w:rsidRPr="00095D56" w:rsidDel="00095D56">
                  <w:rPr>
                    <w:color w:val="FF0000"/>
                    <w:spacing w:val="-6"/>
                    <w:kern w:val="28"/>
                    <w:sz w:val="24"/>
                    <w:szCs w:val="24"/>
                    <w:lang w:val="en"/>
                    <w:rPrChange w:id="519" w:author="LinhKHTC" w:date="2022-11-23T10:58:00Z">
                      <w:rPr>
                        <w:color w:val="000000"/>
                        <w:spacing w:val="-6"/>
                        <w:kern w:val="28"/>
                        <w:sz w:val="24"/>
                        <w:szCs w:val="24"/>
                        <w:lang w:val="en"/>
                      </w:rPr>
                    </w:rPrChange>
                  </w:rPr>
                  <w:delText>dưới</w:delText>
                </w:r>
              </w:del>
            </w:ins>
            <w:proofErr w:type="spellStart"/>
            <w:ins w:id="520" w:author="LinhKHTC" w:date="2022-11-23T10:58:00Z">
              <w:r w:rsidR="00095D56" w:rsidRPr="00095D56">
                <w:rPr>
                  <w:color w:val="FF0000"/>
                  <w:spacing w:val="-6"/>
                  <w:kern w:val="28"/>
                  <w:sz w:val="24"/>
                  <w:szCs w:val="24"/>
                  <w:lang w:val="en"/>
                  <w:rPrChange w:id="521" w:author="LinhKHTC" w:date="2022-11-23T10:58:00Z">
                    <w:rPr>
                      <w:color w:val="000000"/>
                      <w:spacing w:val="-6"/>
                      <w:kern w:val="28"/>
                      <w:sz w:val="24"/>
                      <w:szCs w:val="24"/>
                      <w:lang w:val="en"/>
                    </w:rPr>
                  </w:rPrChange>
                </w:rPr>
                <w:t>trên</w:t>
              </w:r>
            </w:ins>
            <w:proofErr w:type="spellEnd"/>
            <w:ins w:id="522" w:author="Pham Thi Thu Lan" w:date="2021-01-03T16:44:00Z">
              <w:r>
                <w:rPr>
                  <w:color w:val="000000"/>
                  <w:spacing w:val="-6"/>
                  <w:kern w:val="28"/>
                  <w:sz w:val="24"/>
                  <w:szCs w:val="24"/>
                  <w:lang w:val="en"/>
                </w:rPr>
                <w:t xml:space="preserve"> 200 </w:t>
              </w:r>
              <w:proofErr w:type="spellStart"/>
              <w:r>
                <w:rPr>
                  <w:color w:val="000000"/>
                  <w:spacing w:val="-6"/>
                  <w:kern w:val="28"/>
                  <w:sz w:val="24"/>
                  <w:szCs w:val="24"/>
                  <w:lang w:val="en"/>
                </w:rPr>
                <w:t>tri</w:t>
              </w:r>
              <w:r w:rsidRPr="009D3D5D">
                <w:rPr>
                  <w:color w:val="000000"/>
                  <w:spacing w:val="-6"/>
                  <w:kern w:val="28"/>
                  <w:sz w:val="24"/>
                  <w:szCs w:val="24"/>
                  <w:lang w:val="en"/>
                </w:rPr>
                <w:t>ệu</w:t>
              </w:r>
              <w:proofErr w:type="spellEnd"/>
              <w:r>
                <w:rPr>
                  <w:color w:val="000000"/>
                  <w:spacing w:val="-6"/>
                  <w:kern w:val="28"/>
                  <w:sz w:val="24"/>
                  <w:szCs w:val="24"/>
                  <w:lang w:val="en"/>
                </w:rPr>
                <w:t xml:space="preserve"> </w:t>
              </w:r>
              <w:proofErr w:type="spellStart"/>
              <w:r w:rsidRPr="009D3D5D">
                <w:rPr>
                  <w:color w:val="000000"/>
                  <w:spacing w:val="-6"/>
                  <w:kern w:val="28"/>
                  <w:sz w:val="24"/>
                  <w:szCs w:val="24"/>
                  <w:lang w:val="en"/>
                </w:rPr>
                <w:t>đồng</w:t>
              </w:r>
              <w:proofErr w:type="spellEnd"/>
            </w:ins>
          </w:p>
        </w:tc>
        <w:tc>
          <w:tcPr>
            <w:tcW w:w="5138" w:type="dxa"/>
            <w:tcMar>
              <w:top w:w="58" w:type="dxa"/>
              <w:left w:w="58" w:type="dxa"/>
              <w:bottom w:w="58" w:type="dxa"/>
              <w:right w:w="58" w:type="dxa"/>
            </w:tcMar>
            <w:vAlign w:val="center"/>
          </w:tcPr>
          <w:p w14:paraId="2C787034" w14:textId="77777777" w:rsidR="0040126F" w:rsidRPr="0073237D" w:rsidRDefault="0040126F" w:rsidP="00715503">
            <w:pPr>
              <w:rPr>
                <w:ins w:id="523" w:author="Pham Thi Thu Lan" w:date="2021-01-03T16:44:00Z"/>
                <w:color w:val="000000"/>
                <w:w w:val="96"/>
                <w:sz w:val="24"/>
                <w:szCs w:val="24"/>
                <w:lang w:eastAsia="vi-VN"/>
              </w:rPr>
            </w:pPr>
            <w:ins w:id="524" w:author="Pham Thi Thu Lan" w:date="2021-01-03T16:44:00Z">
              <w:r w:rsidRPr="0073237D">
                <w:rPr>
                  <w:color w:val="000000"/>
                  <w:w w:val="96"/>
                  <w:sz w:val="24"/>
                  <w:szCs w:val="24"/>
                  <w:lang w:eastAsia="vi-VN"/>
                </w:rPr>
                <w:t xml:space="preserve">- </w:t>
              </w:r>
              <w:proofErr w:type="spellStart"/>
              <w:r w:rsidRPr="0073237D">
                <w:rPr>
                  <w:color w:val="000000"/>
                  <w:w w:val="96"/>
                  <w:sz w:val="24"/>
                  <w:szCs w:val="24"/>
                  <w:lang w:eastAsia="vi-VN"/>
                </w:rPr>
                <w:t>Giấy</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đề</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nghị</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tạm</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ứng</w:t>
              </w:r>
              <w:proofErr w:type="spellEnd"/>
              <w:r w:rsidRPr="0073237D">
                <w:rPr>
                  <w:color w:val="000000"/>
                  <w:w w:val="96"/>
                  <w:sz w:val="24"/>
                  <w:szCs w:val="24"/>
                  <w:lang w:eastAsia="vi-VN"/>
                </w:rPr>
                <w:t>/</w:t>
              </w:r>
              <w:proofErr w:type="spellStart"/>
              <w:r w:rsidRPr="0073237D">
                <w:rPr>
                  <w:color w:val="000000"/>
                  <w:w w:val="96"/>
                  <w:sz w:val="24"/>
                  <w:szCs w:val="24"/>
                  <w:lang w:eastAsia="vi-VN"/>
                </w:rPr>
                <w:t>thanh</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toán</w:t>
              </w:r>
              <w:proofErr w:type="spellEnd"/>
              <w:r w:rsidRPr="0073237D">
                <w:rPr>
                  <w:color w:val="000000"/>
                  <w:w w:val="96"/>
                  <w:sz w:val="24"/>
                  <w:szCs w:val="24"/>
                  <w:lang w:eastAsia="vi-VN"/>
                </w:rPr>
                <w:t>/</w:t>
              </w:r>
              <w:proofErr w:type="spellStart"/>
              <w:r w:rsidRPr="0073237D">
                <w:rPr>
                  <w:color w:val="000000"/>
                  <w:w w:val="96"/>
                  <w:sz w:val="24"/>
                  <w:szCs w:val="24"/>
                  <w:lang w:eastAsia="vi-VN"/>
                </w:rPr>
                <w:t>thanh</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toán</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tạm</w:t>
              </w:r>
              <w:proofErr w:type="spellEnd"/>
              <w:r w:rsidRPr="0073237D">
                <w:rPr>
                  <w:color w:val="000000"/>
                  <w:w w:val="96"/>
                  <w:sz w:val="24"/>
                  <w:szCs w:val="24"/>
                  <w:lang w:eastAsia="vi-VN"/>
                </w:rPr>
                <w:t xml:space="preserve"> </w:t>
              </w:r>
              <w:proofErr w:type="spellStart"/>
              <w:r w:rsidRPr="0073237D">
                <w:rPr>
                  <w:color w:val="000000"/>
                  <w:w w:val="96"/>
                  <w:sz w:val="24"/>
                  <w:szCs w:val="24"/>
                  <w:lang w:eastAsia="vi-VN"/>
                </w:rPr>
                <w:t>ứng</w:t>
              </w:r>
              <w:proofErr w:type="spellEnd"/>
            </w:ins>
          </w:p>
          <w:p w14:paraId="237536FC" w14:textId="77777777" w:rsidR="0040126F" w:rsidRDefault="0040126F" w:rsidP="00715503">
            <w:pPr>
              <w:rPr>
                <w:ins w:id="525" w:author="Pham Thi Thu Lan" w:date="2021-01-03T16:44:00Z"/>
                <w:color w:val="000000"/>
                <w:sz w:val="24"/>
                <w:szCs w:val="24"/>
                <w:lang w:eastAsia="vi-VN"/>
              </w:rPr>
            </w:pPr>
            <w:ins w:id="526" w:author="Pham Thi Thu Lan" w:date="2021-01-03T16:44:00Z">
              <w:r>
                <w:rPr>
                  <w:color w:val="000000"/>
                  <w:sz w:val="24"/>
                  <w:szCs w:val="24"/>
                  <w:lang w:eastAsia="vi-VN"/>
                </w:rPr>
                <w:t xml:space="preserve">- </w:t>
              </w:r>
              <w:proofErr w:type="spellStart"/>
              <w:r>
                <w:rPr>
                  <w:color w:val="000000"/>
                  <w:sz w:val="24"/>
                  <w:szCs w:val="24"/>
                  <w:lang w:eastAsia="vi-VN"/>
                </w:rPr>
                <w:t>T</w:t>
              </w:r>
              <w:r w:rsidRPr="004E0C3B">
                <w:rPr>
                  <w:color w:val="000000"/>
                  <w:sz w:val="24"/>
                  <w:szCs w:val="24"/>
                  <w:lang w:eastAsia="vi-VN"/>
                </w:rPr>
                <w:t>ờ</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ình</w:t>
              </w:r>
              <w:proofErr w:type="spellEnd"/>
              <w:r>
                <w:rPr>
                  <w:color w:val="000000"/>
                  <w:sz w:val="24"/>
                  <w:szCs w:val="24"/>
                  <w:lang w:eastAsia="vi-VN"/>
                </w:rPr>
                <w:t xml:space="preserve"> </w:t>
              </w:r>
              <w:proofErr w:type="spellStart"/>
              <w:r>
                <w:rPr>
                  <w:color w:val="000000"/>
                  <w:sz w:val="24"/>
                  <w:szCs w:val="24"/>
                  <w:lang w:eastAsia="vi-VN"/>
                </w:rPr>
                <w:t>ph</w:t>
              </w:r>
              <w:r w:rsidRPr="004E0C3B">
                <w:rPr>
                  <w:color w:val="000000"/>
                  <w:sz w:val="24"/>
                  <w:szCs w:val="24"/>
                  <w:lang w:eastAsia="vi-VN"/>
                </w:rPr>
                <w:t>ê</w:t>
              </w:r>
              <w:proofErr w:type="spellEnd"/>
              <w:r>
                <w:rPr>
                  <w:color w:val="000000"/>
                  <w:sz w:val="24"/>
                  <w:szCs w:val="24"/>
                  <w:lang w:eastAsia="vi-VN"/>
                </w:rPr>
                <w:t xml:space="preserve"> </w:t>
              </w:r>
              <w:proofErr w:type="spellStart"/>
              <w:r>
                <w:rPr>
                  <w:color w:val="000000"/>
                  <w:sz w:val="24"/>
                  <w:szCs w:val="24"/>
                  <w:lang w:eastAsia="vi-VN"/>
                </w:rPr>
                <w:t>duy</w:t>
              </w:r>
              <w:r w:rsidRPr="004E0C3B">
                <w:rPr>
                  <w:color w:val="000000"/>
                  <w:sz w:val="24"/>
                  <w:szCs w:val="24"/>
                  <w:lang w:eastAsia="vi-VN"/>
                </w:rPr>
                <w:t>ệt</w:t>
              </w:r>
              <w:proofErr w:type="spellEnd"/>
              <w:r>
                <w:rPr>
                  <w:color w:val="000000"/>
                  <w:sz w:val="24"/>
                  <w:szCs w:val="24"/>
                  <w:lang w:eastAsia="vi-VN"/>
                </w:rPr>
                <w:t xml:space="preserve"> </w:t>
              </w:r>
              <w:proofErr w:type="spellStart"/>
              <w:r>
                <w:rPr>
                  <w:color w:val="000000"/>
                  <w:sz w:val="24"/>
                  <w:szCs w:val="24"/>
                  <w:lang w:eastAsia="vi-VN"/>
                </w:rPr>
                <w:t>ch</w:t>
              </w:r>
              <w:r w:rsidRPr="004E0C3B">
                <w:rPr>
                  <w:color w:val="000000"/>
                  <w:sz w:val="24"/>
                  <w:szCs w:val="24"/>
                  <w:lang w:eastAsia="vi-VN"/>
                </w:rPr>
                <w:t>ủ</w:t>
              </w:r>
              <w:proofErr w:type="spellEnd"/>
              <w:r>
                <w:rPr>
                  <w:color w:val="000000"/>
                  <w:sz w:val="24"/>
                  <w:szCs w:val="24"/>
                  <w:lang w:eastAsia="vi-VN"/>
                </w:rPr>
                <w:t xml:space="preserve"> </w:t>
              </w:r>
              <w:proofErr w:type="spellStart"/>
              <w:r>
                <w:rPr>
                  <w:color w:val="000000"/>
                  <w:sz w:val="24"/>
                  <w:szCs w:val="24"/>
                  <w:lang w:eastAsia="vi-VN"/>
                </w:rPr>
                <w:t>tr</w:t>
              </w:r>
              <w:r w:rsidRPr="004E0C3B">
                <w:rPr>
                  <w:color w:val="000000"/>
                  <w:sz w:val="24"/>
                  <w:szCs w:val="24"/>
                  <w:lang w:eastAsia="vi-VN"/>
                </w:rPr>
                <w:t>ươ</w:t>
              </w:r>
              <w:r>
                <w:rPr>
                  <w:color w:val="000000"/>
                  <w:sz w:val="24"/>
                  <w:szCs w:val="24"/>
                  <w:lang w:eastAsia="vi-VN"/>
                </w:rPr>
                <w:t>ng</w:t>
              </w:r>
              <w:proofErr w:type="spellEnd"/>
              <w:r>
                <w:rPr>
                  <w:color w:val="000000"/>
                  <w:sz w:val="24"/>
                  <w:szCs w:val="24"/>
                  <w:lang w:eastAsia="vi-VN"/>
                </w:rPr>
                <w:t xml:space="preserve"> </w:t>
              </w:r>
              <w:proofErr w:type="spellStart"/>
              <w:r>
                <w:rPr>
                  <w:color w:val="000000"/>
                  <w:sz w:val="24"/>
                  <w:szCs w:val="24"/>
                  <w:lang w:eastAsia="vi-VN"/>
                </w:rPr>
                <w:t>th</w:t>
              </w:r>
              <w:r w:rsidRPr="004E0C3B">
                <w:rPr>
                  <w:color w:val="000000"/>
                  <w:sz w:val="24"/>
                  <w:szCs w:val="24"/>
                  <w:lang w:eastAsia="vi-VN"/>
                </w:rPr>
                <w:t>ự</w:t>
              </w:r>
              <w:r>
                <w:rPr>
                  <w:color w:val="000000"/>
                  <w:sz w:val="24"/>
                  <w:szCs w:val="24"/>
                  <w:lang w:eastAsia="vi-VN"/>
                </w:rPr>
                <w:t>c</w:t>
              </w:r>
              <w:proofErr w:type="spellEnd"/>
              <w:r>
                <w:rPr>
                  <w:color w:val="000000"/>
                  <w:sz w:val="24"/>
                  <w:szCs w:val="24"/>
                  <w:lang w:eastAsia="vi-VN"/>
                </w:rPr>
                <w:t xml:space="preserve"> </w:t>
              </w:r>
              <w:proofErr w:type="spellStart"/>
              <w:r>
                <w:rPr>
                  <w:color w:val="000000"/>
                  <w:sz w:val="24"/>
                  <w:szCs w:val="24"/>
                  <w:lang w:eastAsia="vi-VN"/>
                </w:rPr>
                <w:t>hi</w:t>
              </w:r>
              <w:r w:rsidRPr="004E0C3B">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4E0C3B">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v</w:t>
              </w:r>
              <w:r w:rsidRPr="004E0C3B">
                <w:rPr>
                  <w:color w:val="000000"/>
                  <w:sz w:val="24"/>
                  <w:szCs w:val="24"/>
                  <w:lang w:eastAsia="vi-VN"/>
                </w:rPr>
                <w:t>ụ</w:t>
              </w:r>
              <w:proofErr w:type="spellEnd"/>
            </w:ins>
          </w:p>
          <w:p w14:paraId="62CB2EF2" w14:textId="77777777" w:rsidR="0040126F" w:rsidRDefault="0040126F" w:rsidP="00715503">
            <w:pPr>
              <w:rPr>
                <w:ins w:id="527" w:author="Pham Thi Thu Lan" w:date="2021-01-03T17:01:00Z"/>
                <w:i/>
                <w:color w:val="000000"/>
                <w:sz w:val="24"/>
                <w:szCs w:val="24"/>
                <w:lang w:eastAsia="vi-VN"/>
              </w:rPr>
            </w:pPr>
            <w:ins w:id="528" w:author="Pham Thi Thu Lan" w:date="2021-01-03T16:44:00Z">
              <w:r>
                <w:rPr>
                  <w:color w:val="000000"/>
                  <w:sz w:val="24"/>
                  <w:szCs w:val="24"/>
                  <w:lang w:eastAsia="vi-VN"/>
                </w:rPr>
                <w:t xml:space="preserve">- </w:t>
              </w:r>
              <w:proofErr w:type="spellStart"/>
              <w:r>
                <w:rPr>
                  <w:color w:val="000000"/>
                  <w:sz w:val="24"/>
                  <w:szCs w:val="24"/>
                  <w:lang w:eastAsia="vi-VN"/>
                </w:rPr>
                <w:t>Đ</w:t>
              </w:r>
              <w:r w:rsidRPr="009D3D5D">
                <w:rPr>
                  <w:color w:val="000000"/>
                  <w:sz w:val="24"/>
                  <w:szCs w:val="24"/>
                  <w:lang w:eastAsia="vi-VN"/>
                </w:rPr>
                <w:t>ề</w:t>
              </w:r>
              <w:proofErr w:type="spellEnd"/>
              <w:r>
                <w:rPr>
                  <w:color w:val="000000"/>
                  <w:sz w:val="24"/>
                  <w:szCs w:val="24"/>
                  <w:lang w:eastAsia="vi-VN"/>
                </w:rPr>
                <w:t xml:space="preserve"> </w:t>
              </w:r>
              <w:proofErr w:type="spellStart"/>
              <w:r>
                <w:rPr>
                  <w:color w:val="000000"/>
                  <w:sz w:val="24"/>
                  <w:szCs w:val="24"/>
                  <w:lang w:eastAsia="vi-VN"/>
                </w:rPr>
                <w:t>c</w:t>
              </w:r>
              <w:r w:rsidRPr="009D3D5D">
                <w:rPr>
                  <w:color w:val="000000"/>
                  <w:sz w:val="24"/>
                  <w:szCs w:val="24"/>
                  <w:lang w:eastAsia="vi-VN"/>
                </w:rPr>
                <w:t>ươ</w:t>
              </w:r>
              <w:r>
                <w:rPr>
                  <w:color w:val="000000"/>
                  <w:sz w:val="24"/>
                  <w:szCs w:val="24"/>
                  <w:lang w:eastAsia="vi-VN"/>
                </w:rPr>
                <w:t>ng</w:t>
              </w:r>
              <w:proofErr w:type="spellEnd"/>
              <w:r>
                <w:rPr>
                  <w:color w:val="000000"/>
                  <w:sz w:val="24"/>
                  <w:szCs w:val="24"/>
                  <w:lang w:eastAsia="vi-VN"/>
                </w:rPr>
                <w:t xml:space="preserve"> </w:t>
              </w:r>
              <w:proofErr w:type="spellStart"/>
              <w:r>
                <w:rPr>
                  <w:color w:val="000000"/>
                  <w:sz w:val="24"/>
                  <w:szCs w:val="24"/>
                  <w:lang w:eastAsia="vi-VN"/>
                </w:rPr>
                <w:t>v</w:t>
              </w:r>
              <w:r w:rsidRPr="009D3D5D">
                <w:rPr>
                  <w:color w:val="000000"/>
                  <w:sz w:val="24"/>
                  <w:szCs w:val="24"/>
                  <w:lang w:eastAsia="vi-VN"/>
                </w:rPr>
                <w:t>à</w:t>
              </w:r>
              <w:proofErr w:type="spellEnd"/>
              <w:r>
                <w:rPr>
                  <w:color w:val="000000"/>
                  <w:sz w:val="24"/>
                  <w:szCs w:val="24"/>
                  <w:lang w:eastAsia="vi-VN"/>
                </w:rPr>
                <w:t xml:space="preserve"> </w:t>
              </w:r>
              <w:proofErr w:type="spellStart"/>
              <w:r>
                <w:rPr>
                  <w:color w:val="000000"/>
                  <w:sz w:val="24"/>
                  <w:szCs w:val="24"/>
                  <w:lang w:eastAsia="vi-VN"/>
                </w:rPr>
                <w:t>D</w:t>
              </w:r>
              <w:r w:rsidRPr="009D3D5D">
                <w:rPr>
                  <w:color w:val="000000"/>
                  <w:sz w:val="24"/>
                  <w:szCs w:val="24"/>
                  <w:lang w:eastAsia="vi-VN"/>
                </w:rPr>
                <w:t>ự</w:t>
              </w:r>
              <w:proofErr w:type="spellEnd"/>
              <w:r>
                <w:rPr>
                  <w:color w:val="000000"/>
                  <w:sz w:val="24"/>
                  <w:szCs w:val="24"/>
                  <w:lang w:eastAsia="vi-VN"/>
                </w:rPr>
                <w:t xml:space="preserve"> </w:t>
              </w:r>
              <w:proofErr w:type="spellStart"/>
              <w:r>
                <w:rPr>
                  <w:color w:val="000000"/>
                  <w:sz w:val="24"/>
                  <w:szCs w:val="24"/>
                  <w:lang w:eastAsia="vi-VN"/>
                </w:rPr>
                <w:t>to</w:t>
              </w:r>
              <w:r w:rsidRPr="009D3D5D">
                <w:rPr>
                  <w:color w:val="000000"/>
                  <w:sz w:val="24"/>
                  <w:szCs w:val="24"/>
                  <w:lang w:eastAsia="vi-VN"/>
                </w:rPr>
                <w:t>án</w:t>
              </w:r>
              <w:proofErr w:type="spellEnd"/>
              <w:r>
                <w:rPr>
                  <w:color w:val="000000"/>
                  <w:sz w:val="24"/>
                  <w:szCs w:val="24"/>
                  <w:lang w:eastAsia="vi-VN"/>
                </w:rPr>
                <w:t xml:space="preserve"> chi </w:t>
              </w:r>
              <w:proofErr w:type="spellStart"/>
              <w:r>
                <w:rPr>
                  <w:color w:val="000000"/>
                  <w:sz w:val="24"/>
                  <w:szCs w:val="24"/>
                  <w:lang w:eastAsia="vi-VN"/>
                </w:rPr>
                <w:t>ti</w:t>
              </w:r>
              <w:r w:rsidRPr="009D3D5D">
                <w:rPr>
                  <w:color w:val="000000"/>
                  <w:sz w:val="24"/>
                  <w:szCs w:val="24"/>
                  <w:lang w:eastAsia="vi-VN"/>
                </w:rPr>
                <w:t>ết</w:t>
              </w:r>
              <w:proofErr w:type="spellEnd"/>
              <w:r>
                <w:rPr>
                  <w:color w:val="000000"/>
                  <w:sz w:val="24"/>
                  <w:szCs w:val="24"/>
                  <w:lang w:eastAsia="vi-VN"/>
                </w:rPr>
                <w:t xml:space="preserve"> </w:t>
              </w:r>
              <w:proofErr w:type="spellStart"/>
              <w:r>
                <w:rPr>
                  <w:color w:val="000000"/>
                  <w:sz w:val="24"/>
                  <w:szCs w:val="24"/>
                  <w:lang w:eastAsia="vi-VN"/>
                </w:rPr>
                <w:t>đư</w:t>
              </w:r>
              <w:r w:rsidRPr="009D3D5D">
                <w:rPr>
                  <w:color w:val="000000"/>
                  <w:sz w:val="24"/>
                  <w:szCs w:val="24"/>
                  <w:lang w:eastAsia="vi-VN"/>
                </w:rPr>
                <w:t>ợc</w:t>
              </w:r>
              <w:proofErr w:type="spellEnd"/>
              <w:r>
                <w:rPr>
                  <w:color w:val="000000"/>
                  <w:sz w:val="24"/>
                  <w:szCs w:val="24"/>
                  <w:lang w:eastAsia="vi-VN"/>
                </w:rPr>
                <w:t xml:space="preserve"> </w:t>
              </w:r>
              <w:proofErr w:type="spellStart"/>
              <w:r>
                <w:rPr>
                  <w:color w:val="000000"/>
                  <w:sz w:val="24"/>
                  <w:szCs w:val="24"/>
                  <w:lang w:eastAsia="vi-VN"/>
                </w:rPr>
                <w:t>ph</w:t>
              </w:r>
              <w:r w:rsidRPr="009D3D5D">
                <w:rPr>
                  <w:color w:val="000000"/>
                  <w:sz w:val="24"/>
                  <w:szCs w:val="24"/>
                  <w:lang w:eastAsia="vi-VN"/>
                </w:rPr>
                <w:t>ê</w:t>
              </w:r>
              <w:proofErr w:type="spellEnd"/>
              <w:r>
                <w:rPr>
                  <w:color w:val="000000"/>
                  <w:sz w:val="24"/>
                  <w:szCs w:val="24"/>
                  <w:lang w:eastAsia="vi-VN"/>
                </w:rPr>
                <w:t xml:space="preserve"> </w:t>
              </w:r>
              <w:proofErr w:type="spellStart"/>
              <w:r>
                <w:rPr>
                  <w:color w:val="000000"/>
                  <w:sz w:val="24"/>
                  <w:szCs w:val="24"/>
                  <w:lang w:eastAsia="vi-VN"/>
                </w:rPr>
                <w:t>duy</w:t>
              </w:r>
              <w:r w:rsidRPr="009D3D5D">
                <w:rPr>
                  <w:color w:val="000000"/>
                  <w:sz w:val="24"/>
                  <w:szCs w:val="24"/>
                  <w:lang w:eastAsia="vi-VN"/>
                </w:rPr>
                <w:t>ệt</w:t>
              </w:r>
              <w:proofErr w:type="spellEnd"/>
              <w:r>
                <w:rPr>
                  <w:color w:val="000000"/>
                  <w:sz w:val="24"/>
                  <w:szCs w:val="24"/>
                  <w:lang w:eastAsia="vi-VN"/>
                </w:rPr>
                <w:t xml:space="preserve"> </w:t>
              </w:r>
              <w:r w:rsidRPr="0073237D">
                <w:rPr>
                  <w:i/>
                  <w:color w:val="000000"/>
                  <w:sz w:val="24"/>
                  <w:szCs w:val="24"/>
                  <w:lang w:eastAsia="vi-VN"/>
                </w:rPr>
                <w:t>(</w:t>
              </w:r>
              <w:proofErr w:type="spellStart"/>
              <w:r w:rsidRPr="0073237D">
                <w:rPr>
                  <w:i/>
                  <w:color w:val="000000"/>
                  <w:sz w:val="24"/>
                  <w:szCs w:val="24"/>
                  <w:lang w:eastAsia="vi-VN"/>
                </w:rPr>
                <w:t>đáp</w:t>
              </w:r>
              <w:proofErr w:type="spellEnd"/>
              <w:r w:rsidRPr="0073237D">
                <w:rPr>
                  <w:i/>
                  <w:color w:val="000000"/>
                  <w:sz w:val="24"/>
                  <w:szCs w:val="24"/>
                  <w:lang w:eastAsia="vi-VN"/>
                </w:rPr>
                <w:t xml:space="preserve"> </w:t>
              </w:r>
              <w:proofErr w:type="spellStart"/>
              <w:r w:rsidRPr="0073237D">
                <w:rPr>
                  <w:i/>
                  <w:color w:val="000000"/>
                  <w:sz w:val="24"/>
                  <w:szCs w:val="24"/>
                  <w:lang w:eastAsia="vi-VN"/>
                </w:rPr>
                <w:t>ứng</w:t>
              </w:r>
              <w:proofErr w:type="spellEnd"/>
              <w:r w:rsidRPr="0073237D">
                <w:rPr>
                  <w:i/>
                  <w:color w:val="000000"/>
                  <w:sz w:val="24"/>
                  <w:szCs w:val="24"/>
                  <w:lang w:eastAsia="vi-VN"/>
                </w:rPr>
                <w:t xml:space="preserve"> </w:t>
              </w:r>
              <w:proofErr w:type="spellStart"/>
              <w:r w:rsidRPr="0073237D">
                <w:rPr>
                  <w:i/>
                  <w:color w:val="000000"/>
                  <w:sz w:val="24"/>
                  <w:szCs w:val="24"/>
                  <w:lang w:eastAsia="vi-VN"/>
                </w:rPr>
                <w:t>quy</w:t>
              </w:r>
              <w:proofErr w:type="spellEnd"/>
              <w:r w:rsidRPr="0073237D">
                <w:rPr>
                  <w:i/>
                  <w:color w:val="000000"/>
                  <w:sz w:val="24"/>
                  <w:szCs w:val="24"/>
                  <w:lang w:eastAsia="vi-VN"/>
                </w:rPr>
                <w:t xml:space="preserve"> </w:t>
              </w:r>
              <w:proofErr w:type="spellStart"/>
              <w:r w:rsidRPr="0073237D">
                <w:rPr>
                  <w:i/>
                  <w:color w:val="000000"/>
                  <w:sz w:val="24"/>
                  <w:szCs w:val="24"/>
                  <w:lang w:eastAsia="vi-VN"/>
                </w:rPr>
                <w:t>định</w:t>
              </w:r>
              <w:proofErr w:type="spellEnd"/>
              <w:r w:rsidRPr="0073237D">
                <w:rPr>
                  <w:i/>
                  <w:color w:val="000000"/>
                  <w:sz w:val="24"/>
                  <w:szCs w:val="24"/>
                  <w:lang w:eastAsia="vi-VN"/>
                </w:rPr>
                <w:t xml:space="preserve"> Thông </w:t>
              </w:r>
              <w:proofErr w:type="spellStart"/>
              <w:r w:rsidRPr="0073237D">
                <w:rPr>
                  <w:i/>
                  <w:color w:val="000000"/>
                  <w:sz w:val="24"/>
                  <w:szCs w:val="24"/>
                  <w:lang w:eastAsia="vi-VN"/>
                </w:rPr>
                <w:t>tư</w:t>
              </w:r>
              <w:proofErr w:type="spellEnd"/>
              <w:r w:rsidRPr="0073237D">
                <w:rPr>
                  <w:i/>
                  <w:color w:val="000000"/>
                  <w:sz w:val="24"/>
                  <w:szCs w:val="24"/>
                  <w:lang w:eastAsia="vi-VN"/>
                </w:rPr>
                <w:t xml:space="preserve"> 03/2020/TT-BTTTT </w:t>
              </w:r>
              <w:proofErr w:type="spellStart"/>
              <w:r w:rsidRPr="0073237D">
                <w:rPr>
                  <w:i/>
                  <w:color w:val="000000"/>
                  <w:sz w:val="24"/>
                  <w:szCs w:val="24"/>
                  <w:lang w:eastAsia="vi-VN"/>
                </w:rPr>
                <w:t>ngày</w:t>
              </w:r>
              <w:proofErr w:type="spellEnd"/>
              <w:r w:rsidRPr="0073237D">
                <w:rPr>
                  <w:i/>
                  <w:color w:val="000000"/>
                  <w:sz w:val="24"/>
                  <w:szCs w:val="24"/>
                  <w:lang w:eastAsia="vi-VN"/>
                </w:rPr>
                <w:t xml:space="preserve"> 24/02/2020)</w:t>
              </w:r>
            </w:ins>
          </w:p>
          <w:p w14:paraId="27D4EC1B" w14:textId="77777777" w:rsidR="00A02510" w:rsidRDefault="00A02510" w:rsidP="00A02510">
            <w:pPr>
              <w:rPr>
                <w:ins w:id="529" w:author="Pham Thi Thu Lan" w:date="2021-01-03T17:01:00Z"/>
                <w:color w:val="000000"/>
                <w:sz w:val="24"/>
                <w:szCs w:val="24"/>
                <w:lang w:eastAsia="vi-VN"/>
              </w:rPr>
            </w:pPr>
            <w:ins w:id="530" w:author="Pham Thi Thu Lan" w:date="2021-01-03T17:01:00Z">
              <w:r>
                <w:rPr>
                  <w:color w:val="000000"/>
                  <w:sz w:val="24"/>
                  <w:szCs w:val="24"/>
                  <w:lang w:eastAsia="vi-VN"/>
                </w:rPr>
                <w:t xml:space="preserve">- </w:t>
              </w:r>
              <w:proofErr w:type="spellStart"/>
              <w:r>
                <w:rPr>
                  <w:color w:val="000000"/>
                  <w:sz w:val="24"/>
                  <w:szCs w:val="24"/>
                  <w:lang w:eastAsia="vi-VN"/>
                </w:rPr>
                <w:t>Bi</w:t>
              </w:r>
              <w:r w:rsidRPr="00715503">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715503">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h</w:t>
              </w:r>
              <w:r w:rsidRPr="00715503">
                <w:rPr>
                  <w:color w:val="000000"/>
                  <w:sz w:val="24"/>
                  <w:szCs w:val="24"/>
                  <w:lang w:eastAsia="vi-VN"/>
                </w:rPr>
                <w:t>ọp</w:t>
              </w:r>
              <w:proofErr w:type="spellEnd"/>
              <w:r>
                <w:rPr>
                  <w:color w:val="000000"/>
                  <w:sz w:val="24"/>
                  <w:szCs w:val="24"/>
                  <w:lang w:eastAsia="vi-VN"/>
                </w:rPr>
                <w:t xml:space="preserve"> </w:t>
              </w:r>
              <w:proofErr w:type="spellStart"/>
              <w:r>
                <w:rPr>
                  <w:color w:val="000000"/>
                  <w:sz w:val="24"/>
                  <w:szCs w:val="24"/>
                  <w:lang w:eastAsia="vi-VN"/>
                </w:rPr>
                <w:t>H</w:t>
              </w:r>
              <w:r w:rsidRPr="00715503">
                <w:rPr>
                  <w:color w:val="000000"/>
                  <w:sz w:val="24"/>
                  <w:szCs w:val="24"/>
                  <w:lang w:eastAsia="vi-VN"/>
                </w:rPr>
                <w:t>ội</w:t>
              </w:r>
              <w:proofErr w:type="spellEnd"/>
              <w:r>
                <w:rPr>
                  <w:color w:val="000000"/>
                  <w:sz w:val="24"/>
                  <w:szCs w:val="24"/>
                  <w:lang w:eastAsia="vi-VN"/>
                </w:rPr>
                <w:t xml:space="preserve"> </w:t>
              </w:r>
              <w:proofErr w:type="spellStart"/>
              <w:r>
                <w:rPr>
                  <w:color w:val="000000"/>
                  <w:sz w:val="24"/>
                  <w:szCs w:val="24"/>
                  <w:lang w:eastAsia="vi-VN"/>
                </w:rPr>
                <w:t>đ</w:t>
              </w:r>
              <w:r w:rsidRPr="00715503">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th</w:t>
              </w:r>
              <w:r w:rsidRPr="00715503">
                <w:rPr>
                  <w:color w:val="000000"/>
                  <w:sz w:val="24"/>
                  <w:szCs w:val="24"/>
                  <w:lang w:eastAsia="vi-VN"/>
                </w:rPr>
                <w:t>ẩm</w:t>
              </w:r>
              <w:proofErr w:type="spellEnd"/>
              <w:r>
                <w:rPr>
                  <w:color w:val="000000"/>
                  <w:sz w:val="24"/>
                  <w:szCs w:val="24"/>
                  <w:lang w:eastAsia="vi-VN"/>
                </w:rPr>
                <w:t xml:space="preserve"> </w:t>
              </w:r>
              <w:proofErr w:type="spellStart"/>
              <w:r w:rsidRPr="00715503">
                <w:rPr>
                  <w:color w:val="000000"/>
                  <w:sz w:val="24"/>
                  <w:szCs w:val="24"/>
                  <w:lang w:eastAsia="vi-VN"/>
                </w:rPr>
                <w:t>định</w:t>
              </w:r>
              <w:proofErr w:type="spellEnd"/>
              <w:r>
                <w:rPr>
                  <w:color w:val="000000"/>
                  <w:sz w:val="24"/>
                  <w:szCs w:val="24"/>
                  <w:lang w:eastAsia="vi-VN"/>
                </w:rPr>
                <w:t xml:space="preserve"> </w:t>
              </w:r>
              <w:proofErr w:type="spellStart"/>
              <w:r>
                <w:rPr>
                  <w:color w:val="000000"/>
                  <w:sz w:val="24"/>
                  <w:szCs w:val="24"/>
                  <w:lang w:eastAsia="vi-VN"/>
                </w:rPr>
                <w:t>n</w:t>
              </w:r>
              <w:r w:rsidRPr="00715503">
                <w:rPr>
                  <w:color w:val="000000"/>
                  <w:sz w:val="24"/>
                  <w:szCs w:val="24"/>
                  <w:lang w:eastAsia="vi-VN"/>
                </w:rPr>
                <w:t>ội</w:t>
              </w:r>
              <w:proofErr w:type="spellEnd"/>
              <w:r>
                <w:rPr>
                  <w:color w:val="000000"/>
                  <w:sz w:val="24"/>
                  <w:szCs w:val="24"/>
                  <w:lang w:eastAsia="vi-VN"/>
                </w:rPr>
                <w:t xml:space="preserve"> dung </w:t>
              </w:r>
              <w:proofErr w:type="spellStart"/>
              <w:r>
                <w:rPr>
                  <w:color w:val="000000"/>
                  <w:sz w:val="24"/>
                  <w:szCs w:val="24"/>
                  <w:lang w:eastAsia="vi-VN"/>
                </w:rPr>
                <w:t>v</w:t>
              </w:r>
              <w:r w:rsidRPr="00715503">
                <w:rPr>
                  <w:color w:val="000000"/>
                  <w:sz w:val="24"/>
                  <w:szCs w:val="24"/>
                  <w:lang w:eastAsia="vi-VN"/>
                </w:rPr>
                <w:t>à</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ph</w:t>
              </w:r>
              <w:r w:rsidRPr="00715503">
                <w:rPr>
                  <w:color w:val="000000"/>
                  <w:sz w:val="24"/>
                  <w:szCs w:val="24"/>
                  <w:lang w:eastAsia="vi-VN"/>
                </w:rPr>
                <w:t>í</w:t>
              </w:r>
              <w:proofErr w:type="spellEnd"/>
              <w:r>
                <w:rPr>
                  <w:color w:val="000000"/>
                  <w:sz w:val="24"/>
                  <w:szCs w:val="24"/>
                  <w:lang w:eastAsia="vi-VN"/>
                </w:rPr>
                <w:t xml:space="preserve"> </w:t>
              </w:r>
              <w:proofErr w:type="spellStart"/>
              <w:r>
                <w:rPr>
                  <w:color w:val="000000"/>
                  <w:sz w:val="24"/>
                  <w:szCs w:val="24"/>
                  <w:lang w:eastAsia="vi-VN"/>
                </w:rPr>
                <w:t>th</w:t>
              </w:r>
              <w:r w:rsidRPr="00715503">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715503">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715503">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v</w:t>
              </w:r>
              <w:r w:rsidRPr="00715503">
                <w:rPr>
                  <w:color w:val="000000"/>
                  <w:sz w:val="24"/>
                  <w:szCs w:val="24"/>
                  <w:lang w:eastAsia="vi-VN"/>
                </w:rPr>
                <w:t>ụ</w:t>
              </w:r>
              <w:proofErr w:type="spellEnd"/>
            </w:ins>
          </w:p>
          <w:p w14:paraId="2E729AC1" w14:textId="77777777" w:rsidR="0040126F" w:rsidRDefault="0040126F" w:rsidP="00715503">
            <w:pPr>
              <w:rPr>
                <w:ins w:id="531" w:author="Pham Thi Thu Lan" w:date="2021-01-03T16:44:00Z"/>
                <w:color w:val="000000"/>
                <w:sz w:val="24"/>
                <w:szCs w:val="24"/>
                <w:lang w:eastAsia="vi-VN"/>
              </w:rPr>
            </w:pPr>
            <w:ins w:id="532" w:author="Pham Thi Thu Lan" w:date="2021-01-03T16:44:00Z">
              <w:r>
                <w:rPr>
                  <w:color w:val="000000"/>
                  <w:sz w:val="24"/>
                  <w:szCs w:val="24"/>
                  <w:lang w:eastAsia="vi-VN"/>
                </w:rPr>
                <w:t xml:space="preserve">- </w:t>
              </w:r>
              <w:proofErr w:type="spellStart"/>
              <w:r>
                <w:rPr>
                  <w:color w:val="000000"/>
                  <w:sz w:val="24"/>
                  <w:szCs w:val="24"/>
                  <w:lang w:eastAsia="vi-VN"/>
                </w:rPr>
                <w:t>H</w:t>
              </w:r>
              <w:r w:rsidRPr="004E0C3B">
                <w:rPr>
                  <w:color w:val="000000"/>
                  <w:sz w:val="24"/>
                  <w:szCs w:val="24"/>
                  <w:lang w:eastAsia="vi-VN"/>
                </w:rPr>
                <w:t>ợp</w:t>
              </w:r>
              <w:proofErr w:type="spellEnd"/>
              <w:r>
                <w:rPr>
                  <w:color w:val="000000"/>
                  <w:sz w:val="24"/>
                  <w:szCs w:val="24"/>
                  <w:lang w:eastAsia="vi-VN"/>
                </w:rPr>
                <w:t xml:space="preserve"> </w:t>
              </w:r>
              <w:proofErr w:type="spellStart"/>
              <w:r w:rsidRPr="004E0C3B">
                <w:rPr>
                  <w:color w:val="000000"/>
                  <w:sz w:val="24"/>
                  <w:szCs w:val="24"/>
                  <w:lang w:eastAsia="vi-VN"/>
                </w:rPr>
                <w:t>đồng</w:t>
              </w:r>
              <w:proofErr w:type="spellEnd"/>
              <w:r>
                <w:rPr>
                  <w:color w:val="000000"/>
                  <w:sz w:val="24"/>
                  <w:szCs w:val="24"/>
                  <w:lang w:eastAsia="vi-VN"/>
                </w:rPr>
                <w:t xml:space="preserve"> </w:t>
              </w:r>
              <w:proofErr w:type="spellStart"/>
              <w:r>
                <w:rPr>
                  <w:color w:val="000000"/>
                  <w:sz w:val="24"/>
                  <w:szCs w:val="24"/>
                  <w:lang w:eastAsia="vi-VN"/>
                </w:rPr>
                <w:t>giao</w:t>
              </w:r>
              <w:proofErr w:type="spellEnd"/>
              <w:r>
                <w:rPr>
                  <w:color w:val="000000"/>
                  <w:sz w:val="24"/>
                  <w:szCs w:val="24"/>
                  <w:lang w:eastAsia="vi-VN"/>
                </w:rPr>
                <w:t xml:space="preserve"> </w:t>
              </w:r>
              <w:proofErr w:type="spellStart"/>
              <w:r>
                <w:rPr>
                  <w:color w:val="000000"/>
                  <w:sz w:val="24"/>
                  <w:szCs w:val="24"/>
                  <w:lang w:eastAsia="vi-VN"/>
                </w:rPr>
                <w:t>th</w:t>
              </w:r>
              <w:r w:rsidRPr="00C80618">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C80618">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C80618">
                <w:rPr>
                  <w:color w:val="000000"/>
                  <w:sz w:val="24"/>
                  <w:szCs w:val="24"/>
                  <w:lang w:eastAsia="vi-VN"/>
                </w:rPr>
                <w:t>ệ</w:t>
              </w:r>
              <w:r>
                <w:rPr>
                  <w:color w:val="000000"/>
                  <w:sz w:val="24"/>
                  <w:szCs w:val="24"/>
                  <w:lang w:eastAsia="vi-VN"/>
                </w:rPr>
                <w:t>m</w:t>
              </w:r>
              <w:proofErr w:type="spellEnd"/>
              <w:r>
                <w:rPr>
                  <w:color w:val="000000"/>
                  <w:sz w:val="24"/>
                  <w:szCs w:val="24"/>
                  <w:lang w:eastAsia="vi-VN"/>
                </w:rPr>
                <w:t xml:space="preserve"> </w:t>
              </w:r>
              <w:proofErr w:type="spellStart"/>
              <w:r>
                <w:rPr>
                  <w:color w:val="000000"/>
                  <w:sz w:val="24"/>
                  <w:szCs w:val="24"/>
                  <w:lang w:eastAsia="vi-VN"/>
                </w:rPr>
                <w:t>v</w:t>
              </w:r>
              <w:r w:rsidRPr="00C80618">
                <w:rPr>
                  <w:color w:val="000000"/>
                  <w:sz w:val="24"/>
                  <w:szCs w:val="24"/>
                  <w:lang w:eastAsia="vi-VN"/>
                </w:rPr>
                <w:t>ụ</w:t>
              </w:r>
              <w:proofErr w:type="spellEnd"/>
              <w:r>
                <w:rPr>
                  <w:color w:val="000000"/>
                  <w:sz w:val="24"/>
                  <w:szCs w:val="24"/>
                  <w:lang w:eastAsia="vi-VN"/>
                </w:rPr>
                <w:t>/</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Pr>
                  <w:color w:val="000000"/>
                  <w:sz w:val="24"/>
                  <w:szCs w:val="24"/>
                  <w:lang w:eastAsia="vi-VN"/>
                </w:rPr>
                <w:t>đ</w:t>
              </w:r>
              <w:r w:rsidRPr="00C80618">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t</w:t>
              </w:r>
              <w:r w:rsidRPr="00C80618">
                <w:rPr>
                  <w:color w:val="000000"/>
                  <w:sz w:val="24"/>
                  <w:szCs w:val="24"/>
                  <w:lang w:eastAsia="vi-VN"/>
                </w:rPr>
                <w:t>ế</w:t>
              </w:r>
              <w:proofErr w:type="spellEnd"/>
              <w:r>
                <w:rPr>
                  <w:color w:val="000000"/>
                  <w:sz w:val="24"/>
                  <w:szCs w:val="24"/>
                  <w:lang w:eastAsia="vi-VN"/>
                </w:rPr>
                <w:t xml:space="preserve"> </w:t>
              </w:r>
              <w:proofErr w:type="spellStart"/>
              <w:r>
                <w:rPr>
                  <w:color w:val="000000"/>
                  <w:sz w:val="24"/>
                  <w:szCs w:val="24"/>
                  <w:lang w:eastAsia="vi-VN"/>
                </w:rPr>
                <w:t>mua</w:t>
              </w:r>
              <w:proofErr w:type="spellEnd"/>
              <w:r>
                <w:rPr>
                  <w:color w:val="000000"/>
                  <w:sz w:val="24"/>
                  <w:szCs w:val="24"/>
                  <w:lang w:eastAsia="vi-VN"/>
                </w:rPr>
                <w:t xml:space="preserve"> </w:t>
              </w:r>
              <w:proofErr w:type="spellStart"/>
              <w:r>
                <w:rPr>
                  <w:color w:val="000000"/>
                  <w:sz w:val="24"/>
                  <w:szCs w:val="24"/>
                  <w:lang w:eastAsia="vi-VN"/>
                </w:rPr>
                <w:t>s</w:t>
              </w:r>
              <w:r w:rsidRPr="00C80618">
                <w:rPr>
                  <w:color w:val="000000"/>
                  <w:sz w:val="24"/>
                  <w:szCs w:val="24"/>
                  <w:lang w:eastAsia="vi-VN"/>
                </w:rPr>
                <w:t>ắm</w:t>
              </w:r>
              <w:proofErr w:type="spellEnd"/>
              <w:r>
                <w:rPr>
                  <w:color w:val="000000"/>
                  <w:sz w:val="24"/>
                  <w:szCs w:val="24"/>
                  <w:lang w:eastAsia="vi-VN"/>
                </w:rPr>
                <w:t xml:space="preserve">, </w:t>
              </w:r>
              <w:proofErr w:type="spellStart"/>
              <w:r>
                <w:rPr>
                  <w:color w:val="000000"/>
                  <w:sz w:val="24"/>
                  <w:szCs w:val="24"/>
                  <w:lang w:eastAsia="vi-VN"/>
                </w:rPr>
                <w:t>x</w:t>
              </w:r>
              <w:r w:rsidRPr="00C80618">
                <w:rPr>
                  <w:color w:val="000000"/>
                  <w:sz w:val="24"/>
                  <w:szCs w:val="24"/>
                  <w:lang w:eastAsia="vi-VN"/>
                </w:rPr>
                <w:t>â</w:t>
              </w:r>
              <w:r>
                <w:rPr>
                  <w:color w:val="000000"/>
                  <w:sz w:val="24"/>
                  <w:szCs w:val="24"/>
                  <w:lang w:eastAsia="vi-VN"/>
                </w:rPr>
                <w:t>y</w:t>
              </w:r>
              <w:proofErr w:type="spellEnd"/>
              <w:r>
                <w:rPr>
                  <w:color w:val="000000"/>
                  <w:sz w:val="24"/>
                  <w:szCs w:val="24"/>
                  <w:lang w:eastAsia="vi-VN"/>
                </w:rPr>
                <w:t xml:space="preserve"> </w:t>
              </w:r>
              <w:proofErr w:type="spellStart"/>
              <w:r>
                <w:rPr>
                  <w:color w:val="000000"/>
                  <w:sz w:val="24"/>
                  <w:szCs w:val="24"/>
                  <w:lang w:eastAsia="vi-VN"/>
                </w:rPr>
                <w:t>d</w:t>
              </w:r>
              <w:r w:rsidRPr="00C80618">
                <w:rPr>
                  <w:color w:val="000000"/>
                  <w:sz w:val="24"/>
                  <w:szCs w:val="24"/>
                  <w:lang w:eastAsia="vi-VN"/>
                </w:rPr>
                <w:t>ựng</w:t>
              </w:r>
              <w:proofErr w:type="spellEnd"/>
              <w:r>
                <w:rPr>
                  <w:color w:val="000000"/>
                  <w:sz w:val="24"/>
                  <w:szCs w:val="24"/>
                  <w:lang w:eastAsia="vi-VN"/>
                </w:rPr>
                <w:t xml:space="preserve"> </w:t>
              </w:r>
              <w:proofErr w:type="spellStart"/>
              <w:r>
                <w:rPr>
                  <w:color w:val="000000"/>
                  <w:sz w:val="24"/>
                  <w:szCs w:val="24"/>
                  <w:lang w:eastAsia="vi-VN"/>
                </w:rPr>
                <w:t>ph</w:t>
              </w:r>
              <w:r w:rsidRPr="00C80618">
                <w:rPr>
                  <w:color w:val="000000"/>
                  <w:sz w:val="24"/>
                  <w:szCs w:val="24"/>
                  <w:lang w:eastAsia="vi-VN"/>
                </w:rPr>
                <w:t>ầ</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m</w:t>
              </w:r>
              <w:r w:rsidRPr="00C80618">
                <w:rPr>
                  <w:color w:val="000000"/>
                  <w:sz w:val="24"/>
                  <w:szCs w:val="24"/>
                  <w:lang w:eastAsia="vi-VN"/>
                </w:rPr>
                <w:t>ềm</w:t>
              </w:r>
              <w:proofErr w:type="spellEnd"/>
            </w:ins>
          </w:p>
          <w:p w14:paraId="7DA7BADF" w14:textId="77777777" w:rsidR="0040126F" w:rsidRDefault="0040126F" w:rsidP="00715503">
            <w:pPr>
              <w:rPr>
                <w:ins w:id="533" w:author="Pham Thi Thu Lan" w:date="2021-01-03T16:44:00Z"/>
                <w:color w:val="000000"/>
                <w:sz w:val="24"/>
                <w:szCs w:val="24"/>
                <w:lang w:eastAsia="vi-VN"/>
              </w:rPr>
            </w:pPr>
            <w:ins w:id="534" w:author="Pham Thi Thu Lan" w:date="2021-01-03T16:44:00Z">
              <w:r>
                <w:rPr>
                  <w:color w:val="000000"/>
                  <w:sz w:val="24"/>
                  <w:szCs w:val="24"/>
                  <w:lang w:eastAsia="vi-VN"/>
                </w:rPr>
                <w:t xml:space="preserve">- </w:t>
              </w:r>
              <w:proofErr w:type="spellStart"/>
              <w:r>
                <w:rPr>
                  <w:color w:val="000000"/>
                  <w:sz w:val="24"/>
                  <w:szCs w:val="24"/>
                  <w:lang w:eastAsia="vi-VN"/>
                </w:rPr>
                <w:t>Bi</w:t>
              </w:r>
              <w:r w:rsidRPr="00C80618">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C80618">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nghi</w:t>
              </w:r>
              <w:r w:rsidRPr="00C80618">
                <w:rPr>
                  <w:color w:val="000000"/>
                  <w:sz w:val="24"/>
                  <w:szCs w:val="24"/>
                  <w:lang w:eastAsia="vi-VN"/>
                </w:rPr>
                <w:t>ệm</w:t>
              </w:r>
              <w:proofErr w:type="spellEnd"/>
              <w:r>
                <w:rPr>
                  <w:color w:val="000000"/>
                  <w:sz w:val="24"/>
                  <w:szCs w:val="24"/>
                  <w:lang w:eastAsia="vi-VN"/>
                </w:rPr>
                <w:t xml:space="preserve"> </w:t>
              </w:r>
              <w:proofErr w:type="spellStart"/>
              <w:r>
                <w:rPr>
                  <w:color w:val="000000"/>
                  <w:sz w:val="24"/>
                  <w:szCs w:val="24"/>
                  <w:lang w:eastAsia="vi-VN"/>
                </w:rPr>
                <w:t>thu</w:t>
              </w:r>
              <w:proofErr w:type="spellEnd"/>
            </w:ins>
          </w:p>
          <w:p w14:paraId="26B8F845" w14:textId="77777777" w:rsidR="0040126F" w:rsidRDefault="0040126F" w:rsidP="00715503">
            <w:pPr>
              <w:rPr>
                <w:ins w:id="535" w:author="Pham Thi Thu Lan" w:date="2021-01-03T16:55:00Z"/>
                <w:color w:val="000000"/>
                <w:sz w:val="24"/>
                <w:szCs w:val="24"/>
                <w:lang w:eastAsia="vi-VN"/>
              </w:rPr>
            </w:pPr>
            <w:ins w:id="536" w:author="Pham Thi Thu Lan" w:date="2021-01-03T16:44:00Z">
              <w:r>
                <w:rPr>
                  <w:color w:val="000000"/>
                  <w:sz w:val="24"/>
                  <w:szCs w:val="24"/>
                  <w:lang w:eastAsia="vi-VN"/>
                </w:rPr>
                <w:lastRenderedPageBreak/>
                <w:t xml:space="preserve">- </w:t>
              </w:r>
              <w:proofErr w:type="spellStart"/>
              <w:r>
                <w:rPr>
                  <w:color w:val="000000"/>
                  <w:sz w:val="24"/>
                  <w:szCs w:val="24"/>
                  <w:lang w:eastAsia="vi-VN"/>
                </w:rPr>
                <w:t>Bi</w:t>
              </w:r>
              <w:r w:rsidRPr="00C80618">
                <w:rPr>
                  <w:color w:val="000000"/>
                  <w:sz w:val="24"/>
                  <w:szCs w:val="24"/>
                  <w:lang w:eastAsia="vi-VN"/>
                </w:rPr>
                <w:t>ê</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b</w:t>
              </w:r>
              <w:r w:rsidRPr="00C80618">
                <w:rPr>
                  <w:color w:val="000000"/>
                  <w:sz w:val="24"/>
                  <w:szCs w:val="24"/>
                  <w:lang w:eastAsia="vi-VN"/>
                </w:rPr>
                <w:t>ản</w:t>
              </w:r>
              <w:proofErr w:type="spellEnd"/>
              <w:r>
                <w:rPr>
                  <w:color w:val="000000"/>
                  <w:sz w:val="24"/>
                  <w:szCs w:val="24"/>
                  <w:lang w:eastAsia="vi-VN"/>
                </w:rPr>
                <w:t xml:space="preserve"> </w:t>
              </w:r>
              <w:proofErr w:type="spellStart"/>
              <w:r>
                <w:rPr>
                  <w:color w:val="000000"/>
                  <w:sz w:val="24"/>
                  <w:szCs w:val="24"/>
                  <w:lang w:eastAsia="vi-VN"/>
                </w:rPr>
                <w:t>thanh</w:t>
              </w:r>
              <w:proofErr w:type="spellEnd"/>
              <w:r>
                <w:rPr>
                  <w:color w:val="000000"/>
                  <w:sz w:val="24"/>
                  <w:szCs w:val="24"/>
                  <w:lang w:eastAsia="vi-VN"/>
                </w:rPr>
                <w:t xml:space="preserve"> </w:t>
              </w:r>
              <w:proofErr w:type="spellStart"/>
              <w:r>
                <w:rPr>
                  <w:color w:val="000000"/>
                  <w:sz w:val="24"/>
                  <w:szCs w:val="24"/>
                  <w:lang w:eastAsia="vi-VN"/>
                </w:rPr>
                <w:t>l</w:t>
              </w:r>
              <w:r w:rsidRPr="00C80618">
                <w:rPr>
                  <w:color w:val="000000"/>
                  <w:sz w:val="24"/>
                  <w:szCs w:val="24"/>
                  <w:lang w:eastAsia="vi-VN"/>
                </w:rPr>
                <w:t>ý</w:t>
              </w:r>
              <w:proofErr w:type="spellEnd"/>
              <w:r>
                <w:rPr>
                  <w:color w:val="000000"/>
                  <w:sz w:val="24"/>
                  <w:szCs w:val="24"/>
                  <w:lang w:eastAsia="vi-VN"/>
                </w:rPr>
                <w:t xml:space="preserve"> </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sidRPr="00C80618">
                <w:rPr>
                  <w:color w:val="000000"/>
                  <w:sz w:val="24"/>
                  <w:szCs w:val="24"/>
                  <w:lang w:eastAsia="vi-VN"/>
                </w:rPr>
                <w:t>đồng</w:t>
              </w:r>
              <w:proofErr w:type="spellEnd"/>
              <w:r>
                <w:rPr>
                  <w:color w:val="000000"/>
                  <w:sz w:val="24"/>
                  <w:szCs w:val="24"/>
                  <w:lang w:eastAsia="vi-VN"/>
                </w:rPr>
                <w:t xml:space="preserve"> </w:t>
              </w:r>
              <w:proofErr w:type="spellStart"/>
              <w:r>
                <w:rPr>
                  <w:color w:val="000000"/>
                  <w:sz w:val="24"/>
                  <w:szCs w:val="24"/>
                  <w:lang w:eastAsia="vi-VN"/>
                </w:rPr>
                <w:t>giao</w:t>
              </w:r>
              <w:proofErr w:type="spellEnd"/>
              <w:r>
                <w:rPr>
                  <w:color w:val="000000"/>
                  <w:sz w:val="24"/>
                  <w:szCs w:val="24"/>
                  <w:lang w:eastAsia="vi-VN"/>
                </w:rPr>
                <w:t xml:space="preserve"> </w:t>
              </w:r>
              <w:proofErr w:type="spellStart"/>
              <w:r>
                <w:rPr>
                  <w:color w:val="000000"/>
                  <w:sz w:val="24"/>
                  <w:szCs w:val="24"/>
                  <w:lang w:eastAsia="vi-VN"/>
                </w:rPr>
                <w:t>th</w:t>
              </w:r>
              <w:r w:rsidRPr="00C80618">
                <w:rPr>
                  <w:color w:val="000000"/>
                  <w:sz w:val="24"/>
                  <w:szCs w:val="24"/>
                  <w:lang w:eastAsia="vi-VN"/>
                </w:rPr>
                <w:t>ực</w:t>
              </w:r>
              <w:proofErr w:type="spellEnd"/>
              <w:r>
                <w:rPr>
                  <w:color w:val="000000"/>
                  <w:sz w:val="24"/>
                  <w:szCs w:val="24"/>
                  <w:lang w:eastAsia="vi-VN"/>
                </w:rPr>
                <w:t xml:space="preserve"> </w:t>
              </w:r>
              <w:proofErr w:type="spellStart"/>
              <w:r>
                <w:rPr>
                  <w:color w:val="000000"/>
                  <w:sz w:val="24"/>
                  <w:szCs w:val="24"/>
                  <w:lang w:eastAsia="vi-VN"/>
                </w:rPr>
                <w:t>hi</w:t>
              </w:r>
              <w:r w:rsidRPr="00C80618">
                <w:rPr>
                  <w:color w:val="000000"/>
                  <w:sz w:val="24"/>
                  <w:szCs w:val="24"/>
                  <w:lang w:eastAsia="vi-VN"/>
                </w:rPr>
                <w:t>ện</w:t>
              </w:r>
              <w:proofErr w:type="spellEnd"/>
              <w:r>
                <w:rPr>
                  <w:color w:val="000000"/>
                  <w:sz w:val="24"/>
                  <w:szCs w:val="24"/>
                  <w:lang w:eastAsia="vi-VN"/>
                </w:rPr>
                <w:t xml:space="preserve"> </w:t>
              </w:r>
              <w:proofErr w:type="spellStart"/>
              <w:r>
                <w:rPr>
                  <w:color w:val="000000"/>
                  <w:sz w:val="24"/>
                  <w:szCs w:val="24"/>
                  <w:lang w:eastAsia="vi-VN"/>
                </w:rPr>
                <w:t>nhi</w:t>
              </w:r>
              <w:r w:rsidRPr="00C80618">
                <w:rPr>
                  <w:color w:val="000000"/>
                  <w:sz w:val="24"/>
                  <w:szCs w:val="24"/>
                  <w:lang w:eastAsia="vi-VN"/>
                </w:rPr>
                <w:t>ệ</w:t>
              </w:r>
              <w:r>
                <w:rPr>
                  <w:color w:val="000000"/>
                  <w:sz w:val="24"/>
                  <w:szCs w:val="24"/>
                  <w:lang w:eastAsia="vi-VN"/>
                </w:rPr>
                <w:t>m</w:t>
              </w:r>
              <w:proofErr w:type="spellEnd"/>
              <w:r>
                <w:rPr>
                  <w:color w:val="000000"/>
                  <w:sz w:val="24"/>
                  <w:szCs w:val="24"/>
                  <w:lang w:eastAsia="vi-VN"/>
                </w:rPr>
                <w:t xml:space="preserve"> </w:t>
              </w:r>
              <w:proofErr w:type="spellStart"/>
              <w:r>
                <w:rPr>
                  <w:color w:val="000000"/>
                  <w:sz w:val="24"/>
                  <w:szCs w:val="24"/>
                  <w:lang w:eastAsia="vi-VN"/>
                </w:rPr>
                <w:t>v</w:t>
              </w:r>
              <w:r w:rsidRPr="00C80618">
                <w:rPr>
                  <w:color w:val="000000"/>
                  <w:sz w:val="24"/>
                  <w:szCs w:val="24"/>
                  <w:lang w:eastAsia="vi-VN"/>
                </w:rPr>
                <w:t>ụ</w:t>
              </w:r>
              <w:proofErr w:type="spellEnd"/>
              <w:r>
                <w:rPr>
                  <w:color w:val="000000"/>
                  <w:sz w:val="24"/>
                  <w:szCs w:val="24"/>
                  <w:lang w:eastAsia="vi-VN"/>
                </w:rPr>
                <w:t>/</w:t>
              </w:r>
              <w:proofErr w:type="spellStart"/>
              <w:r>
                <w:rPr>
                  <w:color w:val="000000"/>
                  <w:sz w:val="24"/>
                  <w:szCs w:val="24"/>
                  <w:lang w:eastAsia="vi-VN"/>
                </w:rPr>
                <w:t>H</w:t>
              </w:r>
              <w:r w:rsidRPr="00C80618">
                <w:rPr>
                  <w:color w:val="000000"/>
                  <w:sz w:val="24"/>
                  <w:szCs w:val="24"/>
                  <w:lang w:eastAsia="vi-VN"/>
                </w:rPr>
                <w:t>ợp</w:t>
              </w:r>
              <w:proofErr w:type="spellEnd"/>
              <w:r>
                <w:rPr>
                  <w:color w:val="000000"/>
                  <w:sz w:val="24"/>
                  <w:szCs w:val="24"/>
                  <w:lang w:eastAsia="vi-VN"/>
                </w:rPr>
                <w:t xml:space="preserve"> </w:t>
              </w:r>
              <w:proofErr w:type="spellStart"/>
              <w:r>
                <w:rPr>
                  <w:color w:val="000000"/>
                  <w:sz w:val="24"/>
                  <w:szCs w:val="24"/>
                  <w:lang w:eastAsia="vi-VN"/>
                </w:rPr>
                <w:t>đ</w:t>
              </w:r>
              <w:r w:rsidRPr="00C80618">
                <w:rPr>
                  <w:color w:val="000000"/>
                  <w:sz w:val="24"/>
                  <w:szCs w:val="24"/>
                  <w:lang w:eastAsia="vi-VN"/>
                </w:rPr>
                <w:t>ồng</w:t>
              </w:r>
              <w:proofErr w:type="spellEnd"/>
              <w:r>
                <w:rPr>
                  <w:color w:val="000000"/>
                  <w:sz w:val="24"/>
                  <w:szCs w:val="24"/>
                  <w:lang w:eastAsia="vi-VN"/>
                </w:rPr>
                <w:t xml:space="preserve"> </w:t>
              </w:r>
              <w:proofErr w:type="spellStart"/>
              <w:r>
                <w:rPr>
                  <w:color w:val="000000"/>
                  <w:sz w:val="24"/>
                  <w:szCs w:val="24"/>
                  <w:lang w:eastAsia="vi-VN"/>
                </w:rPr>
                <w:t>kinh</w:t>
              </w:r>
              <w:proofErr w:type="spellEnd"/>
              <w:r>
                <w:rPr>
                  <w:color w:val="000000"/>
                  <w:sz w:val="24"/>
                  <w:szCs w:val="24"/>
                  <w:lang w:eastAsia="vi-VN"/>
                </w:rPr>
                <w:t xml:space="preserve"> </w:t>
              </w:r>
              <w:proofErr w:type="spellStart"/>
              <w:r>
                <w:rPr>
                  <w:color w:val="000000"/>
                  <w:sz w:val="24"/>
                  <w:szCs w:val="24"/>
                  <w:lang w:eastAsia="vi-VN"/>
                </w:rPr>
                <w:t>t</w:t>
              </w:r>
              <w:r w:rsidRPr="00C80618">
                <w:rPr>
                  <w:color w:val="000000"/>
                  <w:sz w:val="24"/>
                  <w:szCs w:val="24"/>
                  <w:lang w:eastAsia="vi-VN"/>
                </w:rPr>
                <w:t>ế</w:t>
              </w:r>
              <w:proofErr w:type="spellEnd"/>
              <w:r>
                <w:rPr>
                  <w:color w:val="000000"/>
                  <w:sz w:val="24"/>
                  <w:szCs w:val="24"/>
                  <w:lang w:eastAsia="vi-VN"/>
                </w:rPr>
                <w:t xml:space="preserve"> </w:t>
              </w:r>
              <w:proofErr w:type="spellStart"/>
              <w:r>
                <w:rPr>
                  <w:color w:val="000000"/>
                  <w:sz w:val="24"/>
                  <w:szCs w:val="24"/>
                  <w:lang w:eastAsia="vi-VN"/>
                </w:rPr>
                <w:t>mua</w:t>
              </w:r>
              <w:proofErr w:type="spellEnd"/>
              <w:r>
                <w:rPr>
                  <w:color w:val="000000"/>
                  <w:sz w:val="24"/>
                  <w:szCs w:val="24"/>
                  <w:lang w:eastAsia="vi-VN"/>
                </w:rPr>
                <w:t xml:space="preserve"> </w:t>
              </w:r>
              <w:proofErr w:type="spellStart"/>
              <w:r>
                <w:rPr>
                  <w:color w:val="000000"/>
                  <w:sz w:val="24"/>
                  <w:szCs w:val="24"/>
                  <w:lang w:eastAsia="vi-VN"/>
                </w:rPr>
                <w:t>s</w:t>
              </w:r>
              <w:r w:rsidRPr="00C80618">
                <w:rPr>
                  <w:color w:val="000000"/>
                  <w:sz w:val="24"/>
                  <w:szCs w:val="24"/>
                  <w:lang w:eastAsia="vi-VN"/>
                </w:rPr>
                <w:t>ắm</w:t>
              </w:r>
              <w:proofErr w:type="spellEnd"/>
              <w:r>
                <w:rPr>
                  <w:color w:val="000000"/>
                  <w:sz w:val="24"/>
                  <w:szCs w:val="24"/>
                  <w:lang w:eastAsia="vi-VN"/>
                </w:rPr>
                <w:t xml:space="preserve">, </w:t>
              </w:r>
              <w:proofErr w:type="spellStart"/>
              <w:r>
                <w:rPr>
                  <w:color w:val="000000"/>
                  <w:sz w:val="24"/>
                  <w:szCs w:val="24"/>
                  <w:lang w:eastAsia="vi-VN"/>
                </w:rPr>
                <w:t>x</w:t>
              </w:r>
              <w:r w:rsidRPr="00C80618">
                <w:rPr>
                  <w:color w:val="000000"/>
                  <w:sz w:val="24"/>
                  <w:szCs w:val="24"/>
                  <w:lang w:eastAsia="vi-VN"/>
                </w:rPr>
                <w:t>â</w:t>
              </w:r>
              <w:r>
                <w:rPr>
                  <w:color w:val="000000"/>
                  <w:sz w:val="24"/>
                  <w:szCs w:val="24"/>
                  <w:lang w:eastAsia="vi-VN"/>
                </w:rPr>
                <w:t>y</w:t>
              </w:r>
              <w:proofErr w:type="spellEnd"/>
              <w:r>
                <w:rPr>
                  <w:color w:val="000000"/>
                  <w:sz w:val="24"/>
                  <w:szCs w:val="24"/>
                  <w:lang w:eastAsia="vi-VN"/>
                </w:rPr>
                <w:t xml:space="preserve"> </w:t>
              </w:r>
              <w:proofErr w:type="spellStart"/>
              <w:r>
                <w:rPr>
                  <w:color w:val="000000"/>
                  <w:sz w:val="24"/>
                  <w:szCs w:val="24"/>
                  <w:lang w:eastAsia="vi-VN"/>
                </w:rPr>
                <w:t>d</w:t>
              </w:r>
              <w:r w:rsidRPr="00C80618">
                <w:rPr>
                  <w:color w:val="000000"/>
                  <w:sz w:val="24"/>
                  <w:szCs w:val="24"/>
                  <w:lang w:eastAsia="vi-VN"/>
                </w:rPr>
                <w:t>ựng</w:t>
              </w:r>
              <w:proofErr w:type="spellEnd"/>
              <w:r>
                <w:rPr>
                  <w:color w:val="000000"/>
                  <w:sz w:val="24"/>
                  <w:szCs w:val="24"/>
                  <w:lang w:eastAsia="vi-VN"/>
                </w:rPr>
                <w:t xml:space="preserve"> </w:t>
              </w:r>
              <w:proofErr w:type="spellStart"/>
              <w:r>
                <w:rPr>
                  <w:color w:val="000000"/>
                  <w:sz w:val="24"/>
                  <w:szCs w:val="24"/>
                  <w:lang w:eastAsia="vi-VN"/>
                </w:rPr>
                <w:t>ph</w:t>
              </w:r>
              <w:r w:rsidRPr="00C80618">
                <w:rPr>
                  <w:color w:val="000000"/>
                  <w:sz w:val="24"/>
                  <w:szCs w:val="24"/>
                  <w:lang w:eastAsia="vi-VN"/>
                </w:rPr>
                <w:t>ầ</w:t>
              </w:r>
              <w:r>
                <w:rPr>
                  <w:color w:val="000000"/>
                  <w:sz w:val="24"/>
                  <w:szCs w:val="24"/>
                  <w:lang w:eastAsia="vi-VN"/>
                </w:rPr>
                <w:t>n</w:t>
              </w:r>
              <w:proofErr w:type="spellEnd"/>
              <w:r>
                <w:rPr>
                  <w:color w:val="000000"/>
                  <w:sz w:val="24"/>
                  <w:szCs w:val="24"/>
                  <w:lang w:eastAsia="vi-VN"/>
                </w:rPr>
                <w:t xml:space="preserve"> </w:t>
              </w:r>
              <w:proofErr w:type="spellStart"/>
              <w:r>
                <w:rPr>
                  <w:color w:val="000000"/>
                  <w:sz w:val="24"/>
                  <w:szCs w:val="24"/>
                  <w:lang w:eastAsia="vi-VN"/>
                </w:rPr>
                <w:t>m</w:t>
              </w:r>
              <w:r w:rsidRPr="00C80618">
                <w:rPr>
                  <w:color w:val="000000"/>
                  <w:sz w:val="24"/>
                  <w:szCs w:val="24"/>
                  <w:lang w:eastAsia="vi-VN"/>
                </w:rPr>
                <w:t>ềm</w:t>
              </w:r>
            </w:ins>
            <w:proofErr w:type="spellEnd"/>
          </w:p>
          <w:p w14:paraId="21194144" w14:textId="77777777" w:rsidR="0040126F" w:rsidRPr="0073237D" w:rsidRDefault="0040126F" w:rsidP="00715503">
            <w:pPr>
              <w:rPr>
                <w:ins w:id="537" w:author="Pham Thi Thu Lan" w:date="2021-01-03T16:44:00Z"/>
                <w:color w:val="000000"/>
                <w:w w:val="96"/>
                <w:sz w:val="24"/>
                <w:szCs w:val="24"/>
                <w:lang w:eastAsia="vi-VN"/>
              </w:rPr>
            </w:pPr>
            <w:ins w:id="538" w:author="Pham Thi Thu Lan" w:date="2021-01-03T16:55:00Z">
              <w:r>
                <w:rPr>
                  <w:color w:val="000000"/>
                  <w:sz w:val="24"/>
                  <w:szCs w:val="24"/>
                  <w:lang w:eastAsia="vi-VN"/>
                </w:rPr>
                <w:t>-</w:t>
              </w:r>
              <w:r w:rsidR="00E226BF">
                <w:rPr>
                  <w:color w:val="000000"/>
                  <w:sz w:val="24"/>
                  <w:szCs w:val="24"/>
                  <w:lang w:eastAsia="vi-VN"/>
                </w:rPr>
                <w:t xml:space="preserve"> </w:t>
              </w:r>
            </w:ins>
            <w:proofErr w:type="spellStart"/>
            <w:ins w:id="539" w:author="Pham Thi Thu Lan" w:date="2021-01-03T17:00:00Z">
              <w:r w:rsidR="00E226BF" w:rsidRPr="0073237D">
                <w:rPr>
                  <w:color w:val="000000"/>
                  <w:w w:val="96"/>
                  <w:sz w:val="24"/>
                  <w:szCs w:val="24"/>
                  <w:lang w:eastAsia="vi-VN"/>
                </w:rPr>
                <w:t>Hóa</w:t>
              </w:r>
              <w:proofErr w:type="spellEnd"/>
              <w:r w:rsidR="00E226BF" w:rsidRPr="0073237D">
                <w:rPr>
                  <w:color w:val="000000"/>
                  <w:w w:val="96"/>
                  <w:sz w:val="24"/>
                  <w:szCs w:val="24"/>
                  <w:lang w:eastAsia="vi-VN"/>
                </w:rPr>
                <w:t xml:space="preserve"> </w:t>
              </w:r>
              <w:proofErr w:type="spellStart"/>
              <w:r w:rsidR="00E226BF" w:rsidRPr="0073237D">
                <w:rPr>
                  <w:color w:val="000000"/>
                  <w:w w:val="96"/>
                  <w:sz w:val="24"/>
                  <w:szCs w:val="24"/>
                  <w:lang w:eastAsia="vi-VN"/>
                </w:rPr>
                <w:t>đơn</w:t>
              </w:r>
              <w:proofErr w:type="spellEnd"/>
              <w:r w:rsidR="00E226BF" w:rsidRPr="0073237D">
                <w:rPr>
                  <w:color w:val="000000"/>
                  <w:w w:val="96"/>
                  <w:sz w:val="24"/>
                  <w:szCs w:val="24"/>
                  <w:lang w:eastAsia="vi-VN"/>
                </w:rPr>
                <w:t xml:space="preserve"> </w:t>
              </w:r>
              <w:proofErr w:type="spellStart"/>
              <w:r w:rsidR="00E226BF" w:rsidRPr="0073237D">
                <w:rPr>
                  <w:color w:val="000000"/>
                  <w:w w:val="96"/>
                  <w:sz w:val="24"/>
                  <w:szCs w:val="24"/>
                  <w:lang w:eastAsia="vi-VN"/>
                </w:rPr>
                <w:t>tài</w:t>
              </w:r>
              <w:proofErr w:type="spellEnd"/>
              <w:r w:rsidR="00E226BF" w:rsidRPr="0073237D">
                <w:rPr>
                  <w:color w:val="000000"/>
                  <w:w w:val="96"/>
                  <w:sz w:val="24"/>
                  <w:szCs w:val="24"/>
                  <w:lang w:eastAsia="vi-VN"/>
                </w:rPr>
                <w:t xml:space="preserve"> </w:t>
              </w:r>
              <w:proofErr w:type="spellStart"/>
              <w:r w:rsidR="00E226BF" w:rsidRPr="0073237D">
                <w:rPr>
                  <w:color w:val="000000"/>
                  <w:w w:val="96"/>
                  <w:sz w:val="24"/>
                  <w:szCs w:val="24"/>
                  <w:lang w:eastAsia="vi-VN"/>
                </w:rPr>
                <w:t>chính</w:t>
              </w:r>
              <w:proofErr w:type="spellEnd"/>
              <w:r w:rsidR="00E226BF" w:rsidRPr="0073237D">
                <w:rPr>
                  <w:color w:val="000000"/>
                  <w:w w:val="96"/>
                  <w:sz w:val="24"/>
                  <w:szCs w:val="24"/>
                  <w:lang w:eastAsia="vi-VN"/>
                </w:rPr>
                <w:t xml:space="preserve"> </w:t>
              </w:r>
              <w:r w:rsidR="00E226BF" w:rsidRPr="0073237D">
                <w:rPr>
                  <w:i/>
                  <w:color w:val="000000"/>
                  <w:w w:val="96"/>
                  <w:sz w:val="24"/>
                  <w:szCs w:val="24"/>
                  <w:lang w:eastAsia="vi-VN"/>
                </w:rPr>
                <w:t>(</w:t>
              </w:r>
              <w:proofErr w:type="spellStart"/>
              <w:r w:rsidR="00E226BF" w:rsidRPr="0073237D">
                <w:rPr>
                  <w:i/>
                  <w:color w:val="000000"/>
                  <w:w w:val="96"/>
                  <w:sz w:val="24"/>
                  <w:szCs w:val="24"/>
                  <w:lang w:eastAsia="vi-VN"/>
                </w:rPr>
                <w:t>đối</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với</w:t>
              </w:r>
              <w:proofErr w:type="spellEnd"/>
              <w:r w:rsidR="00E226BF" w:rsidRPr="0073237D">
                <w:rPr>
                  <w:i/>
                  <w:color w:val="000000"/>
                  <w:w w:val="96"/>
                  <w:sz w:val="24"/>
                  <w:szCs w:val="24"/>
                  <w:lang w:eastAsia="vi-VN"/>
                </w:rPr>
                <w:t xml:space="preserve"> TH </w:t>
              </w:r>
              <w:proofErr w:type="spellStart"/>
              <w:r w:rsidR="00E226BF" w:rsidRPr="0073237D">
                <w:rPr>
                  <w:i/>
                  <w:color w:val="000000"/>
                  <w:w w:val="96"/>
                  <w:sz w:val="24"/>
                  <w:szCs w:val="24"/>
                  <w:lang w:eastAsia="vi-VN"/>
                </w:rPr>
                <w:t>ký</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Hợp</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đồng</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kinh</w:t>
              </w:r>
              <w:proofErr w:type="spellEnd"/>
              <w:r w:rsidR="00E226BF" w:rsidRPr="0073237D">
                <w:rPr>
                  <w:i/>
                  <w:color w:val="000000"/>
                  <w:w w:val="96"/>
                  <w:sz w:val="24"/>
                  <w:szCs w:val="24"/>
                  <w:lang w:eastAsia="vi-VN"/>
                </w:rPr>
                <w:t xml:space="preserve"> </w:t>
              </w:r>
              <w:proofErr w:type="spellStart"/>
              <w:r w:rsidR="00E226BF" w:rsidRPr="0073237D">
                <w:rPr>
                  <w:i/>
                  <w:color w:val="000000"/>
                  <w:w w:val="96"/>
                  <w:sz w:val="24"/>
                  <w:szCs w:val="24"/>
                  <w:lang w:eastAsia="vi-VN"/>
                </w:rPr>
                <w:t>tế</w:t>
              </w:r>
              <w:proofErr w:type="spellEnd"/>
              <w:r w:rsidR="00E226BF" w:rsidRPr="0073237D">
                <w:rPr>
                  <w:i/>
                  <w:color w:val="000000"/>
                  <w:w w:val="96"/>
                  <w:sz w:val="24"/>
                  <w:szCs w:val="24"/>
                  <w:lang w:eastAsia="vi-VN"/>
                </w:rPr>
                <w:t>)</w:t>
              </w:r>
            </w:ins>
          </w:p>
        </w:tc>
        <w:tc>
          <w:tcPr>
            <w:tcW w:w="1389" w:type="dxa"/>
            <w:vMerge/>
            <w:vAlign w:val="center"/>
          </w:tcPr>
          <w:p w14:paraId="60E98B25" w14:textId="77777777" w:rsidR="0040126F" w:rsidRPr="006C0B16" w:rsidRDefault="0040126F" w:rsidP="00715503">
            <w:pPr>
              <w:widowControl w:val="0"/>
              <w:jc w:val="center"/>
              <w:rPr>
                <w:ins w:id="540" w:author="Pham Thi Thu Lan" w:date="2021-01-03T16:44:00Z"/>
                <w:iCs/>
                <w:color w:val="000000"/>
                <w:sz w:val="24"/>
                <w:szCs w:val="24"/>
                <w:lang w:val="en"/>
              </w:rPr>
            </w:pPr>
          </w:p>
        </w:tc>
      </w:tr>
    </w:tbl>
    <w:p w14:paraId="6370F373" w14:textId="77777777" w:rsidR="005F7721" w:rsidRPr="006C0B16" w:rsidDel="00286973" w:rsidRDefault="005F7721" w:rsidP="00D71688">
      <w:pPr>
        <w:jc w:val="center"/>
        <w:rPr>
          <w:del w:id="541" w:author="Pham Thi Thu Lan" w:date="2021-01-03T17:02:00Z"/>
          <w:b/>
          <w:color w:val="000000"/>
          <w:szCs w:val="24"/>
        </w:rPr>
      </w:pPr>
    </w:p>
    <w:p w14:paraId="7F385C9D" w14:textId="77777777" w:rsidR="005F7721" w:rsidRPr="006C0B16" w:rsidRDefault="005F7721" w:rsidP="00D71688">
      <w:pPr>
        <w:jc w:val="center"/>
        <w:rPr>
          <w:b/>
          <w:color w:val="000000"/>
          <w:szCs w:val="24"/>
        </w:rPr>
        <w:sectPr w:rsidR="005F7721" w:rsidRPr="006C0B16" w:rsidSect="005F7721">
          <w:pgSz w:w="11907" w:h="16840" w:code="9"/>
          <w:pgMar w:top="1134" w:right="1021" w:bottom="1021" w:left="1418" w:header="403" w:footer="403" w:gutter="0"/>
          <w:cols w:space="720"/>
          <w:titlePg/>
          <w:docGrid w:linePitch="360"/>
        </w:sectPr>
      </w:pPr>
    </w:p>
    <w:p w14:paraId="3045EB12" w14:textId="77777777" w:rsidR="00D71688" w:rsidRPr="006C0B16" w:rsidRDefault="005F7721" w:rsidP="00D71688">
      <w:pPr>
        <w:jc w:val="center"/>
        <w:rPr>
          <w:b/>
          <w:color w:val="000000"/>
          <w:szCs w:val="24"/>
        </w:rPr>
      </w:pPr>
      <w:r w:rsidRPr="006C0B16">
        <w:rPr>
          <w:b/>
          <w:color w:val="000000"/>
          <w:szCs w:val="24"/>
        </w:rPr>
        <w:lastRenderedPageBreak/>
        <w:t>QUY TRÌNH 3</w:t>
      </w:r>
      <w:r w:rsidR="00D71688" w:rsidRPr="006C0B16">
        <w:rPr>
          <w:b/>
          <w:color w:val="000000"/>
          <w:szCs w:val="24"/>
        </w:rPr>
        <w:t>. THANH TOÁN MUA SẮM TÀI SẢN, HÀNG HÓA, DỊCH VỤ</w:t>
      </w:r>
    </w:p>
    <w:p w14:paraId="0557EB15" w14:textId="77777777" w:rsidR="00D71688" w:rsidRPr="006C0B16" w:rsidRDefault="00D71688" w:rsidP="00D71688">
      <w:pPr>
        <w:jc w:val="center"/>
        <w:rPr>
          <w:b/>
          <w:color w:val="000000"/>
          <w:szCs w:val="24"/>
        </w:rPr>
      </w:pPr>
      <w:r w:rsidRPr="006C0B16">
        <w:rPr>
          <w:b/>
          <w:color w:val="000000"/>
          <w:szCs w:val="24"/>
        </w:rPr>
        <w:t>(THUỘC DỰ TOÁN MUA SẮM THƯỜNG XUYÊN)</w:t>
      </w:r>
    </w:p>
    <w:p w14:paraId="18E23A6E" w14:textId="77777777" w:rsidR="00D71688" w:rsidRPr="006C0B16" w:rsidRDefault="00D71688" w:rsidP="00D71688">
      <w:pPr>
        <w:jc w:val="center"/>
        <w:rPr>
          <w:b/>
          <w:color w:val="000000"/>
          <w:sz w:val="12"/>
          <w:szCs w:val="24"/>
        </w:rPr>
      </w:pPr>
    </w:p>
    <w:p w14:paraId="39E85179" w14:textId="77777777" w:rsidR="00D71688" w:rsidRPr="006C0B16" w:rsidRDefault="00D71688" w:rsidP="00D71688">
      <w:pPr>
        <w:jc w:val="center"/>
        <w:rPr>
          <w:b/>
          <w:color w:val="000000"/>
          <w:sz w:val="34"/>
          <w:szCs w:val="24"/>
        </w:rPr>
      </w:pPr>
    </w:p>
    <w:p w14:paraId="208A5BB0" w14:textId="77777777" w:rsidR="00D71688" w:rsidRPr="006C0B16" w:rsidRDefault="00D71688" w:rsidP="00D71688">
      <w:pPr>
        <w:pStyle w:val="ListParagraph"/>
        <w:ind w:left="0"/>
        <w:contextualSpacing w:val="0"/>
        <w:rPr>
          <w:color w:val="000000"/>
          <w:sz w:val="24"/>
          <w:szCs w:val="24"/>
        </w:rPr>
      </w:pPr>
      <w:proofErr w:type="spellStart"/>
      <w:r w:rsidRPr="006C0B16">
        <w:rPr>
          <w:color w:val="000000"/>
          <w:sz w:val="24"/>
          <w:szCs w:val="24"/>
        </w:rPr>
        <w:t>Người</w:t>
      </w:r>
      <w:proofErr w:type="spellEnd"/>
      <w:r w:rsidRPr="006C0B16">
        <w:rPr>
          <w:color w:val="000000"/>
          <w:sz w:val="24"/>
          <w:szCs w:val="24"/>
        </w:rPr>
        <w:t xml:space="preserve"> </w:t>
      </w:r>
      <w:proofErr w:type="spellStart"/>
      <w:r w:rsidRPr="006C0B16">
        <w:rPr>
          <w:color w:val="000000"/>
          <w:sz w:val="24"/>
          <w:szCs w:val="24"/>
        </w:rPr>
        <w:t>phụ</w:t>
      </w:r>
      <w:proofErr w:type="spellEnd"/>
      <w:r w:rsidRPr="006C0B16">
        <w:rPr>
          <w:color w:val="000000"/>
          <w:sz w:val="24"/>
          <w:szCs w:val="24"/>
        </w:rPr>
        <w:t xml:space="preserve"> </w:t>
      </w:r>
      <w:proofErr w:type="spellStart"/>
      <w:r w:rsidRPr="006C0B16">
        <w:rPr>
          <w:color w:val="000000"/>
          <w:sz w:val="24"/>
          <w:szCs w:val="24"/>
        </w:rPr>
        <w:t>trách</w:t>
      </w:r>
      <w:proofErr w:type="spellEnd"/>
      <w:r w:rsidRPr="006C0B16">
        <w:rPr>
          <w:color w:val="000000"/>
          <w:sz w:val="24"/>
          <w:szCs w:val="24"/>
        </w:rPr>
        <w:t xml:space="preserve">: </w:t>
      </w:r>
      <w:r w:rsidRPr="006C0B16">
        <w:rPr>
          <w:color w:val="000000"/>
          <w:sz w:val="24"/>
          <w:szCs w:val="24"/>
        </w:rPr>
        <w:tab/>
      </w:r>
      <w:r w:rsidRPr="006C0B16">
        <w:rPr>
          <w:color w:val="000000"/>
          <w:sz w:val="24"/>
          <w:szCs w:val="24"/>
        </w:rPr>
        <w:tab/>
      </w:r>
      <w:bookmarkStart w:id="542" w:name="OLE_LINK1"/>
      <w:r w:rsidR="00C7312F">
        <w:rPr>
          <w:sz w:val="24"/>
          <w:szCs w:val="24"/>
        </w:rPr>
        <w:t>Chuy</w:t>
      </w:r>
      <w:r w:rsidR="00C7312F" w:rsidRPr="00262DDD">
        <w:rPr>
          <w:sz w:val="24"/>
          <w:szCs w:val="24"/>
        </w:rPr>
        <w:t>ê</w:t>
      </w:r>
      <w:r w:rsidR="00C7312F">
        <w:rPr>
          <w:sz w:val="24"/>
          <w:szCs w:val="24"/>
        </w:rPr>
        <w:t xml:space="preserve">n </w:t>
      </w:r>
      <w:proofErr w:type="spellStart"/>
      <w:r w:rsidR="00C7312F">
        <w:rPr>
          <w:sz w:val="24"/>
          <w:szCs w:val="24"/>
        </w:rPr>
        <w:t>vi</w:t>
      </w:r>
      <w:r w:rsidR="00C7312F" w:rsidRPr="00262DDD">
        <w:rPr>
          <w:sz w:val="24"/>
          <w:szCs w:val="24"/>
        </w:rPr>
        <w:t>ê</w:t>
      </w:r>
      <w:r w:rsidR="00C7312F">
        <w:rPr>
          <w:sz w:val="24"/>
          <w:szCs w:val="24"/>
        </w:rPr>
        <w:t>n</w:t>
      </w:r>
      <w:proofErr w:type="spellEnd"/>
      <w:r w:rsidR="00C7312F">
        <w:rPr>
          <w:sz w:val="24"/>
          <w:szCs w:val="24"/>
        </w:rPr>
        <w:t xml:space="preserve"> </w:t>
      </w:r>
      <w:proofErr w:type="spellStart"/>
      <w:r w:rsidR="00C7312F">
        <w:rPr>
          <w:sz w:val="24"/>
          <w:szCs w:val="24"/>
        </w:rPr>
        <w:t>ph</w:t>
      </w:r>
      <w:r w:rsidR="00C7312F" w:rsidRPr="00262DDD">
        <w:rPr>
          <w:sz w:val="24"/>
          <w:szCs w:val="24"/>
        </w:rPr>
        <w:t>ụ</w:t>
      </w:r>
      <w:proofErr w:type="spellEnd"/>
      <w:r w:rsidR="00C7312F">
        <w:rPr>
          <w:sz w:val="24"/>
          <w:szCs w:val="24"/>
        </w:rPr>
        <w:t xml:space="preserve"> </w:t>
      </w:r>
      <w:proofErr w:type="spellStart"/>
      <w:r w:rsidR="00C7312F">
        <w:rPr>
          <w:sz w:val="24"/>
          <w:szCs w:val="24"/>
        </w:rPr>
        <w:t>tr</w:t>
      </w:r>
      <w:r w:rsidR="00C7312F" w:rsidRPr="00262DDD">
        <w:rPr>
          <w:sz w:val="24"/>
          <w:szCs w:val="24"/>
        </w:rPr>
        <w:t>ách</w:t>
      </w:r>
      <w:proofErr w:type="spellEnd"/>
      <w:r w:rsidR="00C7312F">
        <w:rPr>
          <w:sz w:val="24"/>
          <w:szCs w:val="24"/>
        </w:rPr>
        <w:t xml:space="preserve"> </w:t>
      </w:r>
      <w:proofErr w:type="spellStart"/>
      <w:r w:rsidR="00C7312F">
        <w:rPr>
          <w:sz w:val="24"/>
          <w:szCs w:val="24"/>
        </w:rPr>
        <w:t>thanh</w:t>
      </w:r>
      <w:proofErr w:type="spellEnd"/>
      <w:r w:rsidR="00C7312F">
        <w:rPr>
          <w:sz w:val="24"/>
          <w:szCs w:val="24"/>
        </w:rPr>
        <w:t xml:space="preserve"> </w:t>
      </w:r>
      <w:proofErr w:type="spellStart"/>
      <w:r w:rsidR="00C7312F">
        <w:rPr>
          <w:sz w:val="24"/>
          <w:szCs w:val="24"/>
        </w:rPr>
        <w:t>to</w:t>
      </w:r>
      <w:r w:rsidR="00C7312F" w:rsidRPr="00262DDD">
        <w:rPr>
          <w:sz w:val="24"/>
          <w:szCs w:val="24"/>
        </w:rPr>
        <w:t>án</w:t>
      </w:r>
      <w:proofErr w:type="spellEnd"/>
      <w:r w:rsidR="00C7312F">
        <w:rPr>
          <w:sz w:val="24"/>
          <w:szCs w:val="24"/>
        </w:rPr>
        <w:t xml:space="preserve"> </w:t>
      </w:r>
      <w:proofErr w:type="spellStart"/>
      <w:r w:rsidR="00C7312F">
        <w:rPr>
          <w:sz w:val="24"/>
          <w:szCs w:val="24"/>
        </w:rPr>
        <w:t>mua</w:t>
      </w:r>
      <w:proofErr w:type="spellEnd"/>
      <w:r w:rsidR="00C7312F">
        <w:rPr>
          <w:sz w:val="24"/>
          <w:szCs w:val="24"/>
        </w:rPr>
        <w:t xml:space="preserve"> </w:t>
      </w:r>
      <w:proofErr w:type="spellStart"/>
      <w:r w:rsidR="00C7312F">
        <w:rPr>
          <w:sz w:val="24"/>
          <w:szCs w:val="24"/>
        </w:rPr>
        <w:t>s</w:t>
      </w:r>
      <w:r w:rsidR="00C7312F" w:rsidRPr="00262DDD">
        <w:rPr>
          <w:sz w:val="24"/>
          <w:szCs w:val="24"/>
        </w:rPr>
        <w:t>ắm</w:t>
      </w:r>
      <w:proofErr w:type="spellEnd"/>
      <w:r w:rsidR="00C7312F">
        <w:rPr>
          <w:sz w:val="24"/>
          <w:szCs w:val="24"/>
        </w:rPr>
        <w:t xml:space="preserve"> </w:t>
      </w:r>
      <w:proofErr w:type="spellStart"/>
      <w:r w:rsidR="00C7312F">
        <w:rPr>
          <w:sz w:val="24"/>
          <w:szCs w:val="24"/>
        </w:rPr>
        <w:t>t</w:t>
      </w:r>
      <w:r w:rsidR="00C7312F" w:rsidRPr="00262DDD">
        <w:rPr>
          <w:sz w:val="24"/>
          <w:szCs w:val="24"/>
        </w:rPr>
        <w:t>ài</w:t>
      </w:r>
      <w:proofErr w:type="spellEnd"/>
      <w:r w:rsidR="00C7312F">
        <w:rPr>
          <w:sz w:val="24"/>
          <w:szCs w:val="24"/>
        </w:rPr>
        <w:t xml:space="preserve"> </w:t>
      </w:r>
      <w:proofErr w:type="spellStart"/>
      <w:r w:rsidR="00C7312F">
        <w:rPr>
          <w:sz w:val="24"/>
          <w:szCs w:val="24"/>
        </w:rPr>
        <w:t>s</w:t>
      </w:r>
      <w:r w:rsidR="00C7312F" w:rsidRPr="00262DDD">
        <w:rPr>
          <w:sz w:val="24"/>
          <w:szCs w:val="24"/>
        </w:rPr>
        <w:t>ả</w:t>
      </w:r>
      <w:r w:rsidR="00C7312F">
        <w:rPr>
          <w:sz w:val="24"/>
          <w:szCs w:val="24"/>
        </w:rPr>
        <w:t>n</w:t>
      </w:r>
      <w:proofErr w:type="spellEnd"/>
      <w:r w:rsidR="00C7312F">
        <w:rPr>
          <w:sz w:val="24"/>
          <w:szCs w:val="24"/>
        </w:rPr>
        <w:t xml:space="preserve">, </w:t>
      </w:r>
      <w:proofErr w:type="spellStart"/>
      <w:r w:rsidR="00C7312F">
        <w:rPr>
          <w:sz w:val="24"/>
          <w:szCs w:val="24"/>
        </w:rPr>
        <w:t>h</w:t>
      </w:r>
      <w:r w:rsidR="00C7312F" w:rsidRPr="00262DDD">
        <w:rPr>
          <w:sz w:val="24"/>
          <w:szCs w:val="24"/>
        </w:rPr>
        <w:t>àng</w:t>
      </w:r>
      <w:proofErr w:type="spellEnd"/>
      <w:r w:rsidR="00C7312F">
        <w:rPr>
          <w:sz w:val="24"/>
          <w:szCs w:val="24"/>
        </w:rPr>
        <w:t xml:space="preserve"> </w:t>
      </w:r>
      <w:proofErr w:type="spellStart"/>
      <w:r w:rsidR="00C7312F">
        <w:rPr>
          <w:sz w:val="24"/>
          <w:szCs w:val="24"/>
        </w:rPr>
        <w:t>h</w:t>
      </w:r>
      <w:r w:rsidR="00C7312F" w:rsidRPr="00262DDD">
        <w:rPr>
          <w:sz w:val="24"/>
          <w:szCs w:val="24"/>
        </w:rPr>
        <w:t>óa</w:t>
      </w:r>
      <w:proofErr w:type="spellEnd"/>
      <w:r w:rsidR="00C7312F">
        <w:rPr>
          <w:sz w:val="24"/>
          <w:szCs w:val="24"/>
        </w:rPr>
        <w:t xml:space="preserve">, </w:t>
      </w:r>
      <w:proofErr w:type="spellStart"/>
      <w:r w:rsidR="00C7312F">
        <w:rPr>
          <w:sz w:val="24"/>
          <w:szCs w:val="24"/>
        </w:rPr>
        <w:t>d</w:t>
      </w:r>
      <w:r w:rsidR="00C7312F" w:rsidRPr="00262DDD">
        <w:rPr>
          <w:sz w:val="24"/>
          <w:szCs w:val="24"/>
        </w:rPr>
        <w:t>ịch</w:t>
      </w:r>
      <w:proofErr w:type="spellEnd"/>
      <w:r w:rsidR="00C7312F">
        <w:rPr>
          <w:sz w:val="24"/>
          <w:szCs w:val="24"/>
        </w:rPr>
        <w:t xml:space="preserve"> </w:t>
      </w:r>
      <w:proofErr w:type="spellStart"/>
      <w:r w:rsidR="00C7312F">
        <w:rPr>
          <w:sz w:val="24"/>
          <w:szCs w:val="24"/>
        </w:rPr>
        <w:t>v</w:t>
      </w:r>
      <w:r w:rsidR="00C7312F" w:rsidRPr="00262DDD">
        <w:rPr>
          <w:sz w:val="24"/>
          <w:szCs w:val="24"/>
        </w:rPr>
        <w:t>ụ</w:t>
      </w:r>
      <w:proofErr w:type="spellEnd"/>
      <w:r w:rsidR="00C7312F">
        <w:rPr>
          <w:b/>
          <w:bCs/>
          <w:sz w:val="24"/>
          <w:szCs w:val="24"/>
        </w:rPr>
        <w:tab/>
      </w:r>
    </w:p>
    <w:bookmarkEnd w:id="542"/>
    <w:p w14:paraId="76EC2269" w14:textId="77777777" w:rsidR="00D71688" w:rsidRPr="006C0B16" w:rsidRDefault="00D71688" w:rsidP="00D71688">
      <w:pPr>
        <w:pStyle w:val="ListParagraph"/>
        <w:ind w:left="0"/>
        <w:contextualSpacing w:val="0"/>
        <w:rPr>
          <w:color w:val="000000"/>
          <w:sz w:val="24"/>
          <w:szCs w:val="24"/>
        </w:rPr>
      </w:pPr>
      <w:r w:rsidRPr="006C0B16">
        <w:rPr>
          <w:b/>
          <w:bCs/>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p>
    <w:p w14:paraId="5BF10E2E" w14:textId="77777777" w:rsidR="00D71688" w:rsidRPr="006C0B16" w:rsidRDefault="00D71688" w:rsidP="00D71688">
      <w:pPr>
        <w:pStyle w:val="ListParagraph"/>
        <w:ind w:left="0"/>
        <w:contextualSpacing w:val="0"/>
        <w:rPr>
          <w:b/>
          <w:bCs/>
          <w:color w:val="000000"/>
          <w:sz w:val="2"/>
          <w:szCs w:val="24"/>
        </w:rPr>
      </w:pPr>
      <w:r w:rsidRPr="006C0B16">
        <w:rPr>
          <w:color w:val="000000"/>
          <w:sz w:val="24"/>
          <w:szCs w:val="24"/>
        </w:rPr>
        <w:tab/>
      </w:r>
    </w:p>
    <w:p w14:paraId="49B9D440" w14:textId="77777777" w:rsidR="00D71688" w:rsidRPr="006C0B16" w:rsidRDefault="00D71688" w:rsidP="00D71688">
      <w:pPr>
        <w:pStyle w:val="ListParagraph"/>
        <w:ind w:left="0"/>
        <w:contextualSpacing w:val="0"/>
        <w:rPr>
          <w:b/>
          <w:bCs/>
          <w:color w:val="000000"/>
          <w:sz w:val="24"/>
          <w:szCs w:val="24"/>
        </w:rPr>
      </w:pPr>
    </w:p>
    <w:p w14:paraId="79107769" w14:textId="77777777" w:rsidR="005A14DD" w:rsidRPr="006C0B16" w:rsidRDefault="000262CC" w:rsidP="005A14DD">
      <w:pPr>
        <w:pStyle w:val="ListParagraph"/>
        <w:ind w:left="0"/>
        <w:contextualSpacing w:val="0"/>
        <w:rPr>
          <w:color w:val="000000"/>
          <w:sz w:val="24"/>
          <w:szCs w:val="24"/>
        </w:rPr>
      </w:pPr>
      <w:proofErr w:type="spellStart"/>
      <w:r w:rsidRPr="006C0B16">
        <w:rPr>
          <w:color w:val="000000"/>
          <w:sz w:val="24"/>
          <w:szCs w:val="24"/>
        </w:rPr>
        <w:t>Thời</w:t>
      </w:r>
      <w:proofErr w:type="spellEnd"/>
      <w:r w:rsidRPr="006C0B16">
        <w:rPr>
          <w:color w:val="000000"/>
          <w:sz w:val="24"/>
          <w:szCs w:val="24"/>
        </w:rPr>
        <w:t xml:space="preserve"> </w:t>
      </w:r>
      <w:proofErr w:type="spellStart"/>
      <w:r w:rsidRPr="006C0B16">
        <w:rPr>
          <w:color w:val="000000"/>
          <w:sz w:val="24"/>
          <w:szCs w:val="24"/>
        </w:rPr>
        <w:t>gian</w:t>
      </w:r>
      <w:proofErr w:type="spellEnd"/>
      <w:r w:rsidRPr="006C0B16">
        <w:rPr>
          <w:color w:val="000000"/>
          <w:sz w:val="24"/>
          <w:szCs w:val="24"/>
        </w:rPr>
        <w:t xml:space="preserve"> </w:t>
      </w:r>
      <w:proofErr w:type="spellStart"/>
      <w:r w:rsidRPr="006C0B16">
        <w:rPr>
          <w:color w:val="000000"/>
          <w:sz w:val="24"/>
          <w:szCs w:val="24"/>
        </w:rPr>
        <w:t>giải</w:t>
      </w:r>
      <w:proofErr w:type="spellEnd"/>
      <w:r w:rsidRPr="006C0B16">
        <w:rPr>
          <w:color w:val="000000"/>
          <w:sz w:val="24"/>
          <w:szCs w:val="24"/>
        </w:rPr>
        <w:t xml:space="preserve"> </w:t>
      </w:r>
      <w:proofErr w:type="spellStart"/>
      <w:r w:rsidRPr="006C0B16">
        <w:rPr>
          <w:color w:val="000000"/>
          <w:sz w:val="24"/>
          <w:szCs w:val="24"/>
        </w:rPr>
        <w:t>quyết</w:t>
      </w:r>
      <w:proofErr w:type="spellEnd"/>
      <w:r w:rsidR="00D71688" w:rsidRPr="006C0B16">
        <w:rPr>
          <w:color w:val="000000"/>
          <w:sz w:val="24"/>
          <w:szCs w:val="24"/>
        </w:rPr>
        <w:t xml:space="preserve"> </w:t>
      </w:r>
      <w:proofErr w:type="spellStart"/>
      <w:r w:rsidR="00D71688" w:rsidRPr="006C0B16">
        <w:rPr>
          <w:color w:val="000000"/>
          <w:sz w:val="24"/>
          <w:szCs w:val="24"/>
        </w:rPr>
        <w:t>hồ</w:t>
      </w:r>
      <w:proofErr w:type="spellEnd"/>
      <w:r w:rsidR="00D71688" w:rsidRPr="006C0B16">
        <w:rPr>
          <w:color w:val="000000"/>
          <w:sz w:val="24"/>
          <w:szCs w:val="24"/>
        </w:rPr>
        <w:t xml:space="preserve"> sơ: </w:t>
      </w:r>
      <w:r w:rsidRPr="006C0B16">
        <w:rPr>
          <w:color w:val="000000"/>
          <w:sz w:val="24"/>
          <w:szCs w:val="24"/>
        </w:rPr>
        <w:tab/>
      </w:r>
      <w:r w:rsidR="005A14DD" w:rsidRPr="006C0B16">
        <w:rPr>
          <w:color w:val="000000"/>
          <w:sz w:val="24"/>
          <w:szCs w:val="24"/>
        </w:rPr>
        <w:tab/>
        <w:t xml:space="preserve">- </w:t>
      </w:r>
      <w:proofErr w:type="spellStart"/>
      <w:r w:rsidR="005A14DD" w:rsidRPr="006C0B16">
        <w:rPr>
          <w:color w:val="000000"/>
          <w:sz w:val="24"/>
          <w:szCs w:val="24"/>
        </w:rPr>
        <w:t>Đối</w:t>
      </w:r>
      <w:proofErr w:type="spellEnd"/>
      <w:r w:rsidR="005A14DD" w:rsidRPr="006C0B16">
        <w:rPr>
          <w:color w:val="000000"/>
          <w:sz w:val="24"/>
          <w:szCs w:val="24"/>
        </w:rPr>
        <w:t xml:space="preserve"> </w:t>
      </w:r>
      <w:proofErr w:type="spellStart"/>
      <w:r w:rsidR="005A14DD" w:rsidRPr="006C0B16">
        <w:rPr>
          <w:color w:val="000000"/>
          <w:sz w:val="24"/>
          <w:szCs w:val="24"/>
        </w:rPr>
        <w:t>với</w:t>
      </w:r>
      <w:proofErr w:type="spellEnd"/>
      <w:r w:rsidR="005A14DD" w:rsidRPr="006C0B16">
        <w:rPr>
          <w:color w:val="000000"/>
          <w:sz w:val="24"/>
          <w:szCs w:val="24"/>
        </w:rPr>
        <w:t xml:space="preserve"> </w:t>
      </w:r>
      <w:proofErr w:type="spellStart"/>
      <w:r w:rsidR="005A14DD" w:rsidRPr="006C0B16">
        <w:rPr>
          <w:color w:val="000000"/>
          <w:sz w:val="24"/>
          <w:szCs w:val="24"/>
        </w:rPr>
        <w:t>khoản</w:t>
      </w:r>
      <w:proofErr w:type="spellEnd"/>
      <w:r w:rsidR="005A14DD" w:rsidRPr="006C0B16">
        <w:rPr>
          <w:color w:val="000000"/>
          <w:sz w:val="24"/>
          <w:szCs w:val="24"/>
        </w:rPr>
        <w:t xml:space="preserve"> chi </w:t>
      </w:r>
      <w:proofErr w:type="spellStart"/>
      <w:r w:rsidR="005A14DD" w:rsidRPr="006C0B16">
        <w:rPr>
          <w:color w:val="000000"/>
          <w:sz w:val="24"/>
          <w:szCs w:val="24"/>
        </w:rPr>
        <w:t>thường</w:t>
      </w:r>
      <w:proofErr w:type="spellEnd"/>
      <w:r w:rsidR="005A14DD" w:rsidRPr="006C0B16">
        <w:rPr>
          <w:color w:val="000000"/>
          <w:sz w:val="24"/>
          <w:szCs w:val="24"/>
        </w:rPr>
        <w:t xml:space="preserve"> </w:t>
      </w:r>
      <w:proofErr w:type="spellStart"/>
      <w:r w:rsidR="005A14DD" w:rsidRPr="006C0B16">
        <w:rPr>
          <w:color w:val="000000"/>
          <w:sz w:val="24"/>
          <w:szCs w:val="24"/>
        </w:rPr>
        <w:t>xuyên</w:t>
      </w:r>
      <w:proofErr w:type="spellEnd"/>
      <w:r w:rsidR="005A14DD" w:rsidRPr="006C0B16">
        <w:rPr>
          <w:color w:val="000000"/>
          <w:sz w:val="24"/>
          <w:szCs w:val="24"/>
        </w:rPr>
        <w:t xml:space="preserve">, </w:t>
      </w:r>
      <w:proofErr w:type="spellStart"/>
      <w:ins w:id="543" w:author="Pham Thi Thu Lan" w:date="2021-01-03T16:09:00Z">
        <w:r w:rsidR="007F1E7D" w:rsidRPr="007F1E7D">
          <w:rPr>
            <w:color w:val="000000"/>
            <w:sz w:val="24"/>
            <w:szCs w:val="24"/>
          </w:rPr>
          <w:t>đã</w:t>
        </w:r>
        <w:proofErr w:type="spellEnd"/>
        <w:r w:rsidR="007F1E7D">
          <w:rPr>
            <w:color w:val="000000"/>
            <w:sz w:val="24"/>
            <w:szCs w:val="24"/>
          </w:rPr>
          <w:t xml:space="preserve"> </w:t>
        </w:r>
        <w:proofErr w:type="spellStart"/>
        <w:r w:rsidR="007F1E7D">
          <w:rPr>
            <w:color w:val="000000"/>
            <w:sz w:val="24"/>
            <w:szCs w:val="24"/>
          </w:rPr>
          <w:t>c</w:t>
        </w:r>
        <w:r w:rsidR="007F1E7D" w:rsidRPr="007F1E7D">
          <w:rPr>
            <w:color w:val="000000"/>
            <w:sz w:val="24"/>
            <w:szCs w:val="24"/>
          </w:rPr>
          <w:t>ó</w:t>
        </w:r>
        <w:proofErr w:type="spellEnd"/>
        <w:r w:rsidR="007F1E7D">
          <w:rPr>
            <w:color w:val="000000"/>
            <w:sz w:val="24"/>
            <w:szCs w:val="24"/>
          </w:rPr>
          <w:t xml:space="preserve"> </w:t>
        </w:r>
        <w:proofErr w:type="spellStart"/>
        <w:r w:rsidR="007F1E7D" w:rsidRPr="007F1E7D">
          <w:rPr>
            <w:color w:val="000000"/>
            <w:sz w:val="24"/>
            <w:szCs w:val="24"/>
          </w:rPr>
          <w:t>định</w:t>
        </w:r>
        <w:proofErr w:type="spellEnd"/>
        <w:r w:rsidR="007F1E7D">
          <w:rPr>
            <w:color w:val="000000"/>
            <w:sz w:val="24"/>
            <w:szCs w:val="24"/>
          </w:rPr>
          <w:t xml:space="preserve"> </w:t>
        </w:r>
        <w:proofErr w:type="spellStart"/>
        <w:r w:rsidR="007F1E7D">
          <w:rPr>
            <w:color w:val="000000"/>
            <w:sz w:val="24"/>
            <w:szCs w:val="24"/>
          </w:rPr>
          <w:t>m</w:t>
        </w:r>
        <w:r w:rsidR="007F1E7D" w:rsidRPr="007F1E7D">
          <w:rPr>
            <w:color w:val="000000"/>
            <w:sz w:val="24"/>
            <w:szCs w:val="24"/>
          </w:rPr>
          <w:t>ức</w:t>
        </w:r>
      </w:ins>
      <w:proofErr w:type="spellEnd"/>
      <w:del w:id="544" w:author="Pham Thi Thu Lan" w:date="2021-01-03T16:09:00Z">
        <w:r w:rsidR="005A14DD" w:rsidRPr="006C0B16" w:rsidDel="007F1E7D">
          <w:rPr>
            <w:color w:val="000000"/>
            <w:sz w:val="24"/>
            <w:szCs w:val="24"/>
          </w:rPr>
          <w:delText>đơn giản</w:delText>
        </w:r>
      </w:del>
      <w:r w:rsidR="005A14DD" w:rsidRPr="006C0B16">
        <w:rPr>
          <w:color w:val="000000"/>
          <w:sz w:val="24"/>
          <w:szCs w:val="24"/>
        </w:rPr>
        <w:t>: 02</w:t>
      </w:r>
      <w:r w:rsidR="006E7CD0">
        <w:rPr>
          <w:color w:val="000000"/>
          <w:sz w:val="24"/>
          <w:szCs w:val="24"/>
        </w:rPr>
        <w:t>-03</w:t>
      </w:r>
      <w:r w:rsidR="005A14DD" w:rsidRPr="006C0B16">
        <w:rPr>
          <w:color w:val="000000"/>
          <w:sz w:val="24"/>
          <w:szCs w:val="24"/>
        </w:rPr>
        <w:t xml:space="preserve"> </w:t>
      </w:r>
      <w:proofErr w:type="spellStart"/>
      <w:r w:rsidR="005A14DD" w:rsidRPr="006C0B16">
        <w:rPr>
          <w:color w:val="000000"/>
          <w:sz w:val="24"/>
          <w:szCs w:val="24"/>
        </w:rPr>
        <w:t>ngày</w:t>
      </w:r>
      <w:proofErr w:type="spellEnd"/>
      <w:r w:rsidR="005A14DD" w:rsidRPr="006C0B16">
        <w:rPr>
          <w:color w:val="000000"/>
          <w:sz w:val="24"/>
          <w:szCs w:val="24"/>
        </w:rPr>
        <w:t xml:space="preserve"> </w:t>
      </w:r>
      <w:proofErr w:type="spellStart"/>
      <w:r w:rsidR="005A14DD" w:rsidRPr="006C0B16">
        <w:rPr>
          <w:color w:val="000000"/>
          <w:sz w:val="24"/>
          <w:szCs w:val="24"/>
        </w:rPr>
        <w:t>làm</w:t>
      </w:r>
      <w:proofErr w:type="spellEnd"/>
      <w:r w:rsidR="005A14DD" w:rsidRPr="006C0B16">
        <w:rPr>
          <w:color w:val="000000"/>
          <w:sz w:val="24"/>
          <w:szCs w:val="24"/>
        </w:rPr>
        <w:t xml:space="preserve"> </w:t>
      </w:r>
      <w:proofErr w:type="spellStart"/>
      <w:r w:rsidR="005A14DD" w:rsidRPr="006C0B16">
        <w:rPr>
          <w:color w:val="000000"/>
          <w:sz w:val="24"/>
          <w:szCs w:val="24"/>
        </w:rPr>
        <w:t>việc</w:t>
      </w:r>
      <w:proofErr w:type="spellEnd"/>
    </w:p>
    <w:p w14:paraId="07C1E106" w14:textId="77777777" w:rsidR="005A14DD" w:rsidRPr="006C0B16" w:rsidRDefault="005A14DD" w:rsidP="005A14DD">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t xml:space="preserve">- </w:t>
      </w:r>
      <w:proofErr w:type="spellStart"/>
      <w:r w:rsidRPr="006C0B16">
        <w:rPr>
          <w:color w:val="000000"/>
          <w:sz w:val="24"/>
          <w:szCs w:val="24"/>
        </w:rPr>
        <w:t>Đối</w:t>
      </w:r>
      <w:proofErr w:type="spellEnd"/>
      <w:r w:rsidRPr="006C0B16">
        <w:rPr>
          <w:color w:val="000000"/>
          <w:sz w:val="24"/>
          <w:szCs w:val="24"/>
        </w:rPr>
        <w:t xml:space="preserve"> </w:t>
      </w:r>
      <w:proofErr w:type="spellStart"/>
      <w:r w:rsidRPr="006C0B16">
        <w:rPr>
          <w:color w:val="000000"/>
          <w:sz w:val="24"/>
          <w:szCs w:val="24"/>
        </w:rPr>
        <w:t>với</w:t>
      </w:r>
      <w:proofErr w:type="spellEnd"/>
      <w:r w:rsidRPr="006C0B16">
        <w:rPr>
          <w:color w:val="000000"/>
          <w:sz w:val="24"/>
          <w:szCs w:val="24"/>
        </w:rPr>
        <w:t xml:space="preserve"> </w:t>
      </w:r>
      <w:proofErr w:type="spellStart"/>
      <w:r w:rsidRPr="006C0B16">
        <w:rPr>
          <w:color w:val="000000"/>
          <w:sz w:val="24"/>
          <w:szCs w:val="24"/>
        </w:rPr>
        <w:t>khoản</w:t>
      </w:r>
      <w:proofErr w:type="spellEnd"/>
      <w:r w:rsidRPr="006C0B16">
        <w:rPr>
          <w:color w:val="000000"/>
          <w:sz w:val="24"/>
          <w:szCs w:val="24"/>
        </w:rPr>
        <w:t xml:space="preserve"> chi </w:t>
      </w:r>
      <w:proofErr w:type="spellStart"/>
      <w:r w:rsidRPr="006C0B16">
        <w:rPr>
          <w:color w:val="000000"/>
          <w:sz w:val="24"/>
          <w:szCs w:val="24"/>
        </w:rPr>
        <w:t>không</w:t>
      </w:r>
      <w:proofErr w:type="spellEnd"/>
      <w:r w:rsidRPr="006C0B16">
        <w:rPr>
          <w:color w:val="000000"/>
          <w:sz w:val="24"/>
          <w:szCs w:val="24"/>
        </w:rPr>
        <w:t xml:space="preserve"> </w:t>
      </w:r>
      <w:proofErr w:type="spellStart"/>
      <w:r w:rsidRPr="006C0B16">
        <w:rPr>
          <w:color w:val="000000"/>
          <w:sz w:val="24"/>
          <w:szCs w:val="24"/>
        </w:rPr>
        <w:t>thường</w:t>
      </w:r>
      <w:proofErr w:type="spellEnd"/>
      <w:r w:rsidRPr="006C0B16">
        <w:rPr>
          <w:color w:val="000000"/>
          <w:sz w:val="24"/>
          <w:szCs w:val="24"/>
        </w:rPr>
        <w:t xml:space="preserve"> </w:t>
      </w:r>
      <w:proofErr w:type="spellStart"/>
      <w:r w:rsidRPr="006C0B16">
        <w:rPr>
          <w:color w:val="000000"/>
          <w:sz w:val="24"/>
          <w:szCs w:val="24"/>
        </w:rPr>
        <w:t>xuyên</w:t>
      </w:r>
      <w:proofErr w:type="spellEnd"/>
      <w:r w:rsidRPr="006C0B16">
        <w:rPr>
          <w:color w:val="000000"/>
          <w:sz w:val="24"/>
          <w:szCs w:val="24"/>
        </w:rPr>
        <w:t xml:space="preserve">, </w:t>
      </w:r>
      <w:proofErr w:type="spellStart"/>
      <w:r w:rsidRPr="006C0B16">
        <w:rPr>
          <w:color w:val="000000"/>
          <w:sz w:val="24"/>
          <w:szCs w:val="24"/>
        </w:rPr>
        <w:t>phát</w:t>
      </w:r>
      <w:proofErr w:type="spellEnd"/>
      <w:r w:rsidRPr="006C0B16">
        <w:rPr>
          <w:color w:val="000000"/>
          <w:sz w:val="24"/>
          <w:szCs w:val="24"/>
        </w:rPr>
        <w:t xml:space="preserve"> </w:t>
      </w:r>
      <w:proofErr w:type="spellStart"/>
      <w:r w:rsidRPr="006C0B16">
        <w:rPr>
          <w:color w:val="000000"/>
          <w:sz w:val="24"/>
          <w:szCs w:val="24"/>
        </w:rPr>
        <w:t>sinh</w:t>
      </w:r>
      <w:proofErr w:type="spellEnd"/>
      <w:r w:rsidRPr="006C0B16">
        <w:rPr>
          <w:color w:val="000000"/>
          <w:sz w:val="24"/>
          <w:szCs w:val="24"/>
        </w:rPr>
        <w:t xml:space="preserve"> </w:t>
      </w:r>
      <w:proofErr w:type="spellStart"/>
      <w:r w:rsidRPr="006C0B16">
        <w:rPr>
          <w:color w:val="000000"/>
          <w:sz w:val="24"/>
          <w:szCs w:val="24"/>
        </w:rPr>
        <w:t>mới</w:t>
      </w:r>
      <w:proofErr w:type="spellEnd"/>
      <w:r w:rsidRPr="006C0B16">
        <w:rPr>
          <w:color w:val="000000"/>
          <w:sz w:val="24"/>
          <w:szCs w:val="24"/>
        </w:rPr>
        <w:t xml:space="preserve">, </w:t>
      </w:r>
      <w:proofErr w:type="spellStart"/>
      <w:r w:rsidRPr="006C0B16">
        <w:rPr>
          <w:color w:val="000000"/>
          <w:sz w:val="24"/>
          <w:szCs w:val="24"/>
        </w:rPr>
        <w:t>phức</w:t>
      </w:r>
      <w:proofErr w:type="spellEnd"/>
      <w:r w:rsidRPr="006C0B16">
        <w:rPr>
          <w:color w:val="000000"/>
          <w:sz w:val="24"/>
          <w:szCs w:val="24"/>
        </w:rPr>
        <w:t xml:space="preserve"> </w:t>
      </w:r>
      <w:proofErr w:type="spellStart"/>
      <w:r w:rsidRPr="006C0B16">
        <w:rPr>
          <w:color w:val="000000"/>
          <w:sz w:val="24"/>
          <w:szCs w:val="24"/>
        </w:rPr>
        <w:t>tạp</w:t>
      </w:r>
      <w:proofErr w:type="spellEnd"/>
      <w:r w:rsidRPr="006C0B16">
        <w:rPr>
          <w:color w:val="000000"/>
          <w:sz w:val="24"/>
          <w:szCs w:val="24"/>
        </w:rPr>
        <w:t xml:space="preserve">, </w:t>
      </w:r>
      <w:proofErr w:type="spellStart"/>
      <w:r w:rsidRPr="006C0B16">
        <w:rPr>
          <w:color w:val="000000"/>
          <w:sz w:val="24"/>
          <w:szCs w:val="24"/>
        </w:rPr>
        <w:t>giá</w:t>
      </w:r>
      <w:proofErr w:type="spellEnd"/>
      <w:r w:rsidRPr="006C0B16">
        <w:rPr>
          <w:color w:val="000000"/>
          <w:sz w:val="24"/>
          <w:szCs w:val="24"/>
        </w:rPr>
        <w:t xml:space="preserve"> </w:t>
      </w:r>
      <w:proofErr w:type="spellStart"/>
      <w:r w:rsidRPr="006C0B16">
        <w:rPr>
          <w:color w:val="000000"/>
          <w:sz w:val="24"/>
          <w:szCs w:val="24"/>
        </w:rPr>
        <w:t>trị</w:t>
      </w:r>
      <w:proofErr w:type="spellEnd"/>
      <w:r w:rsidRPr="006C0B16">
        <w:rPr>
          <w:color w:val="000000"/>
          <w:sz w:val="24"/>
          <w:szCs w:val="24"/>
        </w:rPr>
        <w:t xml:space="preserve"> </w:t>
      </w:r>
      <w:proofErr w:type="spellStart"/>
      <w:r w:rsidRPr="006C0B16">
        <w:rPr>
          <w:color w:val="000000"/>
          <w:sz w:val="24"/>
          <w:szCs w:val="24"/>
        </w:rPr>
        <w:t>lớn</w:t>
      </w:r>
      <w:proofErr w:type="spellEnd"/>
      <w:r w:rsidRPr="006C0B16">
        <w:rPr>
          <w:color w:val="000000"/>
          <w:sz w:val="24"/>
          <w:szCs w:val="24"/>
        </w:rPr>
        <w:t xml:space="preserve">: 07-10 </w:t>
      </w:r>
      <w:proofErr w:type="spellStart"/>
      <w:r w:rsidRPr="006C0B16">
        <w:rPr>
          <w:color w:val="000000"/>
          <w:sz w:val="24"/>
          <w:szCs w:val="24"/>
        </w:rPr>
        <w:t>ngày</w:t>
      </w:r>
      <w:proofErr w:type="spellEnd"/>
      <w:r w:rsidRPr="006C0B16">
        <w:rPr>
          <w:color w:val="000000"/>
          <w:sz w:val="24"/>
          <w:szCs w:val="24"/>
        </w:rPr>
        <w:t xml:space="preserve"> </w:t>
      </w:r>
      <w:proofErr w:type="spellStart"/>
      <w:r w:rsidRPr="006C0B16">
        <w:rPr>
          <w:color w:val="000000"/>
          <w:sz w:val="24"/>
          <w:szCs w:val="24"/>
        </w:rPr>
        <w:t>làm</w:t>
      </w:r>
      <w:proofErr w:type="spellEnd"/>
      <w:r w:rsidRPr="006C0B16">
        <w:rPr>
          <w:color w:val="000000"/>
          <w:sz w:val="24"/>
          <w:szCs w:val="24"/>
        </w:rPr>
        <w:t xml:space="preserve"> </w:t>
      </w:r>
      <w:proofErr w:type="spellStart"/>
      <w:r w:rsidRPr="006C0B16">
        <w:rPr>
          <w:color w:val="000000"/>
          <w:sz w:val="24"/>
          <w:szCs w:val="24"/>
        </w:rPr>
        <w:t>việc</w:t>
      </w:r>
      <w:proofErr w:type="spellEnd"/>
      <w:r w:rsidRPr="006C0B16">
        <w:rPr>
          <w:color w:val="000000"/>
          <w:sz w:val="24"/>
          <w:szCs w:val="24"/>
        </w:rPr>
        <w:t xml:space="preserve"> </w:t>
      </w:r>
    </w:p>
    <w:p w14:paraId="33E2499E" w14:textId="77777777" w:rsidR="00D71688" w:rsidRPr="006C0B16" w:rsidRDefault="00D71688" w:rsidP="005A14DD">
      <w:pPr>
        <w:pStyle w:val="ListParagraph"/>
        <w:ind w:left="0"/>
        <w:contextualSpacing w:val="0"/>
        <w:rPr>
          <w:color w:val="000000"/>
          <w:sz w:val="24"/>
          <w:szCs w:val="24"/>
        </w:rPr>
      </w:pPr>
    </w:p>
    <w:p w14:paraId="0B2F1336" w14:textId="77777777" w:rsidR="00D71688" w:rsidRPr="006C0B16" w:rsidRDefault="00D71688" w:rsidP="00D71688">
      <w:pPr>
        <w:pStyle w:val="ListParagraph"/>
        <w:ind w:left="0"/>
        <w:rPr>
          <w:b/>
          <w:bCs/>
          <w:color w:val="000000"/>
          <w:sz w:val="24"/>
          <w:szCs w:val="24"/>
        </w:rPr>
      </w:pPr>
    </w:p>
    <w:p w14:paraId="2800A5CE" w14:textId="77777777" w:rsidR="00D71688" w:rsidRPr="006C0B16" w:rsidRDefault="00D71688" w:rsidP="00D71688">
      <w:pPr>
        <w:pStyle w:val="ListParagraph"/>
        <w:ind w:left="0"/>
        <w:rPr>
          <w:b/>
          <w:bCs/>
          <w:color w:val="000000"/>
          <w:sz w:val="24"/>
          <w:szCs w:val="24"/>
        </w:rPr>
      </w:pPr>
    </w:p>
    <w:p w14:paraId="3BE5A99A" w14:textId="77777777" w:rsidR="00D71688" w:rsidRPr="006C0B16" w:rsidRDefault="00D71688" w:rsidP="00D71688">
      <w:pPr>
        <w:pStyle w:val="ListParagraph"/>
        <w:ind w:left="0"/>
        <w:rPr>
          <w:b/>
          <w:bCs/>
          <w:color w:val="000000"/>
          <w:sz w:val="24"/>
          <w:szCs w:val="24"/>
        </w:rPr>
      </w:pPr>
      <w:r w:rsidRPr="006C0B16">
        <w:rPr>
          <w:b/>
          <w:bCs/>
          <w:color w:val="000000"/>
          <w:sz w:val="24"/>
          <w:szCs w:val="24"/>
        </w:rPr>
        <w:t>QUY TRÌNH THANH TOÁN</w:t>
      </w:r>
    </w:p>
    <w:p w14:paraId="74A843A5" w14:textId="77777777" w:rsidR="00D71688" w:rsidRPr="006C0B16" w:rsidRDefault="00D71688" w:rsidP="00D71688">
      <w:pPr>
        <w:pStyle w:val="ListParagraph"/>
        <w:ind w:left="0"/>
        <w:rPr>
          <w:b/>
          <w:bCs/>
          <w:color w:val="000000"/>
          <w:sz w:val="18"/>
          <w:szCs w:val="24"/>
        </w:rPr>
      </w:pPr>
    </w:p>
    <w:p w14:paraId="763814D0" w14:textId="77777777" w:rsidR="00D71688" w:rsidRPr="006C0B16" w:rsidRDefault="00000000" w:rsidP="00D71688">
      <w:pPr>
        <w:spacing w:before="60"/>
        <w:rPr>
          <w:color w:val="000000"/>
          <w:sz w:val="24"/>
          <w:szCs w:val="24"/>
        </w:rPr>
      </w:pPr>
      <w:r>
        <w:rPr>
          <w:noProof/>
          <w:color w:val="000000"/>
          <w:sz w:val="24"/>
          <w:szCs w:val="24"/>
        </w:rPr>
        <w:pict w14:anchorId="133756C2">
          <v:group id="_x0000_s1160" style="position:absolute;margin-left:1.35pt;margin-top:7.75pt;width:712.65pt;height:241.25pt;z-index:5" coordorigin="1377,5685" coordsize="14253,4825">
            <v:rect id="_x0000_s1161" style="position:absolute;left:1377;top:6535;width:2875;height:3140" strokecolor="#007a48" strokeweight="1.5pt">
              <v:textbox style="mso-next-textbox:#_x0000_s1161">
                <w:txbxContent>
                  <w:p w14:paraId="21D28CE0" w14:textId="77777777" w:rsidR="00365AC0" w:rsidRPr="006C0B16" w:rsidRDefault="00365AC0" w:rsidP="009F6298">
                    <w:pPr>
                      <w:pStyle w:val="BodyTextIndent"/>
                      <w:tabs>
                        <w:tab w:val="left" w:pos="180"/>
                      </w:tabs>
                      <w:adjustRightInd w:val="0"/>
                      <w:spacing w:before="60"/>
                      <w:ind w:left="-90" w:firstLine="0"/>
                      <w:rPr>
                        <w:rFonts w:ascii="Times New Roman" w:hAnsi="Times New Roman"/>
                        <w:color w:val="000000"/>
                        <w:szCs w:val="26"/>
                      </w:rPr>
                    </w:pPr>
                    <w:r w:rsidRPr="006C0B16">
                      <w:rPr>
                        <w:rFonts w:ascii="Times New Roman" w:hAnsi="Times New Roman"/>
                        <w:color w:val="000000"/>
                        <w:szCs w:val="26"/>
                      </w:rPr>
                      <w:t>Chuẩn bị:</w:t>
                    </w:r>
                  </w:p>
                  <w:p w14:paraId="25733742"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 xml:space="preserve">Tờ trình hoặc đề nghị đã được BGH phê duyệt chủ trương thực </w:t>
                    </w:r>
                    <w:proofErr w:type="gramStart"/>
                    <w:r w:rsidRPr="006C0B16">
                      <w:rPr>
                        <w:rFonts w:ascii="Times New Roman" w:hAnsi="Times New Roman"/>
                        <w:color w:val="000000"/>
                        <w:szCs w:val="26"/>
                      </w:rPr>
                      <w:t>hiện;</w:t>
                    </w:r>
                    <w:proofErr w:type="gramEnd"/>
                  </w:p>
                  <w:p w14:paraId="501B9633"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 xml:space="preserve">Hồ sơ đề nghị phê duyệt dự toán kinh </w:t>
                    </w:r>
                    <w:proofErr w:type="gramStart"/>
                    <w:r w:rsidRPr="006C0B16">
                      <w:rPr>
                        <w:rFonts w:ascii="Times New Roman" w:hAnsi="Times New Roman"/>
                        <w:color w:val="000000"/>
                        <w:szCs w:val="26"/>
                      </w:rPr>
                      <w:t>phí;</w:t>
                    </w:r>
                    <w:proofErr w:type="gramEnd"/>
                  </w:p>
                  <w:p w14:paraId="4D5DF758"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 xml:space="preserve">Hồ sơ đề nghị thanh toán hoặc tạm </w:t>
                    </w:r>
                    <w:proofErr w:type="gramStart"/>
                    <w:r w:rsidRPr="006C0B16">
                      <w:rPr>
                        <w:rFonts w:ascii="Times New Roman" w:hAnsi="Times New Roman"/>
                        <w:color w:val="000000"/>
                        <w:szCs w:val="26"/>
                      </w:rPr>
                      <w:t>ứng;</w:t>
                    </w:r>
                    <w:proofErr w:type="gramEnd"/>
                  </w:p>
                  <w:p w14:paraId="28E6DC7D" w14:textId="77777777" w:rsidR="00365AC0" w:rsidRPr="006C0B16" w:rsidRDefault="00365AC0" w:rsidP="009F6298">
                    <w:pPr>
                      <w:pStyle w:val="BodyTextIndent"/>
                      <w:numPr>
                        <w:ilvl w:val="0"/>
                        <w:numId w:val="6"/>
                      </w:numPr>
                      <w:tabs>
                        <w:tab w:val="left" w:pos="284"/>
                      </w:tabs>
                      <w:adjustRightInd w:val="0"/>
                      <w:spacing w:before="60"/>
                      <w:ind w:left="0" w:firstLine="0"/>
                      <w:rPr>
                        <w:rFonts w:ascii="Times New Roman" w:hAnsi="Times New Roman"/>
                        <w:color w:val="000000"/>
                        <w:szCs w:val="26"/>
                      </w:rPr>
                    </w:pPr>
                    <w:r w:rsidRPr="006C0B16">
                      <w:rPr>
                        <w:rFonts w:ascii="Times New Roman" w:hAnsi="Times New Roman"/>
                        <w:color w:val="000000"/>
                        <w:szCs w:val="26"/>
                      </w:rPr>
                      <w:t>K</w:t>
                    </w:r>
                    <w:ins w:id="545" w:author="Xuan-Tu Tran" w:date="2020-09-09T11:10:00Z">
                      <w:r>
                        <w:rPr>
                          <w:rFonts w:ascii="Times New Roman" w:hAnsi="Times New Roman"/>
                          <w:color w:val="000000"/>
                          <w:szCs w:val="26"/>
                        </w:rPr>
                        <w:t>ý</w:t>
                      </w:r>
                    </w:ins>
                    <w:del w:id="546" w:author="Xuan-Tu Tran" w:date="2020-09-09T11:10:00Z">
                      <w:r w:rsidRPr="006C0B16" w:rsidDel="005A3BE6">
                        <w:rPr>
                          <w:rFonts w:ascii="Times New Roman" w:hAnsi="Times New Roman"/>
                          <w:color w:val="000000"/>
                          <w:szCs w:val="26"/>
                        </w:rPr>
                        <w:delText>í</w:delText>
                      </w:r>
                    </w:del>
                    <w:r w:rsidRPr="006C0B16">
                      <w:rPr>
                        <w:rFonts w:ascii="Times New Roman" w:hAnsi="Times New Roman"/>
                        <w:color w:val="000000"/>
                        <w:szCs w:val="26"/>
                      </w:rPr>
                      <w:t xml:space="preserve"> xác nhận.</w:t>
                    </w:r>
                  </w:p>
                  <w:p w14:paraId="3BA56201" w14:textId="77777777" w:rsidR="00365AC0" w:rsidRPr="00945FA1" w:rsidRDefault="00365AC0" w:rsidP="00D71688">
                    <w:pPr>
                      <w:pStyle w:val="BodyTextIndent"/>
                      <w:numPr>
                        <w:ilvl w:val="0"/>
                        <w:numId w:val="6"/>
                      </w:numPr>
                      <w:tabs>
                        <w:tab w:val="left" w:pos="180"/>
                      </w:tabs>
                      <w:adjustRightInd w:val="0"/>
                      <w:spacing w:before="60"/>
                      <w:ind w:left="180" w:hanging="270"/>
                    </w:pPr>
                    <w:r w:rsidRPr="000E00BF">
                      <w:rPr>
                        <w:rFonts w:ascii="Times New Roman" w:hAnsi="Times New Roman"/>
                      </w:rPr>
                      <w:t>Kí xác nhận</w:t>
                    </w:r>
                    <w:r>
                      <w:t>.</w:t>
                    </w:r>
                  </w:p>
                </w:txbxContent>
              </v:textbox>
            </v:rect>
            <v:rect id="_x0000_s1162" style="position:absolute;left:5368;top:6535;width:2677;height:3140" strokecolor="#007a48" strokeweight="1.5pt">
              <v:textbox style="mso-next-textbox:#_x0000_s1162">
                <w:txbxContent>
                  <w:p w14:paraId="6940CBB7" w14:textId="77777777" w:rsidR="00365AC0" w:rsidRDefault="00365AC0" w:rsidP="00D71688">
                    <w:pPr>
                      <w:numPr>
                        <w:ilvl w:val="0"/>
                        <w:numId w:val="8"/>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roofErr w:type="gramStart"/>
                    <w:r>
                      <w:rPr>
                        <w:sz w:val="24"/>
                        <w:szCs w:val="24"/>
                      </w:rPr>
                      <w:t>);</w:t>
                    </w:r>
                    <w:proofErr w:type="gramEnd"/>
                  </w:p>
                  <w:p w14:paraId="75D41D4B" w14:textId="77777777" w:rsidR="00365AC0" w:rsidRDefault="00365AC0" w:rsidP="00D71688">
                    <w:pPr>
                      <w:numPr>
                        <w:ilvl w:val="0"/>
                        <w:numId w:val="8"/>
                      </w:numPr>
                      <w:ind w:left="181" w:hanging="272"/>
                      <w:jc w:val="both"/>
                      <w:rPr>
                        <w:sz w:val="24"/>
                        <w:szCs w:val="24"/>
                      </w:rPr>
                    </w:pPr>
                    <w:r w:rsidRPr="00536192">
                      <w:rPr>
                        <w:sz w:val="24"/>
                        <w:szCs w:val="24"/>
                      </w:rPr>
                      <w:t xml:space="preserve">Trình Kế toán trưởng ký duyệt thẩm </w:t>
                    </w:r>
                    <w:proofErr w:type="gramStart"/>
                    <w:r w:rsidRPr="00536192">
                      <w:rPr>
                        <w:sz w:val="24"/>
                        <w:szCs w:val="24"/>
                      </w:rPr>
                      <w:t>định</w:t>
                    </w:r>
                    <w:r>
                      <w:rPr>
                        <w:sz w:val="24"/>
                        <w:szCs w:val="24"/>
                      </w:rPr>
                      <w:t>;</w:t>
                    </w:r>
                    <w:proofErr w:type="gramEnd"/>
                  </w:p>
                  <w:p w14:paraId="6574C313" w14:textId="77777777" w:rsidR="00365AC0" w:rsidRPr="00536192" w:rsidRDefault="00365AC0" w:rsidP="00D71688">
                    <w:pPr>
                      <w:numPr>
                        <w:ilvl w:val="0"/>
                        <w:numId w:val="8"/>
                      </w:numPr>
                      <w:ind w:left="181" w:hanging="272"/>
                      <w:jc w:val="both"/>
                      <w:rPr>
                        <w:sz w:val="24"/>
                        <w:szCs w:val="24"/>
                      </w:rPr>
                    </w:pPr>
                    <w:r>
                      <w:rPr>
                        <w:sz w:val="24"/>
                        <w:szCs w:val="24"/>
                      </w:rPr>
                      <w:t>Chuyển hồ sơ trình ký BGH</w:t>
                    </w:r>
                    <w:r w:rsidRPr="00536192">
                      <w:rPr>
                        <w:sz w:val="24"/>
                        <w:szCs w:val="24"/>
                      </w:rPr>
                      <w:t>.</w:t>
                    </w:r>
                  </w:p>
                </w:txbxContent>
              </v:textbox>
            </v:rect>
            <v:rect id="_x0000_s1163" style="position:absolute;left:9160;top:6535;width:2680;height:3140" strokecolor="#007a48" strokeweight="1.5pt">
              <v:textbox style="mso-next-textbox:#_x0000_s1163">
                <w:txbxContent>
                  <w:p w14:paraId="217966D5" w14:textId="77777777" w:rsidR="00365AC0" w:rsidRDefault="00365AC0" w:rsidP="00D71688">
                    <w:pPr>
                      <w:numPr>
                        <w:ilvl w:val="0"/>
                        <w:numId w:val="9"/>
                      </w:numPr>
                      <w:spacing w:before="60" w:after="60"/>
                      <w:ind w:left="180" w:hanging="270"/>
                      <w:jc w:val="both"/>
                      <w:rPr>
                        <w:sz w:val="24"/>
                        <w:szCs w:val="24"/>
                      </w:rPr>
                    </w:pPr>
                    <w:r>
                      <w:rPr>
                        <w:sz w:val="24"/>
                        <w:szCs w:val="24"/>
                      </w:rPr>
                      <w:t>BGH</w:t>
                    </w:r>
                    <w:r w:rsidRPr="00536192">
                      <w:rPr>
                        <w:sz w:val="24"/>
                        <w:szCs w:val="24"/>
                      </w:rPr>
                      <w:t xml:space="preserve"> ký duyệt thanh </w:t>
                    </w:r>
                    <w:proofErr w:type="gramStart"/>
                    <w:r w:rsidRPr="00536192">
                      <w:rPr>
                        <w:sz w:val="24"/>
                        <w:szCs w:val="24"/>
                      </w:rPr>
                      <w:t>toán</w:t>
                    </w:r>
                    <w:r>
                      <w:rPr>
                        <w:sz w:val="24"/>
                        <w:szCs w:val="24"/>
                      </w:rPr>
                      <w:t>;</w:t>
                    </w:r>
                    <w:proofErr w:type="gramEnd"/>
                  </w:p>
                  <w:p w14:paraId="496AAE81" w14:textId="77777777" w:rsidR="00365AC0" w:rsidRPr="00536192" w:rsidRDefault="00365AC0" w:rsidP="00D71688">
                    <w:pPr>
                      <w:numPr>
                        <w:ilvl w:val="0"/>
                        <w:numId w:val="9"/>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64" style="position:absolute;left:1381;top:5695;width:2871;height:850" strokecolor="#583f3b" strokeweight="1.5pt">
              <v:textbox style="mso-next-textbox:#_x0000_s1164">
                <w:txbxContent>
                  <w:p w14:paraId="74A60D6A" w14:textId="77777777" w:rsidR="00365AC0" w:rsidRPr="00A60ADB" w:rsidRDefault="00365AC0" w:rsidP="00D71688">
                    <w:pPr>
                      <w:spacing w:before="60" w:after="60"/>
                      <w:jc w:val="center"/>
                      <w:rPr>
                        <w:b/>
                        <w:color w:val="583F3B"/>
                        <w:sz w:val="24"/>
                        <w:szCs w:val="24"/>
                      </w:rPr>
                    </w:pPr>
                    <w:r>
                      <w:rPr>
                        <w:b/>
                        <w:color w:val="583F3B"/>
                        <w:sz w:val="24"/>
                        <w:szCs w:val="24"/>
                      </w:rPr>
                      <w:t>Người/bộ phận đề nghị thanh toán</w:t>
                    </w:r>
                  </w:p>
                </w:txbxContent>
              </v:textbox>
            </v:rect>
            <v:rect id="_x0000_s1165" style="position:absolute;left:5368;top:5695;width:2677;height:850" strokecolor="#583f3b" strokeweight="1.5pt">
              <v:textbox style="mso-next-textbox:#_x0000_s1165">
                <w:txbxContent>
                  <w:p w14:paraId="1EAA0CC3" w14:textId="77777777" w:rsidR="00365AC0" w:rsidRDefault="00365AC0" w:rsidP="00D71688">
                    <w:pPr>
                      <w:spacing w:before="60" w:after="60"/>
                      <w:jc w:val="center"/>
                      <w:rPr>
                        <w:b/>
                        <w:color w:val="583F3B"/>
                        <w:sz w:val="24"/>
                        <w:szCs w:val="24"/>
                      </w:rPr>
                    </w:pPr>
                    <w:r>
                      <w:rPr>
                        <w:b/>
                        <w:color w:val="583F3B"/>
                        <w:sz w:val="24"/>
                        <w:szCs w:val="24"/>
                      </w:rPr>
                      <w:t>Phòng Kế hoạch</w:t>
                    </w:r>
                  </w:p>
                  <w:p w14:paraId="7CB84F6E" w14:textId="77777777" w:rsidR="00365AC0" w:rsidRPr="00A60ADB" w:rsidRDefault="00365AC0" w:rsidP="00D71688">
                    <w:pPr>
                      <w:spacing w:before="60" w:after="60"/>
                      <w:jc w:val="center"/>
                      <w:rPr>
                        <w:b/>
                        <w:color w:val="583F3B"/>
                        <w:sz w:val="24"/>
                        <w:szCs w:val="24"/>
                      </w:rPr>
                    </w:pPr>
                    <w:r>
                      <w:rPr>
                        <w:b/>
                        <w:color w:val="583F3B"/>
                        <w:sz w:val="24"/>
                        <w:szCs w:val="24"/>
                      </w:rPr>
                      <w:t>- Tài chính</w:t>
                    </w:r>
                  </w:p>
                </w:txbxContent>
              </v:textbox>
            </v:rect>
            <v:rect id="_x0000_s1166" style="position:absolute;left:9160;top:5685;width:2677;height:850" strokecolor="#583f3b" strokeweight="1.5pt">
              <v:textbox style="mso-next-textbox:#_x0000_s1166">
                <w:txbxContent>
                  <w:p w14:paraId="45796D29" w14:textId="77777777" w:rsidR="00365AC0" w:rsidRPr="00032D6E" w:rsidRDefault="00365AC0" w:rsidP="00D71688">
                    <w:pPr>
                      <w:spacing w:before="60" w:after="60"/>
                      <w:jc w:val="center"/>
                      <w:rPr>
                        <w:b/>
                        <w:color w:val="583F3B"/>
                      </w:rPr>
                    </w:pPr>
                    <w:r w:rsidRPr="00032D6E">
                      <w:rPr>
                        <w:b/>
                        <w:color w:val="583F3B"/>
                      </w:rPr>
                      <w:t>Ban Giám hiệu</w:t>
                    </w:r>
                  </w:p>
                </w:txbxContent>
              </v:textbox>
            </v:rect>
            <v:rect id="_x0000_s1167" style="position:absolute;left:12953;top:6545;width:2677;height:3130" strokecolor="#007a48" strokeweight="1.5pt">
              <v:textbox style="mso-next-textbox:#_x0000_s1167">
                <w:txbxContent>
                  <w:p w14:paraId="467645C6" w14:textId="77777777" w:rsidR="00365AC0" w:rsidRDefault="00365AC0" w:rsidP="00D71688">
                    <w:pPr>
                      <w:numPr>
                        <w:ilvl w:val="0"/>
                        <w:numId w:val="7"/>
                      </w:numPr>
                      <w:spacing w:before="60" w:after="60"/>
                      <w:ind w:left="180" w:hanging="270"/>
                      <w:jc w:val="both"/>
                      <w:rPr>
                        <w:sz w:val="24"/>
                        <w:szCs w:val="24"/>
                      </w:rPr>
                    </w:pPr>
                    <w:r w:rsidRPr="00DC0A74">
                      <w:rPr>
                        <w:sz w:val="24"/>
                        <w:szCs w:val="24"/>
                      </w:rPr>
                      <w:t xml:space="preserve">Thực hiện </w:t>
                    </w:r>
                    <w:r>
                      <w:rPr>
                        <w:sz w:val="24"/>
                        <w:szCs w:val="24"/>
                      </w:rPr>
                      <w:t>thanh toán cho người/bộ phận đề nghị:</w:t>
                    </w:r>
                  </w:p>
                  <w:p w14:paraId="425F884F" w14:textId="77777777" w:rsidR="00365AC0" w:rsidRDefault="00365AC0" w:rsidP="00D71688">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roofErr w:type="gramStart"/>
                    <w:r>
                      <w:rPr>
                        <w:sz w:val="24"/>
                        <w:szCs w:val="24"/>
                      </w:rPr>
                      <w:t>);</w:t>
                    </w:r>
                    <w:proofErr w:type="gramEnd"/>
                  </w:p>
                  <w:p w14:paraId="65FD0E32" w14:textId="77777777" w:rsidR="00365AC0" w:rsidRPr="00397971" w:rsidRDefault="00365AC0" w:rsidP="001B681B">
                    <w:pPr>
                      <w:numPr>
                        <w:ilvl w:val="0"/>
                        <w:numId w:val="10"/>
                      </w:numPr>
                      <w:spacing w:before="60" w:after="60"/>
                      <w:rPr>
                        <w:sz w:val="24"/>
                        <w:szCs w:val="24"/>
                      </w:rPr>
                    </w:pPr>
                    <w:r>
                      <w:rPr>
                        <w:sz w:val="24"/>
                        <w:szCs w:val="24"/>
                      </w:rPr>
                      <w:t>Chuyển khoản: Qua Ngân hàng/K</w:t>
                    </w:r>
                    <w:r w:rsidRPr="00397971">
                      <w:rPr>
                        <w:sz w:val="24"/>
                        <w:szCs w:val="24"/>
                      </w:rPr>
                      <w:t>ho bạc</w:t>
                    </w:r>
                    <w:r>
                      <w:rPr>
                        <w:sz w:val="24"/>
                        <w:szCs w:val="24"/>
                      </w:rPr>
                      <w:t xml:space="preserve"> (thêm 2-3 ngày t/h tại Trường)</w:t>
                    </w:r>
                    <w:r w:rsidRPr="00397971">
                      <w:rPr>
                        <w:sz w:val="24"/>
                        <w:szCs w:val="24"/>
                      </w:rPr>
                      <w:t>.</w:t>
                    </w:r>
                  </w:p>
                </w:txbxContent>
              </v:textbox>
            </v:rect>
            <v:rect id="_x0000_s1168" style="position:absolute;left:12953;top:5695;width:2677;height:850" strokecolor="#583f3b" strokeweight="1.5pt">
              <v:textbox style="mso-next-textbox:#_x0000_s1168">
                <w:txbxContent>
                  <w:p w14:paraId="53AB9E50" w14:textId="77777777" w:rsidR="00365AC0" w:rsidRDefault="00365AC0" w:rsidP="00D71688">
                    <w:pPr>
                      <w:spacing w:before="60" w:after="60"/>
                      <w:jc w:val="center"/>
                      <w:rPr>
                        <w:b/>
                        <w:color w:val="583F3B"/>
                        <w:sz w:val="24"/>
                        <w:szCs w:val="24"/>
                      </w:rPr>
                    </w:pPr>
                    <w:r>
                      <w:rPr>
                        <w:b/>
                        <w:color w:val="583F3B"/>
                        <w:sz w:val="24"/>
                        <w:szCs w:val="24"/>
                      </w:rPr>
                      <w:t>Phòng Kế hoạch</w:t>
                    </w:r>
                  </w:p>
                  <w:p w14:paraId="79E54A4F" w14:textId="77777777" w:rsidR="00365AC0" w:rsidRPr="00A60ADB" w:rsidRDefault="00365AC0" w:rsidP="00D71688">
                    <w:pPr>
                      <w:spacing w:before="60" w:after="60"/>
                      <w:jc w:val="center"/>
                      <w:rPr>
                        <w:b/>
                        <w:color w:val="583F3B"/>
                        <w:sz w:val="24"/>
                        <w:szCs w:val="24"/>
                      </w:rPr>
                    </w:pPr>
                    <w:r>
                      <w:rPr>
                        <w:b/>
                        <w:color w:val="583F3B"/>
                        <w:sz w:val="24"/>
                        <w:szCs w:val="24"/>
                      </w:rPr>
                      <w:t>- Tài chính</w:t>
                    </w:r>
                  </w:p>
                  <w:p w14:paraId="6C60C470" w14:textId="77777777" w:rsidR="00365AC0" w:rsidRPr="00945FA1" w:rsidRDefault="00365AC0" w:rsidP="00D71688">
                    <w:pPr>
                      <w:rPr>
                        <w:szCs w:val="24"/>
                      </w:rPr>
                    </w:pPr>
                  </w:p>
                </w:txbxContent>
              </v:textbox>
            </v:rect>
            <v:line id="_x0000_s1169" style="position:absolute" from="4252,6085" to="5368,6085" strokecolor="#583f3b" strokeweight="1pt">
              <v:stroke endarrow="block"/>
            </v:line>
            <v:line id="_x0000_s1170" style="position:absolute" from="8045,6085" to="9160,6085" strokecolor="#583f3b" strokeweight="1pt">
              <v:stroke endarrow="block"/>
            </v:line>
            <v:line id="_x0000_s1171" style="position:absolute" from="11837,6085" to="12953,6085" strokecolor="#583f3b" strokeweight="1pt">
              <v:stroke endarrow="block"/>
            </v:line>
            <v:rect id="_x0000_s1172" style="position:absolute;left:5368;top:9790;width:3168;height:720" stroked="f" strokecolor="#583f3b" strokeweight="1.5pt">
              <v:textbox style="mso-next-textbox:#_x0000_s1172">
                <w:txbxContent>
                  <w:p w14:paraId="23FFD85B" w14:textId="77777777" w:rsidR="00365AC0" w:rsidRPr="00945FA1" w:rsidRDefault="00365AC0">
                    <w:pPr>
                      <w:rPr>
                        <w:szCs w:val="24"/>
                      </w:rPr>
                      <w:pPrChange w:id="547" w:author="Pham Thi Thu Lan" w:date="2021-01-03T16:09:00Z">
                        <w:pPr>
                          <w:jc w:val="center"/>
                        </w:pPr>
                      </w:pPrChange>
                    </w:pPr>
                    <w:ins w:id="548" w:author="Pham Thi Thu Lan" w:date="2021-01-03T16:09: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73" style="position:absolute;left:12953;top:9790;width:2677;height:540" stroked="f" strokecolor="#583f3b" strokeweight="1.5pt">
              <v:textbox style="mso-next-textbox:#_x0000_s1173">
                <w:txbxContent>
                  <w:p w14:paraId="2C647D35" w14:textId="77777777" w:rsidR="00365AC0" w:rsidRPr="00945FA1" w:rsidRDefault="00365AC0" w:rsidP="00D71688">
                    <w:pPr>
                      <w:jc w:val="center"/>
                      <w:rPr>
                        <w:szCs w:val="24"/>
                      </w:rPr>
                    </w:pPr>
                  </w:p>
                </w:txbxContent>
              </v:textbox>
            </v:rect>
            <v:rect id="_x0000_s1174" style="position:absolute;left:9163;top:9790;width:2677;height:450" stroked="f" strokecolor="#583f3b" strokeweight="1.5pt">
              <v:textbox style="mso-next-textbox:#_x0000_s1174">
                <w:txbxContent>
                  <w:p w14:paraId="550678DD" w14:textId="77777777" w:rsidR="00365AC0" w:rsidRPr="00945FA1" w:rsidRDefault="00365AC0" w:rsidP="00D71688">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608363C6" w14:textId="77777777" w:rsidR="00D71688" w:rsidRPr="006C0B16" w:rsidRDefault="00D71688" w:rsidP="00D71688">
      <w:pPr>
        <w:spacing w:before="60"/>
        <w:rPr>
          <w:color w:val="000000"/>
          <w:sz w:val="24"/>
          <w:szCs w:val="24"/>
        </w:rPr>
      </w:pPr>
    </w:p>
    <w:p w14:paraId="2B9798A5" w14:textId="77777777" w:rsidR="00D71688" w:rsidRPr="006C0B16" w:rsidRDefault="00D71688" w:rsidP="00D71688">
      <w:pPr>
        <w:spacing w:before="60"/>
        <w:rPr>
          <w:color w:val="000000"/>
          <w:sz w:val="24"/>
          <w:szCs w:val="24"/>
        </w:rPr>
      </w:pPr>
    </w:p>
    <w:p w14:paraId="71C7B320" w14:textId="77777777" w:rsidR="00D71688" w:rsidRPr="006C0B16" w:rsidRDefault="00D71688" w:rsidP="00D71688">
      <w:pPr>
        <w:spacing w:before="60"/>
        <w:rPr>
          <w:color w:val="000000"/>
          <w:sz w:val="24"/>
          <w:szCs w:val="24"/>
        </w:rPr>
      </w:pPr>
    </w:p>
    <w:p w14:paraId="152FD3E1" w14:textId="77777777" w:rsidR="00D71688" w:rsidRPr="006C0B16" w:rsidRDefault="00D71688" w:rsidP="00D71688">
      <w:pPr>
        <w:spacing w:before="60"/>
        <w:rPr>
          <w:color w:val="000000"/>
          <w:sz w:val="24"/>
          <w:szCs w:val="24"/>
        </w:rPr>
      </w:pPr>
    </w:p>
    <w:p w14:paraId="66E01EF3" w14:textId="77777777" w:rsidR="00D71688" w:rsidRPr="006C0B16" w:rsidRDefault="00D71688" w:rsidP="00D71688">
      <w:pPr>
        <w:spacing w:before="60"/>
        <w:rPr>
          <w:color w:val="000000"/>
          <w:sz w:val="24"/>
          <w:szCs w:val="24"/>
        </w:rPr>
      </w:pPr>
    </w:p>
    <w:p w14:paraId="3F1043AB" w14:textId="77777777" w:rsidR="00D71688" w:rsidRPr="006C0B16" w:rsidRDefault="00D71688" w:rsidP="00D71688">
      <w:pPr>
        <w:tabs>
          <w:tab w:val="left" w:pos="11880"/>
        </w:tabs>
        <w:spacing w:before="60"/>
        <w:rPr>
          <w:color w:val="000000"/>
          <w:sz w:val="24"/>
          <w:szCs w:val="24"/>
        </w:rPr>
      </w:pPr>
    </w:p>
    <w:p w14:paraId="6E00C678" w14:textId="77777777" w:rsidR="00D71688" w:rsidRPr="006C0B16" w:rsidRDefault="00D71688" w:rsidP="00D71688">
      <w:pPr>
        <w:tabs>
          <w:tab w:val="left" w:pos="11880"/>
        </w:tabs>
        <w:spacing w:before="60"/>
        <w:rPr>
          <w:color w:val="000000"/>
          <w:sz w:val="24"/>
          <w:szCs w:val="24"/>
        </w:rPr>
      </w:pPr>
    </w:p>
    <w:p w14:paraId="2ECAD125" w14:textId="77777777" w:rsidR="00D71688" w:rsidRPr="006C0B16" w:rsidRDefault="00D71688" w:rsidP="00D71688">
      <w:pPr>
        <w:tabs>
          <w:tab w:val="left" w:pos="11880"/>
        </w:tabs>
        <w:spacing w:before="60"/>
        <w:rPr>
          <w:color w:val="000000"/>
          <w:sz w:val="24"/>
          <w:szCs w:val="24"/>
        </w:rPr>
      </w:pPr>
    </w:p>
    <w:p w14:paraId="35C6537B"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147D63C3"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2968EDA8" w14:textId="77777777" w:rsidR="005F7721" w:rsidRPr="006C0B16" w:rsidRDefault="005F7721" w:rsidP="00D71688">
      <w:pPr>
        <w:spacing w:before="120" w:line="252" w:lineRule="auto"/>
        <w:jc w:val="both"/>
        <w:outlineLvl w:val="0"/>
        <w:rPr>
          <w:b/>
          <w:color w:val="000000"/>
        </w:rPr>
        <w:sectPr w:rsidR="005F7721" w:rsidRPr="006C0B16" w:rsidSect="005F7721">
          <w:pgSz w:w="16840" w:h="11907" w:orient="landscape" w:code="9"/>
          <w:pgMar w:top="1418" w:right="1134" w:bottom="1021" w:left="1021" w:header="403" w:footer="403" w:gutter="0"/>
          <w:cols w:space="720"/>
          <w:titlePg/>
          <w:docGrid w:linePitch="360"/>
        </w:sectPr>
      </w:pPr>
    </w:p>
    <w:p w14:paraId="39721A40" w14:textId="77777777" w:rsidR="00D71688" w:rsidRPr="006C0B16" w:rsidRDefault="00D71688" w:rsidP="00D71688">
      <w:pPr>
        <w:spacing w:before="120" w:line="252" w:lineRule="auto"/>
        <w:jc w:val="center"/>
        <w:outlineLvl w:val="0"/>
        <w:rPr>
          <w:b/>
          <w:color w:val="000000"/>
        </w:rPr>
      </w:pPr>
      <w:r w:rsidRPr="006C0B16">
        <w:rPr>
          <w:b/>
          <w:color w:val="000000"/>
        </w:rPr>
        <w:lastRenderedPageBreak/>
        <w:t>HƯỚNG DẪN THỦ TỤC THANH TOÁN</w:t>
      </w:r>
    </w:p>
    <w:p w14:paraId="6965E961" w14:textId="77777777" w:rsidR="00D71688" w:rsidRPr="006C0B16" w:rsidRDefault="00D71688" w:rsidP="00D71688">
      <w:pPr>
        <w:spacing w:before="120" w:line="252" w:lineRule="auto"/>
        <w:jc w:val="both"/>
        <w:rPr>
          <w:b/>
          <w:color w:val="000000"/>
        </w:rPr>
      </w:pPr>
    </w:p>
    <w:p w14:paraId="05B7302B" w14:textId="77777777" w:rsidR="00D71688" w:rsidRPr="006C0B16" w:rsidRDefault="00D71688" w:rsidP="00D71688">
      <w:pPr>
        <w:spacing w:before="120" w:line="252" w:lineRule="auto"/>
        <w:ind w:firstLine="284"/>
        <w:jc w:val="both"/>
        <w:rPr>
          <w:b/>
          <w:color w:val="000000"/>
        </w:rPr>
      </w:pPr>
      <w:r w:rsidRPr="006C0B16">
        <w:rPr>
          <w:b/>
          <w:color w:val="000000"/>
        </w:rPr>
        <w:t xml:space="preserve">* </w:t>
      </w:r>
      <w:proofErr w:type="spellStart"/>
      <w:r w:rsidRPr="006C0B16">
        <w:rPr>
          <w:b/>
          <w:color w:val="000000"/>
        </w:rPr>
        <w:t>Nội</w:t>
      </w:r>
      <w:proofErr w:type="spellEnd"/>
      <w:r w:rsidRPr="006C0B16">
        <w:rPr>
          <w:b/>
          <w:color w:val="000000"/>
        </w:rPr>
        <w:t xml:space="preserve"> dung </w:t>
      </w:r>
      <w:proofErr w:type="spellStart"/>
      <w:r w:rsidRPr="006C0B16">
        <w:rPr>
          <w:b/>
          <w:color w:val="000000"/>
        </w:rPr>
        <w:t>mua</w:t>
      </w:r>
      <w:proofErr w:type="spellEnd"/>
      <w:r w:rsidRPr="006C0B16">
        <w:rPr>
          <w:b/>
          <w:color w:val="000000"/>
        </w:rPr>
        <w:t xml:space="preserve"> </w:t>
      </w:r>
      <w:proofErr w:type="spellStart"/>
      <w:r w:rsidRPr="006C0B16">
        <w:rPr>
          <w:b/>
          <w:color w:val="000000"/>
        </w:rPr>
        <w:t>sắm</w:t>
      </w:r>
      <w:proofErr w:type="spellEnd"/>
      <w:r w:rsidRPr="006C0B16">
        <w:rPr>
          <w:b/>
          <w:color w:val="000000"/>
        </w:rPr>
        <w:t>:</w:t>
      </w:r>
    </w:p>
    <w:p w14:paraId="5FBF93BF" w14:textId="77777777" w:rsidR="00D71688" w:rsidRPr="006C0B16" w:rsidRDefault="00D71688" w:rsidP="00D71688">
      <w:pPr>
        <w:spacing w:before="120" w:line="252" w:lineRule="auto"/>
        <w:ind w:firstLine="284"/>
        <w:jc w:val="both"/>
        <w:rPr>
          <w:color w:val="000000"/>
        </w:rPr>
      </w:pPr>
      <w:r w:rsidRPr="006C0B16">
        <w:rPr>
          <w:color w:val="000000"/>
        </w:rPr>
        <w:t xml:space="preserve">- Mua </w:t>
      </w:r>
      <w:proofErr w:type="spellStart"/>
      <w:r w:rsidRPr="006C0B16">
        <w:rPr>
          <w:color w:val="000000"/>
        </w:rPr>
        <w:t>sắm</w:t>
      </w:r>
      <w:proofErr w:type="spellEnd"/>
      <w:r w:rsidRPr="006C0B16">
        <w:rPr>
          <w:color w:val="000000"/>
        </w:rPr>
        <w:t xml:space="preserve"> </w:t>
      </w:r>
      <w:proofErr w:type="spellStart"/>
      <w:r w:rsidRPr="006C0B16">
        <w:rPr>
          <w:color w:val="000000"/>
        </w:rPr>
        <w:t>trang</w:t>
      </w:r>
      <w:proofErr w:type="spellEnd"/>
      <w:r w:rsidRPr="006C0B16">
        <w:rPr>
          <w:color w:val="000000"/>
        </w:rPr>
        <w:t xml:space="preserve"> </w:t>
      </w:r>
      <w:proofErr w:type="spellStart"/>
      <w:r w:rsidRPr="006C0B16">
        <w:rPr>
          <w:color w:val="000000"/>
        </w:rPr>
        <w:t>thiết</w:t>
      </w:r>
      <w:proofErr w:type="spellEnd"/>
      <w:r w:rsidRPr="006C0B16">
        <w:rPr>
          <w:color w:val="000000"/>
        </w:rPr>
        <w:t xml:space="preserve"> </w:t>
      </w:r>
      <w:proofErr w:type="spellStart"/>
      <w:r w:rsidRPr="006C0B16">
        <w:rPr>
          <w:color w:val="000000"/>
        </w:rPr>
        <w:t>bi</w:t>
      </w:r>
      <w:proofErr w:type="spellEnd"/>
      <w:r w:rsidRPr="006C0B16">
        <w:rPr>
          <w:color w:val="000000"/>
        </w:rPr>
        <w:t xml:space="preserve">̣, </w:t>
      </w:r>
      <w:proofErr w:type="spellStart"/>
      <w:r w:rsidRPr="006C0B16">
        <w:rPr>
          <w:color w:val="000000"/>
        </w:rPr>
        <w:t>phương</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làm</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đúng</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00A91017" w:rsidRPr="006C0B16">
        <w:rPr>
          <w:color w:val="000000"/>
        </w:rPr>
        <w:t>của</w:t>
      </w:r>
      <w:proofErr w:type="spellEnd"/>
      <w:r w:rsidR="00A91017" w:rsidRPr="006C0B16">
        <w:rPr>
          <w:color w:val="000000"/>
        </w:rPr>
        <w:t xml:space="preserve"> Nhà </w:t>
      </w:r>
      <w:proofErr w:type="spellStart"/>
      <w:proofErr w:type="gramStart"/>
      <w:r w:rsidR="00A91017" w:rsidRPr="006C0B16">
        <w:rPr>
          <w:color w:val="000000"/>
        </w:rPr>
        <w:t>nước</w:t>
      </w:r>
      <w:proofErr w:type="spellEnd"/>
      <w:r w:rsidR="00A91017" w:rsidRPr="006C0B16">
        <w:rPr>
          <w:color w:val="000000"/>
        </w:rPr>
        <w:t>;</w:t>
      </w:r>
      <w:proofErr w:type="gramEnd"/>
    </w:p>
    <w:p w14:paraId="5393F415" w14:textId="77777777" w:rsidR="00D71688" w:rsidRPr="006C0B16" w:rsidRDefault="00D71688" w:rsidP="00D71688">
      <w:pPr>
        <w:spacing w:before="120" w:line="252" w:lineRule="auto"/>
        <w:ind w:firstLine="284"/>
        <w:jc w:val="both"/>
        <w:rPr>
          <w:color w:val="000000"/>
        </w:rPr>
      </w:pPr>
      <w:r w:rsidRPr="006C0B16">
        <w:rPr>
          <w:color w:val="000000"/>
        </w:rPr>
        <w:t xml:space="preserve">- Mua </w:t>
      </w:r>
      <w:proofErr w:type="spellStart"/>
      <w:r w:rsidRPr="006C0B16">
        <w:rPr>
          <w:color w:val="000000"/>
        </w:rPr>
        <w:t>sắm</w:t>
      </w:r>
      <w:proofErr w:type="spellEnd"/>
      <w:r w:rsidRPr="006C0B16">
        <w:rPr>
          <w:color w:val="000000"/>
        </w:rPr>
        <w:t xml:space="preserve"> </w:t>
      </w:r>
      <w:proofErr w:type="spellStart"/>
      <w:r w:rsidRPr="006C0B16">
        <w:rPr>
          <w:color w:val="000000"/>
        </w:rPr>
        <w:t>máy</w:t>
      </w:r>
      <w:proofErr w:type="spellEnd"/>
      <w:r w:rsidRPr="006C0B16">
        <w:rPr>
          <w:color w:val="000000"/>
        </w:rPr>
        <w:t xml:space="preserve"> </w:t>
      </w:r>
      <w:proofErr w:type="spellStart"/>
      <w:r w:rsidRPr="006C0B16">
        <w:rPr>
          <w:color w:val="000000"/>
        </w:rPr>
        <w:t>móc</w:t>
      </w:r>
      <w:proofErr w:type="spellEnd"/>
      <w:r w:rsidRPr="006C0B16">
        <w:rPr>
          <w:color w:val="000000"/>
        </w:rPr>
        <w:t xml:space="preserve">, </w:t>
      </w:r>
      <w:proofErr w:type="spellStart"/>
      <w:r w:rsidRPr="006C0B16">
        <w:rPr>
          <w:color w:val="000000"/>
        </w:rPr>
        <w:t>trang</w:t>
      </w:r>
      <w:proofErr w:type="spellEnd"/>
      <w:r w:rsidRPr="006C0B16">
        <w:rPr>
          <w:color w:val="000000"/>
        </w:rPr>
        <w:t xml:space="preserve"> </w:t>
      </w:r>
      <w:proofErr w:type="spellStart"/>
      <w:r w:rsidRPr="006C0B16">
        <w:rPr>
          <w:color w:val="000000"/>
        </w:rPr>
        <w:t>thiết</w:t>
      </w:r>
      <w:proofErr w:type="spellEnd"/>
      <w:r w:rsidRPr="006C0B16">
        <w:rPr>
          <w:color w:val="000000"/>
        </w:rPr>
        <w:t xml:space="preserve"> </w:t>
      </w:r>
      <w:proofErr w:type="spellStart"/>
      <w:r w:rsidRPr="006C0B16">
        <w:rPr>
          <w:color w:val="000000"/>
        </w:rPr>
        <w:t>bi</w:t>
      </w:r>
      <w:proofErr w:type="spellEnd"/>
      <w:r w:rsidRPr="006C0B16">
        <w:rPr>
          <w:color w:val="000000"/>
        </w:rPr>
        <w:t xml:space="preserve">̣ </w:t>
      </w:r>
      <w:proofErr w:type="spellStart"/>
      <w:r w:rsidRPr="006C0B16">
        <w:rPr>
          <w:color w:val="000000"/>
        </w:rPr>
        <w:t>phục</w:t>
      </w:r>
      <w:proofErr w:type="spellEnd"/>
      <w:r w:rsidRPr="006C0B16">
        <w:rPr>
          <w:color w:val="000000"/>
        </w:rPr>
        <w:t xml:space="preserve"> vụ </w:t>
      </w:r>
      <w:proofErr w:type="spellStart"/>
      <w:r w:rsidRPr="006C0B16">
        <w:rPr>
          <w:color w:val="000000"/>
        </w:rPr>
        <w:t>công</w:t>
      </w:r>
      <w:proofErr w:type="spellEnd"/>
      <w:r w:rsidRPr="006C0B16">
        <w:rPr>
          <w:color w:val="000000"/>
        </w:rPr>
        <w:t xml:space="preserve"> </w:t>
      </w:r>
      <w:proofErr w:type="spellStart"/>
      <w:r w:rsidRPr="006C0B16">
        <w:rPr>
          <w:color w:val="000000"/>
        </w:rPr>
        <w:t>tác</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môn</w:t>
      </w:r>
      <w:proofErr w:type="spellEnd"/>
      <w:r w:rsidRPr="006C0B16">
        <w:rPr>
          <w:color w:val="000000"/>
        </w:rPr>
        <w:t xml:space="preserve">, </w:t>
      </w:r>
      <w:proofErr w:type="gramStart"/>
      <w:r w:rsidRPr="006C0B16">
        <w:rPr>
          <w:color w:val="000000"/>
        </w:rPr>
        <w:t>an</w:t>
      </w:r>
      <w:proofErr w:type="gram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lao</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w:t>
      </w:r>
      <w:proofErr w:type="spellStart"/>
      <w:r w:rsidRPr="006C0B16">
        <w:rPr>
          <w:color w:val="000000"/>
        </w:rPr>
        <w:t>cháy</w:t>
      </w:r>
      <w:proofErr w:type="spellEnd"/>
      <w:r w:rsidRPr="006C0B16">
        <w:rPr>
          <w:color w:val="000000"/>
        </w:rPr>
        <w:t xml:space="preserve">, </w:t>
      </w:r>
      <w:proofErr w:type="spellStart"/>
      <w:r w:rsidRPr="006C0B16">
        <w:rPr>
          <w:color w:val="000000"/>
        </w:rPr>
        <w:t>chữa</w:t>
      </w:r>
      <w:proofErr w:type="spellEnd"/>
      <w:r w:rsidRPr="006C0B16">
        <w:rPr>
          <w:color w:val="000000"/>
        </w:rPr>
        <w:t xml:space="preserve"> </w:t>
      </w:r>
      <w:proofErr w:type="spellStart"/>
      <w:proofErr w:type="gramStart"/>
      <w:r w:rsidRPr="006C0B16">
        <w:rPr>
          <w:color w:val="000000"/>
        </w:rPr>
        <w:t>cháy</w:t>
      </w:r>
      <w:proofErr w:type="spellEnd"/>
      <w:r w:rsidRPr="006C0B16">
        <w:rPr>
          <w:color w:val="000000"/>
        </w:rPr>
        <w:t>;</w:t>
      </w:r>
      <w:proofErr w:type="gramEnd"/>
    </w:p>
    <w:p w14:paraId="6E07A078" w14:textId="77777777" w:rsidR="00D71688" w:rsidRPr="006C0B16" w:rsidRDefault="00D71688" w:rsidP="00D71688">
      <w:pPr>
        <w:spacing w:before="120" w:line="252" w:lineRule="auto"/>
        <w:ind w:firstLine="284"/>
        <w:jc w:val="both"/>
        <w:rPr>
          <w:color w:val="000000"/>
        </w:rPr>
      </w:pPr>
      <w:r w:rsidRPr="006C0B16">
        <w:rPr>
          <w:color w:val="000000"/>
        </w:rPr>
        <w:t xml:space="preserve">- Mua </w:t>
      </w:r>
      <w:proofErr w:type="spellStart"/>
      <w:r w:rsidRPr="006C0B16">
        <w:rPr>
          <w:color w:val="000000"/>
        </w:rPr>
        <w:t>sắm</w:t>
      </w:r>
      <w:proofErr w:type="spellEnd"/>
      <w:r w:rsidRPr="006C0B16">
        <w:rPr>
          <w:color w:val="000000"/>
        </w:rPr>
        <w:t xml:space="preserve"> </w:t>
      </w:r>
      <w:proofErr w:type="spellStart"/>
      <w:r w:rsidRPr="006C0B16">
        <w:rPr>
          <w:color w:val="000000"/>
        </w:rPr>
        <w:t>phương</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ô </w:t>
      </w:r>
      <w:proofErr w:type="spellStart"/>
      <w:r w:rsidRPr="006C0B16">
        <w:rPr>
          <w:color w:val="000000"/>
        </w:rPr>
        <w:t>tô</w:t>
      </w:r>
      <w:proofErr w:type="spellEnd"/>
      <w:r w:rsidRPr="006C0B16">
        <w:rPr>
          <w:color w:val="000000"/>
        </w:rPr>
        <w:t xml:space="preserve">, </w:t>
      </w:r>
      <w:proofErr w:type="spellStart"/>
      <w:r w:rsidRPr="006C0B16">
        <w:rPr>
          <w:color w:val="000000"/>
        </w:rPr>
        <w:t>xe</w:t>
      </w:r>
      <w:proofErr w:type="spellEnd"/>
      <w:r w:rsidRPr="006C0B16">
        <w:rPr>
          <w:color w:val="000000"/>
        </w:rPr>
        <w:t xml:space="preserve"> </w:t>
      </w:r>
      <w:proofErr w:type="spellStart"/>
      <w:proofErr w:type="gramStart"/>
      <w:r w:rsidRPr="006C0B16">
        <w:rPr>
          <w:color w:val="000000"/>
        </w:rPr>
        <w:t>máy</w:t>
      </w:r>
      <w:proofErr w:type="spellEnd"/>
      <w:r w:rsidRPr="006C0B16">
        <w:rPr>
          <w:color w:val="000000"/>
        </w:rPr>
        <w:t>;</w:t>
      </w:r>
      <w:proofErr w:type="gramEnd"/>
    </w:p>
    <w:p w14:paraId="35A40971" w14:textId="77777777" w:rsidR="00D71688" w:rsidRPr="006C0B16" w:rsidRDefault="00D71688" w:rsidP="00D71688">
      <w:pPr>
        <w:spacing w:before="120" w:line="252" w:lineRule="auto"/>
        <w:ind w:firstLine="284"/>
        <w:jc w:val="both"/>
        <w:rPr>
          <w:color w:val="000000"/>
        </w:rPr>
      </w:pPr>
      <w:r w:rsidRPr="006C0B16">
        <w:rPr>
          <w:color w:val="000000"/>
        </w:rPr>
        <w:t xml:space="preserve">- Mua </w:t>
      </w:r>
      <w:proofErr w:type="spellStart"/>
      <w:r w:rsidRPr="006C0B16">
        <w:rPr>
          <w:color w:val="000000"/>
        </w:rPr>
        <w:t>sắm</w:t>
      </w:r>
      <w:proofErr w:type="spellEnd"/>
      <w:r w:rsidRPr="006C0B16">
        <w:rPr>
          <w:color w:val="000000"/>
        </w:rPr>
        <w:t xml:space="preserve"> </w:t>
      </w:r>
      <w:proofErr w:type="spellStart"/>
      <w:r w:rsidRPr="006C0B16">
        <w:rPr>
          <w:color w:val="000000"/>
        </w:rPr>
        <w:t>nguyên</w:t>
      </w:r>
      <w:proofErr w:type="spellEnd"/>
      <w:r w:rsidRPr="006C0B16">
        <w:rPr>
          <w:color w:val="000000"/>
        </w:rPr>
        <w:t xml:space="preserve">, </w:t>
      </w:r>
      <w:proofErr w:type="spellStart"/>
      <w:r w:rsidRPr="006C0B16">
        <w:rPr>
          <w:color w:val="000000"/>
        </w:rPr>
        <w:t>nhiên</w:t>
      </w:r>
      <w:proofErr w:type="spellEnd"/>
      <w:r w:rsidRPr="006C0B16">
        <w:rPr>
          <w:color w:val="000000"/>
        </w:rPr>
        <w:t xml:space="preserve"> </w:t>
      </w:r>
      <w:proofErr w:type="spellStart"/>
      <w:r w:rsidRPr="006C0B16">
        <w:rPr>
          <w:color w:val="000000"/>
        </w:rPr>
        <w:t>liệu</w:t>
      </w:r>
      <w:proofErr w:type="spellEnd"/>
      <w:r w:rsidRPr="006C0B16">
        <w:rPr>
          <w:color w:val="000000"/>
        </w:rPr>
        <w:t xml:space="preserve">, </w:t>
      </w:r>
      <w:proofErr w:type="spellStart"/>
      <w:r w:rsidRPr="006C0B16">
        <w:rPr>
          <w:color w:val="000000"/>
        </w:rPr>
        <w:t>xăng</w:t>
      </w:r>
      <w:proofErr w:type="spellEnd"/>
      <w:r w:rsidRPr="006C0B16">
        <w:rPr>
          <w:color w:val="000000"/>
        </w:rPr>
        <w:t xml:space="preserve"> </w:t>
      </w:r>
      <w:proofErr w:type="spellStart"/>
      <w:r w:rsidRPr="006C0B16">
        <w:rPr>
          <w:color w:val="000000"/>
        </w:rPr>
        <w:t>dầu</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chất</w:t>
      </w:r>
      <w:proofErr w:type="spellEnd"/>
      <w:r w:rsidRPr="006C0B16">
        <w:rPr>
          <w:color w:val="000000"/>
        </w:rPr>
        <w:t xml:space="preserve">, </w:t>
      </w:r>
      <w:proofErr w:type="spellStart"/>
      <w:r w:rsidRPr="006C0B16">
        <w:rPr>
          <w:color w:val="000000"/>
        </w:rPr>
        <w:t>vật</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vật</w:t>
      </w:r>
      <w:proofErr w:type="spellEnd"/>
      <w:r w:rsidRPr="006C0B16">
        <w:rPr>
          <w:color w:val="000000"/>
        </w:rPr>
        <w:t xml:space="preserve"> </w:t>
      </w:r>
      <w:proofErr w:type="spellStart"/>
      <w:r w:rsidRPr="006C0B16">
        <w:rPr>
          <w:color w:val="000000"/>
        </w:rPr>
        <w:t>liệu</w:t>
      </w:r>
      <w:proofErr w:type="spellEnd"/>
      <w:r w:rsidRPr="006C0B16">
        <w:rPr>
          <w:color w:val="000000"/>
        </w:rPr>
        <w:t xml:space="preserve"> </w:t>
      </w:r>
      <w:proofErr w:type="spellStart"/>
      <w:r w:rsidRPr="006C0B16">
        <w:rPr>
          <w:color w:val="000000"/>
        </w:rPr>
        <w:t>tiêu</w:t>
      </w:r>
      <w:proofErr w:type="spellEnd"/>
      <w:r w:rsidRPr="006C0B16">
        <w:rPr>
          <w:color w:val="000000"/>
        </w:rPr>
        <w:t xml:space="preserve"> hao, </w:t>
      </w:r>
      <w:proofErr w:type="spellStart"/>
      <w:r w:rsidRPr="006C0B16">
        <w:rPr>
          <w:color w:val="000000"/>
        </w:rPr>
        <w:t>công</w:t>
      </w:r>
      <w:proofErr w:type="spellEnd"/>
      <w:r w:rsidRPr="006C0B16">
        <w:rPr>
          <w:color w:val="000000"/>
        </w:rPr>
        <w:t xml:space="preserve"> cụ, </w:t>
      </w:r>
      <w:proofErr w:type="spellStart"/>
      <w:r w:rsidRPr="006C0B16">
        <w:rPr>
          <w:color w:val="000000"/>
        </w:rPr>
        <w:t>dụng</w:t>
      </w:r>
      <w:proofErr w:type="spellEnd"/>
      <w:r w:rsidRPr="006C0B16">
        <w:rPr>
          <w:color w:val="000000"/>
        </w:rPr>
        <w:t xml:space="preserve"> cụ </w:t>
      </w:r>
      <w:proofErr w:type="spellStart"/>
      <w:r w:rsidRPr="006C0B16">
        <w:rPr>
          <w:color w:val="000000"/>
        </w:rPr>
        <w:t>đảm</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hoạt</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proofErr w:type="gramStart"/>
      <w:r w:rsidRPr="006C0B16">
        <w:rPr>
          <w:color w:val="000000"/>
        </w:rPr>
        <w:t>xuyên</w:t>
      </w:r>
      <w:proofErr w:type="spellEnd"/>
      <w:r w:rsidRPr="006C0B16">
        <w:rPr>
          <w:color w:val="000000"/>
        </w:rPr>
        <w:t>;</w:t>
      </w:r>
      <w:proofErr w:type="gramEnd"/>
    </w:p>
    <w:p w14:paraId="710AF29D" w14:textId="77777777" w:rsidR="00D71688" w:rsidRPr="006C0B16" w:rsidRDefault="00D71688" w:rsidP="00D71688">
      <w:pPr>
        <w:spacing w:before="120" w:line="252" w:lineRule="auto"/>
        <w:ind w:firstLine="284"/>
        <w:jc w:val="both"/>
        <w:rPr>
          <w:color w:val="000000"/>
        </w:rPr>
      </w:pPr>
      <w:r w:rsidRPr="006C0B16">
        <w:rPr>
          <w:color w:val="000000"/>
        </w:rPr>
        <w:t xml:space="preserve">- May </w:t>
      </w:r>
      <w:proofErr w:type="spellStart"/>
      <w:r w:rsidRPr="006C0B16">
        <w:rPr>
          <w:color w:val="000000"/>
        </w:rPr>
        <w:t>sắm</w:t>
      </w:r>
      <w:proofErr w:type="spellEnd"/>
      <w:r w:rsidRPr="006C0B16">
        <w:rPr>
          <w:color w:val="000000"/>
        </w:rPr>
        <w:t xml:space="preserve"> </w:t>
      </w:r>
      <w:proofErr w:type="spellStart"/>
      <w:r w:rsidRPr="006C0B16">
        <w:rPr>
          <w:color w:val="000000"/>
        </w:rPr>
        <w:t>trang</w:t>
      </w:r>
      <w:proofErr w:type="spellEnd"/>
      <w:r w:rsidRPr="006C0B16">
        <w:rPr>
          <w:color w:val="000000"/>
        </w:rPr>
        <w:t xml:space="preserve"> </w:t>
      </w:r>
      <w:proofErr w:type="spellStart"/>
      <w:r w:rsidRPr="006C0B16">
        <w:rPr>
          <w:color w:val="000000"/>
        </w:rPr>
        <w:t>phục</w:t>
      </w:r>
      <w:proofErr w:type="spellEnd"/>
      <w:r w:rsidRPr="006C0B16">
        <w:rPr>
          <w:color w:val="000000"/>
        </w:rPr>
        <w:t xml:space="preserve"> </w:t>
      </w:r>
      <w:proofErr w:type="spellStart"/>
      <w:r w:rsidRPr="006C0B16">
        <w:rPr>
          <w:color w:val="000000"/>
        </w:rPr>
        <w:t>ngành</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hô</w:t>
      </w:r>
      <w:proofErr w:type="spellEnd"/>
      <w:r w:rsidRPr="006C0B16">
        <w:rPr>
          <w:color w:val="000000"/>
        </w:rPr>
        <w:t xml:space="preserve">̣ </w:t>
      </w:r>
      <w:proofErr w:type="spellStart"/>
      <w:r w:rsidRPr="006C0B16">
        <w:rPr>
          <w:color w:val="000000"/>
        </w:rPr>
        <w:t>lao</w:t>
      </w:r>
      <w:proofErr w:type="spellEnd"/>
      <w:r w:rsidRPr="006C0B16">
        <w:rPr>
          <w:color w:val="000000"/>
        </w:rPr>
        <w:t xml:space="preserve"> </w:t>
      </w:r>
      <w:proofErr w:type="spellStart"/>
      <w:proofErr w:type="gramStart"/>
      <w:r w:rsidRPr="006C0B16">
        <w:rPr>
          <w:color w:val="000000"/>
        </w:rPr>
        <w:t>động</w:t>
      </w:r>
      <w:proofErr w:type="spellEnd"/>
      <w:r w:rsidRPr="006C0B16">
        <w:rPr>
          <w:color w:val="000000"/>
        </w:rPr>
        <w:t>;</w:t>
      </w:r>
      <w:proofErr w:type="gramEnd"/>
    </w:p>
    <w:p w14:paraId="4C0A6493" w14:textId="77777777" w:rsidR="00D71688" w:rsidRPr="006C0B16" w:rsidRDefault="00D71688" w:rsidP="00D71688">
      <w:pPr>
        <w:spacing w:before="120" w:line="252" w:lineRule="auto"/>
        <w:ind w:firstLine="284"/>
        <w:jc w:val="both"/>
        <w:rPr>
          <w:color w:val="000000"/>
        </w:rPr>
      </w:pPr>
      <w:r w:rsidRPr="006C0B16">
        <w:rPr>
          <w:color w:val="000000"/>
        </w:rPr>
        <w:t xml:space="preserve">- Mua </w:t>
      </w:r>
      <w:proofErr w:type="spellStart"/>
      <w:r w:rsidRPr="006C0B16">
        <w:rPr>
          <w:color w:val="000000"/>
        </w:rPr>
        <w:t>sắm</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phẩm</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tin </w:t>
      </w:r>
      <w:proofErr w:type="spellStart"/>
      <w:r w:rsidRPr="006C0B16">
        <w:rPr>
          <w:color w:val="000000"/>
        </w:rPr>
        <w:t>gồm</w:t>
      </w:r>
      <w:proofErr w:type="spellEnd"/>
      <w:r w:rsidRPr="006C0B16">
        <w:rPr>
          <w:color w:val="000000"/>
        </w:rPr>
        <w:t xml:space="preserve">: </w:t>
      </w:r>
      <w:proofErr w:type="spellStart"/>
      <w:r w:rsidRPr="006C0B16">
        <w:rPr>
          <w:color w:val="000000"/>
        </w:rPr>
        <w:t>Máy</w:t>
      </w:r>
      <w:proofErr w:type="spellEnd"/>
      <w:r w:rsidRPr="006C0B16">
        <w:rPr>
          <w:color w:val="000000"/>
        </w:rPr>
        <w:t xml:space="preserve"> </w:t>
      </w:r>
      <w:proofErr w:type="spellStart"/>
      <w:r w:rsidRPr="006C0B16">
        <w:rPr>
          <w:color w:val="000000"/>
        </w:rPr>
        <w:t>móc</w:t>
      </w:r>
      <w:proofErr w:type="spellEnd"/>
      <w:r w:rsidRPr="006C0B16">
        <w:rPr>
          <w:color w:val="000000"/>
        </w:rPr>
        <w:t xml:space="preserve">, </w:t>
      </w:r>
      <w:proofErr w:type="spellStart"/>
      <w:r w:rsidRPr="006C0B16">
        <w:rPr>
          <w:color w:val="000000"/>
        </w:rPr>
        <w:t>thiết</w:t>
      </w:r>
      <w:proofErr w:type="spellEnd"/>
      <w:r w:rsidRPr="006C0B16">
        <w:rPr>
          <w:color w:val="000000"/>
        </w:rPr>
        <w:t xml:space="preserve"> </w:t>
      </w:r>
      <w:proofErr w:type="spellStart"/>
      <w:r w:rsidRPr="006C0B16">
        <w:rPr>
          <w:color w:val="000000"/>
        </w:rPr>
        <w:t>bi</w:t>
      </w:r>
      <w:proofErr w:type="spellEnd"/>
      <w:r w:rsidRPr="006C0B16">
        <w:rPr>
          <w:color w:val="000000"/>
        </w:rPr>
        <w:t xml:space="preserve">̣, </w:t>
      </w:r>
      <w:proofErr w:type="spellStart"/>
      <w:r w:rsidRPr="006C0B16">
        <w:rPr>
          <w:color w:val="000000"/>
        </w:rPr>
        <w:t>phu</w:t>
      </w:r>
      <w:proofErr w:type="spellEnd"/>
      <w:r w:rsidRPr="006C0B16">
        <w:rPr>
          <w:color w:val="000000"/>
        </w:rPr>
        <w:t xml:space="preserve">̣ </w:t>
      </w:r>
      <w:proofErr w:type="spellStart"/>
      <w:r w:rsidRPr="006C0B16">
        <w:rPr>
          <w:color w:val="000000"/>
        </w:rPr>
        <w:t>kiện</w:t>
      </w:r>
      <w:proofErr w:type="spellEnd"/>
      <w:r w:rsidRPr="006C0B16">
        <w:rPr>
          <w:color w:val="000000"/>
        </w:rPr>
        <w:t xml:space="preserve">, </w:t>
      </w:r>
      <w:proofErr w:type="spellStart"/>
      <w:r w:rsidRPr="006C0B16">
        <w:rPr>
          <w:color w:val="000000"/>
        </w:rPr>
        <w:t>phần</w:t>
      </w:r>
      <w:proofErr w:type="spellEnd"/>
      <w:r w:rsidRPr="006C0B16">
        <w:rPr>
          <w:color w:val="000000"/>
        </w:rPr>
        <w:t xml:space="preserve"> </w:t>
      </w:r>
      <w:proofErr w:type="spellStart"/>
      <w:r w:rsidRPr="006C0B16">
        <w:rPr>
          <w:color w:val="000000"/>
        </w:rPr>
        <w:t>mềm</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phẩm</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 xml:space="preserve">̣ </w:t>
      </w:r>
      <w:proofErr w:type="spellStart"/>
      <w:r w:rsidRPr="006C0B16">
        <w:rPr>
          <w:color w:val="000000"/>
        </w:rPr>
        <w:t>thông</w:t>
      </w:r>
      <w:proofErr w:type="spellEnd"/>
      <w:r w:rsidRPr="006C0B16">
        <w:rPr>
          <w:color w:val="000000"/>
        </w:rPr>
        <w:t xml:space="preserve"> tin </w:t>
      </w:r>
      <w:proofErr w:type="spellStart"/>
      <w:r w:rsidRPr="006C0B16">
        <w:rPr>
          <w:color w:val="000000"/>
        </w:rPr>
        <w:t>khác</w:t>
      </w:r>
      <w:proofErr w:type="spellEnd"/>
      <w:r w:rsidRPr="006C0B16">
        <w:rPr>
          <w:color w:val="000000"/>
        </w:rPr>
        <w:t xml:space="preserve">, bao </w:t>
      </w:r>
      <w:proofErr w:type="spellStart"/>
      <w:r w:rsidRPr="006C0B16">
        <w:rPr>
          <w:color w:val="000000"/>
        </w:rPr>
        <w:t>gồm</w:t>
      </w:r>
      <w:proofErr w:type="spellEnd"/>
      <w:r w:rsidRPr="006C0B16">
        <w:rPr>
          <w:color w:val="000000"/>
        </w:rPr>
        <w:t xml:space="preserve"> cả </w:t>
      </w:r>
      <w:proofErr w:type="spellStart"/>
      <w:r w:rsidRPr="006C0B16">
        <w:rPr>
          <w:color w:val="000000"/>
        </w:rPr>
        <w:t>lắp</w:t>
      </w:r>
      <w:proofErr w:type="spellEnd"/>
      <w:r w:rsidRPr="006C0B16">
        <w:rPr>
          <w:color w:val="000000"/>
        </w:rPr>
        <w:t xml:space="preserve"> </w:t>
      </w:r>
      <w:proofErr w:type="spellStart"/>
      <w:r w:rsidRPr="006C0B16">
        <w:rPr>
          <w:color w:val="000000"/>
        </w:rPr>
        <w:t>đặt</w:t>
      </w:r>
      <w:proofErr w:type="spellEnd"/>
      <w:r w:rsidRPr="006C0B16">
        <w:rPr>
          <w:color w:val="000000"/>
        </w:rPr>
        <w:t xml:space="preserve">, </w:t>
      </w:r>
      <w:proofErr w:type="spellStart"/>
      <w:r w:rsidRPr="006C0B16">
        <w:rPr>
          <w:color w:val="000000"/>
        </w:rPr>
        <w:t>chạy</w:t>
      </w:r>
      <w:proofErr w:type="spellEnd"/>
      <w:r w:rsidRPr="006C0B16">
        <w:rPr>
          <w:color w:val="000000"/>
        </w:rPr>
        <w:t xml:space="preserve"> </w:t>
      </w:r>
      <w:proofErr w:type="spellStart"/>
      <w:r w:rsidRPr="006C0B16">
        <w:rPr>
          <w:color w:val="000000"/>
        </w:rPr>
        <w:t>thư</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hành</w:t>
      </w:r>
      <w:proofErr w:type="spellEnd"/>
      <w:r w:rsidRPr="006C0B16">
        <w:rPr>
          <w:color w:val="000000"/>
        </w:rPr>
        <w:t xml:space="preserve"> (</w:t>
      </w:r>
      <w:proofErr w:type="spellStart"/>
      <w:r w:rsidRPr="006C0B16">
        <w:rPr>
          <w:color w:val="000000"/>
        </w:rPr>
        <w:t>nếu</w:t>
      </w:r>
      <w:proofErr w:type="spellEnd"/>
      <w:r w:rsidRPr="006C0B16">
        <w:rPr>
          <w:color w:val="000000"/>
        </w:rPr>
        <w:t xml:space="preserve"> có) </w:t>
      </w:r>
      <w:proofErr w:type="spellStart"/>
      <w:r w:rsidRPr="006C0B16">
        <w:rPr>
          <w:color w:val="000000"/>
        </w:rPr>
        <w:t>đê</w:t>
      </w:r>
      <w:proofErr w:type="spellEnd"/>
      <w:r w:rsidRPr="006C0B16">
        <w:rPr>
          <w:color w:val="000000"/>
        </w:rPr>
        <w:t xml:space="preserve">̉ </w:t>
      </w:r>
      <w:proofErr w:type="spellStart"/>
      <w:r w:rsidRPr="006C0B16">
        <w:rPr>
          <w:color w:val="000000"/>
        </w:rPr>
        <w:t>đảm</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hoạt</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proofErr w:type="gramStart"/>
      <w:r w:rsidRPr="006C0B16">
        <w:rPr>
          <w:color w:val="000000"/>
        </w:rPr>
        <w:t>xuyên</w:t>
      </w:r>
      <w:proofErr w:type="spellEnd"/>
      <w:r w:rsidRPr="006C0B16">
        <w:rPr>
          <w:color w:val="000000"/>
        </w:rPr>
        <w:t>;</w:t>
      </w:r>
      <w:proofErr w:type="gramEnd"/>
    </w:p>
    <w:p w14:paraId="45C138D7" w14:textId="77777777" w:rsidR="00D71688" w:rsidRPr="006C0B16" w:rsidRDefault="00D71688" w:rsidP="00D71688">
      <w:pPr>
        <w:spacing w:before="120" w:line="252" w:lineRule="auto"/>
        <w:ind w:firstLine="284"/>
        <w:jc w:val="both"/>
        <w:rPr>
          <w:color w:val="000000"/>
        </w:rPr>
      </w:pPr>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phẩm</w:t>
      </w:r>
      <w:proofErr w:type="spellEnd"/>
      <w:r w:rsidRPr="006C0B16">
        <w:rPr>
          <w:color w:val="000000"/>
        </w:rPr>
        <w:t xml:space="preserve"> in, </w:t>
      </w:r>
      <w:proofErr w:type="spellStart"/>
      <w:r w:rsidRPr="006C0B16">
        <w:rPr>
          <w:color w:val="000000"/>
        </w:rPr>
        <w:t>tài</w:t>
      </w:r>
      <w:proofErr w:type="spellEnd"/>
      <w:r w:rsidRPr="006C0B16">
        <w:rPr>
          <w:color w:val="000000"/>
        </w:rPr>
        <w:t xml:space="preserve"> </w:t>
      </w:r>
      <w:proofErr w:type="spellStart"/>
      <w:r w:rsidRPr="006C0B16">
        <w:rPr>
          <w:color w:val="000000"/>
        </w:rPr>
        <w:t>liệu</w:t>
      </w:r>
      <w:proofErr w:type="spellEnd"/>
      <w:r w:rsidRPr="006C0B16">
        <w:rPr>
          <w:color w:val="000000"/>
        </w:rPr>
        <w:t xml:space="preserve">, </w:t>
      </w:r>
      <w:proofErr w:type="spellStart"/>
      <w:r w:rsidRPr="006C0B16">
        <w:rPr>
          <w:color w:val="000000"/>
        </w:rPr>
        <w:t>biểu</w:t>
      </w:r>
      <w:proofErr w:type="spellEnd"/>
      <w:r w:rsidRPr="006C0B16">
        <w:rPr>
          <w:color w:val="000000"/>
        </w:rPr>
        <w:t xml:space="preserve"> </w:t>
      </w:r>
      <w:proofErr w:type="spellStart"/>
      <w:r w:rsidRPr="006C0B16">
        <w:rPr>
          <w:color w:val="000000"/>
        </w:rPr>
        <w:t>mẫu</w:t>
      </w:r>
      <w:proofErr w:type="spellEnd"/>
      <w:r w:rsidRPr="006C0B16">
        <w:rPr>
          <w:color w:val="000000"/>
        </w:rPr>
        <w:t xml:space="preserve">, </w:t>
      </w:r>
      <w:proofErr w:type="spellStart"/>
      <w:r w:rsidRPr="006C0B16">
        <w:rPr>
          <w:color w:val="000000"/>
        </w:rPr>
        <w:t>ấn</w:t>
      </w:r>
      <w:proofErr w:type="spellEnd"/>
      <w:r w:rsidRPr="006C0B16">
        <w:rPr>
          <w:color w:val="000000"/>
        </w:rPr>
        <w:t xml:space="preserve"> </w:t>
      </w:r>
      <w:proofErr w:type="spellStart"/>
      <w:r w:rsidRPr="006C0B16">
        <w:rPr>
          <w:color w:val="000000"/>
        </w:rPr>
        <w:t>phẩm</w:t>
      </w:r>
      <w:proofErr w:type="spellEnd"/>
      <w:r w:rsidRPr="006C0B16">
        <w:rPr>
          <w:color w:val="000000"/>
        </w:rPr>
        <w:t xml:space="preserve">, </w:t>
      </w:r>
      <w:proofErr w:type="spellStart"/>
      <w:r w:rsidRPr="006C0B16">
        <w:rPr>
          <w:color w:val="000000"/>
        </w:rPr>
        <w:t>ấn</w:t>
      </w:r>
      <w:proofErr w:type="spellEnd"/>
      <w:r w:rsidRPr="006C0B16">
        <w:rPr>
          <w:color w:val="000000"/>
        </w:rPr>
        <w:t xml:space="preserve"> chỉ, </w:t>
      </w:r>
      <w:proofErr w:type="spellStart"/>
      <w:r w:rsidRPr="006C0B16">
        <w:rPr>
          <w:color w:val="000000"/>
        </w:rPr>
        <w:t>tem</w:t>
      </w:r>
      <w:proofErr w:type="spellEnd"/>
      <w:r w:rsidRPr="006C0B16">
        <w:rPr>
          <w:color w:val="000000"/>
        </w:rPr>
        <w:t xml:space="preserve">; </w:t>
      </w:r>
      <w:proofErr w:type="spellStart"/>
      <w:r w:rsidRPr="006C0B16">
        <w:rPr>
          <w:color w:val="000000"/>
        </w:rPr>
        <w:t>văn</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phẩm</w:t>
      </w:r>
      <w:proofErr w:type="spellEnd"/>
      <w:r w:rsidRPr="006C0B16">
        <w:rPr>
          <w:color w:val="000000"/>
        </w:rPr>
        <w:t xml:space="preserve">, </w:t>
      </w:r>
      <w:proofErr w:type="spellStart"/>
      <w:r w:rsidRPr="006C0B16">
        <w:rPr>
          <w:color w:val="000000"/>
        </w:rPr>
        <w:t>sách</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liệu</w:t>
      </w:r>
      <w:proofErr w:type="spellEnd"/>
      <w:r w:rsidRPr="006C0B16">
        <w:rPr>
          <w:color w:val="000000"/>
        </w:rPr>
        <w:t xml:space="preserve">, </w:t>
      </w:r>
      <w:proofErr w:type="spellStart"/>
      <w:r w:rsidRPr="006C0B16">
        <w:rPr>
          <w:color w:val="000000"/>
        </w:rPr>
        <w:t>phim</w:t>
      </w:r>
      <w:proofErr w:type="spellEnd"/>
      <w:r w:rsidRPr="006C0B16">
        <w:rPr>
          <w:color w:val="000000"/>
        </w:rPr>
        <w:t xml:space="preserve"> </w:t>
      </w:r>
      <w:proofErr w:type="spellStart"/>
      <w:r w:rsidRPr="006C0B16">
        <w:rPr>
          <w:color w:val="000000"/>
        </w:rPr>
        <w:t>ảnh</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phẩm</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đê</w:t>
      </w:r>
      <w:proofErr w:type="spellEnd"/>
      <w:r w:rsidRPr="006C0B16">
        <w:rPr>
          <w:color w:val="000000"/>
        </w:rPr>
        <w:t xml:space="preserve">̉ </w:t>
      </w:r>
      <w:proofErr w:type="spellStart"/>
      <w:r w:rsidRPr="006C0B16">
        <w:rPr>
          <w:color w:val="000000"/>
        </w:rPr>
        <w:t>tuyên</w:t>
      </w:r>
      <w:proofErr w:type="spellEnd"/>
      <w:r w:rsidRPr="006C0B16">
        <w:rPr>
          <w:color w:val="000000"/>
        </w:rPr>
        <w:t xml:space="preserve"> </w:t>
      </w:r>
      <w:proofErr w:type="spellStart"/>
      <w:r w:rsidRPr="006C0B16">
        <w:rPr>
          <w:color w:val="000000"/>
        </w:rPr>
        <w:t>truyền</w:t>
      </w:r>
      <w:proofErr w:type="spellEnd"/>
      <w:r w:rsidRPr="006C0B16">
        <w:rPr>
          <w:color w:val="000000"/>
        </w:rPr>
        <w:t xml:space="preserve">, </w:t>
      </w:r>
      <w:proofErr w:type="spellStart"/>
      <w:r w:rsidRPr="006C0B16">
        <w:rPr>
          <w:color w:val="000000"/>
        </w:rPr>
        <w:t>quảng</w:t>
      </w:r>
      <w:proofErr w:type="spellEnd"/>
      <w:r w:rsidRPr="006C0B16">
        <w:rPr>
          <w:color w:val="000000"/>
        </w:rPr>
        <w:t xml:space="preserve"> </w:t>
      </w:r>
      <w:proofErr w:type="spellStart"/>
      <w:r w:rsidRPr="006C0B16">
        <w:rPr>
          <w:color w:val="000000"/>
        </w:rPr>
        <w:t>ba</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phục</w:t>
      </w:r>
      <w:proofErr w:type="spellEnd"/>
      <w:r w:rsidRPr="006C0B16">
        <w:rPr>
          <w:color w:val="000000"/>
        </w:rPr>
        <w:t xml:space="preserve"> vụ </w:t>
      </w:r>
      <w:proofErr w:type="spellStart"/>
      <w:r w:rsidRPr="006C0B16">
        <w:rPr>
          <w:color w:val="000000"/>
        </w:rPr>
        <w:t>cho</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tác</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môn</w:t>
      </w:r>
      <w:proofErr w:type="spellEnd"/>
      <w:r w:rsidRPr="006C0B16">
        <w:rPr>
          <w:color w:val="000000"/>
        </w:rPr>
        <w:t xml:space="preserve"> </w:t>
      </w:r>
      <w:proofErr w:type="spellStart"/>
      <w:r w:rsidRPr="006C0B16">
        <w:rPr>
          <w:color w:val="000000"/>
        </w:rPr>
        <w:t>nghiệp</w:t>
      </w:r>
      <w:proofErr w:type="spellEnd"/>
      <w:r w:rsidRPr="006C0B16">
        <w:rPr>
          <w:color w:val="000000"/>
        </w:rPr>
        <w:t xml:space="preserve"> </w:t>
      </w:r>
      <w:proofErr w:type="gramStart"/>
      <w:r w:rsidRPr="006C0B16">
        <w:rPr>
          <w:color w:val="000000"/>
        </w:rPr>
        <w:t>vụ;</w:t>
      </w:r>
      <w:proofErr w:type="gramEnd"/>
    </w:p>
    <w:p w14:paraId="20AE56FD" w14:textId="77777777" w:rsidR="00D71688" w:rsidRPr="006C0B16" w:rsidRDefault="00D71688" w:rsidP="00D71688">
      <w:pPr>
        <w:spacing w:before="120" w:line="252" w:lineRule="auto"/>
        <w:ind w:firstLine="284"/>
        <w:jc w:val="both"/>
        <w:rPr>
          <w:color w:val="000000"/>
        </w:rPr>
      </w:pPr>
      <w:r w:rsidRPr="006C0B16">
        <w:rPr>
          <w:color w:val="000000"/>
        </w:rPr>
        <w:t xml:space="preserve">- </w:t>
      </w:r>
      <w:proofErr w:type="spellStart"/>
      <w:r w:rsidRPr="006C0B16">
        <w:rPr>
          <w:color w:val="000000"/>
        </w:rPr>
        <w:t>Dịch</w:t>
      </w:r>
      <w:proofErr w:type="spellEnd"/>
      <w:r w:rsidRPr="006C0B16">
        <w:rPr>
          <w:color w:val="000000"/>
        </w:rPr>
        <w:t xml:space="preserve"> vụ phi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bao </w:t>
      </w:r>
      <w:proofErr w:type="spellStart"/>
      <w:r w:rsidRPr="006C0B16">
        <w:rPr>
          <w:color w:val="000000"/>
        </w:rPr>
        <w:t>gồm</w:t>
      </w:r>
      <w:proofErr w:type="spellEnd"/>
      <w:r w:rsidRPr="006C0B16">
        <w:rPr>
          <w:color w:val="000000"/>
        </w:rPr>
        <w:t xml:space="preserve">: </w:t>
      </w:r>
      <w:proofErr w:type="spellStart"/>
      <w:r w:rsidRPr="006C0B16">
        <w:rPr>
          <w:color w:val="000000"/>
        </w:rPr>
        <w:t>Thuê</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bảo</w:t>
      </w:r>
      <w:proofErr w:type="spellEnd"/>
      <w:r w:rsidRPr="006C0B16">
        <w:rPr>
          <w:color w:val="000000"/>
        </w:rPr>
        <w:t xml:space="preserve"> trì, </w:t>
      </w:r>
      <w:proofErr w:type="spellStart"/>
      <w:r w:rsidRPr="006C0B16">
        <w:rPr>
          <w:color w:val="000000"/>
        </w:rPr>
        <w:t>bảo</w:t>
      </w:r>
      <w:proofErr w:type="spellEnd"/>
      <w:r w:rsidRPr="006C0B16">
        <w:rPr>
          <w:color w:val="000000"/>
        </w:rPr>
        <w:t xml:space="preserve"> </w:t>
      </w:r>
      <w:proofErr w:type="spellStart"/>
      <w:r w:rsidRPr="006C0B16">
        <w:rPr>
          <w:color w:val="000000"/>
        </w:rPr>
        <w:t>dưỡng</w:t>
      </w:r>
      <w:proofErr w:type="spellEnd"/>
      <w:r w:rsidRPr="006C0B16">
        <w:rPr>
          <w:color w:val="000000"/>
        </w:rPr>
        <w:t xml:space="preserve">, </w:t>
      </w:r>
      <w:proofErr w:type="spellStart"/>
      <w:r w:rsidRPr="006C0B16">
        <w:rPr>
          <w:color w:val="000000"/>
        </w:rPr>
        <w:t>sửa</w:t>
      </w:r>
      <w:proofErr w:type="spellEnd"/>
      <w:r w:rsidRPr="006C0B16">
        <w:rPr>
          <w:color w:val="000000"/>
        </w:rPr>
        <w:t xml:space="preserve"> </w:t>
      </w:r>
      <w:proofErr w:type="spellStart"/>
      <w:r w:rsidRPr="006C0B16">
        <w:rPr>
          <w:color w:val="000000"/>
        </w:rPr>
        <w:t>chữa</w:t>
      </w:r>
      <w:proofErr w:type="spellEnd"/>
      <w:r w:rsidRPr="006C0B16">
        <w:rPr>
          <w:color w:val="000000"/>
        </w:rPr>
        <w:t xml:space="preserve"> </w:t>
      </w:r>
      <w:proofErr w:type="spellStart"/>
      <w:r w:rsidRPr="006C0B16">
        <w:rPr>
          <w:color w:val="000000"/>
        </w:rPr>
        <w:t>máy</w:t>
      </w:r>
      <w:proofErr w:type="spellEnd"/>
      <w:r w:rsidRPr="006C0B16">
        <w:rPr>
          <w:color w:val="000000"/>
        </w:rPr>
        <w:t xml:space="preserve"> </w:t>
      </w:r>
      <w:proofErr w:type="spellStart"/>
      <w:r w:rsidRPr="006C0B16">
        <w:rPr>
          <w:color w:val="000000"/>
        </w:rPr>
        <w:t>móc</w:t>
      </w:r>
      <w:proofErr w:type="spellEnd"/>
      <w:r w:rsidRPr="006C0B16">
        <w:rPr>
          <w:color w:val="000000"/>
        </w:rPr>
        <w:t xml:space="preserve">, </w:t>
      </w:r>
      <w:proofErr w:type="spellStart"/>
      <w:r w:rsidRPr="006C0B16">
        <w:rPr>
          <w:color w:val="000000"/>
        </w:rPr>
        <w:t>trang</w:t>
      </w:r>
      <w:proofErr w:type="spellEnd"/>
      <w:r w:rsidRPr="006C0B16">
        <w:rPr>
          <w:color w:val="000000"/>
        </w:rPr>
        <w:t xml:space="preserve"> </w:t>
      </w:r>
      <w:proofErr w:type="spellStart"/>
      <w:r w:rsidRPr="006C0B16">
        <w:rPr>
          <w:color w:val="000000"/>
        </w:rPr>
        <w:t>thiết</w:t>
      </w:r>
      <w:proofErr w:type="spellEnd"/>
      <w:r w:rsidRPr="006C0B16">
        <w:rPr>
          <w:color w:val="000000"/>
        </w:rPr>
        <w:t xml:space="preserve"> </w:t>
      </w:r>
      <w:proofErr w:type="spellStart"/>
      <w:r w:rsidRPr="006C0B16">
        <w:rPr>
          <w:color w:val="000000"/>
        </w:rPr>
        <w:t>bi</w:t>
      </w:r>
      <w:proofErr w:type="spellEnd"/>
      <w:r w:rsidRPr="006C0B16">
        <w:rPr>
          <w:color w:val="000000"/>
        </w:rPr>
        <w:t xml:space="preserve">̣, </w:t>
      </w:r>
      <w:proofErr w:type="spellStart"/>
      <w:r w:rsidRPr="006C0B16">
        <w:rPr>
          <w:color w:val="000000"/>
        </w:rPr>
        <w:t>phương</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làm</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phương</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sửa</w:t>
      </w:r>
      <w:proofErr w:type="spellEnd"/>
      <w:r w:rsidRPr="006C0B16">
        <w:rPr>
          <w:color w:val="000000"/>
        </w:rPr>
        <w:t xml:space="preserve"> </w:t>
      </w:r>
      <w:proofErr w:type="spellStart"/>
      <w:r w:rsidRPr="006C0B16">
        <w:rPr>
          <w:color w:val="000000"/>
        </w:rPr>
        <w:t>chữa</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r w:rsidRPr="006C0B16">
        <w:rPr>
          <w:color w:val="000000"/>
        </w:rPr>
        <w:t xml:space="preserve"> </w:t>
      </w:r>
      <w:proofErr w:type="spellStart"/>
      <w:r w:rsidRPr="006C0B16">
        <w:rPr>
          <w:color w:val="000000"/>
        </w:rPr>
        <w:t>nho</w:t>
      </w:r>
      <w:proofErr w:type="spellEnd"/>
      <w:r w:rsidRPr="006C0B16">
        <w:rPr>
          <w:color w:val="000000"/>
        </w:rPr>
        <w:t xml:space="preserve">̉, lẻ </w:t>
      </w:r>
      <w:proofErr w:type="spellStart"/>
      <w:r w:rsidRPr="006C0B16">
        <w:rPr>
          <w:color w:val="000000"/>
        </w:rPr>
        <w:t>nha</w:t>
      </w:r>
      <w:proofErr w:type="spellEnd"/>
      <w:r w:rsidRPr="006C0B16">
        <w:rPr>
          <w:color w:val="000000"/>
        </w:rPr>
        <w:t xml:space="preserve">̀ </w:t>
      </w:r>
      <w:proofErr w:type="spellStart"/>
      <w:r w:rsidRPr="006C0B16">
        <w:rPr>
          <w:color w:val="000000"/>
        </w:rPr>
        <w:t>cửa</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không</w:t>
      </w:r>
      <w:proofErr w:type="spellEnd"/>
      <w:r w:rsidRPr="006C0B16">
        <w:rPr>
          <w:color w:val="000000"/>
        </w:rPr>
        <w:t xml:space="preserve"> </w:t>
      </w:r>
      <w:proofErr w:type="spellStart"/>
      <w:r w:rsidRPr="006C0B16">
        <w:rPr>
          <w:color w:val="000000"/>
        </w:rPr>
        <w:t>thuộc</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án</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bản</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thuê</w:t>
      </w:r>
      <w:proofErr w:type="spellEnd"/>
      <w:r w:rsidRPr="006C0B16">
        <w:rPr>
          <w:color w:val="000000"/>
        </w:rPr>
        <w:t xml:space="preserve"> </w:t>
      </w:r>
      <w:proofErr w:type="spellStart"/>
      <w:r w:rsidRPr="006C0B16">
        <w:rPr>
          <w:color w:val="000000"/>
        </w:rPr>
        <w:t>tru</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làm</w:t>
      </w:r>
      <w:proofErr w:type="spellEnd"/>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trạm</w:t>
      </w:r>
      <w:proofErr w:type="spellEnd"/>
      <w:r w:rsidRPr="006C0B16">
        <w:rPr>
          <w:color w:val="000000"/>
        </w:rPr>
        <w:t xml:space="preserve">, ô </w:t>
      </w:r>
      <w:proofErr w:type="spellStart"/>
      <w:r w:rsidRPr="006C0B16">
        <w:rPr>
          <w:color w:val="000000"/>
        </w:rPr>
        <w:t>tô</w:t>
      </w:r>
      <w:proofErr w:type="spellEnd"/>
      <w:r w:rsidRPr="006C0B16">
        <w:rPr>
          <w:color w:val="000000"/>
        </w:rPr>
        <w:t xml:space="preserve"> </w:t>
      </w:r>
      <w:proofErr w:type="spellStart"/>
      <w:r w:rsidRPr="006C0B16">
        <w:rPr>
          <w:color w:val="000000"/>
        </w:rPr>
        <w:t>phục</w:t>
      </w:r>
      <w:proofErr w:type="spellEnd"/>
      <w:r w:rsidRPr="006C0B16">
        <w:rPr>
          <w:color w:val="000000"/>
        </w:rPr>
        <w:t xml:space="preserve"> vụ </w:t>
      </w:r>
      <w:proofErr w:type="spellStart"/>
      <w:r w:rsidRPr="006C0B16">
        <w:rPr>
          <w:color w:val="000000"/>
        </w:rPr>
        <w:t>công</w:t>
      </w:r>
      <w:proofErr w:type="spellEnd"/>
      <w:r w:rsidRPr="006C0B16">
        <w:rPr>
          <w:color w:val="000000"/>
        </w:rPr>
        <w:t xml:space="preserve"> </w:t>
      </w:r>
      <w:proofErr w:type="spellStart"/>
      <w:r w:rsidRPr="006C0B16">
        <w:rPr>
          <w:color w:val="000000"/>
        </w:rPr>
        <w:t>tác</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sinh</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nghiệp</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chăm</w:t>
      </w:r>
      <w:proofErr w:type="spellEnd"/>
      <w:r w:rsidRPr="006C0B16">
        <w:rPr>
          <w:color w:val="000000"/>
        </w:rPr>
        <w:t xml:space="preserve"> </w:t>
      </w:r>
      <w:proofErr w:type="spellStart"/>
      <w:r w:rsidRPr="006C0B16">
        <w:rPr>
          <w:color w:val="000000"/>
        </w:rPr>
        <w:t>sóc</w:t>
      </w:r>
      <w:proofErr w:type="spellEnd"/>
      <w:r w:rsidRPr="006C0B16">
        <w:rPr>
          <w:color w:val="000000"/>
        </w:rPr>
        <w:t xml:space="preserve"> </w:t>
      </w:r>
      <w:proofErr w:type="spellStart"/>
      <w:r w:rsidRPr="006C0B16">
        <w:rPr>
          <w:color w:val="000000"/>
        </w:rPr>
        <w:t>vườn</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cây</w:t>
      </w:r>
      <w:proofErr w:type="spellEnd"/>
      <w:r w:rsidRPr="006C0B16">
        <w:rPr>
          <w:color w:val="000000"/>
        </w:rPr>
        <w:t xml:space="preserve"> </w:t>
      </w:r>
      <w:proofErr w:type="spellStart"/>
      <w:r w:rsidRPr="006C0B16">
        <w:rPr>
          <w:color w:val="000000"/>
        </w:rPr>
        <w:t>cảnh</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thuê</w:t>
      </w:r>
      <w:proofErr w:type="spellEnd"/>
      <w:r w:rsidRPr="006C0B16">
        <w:rPr>
          <w:color w:val="000000"/>
        </w:rPr>
        <w:t xml:space="preserve"> </w:t>
      </w:r>
      <w:proofErr w:type="spellStart"/>
      <w:r w:rsidRPr="006C0B16">
        <w:rPr>
          <w:color w:val="000000"/>
        </w:rPr>
        <w:t>đường</w:t>
      </w:r>
      <w:proofErr w:type="spellEnd"/>
      <w:r w:rsidRPr="006C0B16">
        <w:rPr>
          <w:color w:val="000000"/>
        </w:rPr>
        <w:t xml:space="preserve"> </w:t>
      </w:r>
      <w:proofErr w:type="spellStart"/>
      <w:r w:rsidRPr="006C0B16">
        <w:rPr>
          <w:color w:val="000000"/>
        </w:rPr>
        <w:t>truyền</w:t>
      </w:r>
      <w:proofErr w:type="spellEnd"/>
      <w:r w:rsidRPr="006C0B16">
        <w:rPr>
          <w:color w:val="000000"/>
        </w:rPr>
        <w:t xml:space="preserve"> </w:t>
      </w:r>
      <w:proofErr w:type="spellStart"/>
      <w:r w:rsidRPr="006C0B16">
        <w:rPr>
          <w:color w:val="000000"/>
        </w:rPr>
        <w:t>dẫn</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bảo</w:t>
      </w:r>
      <w:proofErr w:type="spellEnd"/>
      <w:r w:rsidRPr="006C0B16">
        <w:rPr>
          <w:color w:val="000000"/>
        </w:rPr>
        <w:t xml:space="preserve"> </w:t>
      </w:r>
      <w:proofErr w:type="spellStart"/>
      <w:r w:rsidRPr="006C0B16">
        <w:rPr>
          <w:color w:val="000000"/>
        </w:rPr>
        <w:t>hiểm</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cung</w:t>
      </w:r>
      <w:proofErr w:type="spellEnd"/>
      <w:r w:rsidRPr="006C0B16">
        <w:rPr>
          <w:color w:val="000000"/>
        </w:rPr>
        <w:t xml:space="preserve"> </w:t>
      </w:r>
      <w:proofErr w:type="spellStart"/>
      <w:r w:rsidRPr="006C0B16">
        <w:rPr>
          <w:color w:val="000000"/>
        </w:rPr>
        <w:t>cấp</w:t>
      </w:r>
      <w:proofErr w:type="spellEnd"/>
      <w:r w:rsidRPr="006C0B16">
        <w:rPr>
          <w:color w:val="000000"/>
        </w:rPr>
        <w:t xml:space="preserve"> </w:t>
      </w:r>
      <w:proofErr w:type="spellStart"/>
      <w:r w:rsidRPr="006C0B16">
        <w:rPr>
          <w:color w:val="000000"/>
        </w:rPr>
        <w:t>điện</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điện</w:t>
      </w:r>
      <w:proofErr w:type="spellEnd"/>
      <w:r w:rsidRPr="006C0B16">
        <w:rPr>
          <w:color w:val="000000"/>
        </w:rPr>
        <w:t xml:space="preserve"> </w:t>
      </w:r>
      <w:proofErr w:type="spellStart"/>
      <w:r w:rsidRPr="006C0B16">
        <w:rPr>
          <w:color w:val="000000"/>
        </w:rPr>
        <w:t>thoại</w:t>
      </w:r>
      <w:proofErr w:type="spellEnd"/>
      <w:r w:rsidRPr="006C0B16">
        <w:rPr>
          <w:color w:val="000000"/>
        </w:rPr>
        <w:t xml:space="preserve"> </w:t>
      </w:r>
      <w:proofErr w:type="spellStart"/>
      <w:r w:rsidRPr="006C0B16">
        <w:rPr>
          <w:color w:val="000000"/>
        </w:rPr>
        <w:t>cô</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đào</w:t>
      </w:r>
      <w:proofErr w:type="spellEnd"/>
      <w:r w:rsidRPr="006C0B16">
        <w:rPr>
          <w:color w:val="000000"/>
        </w:rPr>
        <w:t xml:space="preserve"> </w:t>
      </w:r>
      <w:proofErr w:type="spellStart"/>
      <w:r w:rsidRPr="006C0B16">
        <w:rPr>
          <w:color w:val="000000"/>
        </w:rPr>
        <w:t>tạo</w:t>
      </w:r>
      <w:proofErr w:type="spellEnd"/>
      <w:r w:rsidRPr="006C0B16">
        <w:rPr>
          <w:color w:val="000000"/>
        </w:rPr>
        <w:t xml:space="preserve">, </w:t>
      </w:r>
      <w:proofErr w:type="spellStart"/>
      <w:r w:rsidRPr="006C0B16">
        <w:rPr>
          <w:color w:val="000000"/>
        </w:rPr>
        <w:t>tập</w:t>
      </w:r>
      <w:proofErr w:type="spellEnd"/>
      <w:r w:rsidRPr="006C0B16">
        <w:rPr>
          <w:color w:val="000000"/>
        </w:rPr>
        <w:t xml:space="preserve"> </w:t>
      </w:r>
      <w:proofErr w:type="spellStart"/>
      <w:r w:rsidRPr="006C0B16">
        <w:rPr>
          <w:color w:val="000000"/>
        </w:rPr>
        <w:t>huấn</w:t>
      </w:r>
      <w:proofErr w:type="spellEnd"/>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hội</w:t>
      </w:r>
      <w:proofErr w:type="spellEnd"/>
      <w:r w:rsidRPr="006C0B16">
        <w:rPr>
          <w:color w:val="000000"/>
        </w:rPr>
        <w:t xml:space="preserve"> </w:t>
      </w:r>
      <w:proofErr w:type="spellStart"/>
      <w:r w:rsidRPr="006C0B16">
        <w:rPr>
          <w:color w:val="000000"/>
        </w:rPr>
        <w:t>nghi</w:t>
      </w:r>
      <w:proofErr w:type="spellEnd"/>
      <w:r w:rsidRPr="006C0B16">
        <w:rPr>
          <w:color w:val="000000"/>
        </w:rPr>
        <w:t xml:space="preserve">̣, </w:t>
      </w:r>
      <w:proofErr w:type="spellStart"/>
      <w:r w:rsidRPr="006C0B16">
        <w:rPr>
          <w:color w:val="000000"/>
        </w:rPr>
        <w:t>hội</w:t>
      </w:r>
      <w:proofErr w:type="spellEnd"/>
      <w:r w:rsidRPr="006C0B16">
        <w:rPr>
          <w:color w:val="000000"/>
        </w:rPr>
        <w:t xml:space="preserve"> </w:t>
      </w:r>
      <w:proofErr w:type="spellStart"/>
      <w:r w:rsidRPr="006C0B16">
        <w:rPr>
          <w:color w:val="000000"/>
        </w:rPr>
        <w:t>thảo</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phi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khác</w:t>
      </w:r>
      <w:proofErr w:type="spellEnd"/>
      <w:r w:rsidRPr="006C0B16">
        <w:rPr>
          <w:color w:val="000000"/>
        </w:rPr>
        <w:t>;</w:t>
      </w:r>
    </w:p>
    <w:p w14:paraId="5B4BFB4E" w14:textId="77777777" w:rsidR="00D71688" w:rsidRPr="006C0B16" w:rsidRDefault="00D71688" w:rsidP="00D71688">
      <w:pPr>
        <w:spacing w:before="120" w:line="252" w:lineRule="auto"/>
        <w:ind w:firstLine="284"/>
        <w:jc w:val="both"/>
        <w:rPr>
          <w:color w:val="000000"/>
        </w:rPr>
      </w:pPr>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bao </w:t>
      </w:r>
      <w:proofErr w:type="spellStart"/>
      <w:r w:rsidRPr="006C0B16">
        <w:rPr>
          <w:color w:val="000000"/>
        </w:rPr>
        <w:t>gồm</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lựa</w:t>
      </w:r>
      <w:proofErr w:type="spellEnd"/>
      <w:r w:rsidRPr="006C0B16">
        <w:rPr>
          <w:color w:val="000000"/>
        </w:rPr>
        <w:t xml:space="preserve"> </w:t>
      </w:r>
      <w:proofErr w:type="spellStart"/>
      <w:r w:rsidRPr="006C0B16">
        <w:rPr>
          <w:color w:val="000000"/>
        </w:rPr>
        <w:t>chọn</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nghê</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phân</w:t>
      </w:r>
      <w:proofErr w:type="spellEnd"/>
      <w:r w:rsidRPr="006C0B16">
        <w:rPr>
          <w:color w:val="000000"/>
        </w:rPr>
        <w:t xml:space="preserve"> </w:t>
      </w:r>
      <w:proofErr w:type="spellStart"/>
      <w:r w:rsidRPr="006C0B16">
        <w:rPr>
          <w:color w:val="000000"/>
        </w:rPr>
        <w:t>tích</w:t>
      </w:r>
      <w:proofErr w:type="spellEnd"/>
      <w:r w:rsidRPr="006C0B16">
        <w:rPr>
          <w:color w:val="000000"/>
        </w:rPr>
        <w:t xml:space="preserve">, </w:t>
      </w:r>
      <w:proofErr w:type="spellStart"/>
      <w:r w:rsidRPr="006C0B16">
        <w:rPr>
          <w:color w:val="000000"/>
        </w:rPr>
        <w:t>đánh</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w:t>
      </w:r>
      <w:proofErr w:type="spellStart"/>
      <w:r w:rsidRPr="006C0B16">
        <w:rPr>
          <w:color w:val="000000"/>
        </w:rPr>
        <w:t>hô</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khác</w:t>
      </w:r>
      <w:proofErr w:type="spellEnd"/>
      <w:r w:rsidRPr="006C0B16">
        <w:rPr>
          <w:color w:val="000000"/>
        </w:rPr>
        <w:t xml:space="preserve"> </w:t>
      </w:r>
      <w:proofErr w:type="spellStart"/>
      <w:r w:rsidRPr="006C0B16">
        <w:rPr>
          <w:color w:val="000000"/>
        </w:rPr>
        <w:t>trong</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nhằm</w:t>
      </w:r>
      <w:proofErr w:type="spellEnd"/>
      <w:r w:rsidRPr="006C0B16">
        <w:rPr>
          <w:color w:val="000000"/>
        </w:rPr>
        <w:t xml:space="preserve"> </w:t>
      </w:r>
      <w:proofErr w:type="spellStart"/>
      <w:r w:rsidRPr="006C0B16">
        <w:rPr>
          <w:color w:val="000000"/>
        </w:rPr>
        <w:t>duy</w:t>
      </w:r>
      <w:proofErr w:type="spellEnd"/>
      <w:r w:rsidRPr="006C0B16">
        <w:rPr>
          <w:color w:val="000000"/>
        </w:rPr>
        <w:t xml:space="preserve"> trì </w:t>
      </w:r>
      <w:proofErr w:type="spellStart"/>
      <w:r w:rsidRPr="006C0B16">
        <w:rPr>
          <w:color w:val="000000"/>
        </w:rPr>
        <w:t>hoạt</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gramStart"/>
      <w:r w:rsidRPr="006C0B16">
        <w:rPr>
          <w:color w:val="000000"/>
        </w:rPr>
        <w:t>vị;</w:t>
      </w:r>
      <w:proofErr w:type="gramEnd"/>
    </w:p>
    <w:p w14:paraId="0CF4BF8C" w14:textId="77777777" w:rsidR="00D71688" w:rsidRPr="006C0B16" w:rsidRDefault="00D71688" w:rsidP="00D71688">
      <w:pPr>
        <w:spacing w:before="120" w:line="252" w:lineRule="auto"/>
        <w:ind w:firstLine="284"/>
        <w:jc w:val="both"/>
        <w:rPr>
          <w:color w:val="000000"/>
        </w:rPr>
      </w:pPr>
      <w:r w:rsidRPr="006C0B16">
        <w:rPr>
          <w:color w:val="000000"/>
        </w:rPr>
        <w:t xml:space="preserve">- </w:t>
      </w:r>
      <w:proofErr w:type="spellStart"/>
      <w:r w:rsidRPr="006C0B16">
        <w:rPr>
          <w:color w:val="000000"/>
        </w:rPr>
        <w:t>Bản</w:t>
      </w:r>
      <w:proofErr w:type="spellEnd"/>
      <w:r w:rsidRPr="006C0B16">
        <w:rPr>
          <w:color w:val="000000"/>
        </w:rPr>
        <w:t xml:space="preserve"> </w:t>
      </w:r>
      <w:proofErr w:type="spellStart"/>
      <w:r w:rsidRPr="006C0B16">
        <w:rPr>
          <w:color w:val="000000"/>
        </w:rPr>
        <w:t>quyền</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hữu</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nghiệp</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hữu</w:t>
      </w:r>
      <w:proofErr w:type="spellEnd"/>
      <w:r w:rsidRPr="006C0B16">
        <w:rPr>
          <w:color w:val="000000"/>
        </w:rPr>
        <w:t xml:space="preserve"> trí </w:t>
      </w:r>
      <w:proofErr w:type="spellStart"/>
      <w:r w:rsidRPr="006C0B16">
        <w:rPr>
          <w:color w:val="000000"/>
        </w:rPr>
        <w:t>tuê</w:t>
      </w:r>
      <w:proofErr w:type="spellEnd"/>
      <w:r w:rsidRPr="006C0B16">
        <w:rPr>
          <w:color w:val="000000"/>
        </w:rPr>
        <w:t>̣ (</w:t>
      </w:r>
      <w:proofErr w:type="spellStart"/>
      <w:r w:rsidRPr="006C0B16">
        <w:rPr>
          <w:color w:val="000000"/>
        </w:rPr>
        <w:t>nếu</w:t>
      </w:r>
      <w:proofErr w:type="spellEnd"/>
      <w:r w:rsidRPr="006C0B16">
        <w:rPr>
          <w:color w:val="000000"/>
        </w:rPr>
        <w:t xml:space="preserve"> có</w:t>
      </w:r>
      <w:proofErr w:type="gramStart"/>
      <w:r w:rsidRPr="006C0B16">
        <w:rPr>
          <w:color w:val="000000"/>
        </w:rPr>
        <w:t>);</w:t>
      </w:r>
      <w:proofErr w:type="gramEnd"/>
    </w:p>
    <w:p w14:paraId="24651A07" w14:textId="77777777" w:rsidR="00D71688" w:rsidRPr="006C0B16" w:rsidRDefault="00D71688" w:rsidP="00D71688">
      <w:pPr>
        <w:spacing w:before="120" w:line="252" w:lineRule="auto"/>
        <w:ind w:firstLine="284"/>
        <w:jc w:val="both"/>
        <w:rPr>
          <w:color w:val="000000"/>
        </w:rPr>
      </w:pPr>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loại</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phi </w:t>
      </w:r>
      <w:proofErr w:type="spellStart"/>
      <w:r w:rsidRPr="006C0B16">
        <w:rPr>
          <w:color w:val="000000"/>
        </w:rPr>
        <w:t>tư</w:t>
      </w:r>
      <w:proofErr w:type="spellEnd"/>
      <w:r w:rsidRPr="006C0B16">
        <w:rPr>
          <w:color w:val="000000"/>
        </w:rPr>
        <w:t xml:space="preserve"> </w:t>
      </w:r>
      <w:proofErr w:type="spellStart"/>
      <w:r w:rsidRPr="006C0B16">
        <w:rPr>
          <w:color w:val="000000"/>
        </w:rPr>
        <w:t>vấn</w:t>
      </w:r>
      <w:proofErr w:type="spellEnd"/>
      <w:r w:rsidRPr="006C0B16">
        <w:rPr>
          <w:color w:val="000000"/>
        </w:rPr>
        <w:t xml:space="preserve"> </w:t>
      </w:r>
      <w:proofErr w:type="spellStart"/>
      <w:r w:rsidRPr="006C0B16">
        <w:rPr>
          <w:color w:val="000000"/>
        </w:rPr>
        <w:t>khác</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nhằm</w:t>
      </w:r>
      <w:proofErr w:type="spellEnd"/>
      <w:r w:rsidRPr="006C0B16">
        <w:rPr>
          <w:color w:val="000000"/>
        </w:rPr>
        <w:t xml:space="preserve"> </w:t>
      </w:r>
      <w:proofErr w:type="spellStart"/>
      <w:r w:rsidRPr="006C0B16">
        <w:rPr>
          <w:color w:val="000000"/>
        </w:rPr>
        <w:t>duy</w:t>
      </w:r>
      <w:proofErr w:type="spellEnd"/>
      <w:r w:rsidRPr="006C0B16">
        <w:rPr>
          <w:color w:val="000000"/>
        </w:rPr>
        <w:t xml:space="preserve"> trì </w:t>
      </w:r>
      <w:proofErr w:type="spellStart"/>
      <w:r w:rsidRPr="006C0B16">
        <w:rPr>
          <w:color w:val="000000"/>
        </w:rPr>
        <w:t>hoạt</w:t>
      </w:r>
      <w:proofErr w:type="spellEnd"/>
      <w:r w:rsidRPr="006C0B16">
        <w:rPr>
          <w:color w:val="000000"/>
        </w:rPr>
        <w:t xml:space="preserve"> </w:t>
      </w:r>
      <w:proofErr w:type="spellStart"/>
      <w:r w:rsidRPr="006C0B16">
        <w:rPr>
          <w:color w:val="000000"/>
        </w:rPr>
        <w:t>động</w:t>
      </w:r>
      <w:proofErr w:type="spellEnd"/>
      <w:r w:rsidRPr="006C0B16">
        <w:rPr>
          <w:color w:val="000000"/>
        </w:rPr>
        <w:t xml:space="preserve"> </w:t>
      </w:r>
      <w:proofErr w:type="spellStart"/>
      <w:r w:rsidRPr="006C0B16">
        <w:rPr>
          <w:color w:val="000000"/>
        </w:rPr>
        <w:t>thường</w:t>
      </w:r>
      <w:proofErr w:type="spellEnd"/>
      <w:r w:rsidRPr="006C0B16">
        <w:rPr>
          <w:color w:val="000000"/>
        </w:rPr>
        <w:t xml:space="preserve"> </w:t>
      </w:r>
      <w:proofErr w:type="spellStart"/>
      <w:r w:rsidRPr="006C0B16">
        <w:rPr>
          <w:color w:val="000000"/>
        </w:rPr>
        <w:t>xuyên</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w:t>
      </w:r>
    </w:p>
    <w:p w14:paraId="55A452E9" w14:textId="77777777" w:rsidR="00D71688" w:rsidRPr="006C0B16" w:rsidRDefault="00D71688" w:rsidP="00D71688">
      <w:pPr>
        <w:spacing w:before="120" w:line="252" w:lineRule="auto"/>
        <w:ind w:left="284"/>
        <w:jc w:val="both"/>
        <w:rPr>
          <w:b/>
          <w:color w:val="000000"/>
        </w:rPr>
      </w:pPr>
      <w:r w:rsidRPr="006C0B16">
        <w:rPr>
          <w:b/>
          <w:color w:val="000000"/>
        </w:rPr>
        <w:t xml:space="preserve">* </w:t>
      </w:r>
      <w:proofErr w:type="spellStart"/>
      <w:r w:rsidRPr="006C0B16">
        <w:rPr>
          <w:b/>
          <w:color w:val="000000"/>
        </w:rPr>
        <w:t>Các</w:t>
      </w:r>
      <w:proofErr w:type="spellEnd"/>
      <w:r w:rsidRPr="006C0B16">
        <w:rPr>
          <w:b/>
          <w:color w:val="000000"/>
        </w:rPr>
        <w:t xml:space="preserve"> </w:t>
      </w:r>
      <w:proofErr w:type="spellStart"/>
      <w:r w:rsidRPr="006C0B16">
        <w:rPr>
          <w:b/>
          <w:color w:val="000000"/>
        </w:rPr>
        <w:t>bước</w:t>
      </w:r>
      <w:proofErr w:type="spellEnd"/>
      <w:r w:rsidRPr="006C0B16">
        <w:rPr>
          <w:b/>
          <w:color w:val="000000"/>
        </w:rPr>
        <w:t xml:space="preserve"> </w:t>
      </w:r>
      <w:proofErr w:type="spellStart"/>
      <w:r w:rsidRPr="006C0B16">
        <w:rPr>
          <w:b/>
          <w:color w:val="000000"/>
        </w:rPr>
        <w:t>thực</w:t>
      </w:r>
      <w:proofErr w:type="spellEnd"/>
      <w:r w:rsidRPr="006C0B16">
        <w:rPr>
          <w:b/>
          <w:color w:val="000000"/>
        </w:rPr>
        <w:t xml:space="preserve"> </w:t>
      </w:r>
      <w:proofErr w:type="spellStart"/>
      <w:r w:rsidRPr="006C0B16">
        <w:rPr>
          <w:b/>
          <w:color w:val="000000"/>
        </w:rPr>
        <w:t>hiện</w:t>
      </w:r>
      <w:proofErr w:type="spellEnd"/>
      <w:r w:rsidRPr="006C0B16">
        <w:rPr>
          <w:b/>
          <w:color w:val="000000"/>
        </w:rPr>
        <w:t>:</w:t>
      </w:r>
    </w:p>
    <w:p w14:paraId="1C0DA2B7" w14:textId="77777777" w:rsidR="00D71688" w:rsidRPr="006C0B16" w:rsidRDefault="00D71688" w:rsidP="00D71688">
      <w:pPr>
        <w:spacing w:before="120" w:line="252" w:lineRule="auto"/>
        <w:ind w:left="284"/>
        <w:jc w:val="both"/>
        <w:rPr>
          <w:color w:val="000000"/>
        </w:rPr>
      </w:pPr>
      <w:r w:rsidRPr="006C0B16">
        <w:rPr>
          <w:color w:val="000000"/>
        </w:rPr>
        <w:t xml:space="preserve">- </w:t>
      </w:r>
      <w:proofErr w:type="spellStart"/>
      <w:r w:rsidRPr="006C0B16">
        <w:rPr>
          <w:color w:val="000000"/>
        </w:rPr>
        <w:t>Việc</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được</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hoạch</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từng</w:t>
      </w:r>
      <w:proofErr w:type="spellEnd"/>
      <w:r w:rsidRPr="006C0B16">
        <w:rPr>
          <w:color w:val="000000"/>
        </w:rPr>
        <w:t xml:space="preserve"> </w:t>
      </w:r>
      <w:proofErr w:type="spellStart"/>
      <w:r w:rsidRPr="006C0B16">
        <w:rPr>
          <w:color w:val="000000"/>
        </w:rPr>
        <w:t>năm</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(01/01-31/12/</w:t>
      </w:r>
      <w:proofErr w:type="spellStart"/>
      <w:r w:rsidRPr="006C0B16">
        <w:rPr>
          <w:color w:val="000000"/>
        </w:rPr>
        <w:t>hằng</w:t>
      </w:r>
      <w:proofErr w:type="spellEnd"/>
      <w:r w:rsidRPr="006C0B16">
        <w:rPr>
          <w:color w:val="000000"/>
        </w:rPr>
        <w:t xml:space="preserve"> </w:t>
      </w:r>
      <w:proofErr w:type="spellStart"/>
      <w:r w:rsidRPr="006C0B16">
        <w:rPr>
          <w:color w:val="000000"/>
        </w:rPr>
        <w:t>năm</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có </w:t>
      </w:r>
      <w:proofErr w:type="spellStart"/>
      <w:r w:rsidRPr="006C0B16">
        <w:rPr>
          <w:color w:val="000000"/>
        </w:rPr>
        <w:t>thê</w:t>
      </w:r>
      <w:proofErr w:type="spellEnd"/>
      <w:r w:rsidRPr="006C0B16">
        <w:rPr>
          <w:color w:val="000000"/>
        </w:rPr>
        <w:t xml:space="preserve">̉ </w:t>
      </w:r>
      <w:proofErr w:type="spellStart"/>
      <w:r w:rsidRPr="006C0B16">
        <w:rPr>
          <w:color w:val="000000"/>
        </w:rPr>
        <w:t>tổng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nhu</w:t>
      </w:r>
      <w:proofErr w:type="spellEnd"/>
      <w:r w:rsidRPr="006C0B16">
        <w:rPr>
          <w:color w:val="000000"/>
        </w:rPr>
        <w:t xml:space="preserve"> </w:t>
      </w:r>
      <w:proofErr w:type="spellStart"/>
      <w:r w:rsidRPr="006C0B16">
        <w:rPr>
          <w:color w:val="000000"/>
        </w:rPr>
        <w:t>cầu</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sửa</w:t>
      </w:r>
      <w:proofErr w:type="spellEnd"/>
      <w:r w:rsidRPr="006C0B16">
        <w:rPr>
          <w:color w:val="000000"/>
        </w:rPr>
        <w:t xml:space="preserve"> </w:t>
      </w:r>
      <w:proofErr w:type="spellStart"/>
      <w:r w:rsidRPr="006C0B16">
        <w:rPr>
          <w:color w:val="000000"/>
        </w:rPr>
        <w:t>chữa</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sản</w:t>
      </w:r>
      <w:proofErr w:type="spellEnd"/>
      <w:r w:rsidRPr="006C0B16">
        <w:rPr>
          <w:color w:val="000000"/>
        </w:rPr>
        <w:t xml:space="preserve">, </w:t>
      </w:r>
      <w:proofErr w:type="spellStart"/>
      <w:r w:rsidRPr="006C0B16">
        <w:rPr>
          <w:color w:val="000000"/>
        </w:rPr>
        <w:t>hàng</w:t>
      </w:r>
      <w:proofErr w:type="spellEnd"/>
      <w:r w:rsidRPr="006C0B16">
        <w:rPr>
          <w:color w:val="000000"/>
        </w:rPr>
        <w:t xml:space="preserve"> </w:t>
      </w:r>
      <w:proofErr w:type="spellStart"/>
      <w:r w:rsidRPr="006C0B16">
        <w:rPr>
          <w:color w:val="000000"/>
        </w:rPr>
        <w:t>hóa</w:t>
      </w:r>
      <w:proofErr w:type="spellEnd"/>
      <w:r w:rsidRPr="006C0B16">
        <w:rPr>
          <w:color w:val="000000"/>
        </w:rPr>
        <w:t xml:space="preserve">, </w:t>
      </w:r>
      <w:proofErr w:type="spellStart"/>
      <w:r w:rsidRPr="006C0B16">
        <w:rPr>
          <w:color w:val="000000"/>
        </w:rPr>
        <w:t>dịch</w:t>
      </w:r>
      <w:proofErr w:type="spellEnd"/>
      <w:r w:rsidRPr="006C0B16">
        <w:rPr>
          <w:color w:val="000000"/>
        </w:rPr>
        <w:t xml:space="preserve"> vụ </w:t>
      </w:r>
      <w:proofErr w:type="spellStart"/>
      <w:r w:rsidRPr="006C0B16">
        <w:rPr>
          <w:color w:val="000000"/>
        </w:rPr>
        <w:t>của</w:t>
      </w:r>
      <w:proofErr w:type="spellEnd"/>
      <w:r w:rsidRPr="006C0B16">
        <w:rPr>
          <w:color w:val="000000"/>
        </w:rPr>
        <w:t xml:space="preserve"> Nhà </w:t>
      </w:r>
      <w:proofErr w:type="spellStart"/>
      <w:r w:rsidRPr="006C0B16">
        <w:rPr>
          <w:color w:val="000000"/>
        </w:rPr>
        <w:t>trường</w:t>
      </w:r>
      <w:proofErr w:type="spellEnd"/>
      <w:r w:rsidRPr="006C0B16">
        <w:rPr>
          <w:color w:val="000000"/>
        </w:rPr>
        <w:t xml:space="preserve">, </w:t>
      </w:r>
      <w:proofErr w:type="spellStart"/>
      <w:r w:rsidRPr="006C0B16">
        <w:rPr>
          <w:color w:val="000000"/>
        </w:rPr>
        <w:t>hằng</w:t>
      </w:r>
      <w:proofErr w:type="spellEnd"/>
      <w:r w:rsidRPr="006C0B16">
        <w:rPr>
          <w:color w:val="000000"/>
        </w:rPr>
        <w:t xml:space="preserve"> </w:t>
      </w:r>
      <w:proofErr w:type="spellStart"/>
      <w:r w:rsidRPr="006C0B16">
        <w:rPr>
          <w:color w:val="000000"/>
        </w:rPr>
        <w:t>năm</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khoa, </w:t>
      </w:r>
      <w:proofErr w:type="spellStart"/>
      <w:r w:rsidRPr="006C0B16">
        <w:rPr>
          <w:color w:val="000000"/>
        </w:rPr>
        <w:t>phòng</w:t>
      </w:r>
      <w:proofErr w:type="spellEnd"/>
      <w:r w:rsidRPr="006C0B16">
        <w:rPr>
          <w:color w:val="000000"/>
        </w:rPr>
        <w:t xml:space="preserve">, ban </w:t>
      </w:r>
      <w:proofErr w:type="spellStart"/>
      <w:r w:rsidRPr="006C0B16">
        <w:rPr>
          <w:color w:val="000000"/>
        </w:rPr>
        <w:t>trong</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xuất</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sửa</w:t>
      </w:r>
      <w:proofErr w:type="spellEnd"/>
      <w:r w:rsidRPr="006C0B16">
        <w:rPr>
          <w:color w:val="000000"/>
        </w:rPr>
        <w:t xml:space="preserve"> </w:t>
      </w:r>
      <w:proofErr w:type="spellStart"/>
      <w:r w:rsidRPr="006C0B16">
        <w:rPr>
          <w:color w:val="000000"/>
        </w:rPr>
        <w:t>chữa</w:t>
      </w:r>
      <w:proofErr w:type="spellEnd"/>
      <w:r w:rsidRPr="006C0B16">
        <w:rPr>
          <w:color w:val="000000"/>
        </w:rPr>
        <w:t xml:space="preserve"> TS, HH, DV </w:t>
      </w:r>
      <w:proofErr w:type="spellStart"/>
      <w:r w:rsidRPr="006C0B16">
        <w:rPr>
          <w:color w:val="000000"/>
        </w:rPr>
        <w:t>chuyển</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HCQT, </w:t>
      </w:r>
      <w:proofErr w:type="spellStart"/>
      <w:r w:rsidRPr="006C0B16">
        <w:rPr>
          <w:color w:val="000000"/>
        </w:rPr>
        <w:t>thời</w:t>
      </w:r>
      <w:proofErr w:type="spellEnd"/>
      <w:r w:rsidRPr="006C0B16">
        <w:rPr>
          <w:color w:val="000000"/>
        </w:rPr>
        <w:t xml:space="preserve"> </w:t>
      </w:r>
      <w:proofErr w:type="spellStart"/>
      <w:r w:rsidRPr="006C0B16">
        <w:rPr>
          <w:color w:val="000000"/>
        </w:rPr>
        <w:t>hạn</w:t>
      </w:r>
      <w:proofErr w:type="spellEnd"/>
      <w:r w:rsidRPr="006C0B16">
        <w:rPr>
          <w:color w:val="000000"/>
        </w:rPr>
        <w:t xml:space="preserve"> </w:t>
      </w:r>
      <w:proofErr w:type="spellStart"/>
      <w:r w:rsidRPr="006C0B16">
        <w:rPr>
          <w:color w:val="000000"/>
        </w:rPr>
        <w:t>gửi</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xuất</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ngày</w:t>
      </w:r>
      <w:proofErr w:type="spellEnd"/>
      <w:r w:rsidRPr="006C0B16">
        <w:rPr>
          <w:color w:val="000000"/>
        </w:rPr>
        <w:t xml:space="preserve"> 01/12-05/12/</w:t>
      </w:r>
      <w:proofErr w:type="spellStart"/>
      <w:r w:rsidRPr="006C0B16">
        <w:rPr>
          <w:color w:val="000000"/>
        </w:rPr>
        <w:t>năm</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proofErr w:type="gramStart"/>
      <w:r w:rsidRPr="006C0B16">
        <w:rPr>
          <w:color w:val="000000"/>
        </w:rPr>
        <w:t>trước</w:t>
      </w:r>
      <w:proofErr w:type="spellEnd"/>
      <w:r w:rsidRPr="006C0B16">
        <w:rPr>
          <w:color w:val="000000"/>
        </w:rPr>
        <w:t>;</w:t>
      </w:r>
      <w:proofErr w:type="gramEnd"/>
    </w:p>
    <w:p w14:paraId="522819CD" w14:textId="77777777" w:rsidR="00D71688" w:rsidRPr="006C0B16" w:rsidRDefault="00D71688" w:rsidP="00D71688">
      <w:pPr>
        <w:spacing w:before="120" w:line="252" w:lineRule="auto"/>
        <w:ind w:left="284"/>
        <w:jc w:val="both"/>
        <w:rPr>
          <w:color w:val="000000"/>
        </w:rPr>
      </w:pPr>
      <w:r w:rsidRPr="006C0B16">
        <w:rPr>
          <w:color w:val="000000"/>
        </w:rPr>
        <w:t xml:space="preserve"> - </w:t>
      </w:r>
      <w:proofErr w:type="spellStart"/>
      <w:r w:rsidRPr="006C0B16">
        <w:rPr>
          <w:color w:val="000000"/>
        </w:rPr>
        <w:t>Phòng</w:t>
      </w:r>
      <w:proofErr w:type="spellEnd"/>
      <w:r w:rsidRPr="006C0B16">
        <w:rPr>
          <w:color w:val="000000"/>
        </w:rPr>
        <w:t xml:space="preserve"> </w:t>
      </w:r>
      <w:proofErr w:type="spellStart"/>
      <w:r w:rsidRPr="006C0B16">
        <w:rPr>
          <w:color w:val="000000"/>
        </w:rPr>
        <w:t>Hành</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trị </w:t>
      </w:r>
      <w:proofErr w:type="spellStart"/>
      <w:r w:rsidRPr="006C0B16">
        <w:rPr>
          <w:color w:val="000000"/>
        </w:rPr>
        <w:t>căn</w:t>
      </w:r>
      <w:proofErr w:type="spellEnd"/>
      <w:r w:rsidRPr="006C0B16">
        <w:rPr>
          <w:color w:val="000000"/>
        </w:rPr>
        <w:t xml:space="preserve"> </w:t>
      </w:r>
      <w:proofErr w:type="spellStart"/>
      <w:r w:rsidRPr="006C0B16">
        <w:rPr>
          <w:color w:val="000000"/>
        </w:rPr>
        <w:t>cư</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xuất</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kết</w:t>
      </w:r>
      <w:proofErr w:type="spellEnd"/>
      <w:r w:rsidRPr="006C0B16">
        <w:rPr>
          <w:color w:val="000000"/>
        </w:rPr>
        <w:t xml:space="preserve"> quả </w:t>
      </w:r>
      <w:proofErr w:type="spellStart"/>
      <w:r w:rsidRPr="006C0B16">
        <w:rPr>
          <w:color w:val="000000"/>
        </w:rPr>
        <w:t>khảo</w:t>
      </w:r>
      <w:proofErr w:type="spellEnd"/>
      <w:r w:rsidRPr="006C0B16">
        <w:rPr>
          <w:color w:val="000000"/>
        </w:rPr>
        <w:t xml:space="preserve"> </w:t>
      </w:r>
      <w:proofErr w:type="spellStart"/>
      <w:r w:rsidRPr="006C0B16">
        <w:rPr>
          <w:color w:val="000000"/>
        </w:rPr>
        <w:t>sát</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trạng</w:t>
      </w:r>
      <w:proofErr w:type="spellEnd"/>
      <w:r w:rsidRPr="006C0B16">
        <w:rPr>
          <w:color w:val="000000"/>
        </w:rPr>
        <w:t xml:space="preserve"> CSVC Nhà </w:t>
      </w:r>
      <w:proofErr w:type="spellStart"/>
      <w:r w:rsidRPr="006C0B16">
        <w:rPr>
          <w:color w:val="000000"/>
        </w:rPr>
        <w:t>trường</w:t>
      </w:r>
      <w:proofErr w:type="spellEnd"/>
      <w:r w:rsidRPr="006C0B16">
        <w:rPr>
          <w:color w:val="000000"/>
        </w:rPr>
        <w:t xml:space="preserve">; </w:t>
      </w:r>
      <w:proofErr w:type="spellStart"/>
      <w:r w:rsidRPr="006C0B16">
        <w:rPr>
          <w:color w:val="000000"/>
        </w:rPr>
        <w:t>nhiệm</w:t>
      </w:r>
      <w:proofErr w:type="spellEnd"/>
      <w:r w:rsidRPr="006C0B16">
        <w:rPr>
          <w:color w:val="000000"/>
        </w:rPr>
        <w:t xml:space="preserve"> vụ </w:t>
      </w:r>
      <w:proofErr w:type="spellStart"/>
      <w:r w:rsidRPr="006C0B16">
        <w:rPr>
          <w:color w:val="000000"/>
        </w:rPr>
        <w:t>năm</w:t>
      </w:r>
      <w:proofErr w:type="spellEnd"/>
      <w:r w:rsidRPr="006C0B16">
        <w:rPr>
          <w:color w:val="000000"/>
        </w:rPr>
        <w:t xml:space="preserve"> </w:t>
      </w:r>
      <w:proofErr w:type="spellStart"/>
      <w:r w:rsidRPr="006C0B16">
        <w:rPr>
          <w:color w:val="000000"/>
        </w:rPr>
        <w:t>học</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yêu</w:t>
      </w:r>
      <w:proofErr w:type="spellEnd"/>
      <w:r w:rsidRPr="006C0B16">
        <w:rPr>
          <w:color w:val="000000"/>
        </w:rPr>
        <w:t xml:space="preserve"> </w:t>
      </w:r>
      <w:proofErr w:type="spellStart"/>
      <w:r w:rsidRPr="006C0B16">
        <w:rPr>
          <w:color w:val="000000"/>
        </w:rPr>
        <w:t>cầu</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Ban </w:t>
      </w:r>
      <w:proofErr w:type="spellStart"/>
      <w:r w:rsidRPr="006C0B16">
        <w:rPr>
          <w:color w:val="000000"/>
        </w:rPr>
        <w:t>Giám</w:t>
      </w:r>
      <w:proofErr w:type="spellEnd"/>
      <w:r w:rsidRPr="006C0B16">
        <w:rPr>
          <w:color w:val="000000"/>
        </w:rPr>
        <w:t xml:space="preserve"> </w:t>
      </w:r>
      <w:proofErr w:type="spellStart"/>
      <w:r w:rsidRPr="006C0B16">
        <w:rPr>
          <w:color w:val="000000"/>
        </w:rPr>
        <w:t>hiệu</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mức</w:t>
      </w:r>
      <w:proofErr w:type="spellEnd"/>
      <w:r w:rsidRPr="006C0B16">
        <w:rPr>
          <w:color w:val="000000"/>
        </w:rPr>
        <w:t xml:space="preserve">, </w:t>
      </w:r>
      <w:proofErr w:type="spellStart"/>
      <w:r w:rsidRPr="006C0B16">
        <w:rPr>
          <w:color w:val="000000"/>
        </w:rPr>
        <w:t>tiêu</w:t>
      </w:r>
      <w:proofErr w:type="spellEnd"/>
      <w:r w:rsidRPr="006C0B16">
        <w:rPr>
          <w:color w:val="000000"/>
        </w:rPr>
        <w:t xml:space="preserve"> </w:t>
      </w:r>
      <w:proofErr w:type="spellStart"/>
      <w:r w:rsidRPr="006C0B16">
        <w:rPr>
          <w:color w:val="000000"/>
        </w:rPr>
        <w:t>chuẩn</w:t>
      </w:r>
      <w:proofErr w:type="spellEnd"/>
      <w:r w:rsidRPr="006C0B16">
        <w:rPr>
          <w:color w:val="000000"/>
        </w:rPr>
        <w:t xml:space="preserve">, </w:t>
      </w:r>
      <w:proofErr w:type="spellStart"/>
      <w:r w:rsidRPr="006C0B16">
        <w:rPr>
          <w:color w:val="000000"/>
        </w:rPr>
        <w:t>chê</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Nhà </w:t>
      </w:r>
      <w:proofErr w:type="spellStart"/>
      <w:r w:rsidRPr="006C0B16">
        <w:rPr>
          <w:color w:val="000000"/>
        </w:rPr>
        <w:t>nước</w:t>
      </w:r>
      <w:proofErr w:type="spellEnd"/>
      <w:r w:rsidRPr="006C0B16">
        <w:rPr>
          <w:color w:val="000000"/>
        </w:rPr>
        <w:t xml:space="preserve">; </w:t>
      </w:r>
      <w:proofErr w:type="spellStart"/>
      <w:r w:rsidRPr="006C0B16">
        <w:rPr>
          <w:color w:val="000000"/>
        </w:rPr>
        <w:t>kết</w:t>
      </w:r>
      <w:proofErr w:type="spellEnd"/>
      <w:r w:rsidRPr="006C0B16">
        <w:rPr>
          <w:color w:val="000000"/>
        </w:rPr>
        <w:t xml:space="preserve"> quả </w:t>
      </w:r>
      <w:proofErr w:type="spellStart"/>
      <w:r w:rsidRPr="006C0B16">
        <w:rPr>
          <w:color w:val="000000"/>
        </w:rPr>
        <w:t>khảo</w:t>
      </w:r>
      <w:proofErr w:type="spellEnd"/>
      <w:r w:rsidRPr="006C0B16">
        <w:rPr>
          <w:color w:val="000000"/>
        </w:rPr>
        <w:t xml:space="preserve"> </w:t>
      </w:r>
      <w:proofErr w:type="spellStart"/>
      <w:r w:rsidRPr="006C0B16">
        <w:rPr>
          <w:color w:val="000000"/>
        </w:rPr>
        <w:t>sát</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w:t>
      </w:r>
      <w:proofErr w:type="spellStart"/>
      <w:r w:rsidRPr="006C0B16">
        <w:rPr>
          <w:color w:val="000000"/>
        </w:rPr>
        <w:t>thi</w:t>
      </w:r>
      <w:proofErr w:type="spellEnd"/>
      <w:r w:rsidRPr="006C0B16">
        <w:rPr>
          <w:color w:val="000000"/>
        </w:rPr>
        <w:t xml:space="preserve">̣ </w:t>
      </w:r>
      <w:proofErr w:type="spellStart"/>
      <w:r w:rsidRPr="006C0B16">
        <w:rPr>
          <w:color w:val="000000"/>
        </w:rPr>
        <w:t>trường</w:t>
      </w:r>
      <w:proofErr w:type="spellEnd"/>
      <w:r w:rsidRPr="006C0B16">
        <w:rPr>
          <w:color w:val="000000"/>
        </w:rPr>
        <w:t xml:space="preserve"> </w:t>
      </w:r>
      <w:r w:rsidRPr="006C0B16">
        <w:rPr>
          <w:i/>
          <w:color w:val="000000"/>
        </w:rPr>
        <w:t>(</w:t>
      </w:r>
      <w:proofErr w:type="spellStart"/>
      <w:r w:rsidRPr="006C0B16">
        <w:rPr>
          <w:i/>
          <w:color w:val="000000"/>
        </w:rPr>
        <w:t>tối</w:t>
      </w:r>
      <w:proofErr w:type="spellEnd"/>
      <w:r w:rsidRPr="006C0B16">
        <w:rPr>
          <w:i/>
          <w:color w:val="000000"/>
        </w:rPr>
        <w:t xml:space="preserve"> </w:t>
      </w:r>
      <w:proofErr w:type="spellStart"/>
      <w:r w:rsidRPr="006C0B16">
        <w:rPr>
          <w:i/>
          <w:color w:val="000000"/>
        </w:rPr>
        <w:t>thiểu</w:t>
      </w:r>
      <w:proofErr w:type="spellEnd"/>
      <w:r w:rsidRPr="006C0B16">
        <w:rPr>
          <w:i/>
          <w:color w:val="000000"/>
        </w:rPr>
        <w:t xml:space="preserve"> 03 </w:t>
      </w:r>
      <w:proofErr w:type="spellStart"/>
      <w:r w:rsidRPr="006C0B16">
        <w:rPr>
          <w:i/>
          <w:color w:val="000000"/>
        </w:rPr>
        <w:t>báo</w:t>
      </w:r>
      <w:proofErr w:type="spellEnd"/>
      <w:r w:rsidRPr="006C0B16">
        <w:rPr>
          <w:i/>
          <w:color w:val="000000"/>
        </w:rPr>
        <w:t xml:space="preserve"> </w:t>
      </w:r>
      <w:proofErr w:type="spellStart"/>
      <w:r w:rsidRPr="006C0B16">
        <w:rPr>
          <w:i/>
          <w:color w:val="000000"/>
        </w:rPr>
        <w:t>gia</w:t>
      </w:r>
      <w:proofErr w:type="spellEnd"/>
      <w:r w:rsidRPr="006C0B16">
        <w:rPr>
          <w:i/>
          <w:color w:val="000000"/>
        </w:rPr>
        <w:t xml:space="preserve">́ </w:t>
      </w:r>
      <w:proofErr w:type="spellStart"/>
      <w:r w:rsidRPr="006C0B16">
        <w:rPr>
          <w:i/>
          <w:color w:val="000000"/>
        </w:rPr>
        <w:t>theo</w:t>
      </w:r>
      <w:proofErr w:type="spellEnd"/>
      <w:r w:rsidRPr="006C0B16">
        <w:rPr>
          <w:i/>
          <w:color w:val="000000"/>
        </w:rPr>
        <w:t xml:space="preserve"> </w:t>
      </w:r>
      <w:proofErr w:type="spellStart"/>
      <w:r w:rsidRPr="006C0B16">
        <w:rPr>
          <w:i/>
          <w:color w:val="000000"/>
        </w:rPr>
        <w:t>quy</w:t>
      </w:r>
      <w:proofErr w:type="spellEnd"/>
      <w:r w:rsidRPr="006C0B16">
        <w:rPr>
          <w:i/>
          <w:color w:val="000000"/>
        </w:rPr>
        <w:t xml:space="preserve"> </w:t>
      </w:r>
      <w:proofErr w:type="spellStart"/>
      <w:r w:rsidRPr="006C0B16">
        <w:rPr>
          <w:i/>
          <w:color w:val="000000"/>
        </w:rPr>
        <w:t>định</w:t>
      </w:r>
      <w:proofErr w:type="spellEnd"/>
      <w:r w:rsidRPr="006C0B16">
        <w:rPr>
          <w:i/>
          <w:color w:val="000000"/>
        </w:rPr>
        <w:t xml:space="preserve"> </w:t>
      </w:r>
      <w:proofErr w:type="spellStart"/>
      <w:r w:rsidRPr="006C0B16">
        <w:rPr>
          <w:i/>
          <w:color w:val="000000"/>
        </w:rPr>
        <w:t>đối</w:t>
      </w:r>
      <w:proofErr w:type="spellEnd"/>
      <w:r w:rsidRPr="006C0B16">
        <w:rPr>
          <w:i/>
          <w:color w:val="000000"/>
        </w:rPr>
        <w:t xml:space="preserve"> </w:t>
      </w:r>
      <w:proofErr w:type="spellStart"/>
      <w:r w:rsidRPr="006C0B16">
        <w:rPr>
          <w:i/>
          <w:color w:val="000000"/>
        </w:rPr>
        <w:t>với</w:t>
      </w:r>
      <w:proofErr w:type="spellEnd"/>
      <w:r w:rsidRPr="006C0B16">
        <w:rPr>
          <w:i/>
          <w:color w:val="000000"/>
        </w:rPr>
        <w:t xml:space="preserve"> </w:t>
      </w:r>
      <w:proofErr w:type="spellStart"/>
      <w:r w:rsidRPr="006C0B16">
        <w:rPr>
          <w:i/>
          <w:color w:val="000000"/>
        </w:rPr>
        <w:t>từng</w:t>
      </w:r>
      <w:proofErr w:type="spellEnd"/>
      <w:r w:rsidRPr="006C0B16">
        <w:rPr>
          <w:i/>
          <w:color w:val="000000"/>
        </w:rPr>
        <w:t xml:space="preserve"> </w:t>
      </w:r>
      <w:proofErr w:type="spellStart"/>
      <w:r w:rsidRPr="006C0B16">
        <w:rPr>
          <w:i/>
          <w:color w:val="000000"/>
        </w:rPr>
        <w:t>chủng</w:t>
      </w:r>
      <w:proofErr w:type="spellEnd"/>
      <w:r w:rsidRPr="006C0B16">
        <w:rPr>
          <w:i/>
          <w:color w:val="000000"/>
        </w:rPr>
        <w:t xml:space="preserve"> </w:t>
      </w:r>
      <w:proofErr w:type="spellStart"/>
      <w:r w:rsidRPr="006C0B16">
        <w:rPr>
          <w:i/>
          <w:color w:val="000000"/>
        </w:rPr>
        <w:t>loại</w:t>
      </w:r>
      <w:proofErr w:type="spellEnd"/>
      <w:r w:rsidRPr="006C0B16">
        <w:rPr>
          <w:i/>
          <w:color w:val="000000"/>
        </w:rPr>
        <w:t xml:space="preserve"> TS, HH, DV </w:t>
      </w:r>
      <w:proofErr w:type="spellStart"/>
      <w:r w:rsidRPr="006C0B16">
        <w:rPr>
          <w:i/>
          <w:color w:val="000000"/>
        </w:rPr>
        <w:t>cần</w:t>
      </w:r>
      <w:proofErr w:type="spellEnd"/>
      <w:r w:rsidRPr="006C0B16">
        <w:rPr>
          <w:i/>
          <w:color w:val="000000"/>
        </w:rPr>
        <w:t xml:space="preserve"> </w:t>
      </w:r>
      <w:proofErr w:type="spellStart"/>
      <w:r w:rsidRPr="006C0B16">
        <w:rPr>
          <w:i/>
          <w:color w:val="000000"/>
        </w:rPr>
        <w:t>mua</w:t>
      </w:r>
      <w:proofErr w:type="spellEnd"/>
      <w:r w:rsidRPr="006C0B16">
        <w:rPr>
          <w:i/>
          <w:color w:val="000000"/>
        </w:rPr>
        <w:t xml:space="preserve"> </w:t>
      </w:r>
      <w:proofErr w:type="spellStart"/>
      <w:r w:rsidRPr="006C0B16">
        <w:rPr>
          <w:i/>
          <w:color w:val="000000"/>
        </w:rPr>
        <w:t>hoặc</w:t>
      </w:r>
      <w:proofErr w:type="spellEnd"/>
      <w:r w:rsidRPr="006C0B16">
        <w:rPr>
          <w:i/>
          <w:color w:val="000000"/>
        </w:rPr>
        <w:t xml:space="preserve"> </w:t>
      </w:r>
      <w:proofErr w:type="spellStart"/>
      <w:r w:rsidRPr="006C0B16">
        <w:rPr>
          <w:i/>
          <w:color w:val="000000"/>
        </w:rPr>
        <w:t>kết</w:t>
      </w:r>
      <w:proofErr w:type="spellEnd"/>
      <w:r w:rsidRPr="006C0B16">
        <w:rPr>
          <w:i/>
          <w:color w:val="000000"/>
        </w:rPr>
        <w:t xml:space="preserve"> quả </w:t>
      </w:r>
      <w:proofErr w:type="spellStart"/>
      <w:r w:rsidRPr="006C0B16">
        <w:rPr>
          <w:i/>
          <w:color w:val="000000"/>
        </w:rPr>
        <w:t>thẩm</w:t>
      </w:r>
      <w:proofErr w:type="spellEnd"/>
      <w:r w:rsidRPr="006C0B16">
        <w:rPr>
          <w:i/>
          <w:color w:val="000000"/>
        </w:rPr>
        <w:t xml:space="preserve"> </w:t>
      </w:r>
      <w:proofErr w:type="spellStart"/>
      <w:r w:rsidRPr="006C0B16">
        <w:rPr>
          <w:i/>
          <w:color w:val="000000"/>
        </w:rPr>
        <w:t>định</w:t>
      </w:r>
      <w:proofErr w:type="spellEnd"/>
      <w:r w:rsidRPr="006C0B16">
        <w:rPr>
          <w:i/>
          <w:color w:val="000000"/>
        </w:rPr>
        <w:t xml:space="preserve"> </w:t>
      </w:r>
      <w:proofErr w:type="spellStart"/>
      <w:r w:rsidRPr="006C0B16">
        <w:rPr>
          <w:i/>
          <w:color w:val="000000"/>
        </w:rPr>
        <w:t>gia</w:t>
      </w:r>
      <w:proofErr w:type="spellEnd"/>
      <w:r w:rsidRPr="006C0B16">
        <w:rPr>
          <w:i/>
          <w:color w:val="000000"/>
        </w:rPr>
        <w:t xml:space="preserve">́ </w:t>
      </w:r>
      <w:proofErr w:type="spellStart"/>
      <w:r w:rsidRPr="006C0B16">
        <w:rPr>
          <w:i/>
          <w:color w:val="000000"/>
        </w:rPr>
        <w:t>của</w:t>
      </w:r>
      <w:proofErr w:type="spellEnd"/>
      <w:r w:rsidRPr="006C0B16">
        <w:rPr>
          <w:i/>
          <w:color w:val="000000"/>
        </w:rPr>
        <w:t xml:space="preserve"> </w:t>
      </w:r>
      <w:proofErr w:type="spellStart"/>
      <w:r w:rsidRPr="006C0B16">
        <w:rPr>
          <w:i/>
          <w:color w:val="000000"/>
        </w:rPr>
        <w:t>cơ</w:t>
      </w:r>
      <w:proofErr w:type="spellEnd"/>
      <w:r w:rsidRPr="006C0B16">
        <w:rPr>
          <w:i/>
          <w:color w:val="000000"/>
        </w:rPr>
        <w:t xml:space="preserve"> </w:t>
      </w:r>
      <w:proofErr w:type="spellStart"/>
      <w:r w:rsidRPr="006C0B16">
        <w:rPr>
          <w:i/>
          <w:color w:val="000000"/>
        </w:rPr>
        <w:t>quan</w:t>
      </w:r>
      <w:proofErr w:type="spellEnd"/>
      <w:r w:rsidRPr="006C0B16">
        <w:rPr>
          <w:i/>
          <w:color w:val="000000"/>
        </w:rPr>
        <w:t xml:space="preserve"> </w:t>
      </w:r>
      <w:proofErr w:type="spellStart"/>
      <w:r w:rsidRPr="006C0B16">
        <w:rPr>
          <w:i/>
          <w:color w:val="000000"/>
        </w:rPr>
        <w:t>nha</w:t>
      </w:r>
      <w:proofErr w:type="spellEnd"/>
      <w:r w:rsidRPr="006C0B16">
        <w:rPr>
          <w:i/>
          <w:color w:val="000000"/>
        </w:rPr>
        <w:t xml:space="preserve">̀ </w:t>
      </w:r>
      <w:proofErr w:type="spellStart"/>
      <w:r w:rsidRPr="006C0B16">
        <w:rPr>
          <w:i/>
          <w:color w:val="000000"/>
        </w:rPr>
        <w:t>nước</w:t>
      </w:r>
      <w:proofErr w:type="spellEnd"/>
      <w:r w:rsidRPr="006C0B16">
        <w:rPr>
          <w:i/>
          <w:color w:val="000000"/>
        </w:rPr>
        <w:t xml:space="preserve"> có </w:t>
      </w:r>
      <w:proofErr w:type="spellStart"/>
      <w:r w:rsidRPr="006C0B16">
        <w:rPr>
          <w:i/>
          <w:color w:val="000000"/>
        </w:rPr>
        <w:t>thẩm</w:t>
      </w:r>
      <w:proofErr w:type="spellEnd"/>
      <w:r w:rsidRPr="006C0B16">
        <w:rPr>
          <w:i/>
          <w:color w:val="000000"/>
        </w:rPr>
        <w:t xml:space="preserve"> </w:t>
      </w:r>
      <w:proofErr w:type="spellStart"/>
      <w:r w:rsidRPr="006C0B16">
        <w:rPr>
          <w:i/>
          <w:color w:val="000000"/>
        </w:rPr>
        <w:t>quyền</w:t>
      </w:r>
      <w:proofErr w:type="spellEnd"/>
      <w:r w:rsidRPr="006C0B16">
        <w:rPr>
          <w:i/>
          <w:color w:val="000000"/>
        </w:rPr>
        <w:t xml:space="preserve"> </w:t>
      </w:r>
      <w:proofErr w:type="spellStart"/>
      <w:r w:rsidRPr="006C0B16">
        <w:rPr>
          <w:i/>
          <w:color w:val="000000"/>
        </w:rPr>
        <w:t>theo</w:t>
      </w:r>
      <w:proofErr w:type="spellEnd"/>
      <w:r w:rsidRPr="006C0B16">
        <w:rPr>
          <w:i/>
          <w:color w:val="000000"/>
        </w:rPr>
        <w:t xml:space="preserve"> </w:t>
      </w:r>
      <w:proofErr w:type="spellStart"/>
      <w:r w:rsidRPr="006C0B16">
        <w:rPr>
          <w:i/>
          <w:color w:val="000000"/>
        </w:rPr>
        <w:t>quy</w:t>
      </w:r>
      <w:proofErr w:type="spellEnd"/>
      <w:r w:rsidRPr="006C0B16">
        <w:rPr>
          <w:i/>
          <w:color w:val="000000"/>
        </w:rPr>
        <w:t xml:space="preserve"> </w:t>
      </w:r>
      <w:proofErr w:type="spellStart"/>
      <w:r w:rsidRPr="006C0B16">
        <w:rPr>
          <w:i/>
          <w:color w:val="000000"/>
        </w:rPr>
        <w:t>định</w:t>
      </w:r>
      <w:proofErr w:type="spellEnd"/>
      <w:r w:rsidRPr="006C0B16">
        <w:rPr>
          <w:i/>
          <w:color w:val="000000"/>
        </w:rPr>
        <w:t>)</w:t>
      </w:r>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lastRenderedPageBreak/>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cơ</w:t>
      </w:r>
      <w:proofErr w:type="spellEnd"/>
      <w:r w:rsidRPr="006C0B16">
        <w:rPr>
          <w:color w:val="000000"/>
        </w:rPr>
        <w:t xml:space="preserve"> </w:t>
      </w:r>
      <w:proofErr w:type="spellStart"/>
      <w:r w:rsidRPr="006C0B16">
        <w:rPr>
          <w:color w:val="000000"/>
        </w:rPr>
        <w:t>bản</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phần</w:t>
      </w:r>
      <w:proofErr w:type="spellEnd"/>
      <w:r w:rsidRPr="006C0B16">
        <w:rPr>
          <w:color w:val="000000"/>
        </w:rPr>
        <w:t xml:space="preserve"> </w:t>
      </w:r>
      <w:proofErr w:type="spellStart"/>
      <w:r w:rsidRPr="006C0B16">
        <w:rPr>
          <w:color w:val="000000"/>
        </w:rPr>
        <w:t>mềm</w:t>
      </w:r>
      <w:proofErr w:type="spellEnd"/>
      <w:r w:rsidRPr="006C0B16">
        <w:rPr>
          <w:color w:val="000000"/>
        </w:rPr>
        <w:t xml:space="preserve">; ... </w:t>
      </w:r>
      <w:proofErr w:type="spellStart"/>
      <w:r w:rsidRPr="006C0B16">
        <w:rPr>
          <w:color w:val="000000"/>
        </w:rPr>
        <w:t>đê</w:t>
      </w:r>
      <w:proofErr w:type="spellEnd"/>
      <w:r w:rsidRPr="006C0B16">
        <w:rPr>
          <w:color w:val="000000"/>
        </w:rPr>
        <w:t xml:space="preserve">̉ </w:t>
      </w:r>
      <w:proofErr w:type="spellStart"/>
      <w:r w:rsidRPr="006C0B16">
        <w:rPr>
          <w:color w:val="000000"/>
        </w:rPr>
        <w:t>tổng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lập</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TS, HH, DV </w:t>
      </w:r>
      <w:proofErr w:type="spellStart"/>
      <w:r w:rsidRPr="006C0B16">
        <w:rPr>
          <w:color w:val="000000"/>
        </w:rPr>
        <w:t>năm</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KHTC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Thời</w:t>
      </w:r>
      <w:proofErr w:type="spellEnd"/>
      <w:r w:rsidRPr="006C0B16">
        <w:rPr>
          <w:color w:val="000000"/>
        </w:rPr>
        <w:t xml:space="preserve"> </w:t>
      </w:r>
      <w:proofErr w:type="spellStart"/>
      <w:r w:rsidRPr="006C0B16">
        <w:rPr>
          <w:color w:val="000000"/>
        </w:rPr>
        <w:t>hạn</w:t>
      </w:r>
      <w:proofErr w:type="spellEnd"/>
      <w:r w:rsidRPr="006C0B16">
        <w:rPr>
          <w:color w:val="000000"/>
        </w:rPr>
        <w:t xml:space="preserve"> </w:t>
      </w:r>
      <w:proofErr w:type="spellStart"/>
      <w:r w:rsidRPr="006C0B16">
        <w:rPr>
          <w:color w:val="000000"/>
        </w:rPr>
        <w:t>gửi</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ngày</w:t>
      </w:r>
      <w:proofErr w:type="spellEnd"/>
      <w:r w:rsidRPr="006C0B16">
        <w:rPr>
          <w:color w:val="000000"/>
        </w:rPr>
        <w:t xml:space="preserve"> 15/12/</w:t>
      </w:r>
      <w:proofErr w:type="spellStart"/>
      <w:r w:rsidRPr="006C0B16">
        <w:rPr>
          <w:color w:val="000000"/>
        </w:rPr>
        <w:t>năm</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proofErr w:type="gramStart"/>
      <w:r w:rsidRPr="006C0B16">
        <w:rPr>
          <w:color w:val="000000"/>
        </w:rPr>
        <w:t>trước</w:t>
      </w:r>
      <w:proofErr w:type="spellEnd"/>
      <w:r w:rsidRPr="006C0B16">
        <w:rPr>
          <w:color w:val="000000"/>
        </w:rPr>
        <w:t>;</w:t>
      </w:r>
      <w:proofErr w:type="gramEnd"/>
    </w:p>
    <w:p w14:paraId="6772A6B6" w14:textId="77777777" w:rsidR="00D71688" w:rsidRPr="006C0B16" w:rsidRDefault="00D71688" w:rsidP="00D71688">
      <w:pPr>
        <w:spacing w:before="120" w:line="252" w:lineRule="auto"/>
        <w:ind w:left="284"/>
        <w:jc w:val="both"/>
        <w:rPr>
          <w:color w:val="000000"/>
        </w:rPr>
      </w:pPr>
      <w:r w:rsidRPr="006C0B16">
        <w:rPr>
          <w:color w:val="000000"/>
        </w:rPr>
        <w:t xml:space="preserve">- </w:t>
      </w:r>
      <w:proofErr w:type="spellStart"/>
      <w:r w:rsidRPr="006C0B16">
        <w:rPr>
          <w:color w:val="000000"/>
        </w:rPr>
        <w:t>Phòng</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hoạch</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tuân</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chê</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mức</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w:t>
      </w:r>
      <w:proofErr w:type="spellStart"/>
      <w:r w:rsidRPr="006C0B16">
        <w:rPr>
          <w:color w:val="000000"/>
        </w:rPr>
        <w:t>nguồn</w:t>
      </w:r>
      <w:proofErr w:type="spellEnd"/>
      <w:r w:rsidRPr="006C0B16">
        <w:rPr>
          <w:color w:val="000000"/>
        </w:rPr>
        <w:t xml:space="preserve"> </w:t>
      </w:r>
      <w:proofErr w:type="spellStart"/>
      <w:r w:rsidRPr="006C0B16">
        <w:rPr>
          <w:color w:val="000000"/>
        </w:rPr>
        <w:t>kinh</w:t>
      </w:r>
      <w:proofErr w:type="spellEnd"/>
      <w:r w:rsidRPr="006C0B16">
        <w:rPr>
          <w:color w:val="000000"/>
        </w:rPr>
        <w:t xml:space="preserve"> phí). </w:t>
      </w:r>
      <w:proofErr w:type="spellStart"/>
      <w:r w:rsidRPr="006C0B16">
        <w:rPr>
          <w:color w:val="000000"/>
        </w:rPr>
        <w:t>Thời</w:t>
      </w:r>
      <w:proofErr w:type="spellEnd"/>
      <w:r w:rsidRPr="006C0B16">
        <w:rPr>
          <w:color w:val="000000"/>
        </w:rPr>
        <w:t xml:space="preserve"> </w:t>
      </w:r>
      <w:proofErr w:type="spellStart"/>
      <w:r w:rsidRPr="006C0B16">
        <w:rPr>
          <w:color w:val="000000"/>
        </w:rPr>
        <w:t>hạn</w:t>
      </w:r>
      <w:proofErr w:type="spellEnd"/>
      <w:r w:rsidRPr="006C0B16">
        <w:rPr>
          <w:color w:val="000000"/>
        </w:rPr>
        <w:t xml:space="preserve"> </w:t>
      </w:r>
      <w:proofErr w:type="spellStart"/>
      <w:r w:rsidRPr="006C0B16">
        <w:rPr>
          <w:color w:val="000000"/>
        </w:rPr>
        <w:t>hoàn</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25/12/</w:t>
      </w:r>
      <w:proofErr w:type="spellStart"/>
      <w:r w:rsidRPr="006C0B16">
        <w:rPr>
          <w:color w:val="000000"/>
        </w:rPr>
        <w:t>năm</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proofErr w:type="gramStart"/>
      <w:r w:rsidRPr="006C0B16">
        <w:rPr>
          <w:color w:val="000000"/>
        </w:rPr>
        <w:t>trước</w:t>
      </w:r>
      <w:proofErr w:type="spellEnd"/>
      <w:r w:rsidRPr="006C0B16">
        <w:rPr>
          <w:color w:val="000000"/>
        </w:rPr>
        <w:t>;</w:t>
      </w:r>
      <w:proofErr w:type="gramEnd"/>
    </w:p>
    <w:p w14:paraId="34727AC5" w14:textId="77777777" w:rsidR="00D71688" w:rsidRPr="006C0B16" w:rsidRDefault="00D71688" w:rsidP="00D71688">
      <w:pPr>
        <w:spacing w:before="120" w:line="252" w:lineRule="auto"/>
        <w:ind w:left="284"/>
        <w:jc w:val="both"/>
        <w:rPr>
          <w:color w:val="000000"/>
        </w:rPr>
      </w:pPr>
      <w:r w:rsidRPr="006C0B16">
        <w:rPr>
          <w:color w:val="000000"/>
        </w:rPr>
        <w:t xml:space="preserve">- Ban </w:t>
      </w:r>
      <w:proofErr w:type="spellStart"/>
      <w:r w:rsidRPr="006C0B16">
        <w:rPr>
          <w:color w:val="000000"/>
        </w:rPr>
        <w:t>Giám</w:t>
      </w:r>
      <w:proofErr w:type="spellEnd"/>
      <w:r w:rsidRPr="006C0B16">
        <w:rPr>
          <w:color w:val="000000"/>
        </w:rPr>
        <w:t xml:space="preserve"> </w:t>
      </w:r>
      <w:proofErr w:type="spellStart"/>
      <w:r w:rsidRPr="006C0B16">
        <w:rPr>
          <w:color w:val="000000"/>
        </w:rPr>
        <w:t>hiệu</w:t>
      </w:r>
      <w:proofErr w:type="spellEnd"/>
      <w:r w:rsidRPr="006C0B16">
        <w:rPr>
          <w:color w:val="000000"/>
        </w:rPr>
        <w:t xml:space="preserve"> </w:t>
      </w:r>
      <w:proofErr w:type="spellStart"/>
      <w:r w:rsidRPr="006C0B16">
        <w:rPr>
          <w:color w:val="000000"/>
        </w:rPr>
        <w:t>xem</w:t>
      </w:r>
      <w:proofErr w:type="spellEnd"/>
      <w:r w:rsidRPr="006C0B16">
        <w:rPr>
          <w:color w:val="000000"/>
        </w:rPr>
        <w:t xml:space="preserve"> </w:t>
      </w:r>
      <w:proofErr w:type="spellStart"/>
      <w:r w:rsidRPr="006C0B16">
        <w:rPr>
          <w:color w:val="000000"/>
        </w:rPr>
        <w:t>xét</w:t>
      </w:r>
      <w:proofErr w:type="spellEnd"/>
      <w:r w:rsidRPr="006C0B16">
        <w:rPr>
          <w:color w:val="000000"/>
        </w:rPr>
        <w:t xml:space="preserve">, </w:t>
      </w:r>
      <w:proofErr w:type="spellStart"/>
      <w:r w:rsidRPr="006C0B16">
        <w:rPr>
          <w:color w:val="000000"/>
        </w:rPr>
        <w:t>thẩm</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Thời</w:t>
      </w:r>
      <w:proofErr w:type="spellEnd"/>
      <w:r w:rsidRPr="006C0B16">
        <w:rPr>
          <w:color w:val="000000"/>
        </w:rPr>
        <w:t xml:space="preserve"> </w:t>
      </w:r>
      <w:proofErr w:type="spellStart"/>
      <w:r w:rsidRPr="006C0B16">
        <w:rPr>
          <w:color w:val="000000"/>
        </w:rPr>
        <w:t>hạn</w:t>
      </w:r>
      <w:proofErr w:type="spellEnd"/>
      <w:r w:rsidRPr="006C0B16">
        <w:rPr>
          <w:color w:val="000000"/>
        </w:rPr>
        <w:t xml:space="preserve"> </w:t>
      </w:r>
      <w:proofErr w:type="spellStart"/>
      <w:r w:rsidRPr="006C0B16">
        <w:rPr>
          <w:color w:val="000000"/>
        </w:rPr>
        <w:t>hoàn</w:t>
      </w:r>
      <w:proofErr w:type="spellEnd"/>
      <w:r w:rsidRPr="006C0B16">
        <w:rPr>
          <w:color w:val="000000"/>
        </w:rPr>
        <w:t xml:space="preserve"> </w:t>
      </w:r>
      <w:proofErr w:type="spellStart"/>
      <w:r w:rsidRPr="006C0B16">
        <w:rPr>
          <w:color w:val="000000"/>
        </w:rPr>
        <w:t>thành</w:t>
      </w:r>
      <w:proofErr w:type="spellEnd"/>
      <w:r w:rsidRPr="006C0B16">
        <w:rPr>
          <w:color w:val="000000"/>
        </w:rPr>
        <w:t>: 30/12/</w:t>
      </w:r>
      <w:proofErr w:type="spellStart"/>
      <w:r w:rsidRPr="006C0B16">
        <w:rPr>
          <w:color w:val="000000"/>
        </w:rPr>
        <w:t>năm</w:t>
      </w:r>
      <w:proofErr w:type="spellEnd"/>
      <w:r w:rsidRPr="006C0B16">
        <w:rPr>
          <w:color w:val="000000"/>
        </w:rPr>
        <w:t xml:space="preserve"> </w:t>
      </w:r>
      <w:proofErr w:type="spellStart"/>
      <w:r w:rsidRPr="006C0B16">
        <w:rPr>
          <w:color w:val="000000"/>
        </w:rPr>
        <w:t>tài</w:t>
      </w:r>
      <w:proofErr w:type="spellEnd"/>
      <w:r w:rsidRPr="006C0B16">
        <w:rPr>
          <w:color w:val="000000"/>
        </w:rPr>
        <w:t xml:space="preserve"> </w:t>
      </w:r>
      <w:proofErr w:type="spellStart"/>
      <w:r w:rsidRPr="006C0B16">
        <w:rPr>
          <w:color w:val="000000"/>
        </w:rPr>
        <w:t>chính</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proofErr w:type="gramStart"/>
      <w:r w:rsidRPr="006C0B16">
        <w:rPr>
          <w:color w:val="000000"/>
        </w:rPr>
        <w:t>trước</w:t>
      </w:r>
      <w:proofErr w:type="spellEnd"/>
      <w:r w:rsidRPr="006C0B16">
        <w:rPr>
          <w:color w:val="000000"/>
        </w:rPr>
        <w:t>;</w:t>
      </w:r>
      <w:proofErr w:type="gramEnd"/>
    </w:p>
    <w:p w14:paraId="26DCAB90" w14:textId="77777777" w:rsidR="00D71688" w:rsidRPr="006C0B16" w:rsidRDefault="00A91017" w:rsidP="00D71688">
      <w:pPr>
        <w:spacing w:before="120" w:line="252" w:lineRule="auto"/>
        <w:ind w:left="284"/>
        <w:jc w:val="both"/>
        <w:rPr>
          <w:color w:val="000000"/>
        </w:rPr>
      </w:pPr>
      <w:r w:rsidRPr="006C0B16">
        <w:rPr>
          <w:color w:val="000000"/>
        </w:rPr>
        <w:t>-</w:t>
      </w:r>
      <w:r w:rsidR="00D71688" w:rsidRPr="006C0B16">
        <w:rPr>
          <w:color w:val="000000"/>
        </w:rPr>
        <w:t xml:space="preserve"> </w:t>
      </w:r>
      <w:proofErr w:type="spellStart"/>
      <w:r w:rsidR="00D71688" w:rsidRPr="006C0B16">
        <w:rPr>
          <w:color w:val="000000"/>
        </w:rPr>
        <w:t>Phòng</w:t>
      </w:r>
      <w:proofErr w:type="spellEnd"/>
      <w:r w:rsidR="00D71688" w:rsidRPr="006C0B16">
        <w:rPr>
          <w:color w:val="000000"/>
        </w:rPr>
        <w:t xml:space="preserve"> HCQT</w:t>
      </w:r>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cấp</w:t>
      </w:r>
      <w:proofErr w:type="spellEnd"/>
      <w:r w:rsidRPr="006C0B16">
        <w:rPr>
          <w:color w:val="000000"/>
        </w:rPr>
        <w:t xml:space="preserve"> có </w:t>
      </w:r>
      <w:proofErr w:type="spellStart"/>
      <w:r w:rsidRPr="006C0B16">
        <w:rPr>
          <w:color w:val="000000"/>
        </w:rPr>
        <w:t>thẩm</w:t>
      </w:r>
      <w:proofErr w:type="spellEnd"/>
      <w:r w:rsidRPr="006C0B16">
        <w:rPr>
          <w:color w:val="000000"/>
        </w:rPr>
        <w:t xml:space="preserve"> </w:t>
      </w:r>
      <w:proofErr w:type="spellStart"/>
      <w:r w:rsidRPr="006C0B16">
        <w:rPr>
          <w:color w:val="000000"/>
        </w:rPr>
        <w:t>quyền</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tổng</w:t>
      </w:r>
      <w:proofErr w:type="spellEnd"/>
      <w:r w:rsidRPr="006C0B16">
        <w:rPr>
          <w:color w:val="000000"/>
        </w:rPr>
        <w:t xml:space="preserve"> </w:t>
      </w:r>
      <w:proofErr w:type="spellStart"/>
      <w:r w:rsidRPr="006C0B16">
        <w:rPr>
          <w:color w:val="000000"/>
        </w:rPr>
        <w:t>thê</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căn</w:t>
      </w:r>
      <w:proofErr w:type="spellEnd"/>
      <w:r w:rsidRPr="006C0B16">
        <w:rPr>
          <w:color w:val="000000"/>
        </w:rPr>
        <w:t xml:space="preserve"> </w:t>
      </w:r>
      <w:proofErr w:type="spellStart"/>
      <w:r w:rsidRPr="006C0B16">
        <w:rPr>
          <w:color w:val="000000"/>
        </w:rPr>
        <w:t>cư</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w:t>
      </w:r>
      <w:r w:rsidR="00D71688" w:rsidRPr="006C0B16">
        <w:rPr>
          <w:color w:val="000000"/>
        </w:rPr>
        <w:t xml:space="preserve"> có </w:t>
      </w:r>
      <w:proofErr w:type="spellStart"/>
      <w:r w:rsidR="00D71688" w:rsidRPr="006C0B16">
        <w:rPr>
          <w:color w:val="000000"/>
        </w:rPr>
        <w:t>trách</w:t>
      </w:r>
      <w:proofErr w:type="spellEnd"/>
      <w:r w:rsidR="00D71688" w:rsidRPr="006C0B16">
        <w:rPr>
          <w:color w:val="000000"/>
        </w:rPr>
        <w:t xml:space="preserve"> </w:t>
      </w:r>
      <w:proofErr w:type="spellStart"/>
      <w:r w:rsidR="00D71688" w:rsidRPr="006C0B16">
        <w:rPr>
          <w:color w:val="000000"/>
        </w:rPr>
        <w:t>nhiệm</w:t>
      </w:r>
      <w:proofErr w:type="spellEnd"/>
      <w:r w:rsidR="00D71688" w:rsidRPr="006C0B16">
        <w:rPr>
          <w:color w:val="000000"/>
        </w:rPr>
        <w:t xml:space="preserve"> </w:t>
      </w:r>
      <w:proofErr w:type="spellStart"/>
      <w:r w:rsidR="00D71688" w:rsidRPr="006C0B16">
        <w:rPr>
          <w:color w:val="000000"/>
        </w:rPr>
        <w:t>hoàn</w:t>
      </w:r>
      <w:proofErr w:type="spellEnd"/>
      <w:r w:rsidR="00D71688" w:rsidRPr="006C0B16">
        <w:rPr>
          <w:color w:val="000000"/>
        </w:rPr>
        <w:t xml:space="preserve"> </w:t>
      </w:r>
      <w:proofErr w:type="spellStart"/>
      <w:r w:rsidR="00D71688" w:rsidRPr="006C0B16">
        <w:rPr>
          <w:color w:val="000000"/>
        </w:rPr>
        <w:t>thành</w:t>
      </w:r>
      <w:proofErr w:type="spellEnd"/>
      <w:r w:rsidR="00D71688" w:rsidRPr="006C0B16">
        <w:rPr>
          <w:color w:val="000000"/>
        </w:rPr>
        <w:t xml:space="preserve"> </w:t>
      </w:r>
      <w:proofErr w:type="spellStart"/>
      <w:r w:rsidR="00D71688" w:rsidRPr="006C0B16">
        <w:rPr>
          <w:color w:val="000000"/>
        </w:rPr>
        <w:t>việc</w:t>
      </w:r>
      <w:proofErr w:type="spellEnd"/>
      <w:r w:rsidR="00D71688" w:rsidRPr="006C0B16">
        <w:rPr>
          <w:color w:val="000000"/>
        </w:rPr>
        <w:t xml:space="preserve"> </w:t>
      </w:r>
      <w:proofErr w:type="spellStart"/>
      <w:r w:rsidR="00D71688" w:rsidRPr="006C0B16">
        <w:rPr>
          <w:color w:val="000000"/>
        </w:rPr>
        <w:t>xây</w:t>
      </w:r>
      <w:proofErr w:type="spellEnd"/>
      <w:r w:rsidR="00D71688" w:rsidRPr="006C0B16">
        <w:rPr>
          <w:color w:val="000000"/>
        </w:rPr>
        <w:t xml:space="preserve"> </w:t>
      </w:r>
      <w:proofErr w:type="spellStart"/>
      <w:r w:rsidR="00D71688" w:rsidRPr="006C0B16">
        <w:rPr>
          <w:color w:val="000000"/>
        </w:rPr>
        <w:t>dựng</w:t>
      </w:r>
      <w:proofErr w:type="spellEnd"/>
      <w:r w:rsidR="00D71688" w:rsidRPr="006C0B16">
        <w:rPr>
          <w:color w:val="000000"/>
        </w:rPr>
        <w:t xml:space="preserve"> </w:t>
      </w:r>
      <w:proofErr w:type="spellStart"/>
      <w:r w:rsidR="00D71688" w:rsidRPr="006C0B16">
        <w:rPr>
          <w:color w:val="000000"/>
        </w:rPr>
        <w:t>Kê</w:t>
      </w:r>
      <w:proofErr w:type="spellEnd"/>
      <w:r w:rsidR="00D71688" w:rsidRPr="006C0B16">
        <w:rPr>
          <w:color w:val="000000"/>
        </w:rPr>
        <w:t xml:space="preserve">́ </w:t>
      </w:r>
      <w:proofErr w:type="spellStart"/>
      <w:r w:rsidR="00D71688" w:rsidRPr="006C0B16">
        <w:rPr>
          <w:color w:val="000000"/>
        </w:rPr>
        <w:t>hoạch</w:t>
      </w:r>
      <w:proofErr w:type="spellEnd"/>
      <w:r w:rsidR="00D71688" w:rsidRPr="006C0B16">
        <w:rPr>
          <w:color w:val="000000"/>
        </w:rPr>
        <w:t xml:space="preserve"> </w:t>
      </w:r>
      <w:proofErr w:type="spellStart"/>
      <w:r w:rsidR="00D71688" w:rsidRPr="006C0B16">
        <w:rPr>
          <w:color w:val="000000"/>
        </w:rPr>
        <w:t>lựa</w:t>
      </w:r>
      <w:proofErr w:type="spellEnd"/>
      <w:r w:rsidR="00D71688" w:rsidRPr="006C0B16">
        <w:rPr>
          <w:color w:val="000000"/>
        </w:rPr>
        <w:t xml:space="preserve"> </w:t>
      </w:r>
      <w:proofErr w:type="spellStart"/>
      <w:r w:rsidR="00D71688" w:rsidRPr="006C0B16">
        <w:rPr>
          <w:color w:val="000000"/>
        </w:rPr>
        <w:t>chọn</w:t>
      </w:r>
      <w:proofErr w:type="spellEnd"/>
      <w:r w:rsidR="00D71688" w:rsidRPr="006C0B16">
        <w:rPr>
          <w:color w:val="000000"/>
        </w:rPr>
        <w:t xml:space="preserve"> </w:t>
      </w:r>
      <w:proofErr w:type="spellStart"/>
      <w:r w:rsidR="00D71688" w:rsidRPr="006C0B16">
        <w:rPr>
          <w:color w:val="000000"/>
        </w:rPr>
        <w:t>nha</w:t>
      </w:r>
      <w:proofErr w:type="spellEnd"/>
      <w:r w:rsidR="00D71688" w:rsidRPr="006C0B16">
        <w:rPr>
          <w:color w:val="000000"/>
        </w:rPr>
        <w:t xml:space="preserve">̀ </w:t>
      </w:r>
      <w:proofErr w:type="spellStart"/>
      <w:r w:rsidR="00D71688" w:rsidRPr="006C0B16">
        <w:rPr>
          <w:color w:val="000000"/>
        </w:rPr>
        <w:t>thầu</w:t>
      </w:r>
      <w:proofErr w:type="spellEnd"/>
      <w:r w:rsidR="00D71688" w:rsidRPr="006C0B16">
        <w:rPr>
          <w:color w:val="000000"/>
        </w:rPr>
        <w:t xml:space="preserve"> </w:t>
      </w:r>
      <w:proofErr w:type="spellStart"/>
      <w:r w:rsidR="00D71688" w:rsidRPr="006C0B16">
        <w:rPr>
          <w:color w:val="000000"/>
        </w:rPr>
        <w:t>cho</w:t>
      </w:r>
      <w:proofErr w:type="spellEnd"/>
      <w:r w:rsidR="00D71688" w:rsidRPr="006C0B16">
        <w:rPr>
          <w:color w:val="000000"/>
        </w:rPr>
        <w:t xml:space="preserve"> </w:t>
      </w:r>
      <w:proofErr w:type="spellStart"/>
      <w:r w:rsidR="00D71688" w:rsidRPr="006C0B16">
        <w:rPr>
          <w:color w:val="000000"/>
        </w:rPr>
        <w:t>toàn</w:t>
      </w:r>
      <w:proofErr w:type="spellEnd"/>
      <w:r w:rsidR="00D71688" w:rsidRPr="006C0B16">
        <w:rPr>
          <w:color w:val="000000"/>
        </w:rPr>
        <w:t xml:space="preserve"> </w:t>
      </w:r>
      <w:proofErr w:type="spellStart"/>
      <w:r w:rsidR="00D71688" w:rsidRPr="006C0B16">
        <w:rPr>
          <w:color w:val="000000"/>
        </w:rPr>
        <w:t>bô</w:t>
      </w:r>
      <w:proofErr w:type="spellEnd"/>
      <w:r w:rsidR="00D71688" w:rsidRPr="006C0B16">
        <w:rPr>
          <w:color w:val="000000"/>
        </w:rPr>
        <w:t xml:space="preserve">̣ </w:t>
      </w:r>
      <w:proofErr w:type="spellStart"/>
      <w:r w:rsidR="00D71688" w:rsidRPr="006C0B16">
        <w:rPr>
          <w:color w:val="000000"/>
        </w:rPr>
        <w:t>Dư</w:t>
      </w:r>
      <w:proofErr w:type="spellEnd"/>
      <w:r w:rsidR="00D71688" w:rsidRPr="006C0B16">
        <w:rPr>
          <w:color w:val="000000"/>
        </w:rPr>
        <w:t xml:space="preserve">̣ </w:t>
      </w:r>
      <w:proofErr w:type="spellStart"/>
      <w:r w:rsidR="00D71688" w:rsidRPr="006C0B16">
        <w:rPr>
          <w:color w:val="000000"/>
        </w:rPr>
        <w:t>toán</w:t>
      </w:r>
      <w:proofErr w:type="spellEnd"/>
      <w:r w:rsidR="00D71688" w:rsidRPr="006C0B16">
        <w:rPr>
          <w:color w:val="000000"/>
        </w:rPr>
        <w:t xml:space="preserve"> </w:t>
      </w:r>
      <w:proofErr w:type="spellStart"/>
      <w:r w:rsidR="00D71688" w:rsidRPr="006C0B16">
        <w:rPr>
          <w:color w:val="000000"/>
        </w:rPr>
        <w:t>mua</w:t>
      </w:r>
      <w:proofErr w:type="spellEnd"/>
      <w:r w:rsidR="00D71688" w:rsidRPr="006C0B16">
        <w:rPr>
          <w:color w:val="000000"/>
        </w:rPr>
        <w:t xml:space="preserve"> </w:t>
      </w:r>
      <w:proofErr w:type="spellStart"/>
      <w:r w:rsidR="00D71688" w:rsidRPr="006C0B16">
        <w:rPr>
          <w:color w:val="000000"/>
        </w:rPr>
        <w:t>sắm</w:t>
      </w:r>
      <w:proofErr w:type="spellEnd"/>
      <w:r w:rsidR="00D71688" w:rsidRPr="006C0B16">
        <w:rPr>
          <w:color w:val="000000"/>
        </w:rPr>
        <w:t xml:space="preserve"> </w:t>
      </w:r>
      <w:proofErr w:type="spellStart"/>
      <w:r w:rsidR="00D71688" w:rsidRPr="006C0B16">
        <w:rPr>
          <w:color w:val="000000"/>
        </w:rPr>
        <w:t>đê</w:t>
      </w:r>
      <w:proofErr w:type="spellEnd"/>
      <w:r w:rsidR="00D71688" w:rsidRPr="006C0B16">
        <w:rPr>
          <w:color w:val="000000"/>
        </w:rPr>
        <w:t xml:space="preserve">̉ </w:t>
      </w:r>
      <w:proofErr w:type="spellStart"/>
      <w:r w:rsidR="00D71688" w:rsidRPr="006C0B16">
        <w:rPr>
          <w:color w:val="000000"/>
        </w:rPr>
        <w:t>trình</w:t>
      </w:r>
      <w:proofErr w:type="spellEnd"/>
      <w:r w:rsidR="00D71688" w:rsidRPr="006C0B16">
        <w:rPr>
          <w:color w:val="000000"/>
        </w:rPr>
        <w:t xml:space="preserve"> Ban </w:t>
      </w:r>
      <w:proofErr w:type="spellStart"/>
      <w:r w:rsidR="00D71688" w:rsidRPr="006C0B16">
        <w:rPr>
          <w:color w:val="000000"/>
        </w:rPr>
        <w:t>Giám</w:t>
      </w:r>
      <w:proofErr w:type="spellEnd"/>
      <w:r w:rsidR="00D71688" w:rsidRPr="006C0B16">
        <w:rPr>
          <w:color w:val="000000"/>
        </w:rPr>
        <w:t xml:space="preserve"> </w:t>
      </w:r>
      <w:proofErr w:type="spellStart"/>
      <w:r w:rsidR="00D71688" w:rsidRPr="006C0B16">
        <w:rPr>
          <w:color w:val="000000"/>
        </w:rPr>
        <w:t>hiệu</w:t>
      </w:r>
      <w:proofErr w:type="spellEnd"/>
      <w:r w:rsidR="00D71688" w:rsidRPr="006C0B16">
        <w:rPr>
          <w:color w:val="000000"/>
        </w:rPr>
        <w:t xml:space="preserve"> </w:t>
      </w:r>
      <w:proofErr w:type="spellStart"/>
      <w:r w:rsidR="00D71688" w:rsidRPr="006C0B16">
        <w:rPr>
          <w:color w:val="000000"/>
        </w:rPr>
        <w:t>xem</w:t>
      </w:r>
      <w:proofErr w:type="spellEnd"/>
      <w:r w:rsidR="00D71688" w:rsidRPr="006C0B16">
        <w:rPr>
          <w:color w:val="000000"/>
        </w:rPr>
        <w:t xml:space="preserve"> </w:t>
      </w:r>
      <w:proofErr w:type="spellStart"/>
      <w:r w:rsidR="00D71688" w:rsidRPr="006C0B16">
        <w:rPr>
          <w:color w:val="000000"/>
        </w:rPr>
        <w:t>xét</w:t>
      </w:r>
      <w:proofErr w:type="spellEnd"/>
      <w:r w:rsidR="00D71688" w:rsidRPr="006C0B16">
        <w:rPr>
          <w:color w:val="000000"/>
        </w:rPr>
        <w:t xml:space="preserve">, </w:t>
      </w:r>
      <w:proofErr w:type="spellStart"/>
      <w:r w:rsidR="00D71688" w:rsidRPr="006C0B16">
        <w:rPr>
          <w:color w:val="000000"/>
        </w:rPr>
        <w:t>thẩm</w:t>
      </w:r>
      <w:proofErr w:type="spellEnd"/>
      <w:r w:rsidR="00D71688" w:rsidRPr="006C0B16">
        <w:rPr>
          <w:color w:val="000000"/>
        </w:rPr>
        <w:t xml:space="preserve"> </w:t>
      </w:r>
      <w:proofErr w:type="spellStart"/>
      <w:r w:rsidR="00D71688" w:rsidRPr="006C0B16">
        <w:rPr>
          <w:color w:val="000000"/>
        </w:rPr>
        <w:t>định</w:t>
      </w:r>
      <w:proofErr w:type="spellEnd"/>
      <w:r w:rsidR="00D71688" w:rsidRPr="006C0B16">
        <w:rPr>
          <w:color w:val="000000"/>
        </w:rPr>
        <w:t xml:space="preserve"> </w:t>
      </w:r>
      <w:proofErr w:type="spellStart"/>
      <w:r w:rsidR="00D71688" w:rsidRPr="006C0B16">
        <w:rPr>
          <w:color w:val="000000"/>
        </w:rPr>
        <w:t>va</w:t>
      </w:r>
      <w:proofErr w:type="spellEnd"/>
      <w:r w:rsidR="00D71688" w:rsidRPr="006C0B16">
        <w:rPr>
          <w:color w:val="000000"/>
        </w:rPr>
        <w:t xml:space="preserve">̀ </w:t>
      </w:r>
      <w:proofErr w:type="spellStart"/>
      <w:r w:rsidR="00D71688" w:rsidRPr="006C0B16">
        <w:rPr>
          <w:color w:val="000000"/>
        </w:rPr>
        <w:t>phê</w:t>
      </w:r>
      <w:proofErr w:type="spellEnd"/>
      <w:r w:rsidR="00D71688" w:rsidRPr="006C0B16">
        <w:rPr>
          <w:color w:val="000000"/>
        </w:rPr>
        <w:t xml:space="preserve"> </w:t>
      </w:r>
      <w:proofErr w:type="spellStart"/>
      <w:r w:rsidR="00D71688" w:rsidRPr="006C0B16">
        <w:rPr>
          <w:color w:val="000000"/>
        </w:rPr>
        <w:t>duyệt</w:t>
      </w:r>
      <w:proofErr w:type="spellEnd"/>
      <w:r w:rsidR="00D71688" w:rsidRPr="006C0B16">
        <w:rPr>
          <w:color w:val="000000"/>
        </w:rPr>
        <w:t xml:space="preserve">, </w:t>
      </w:r>
      <w:proofErr w:type="spellStart"/>
      <w:r w:rsidR="00D71688" w:rsidRPr="006C0B16">
        <w:rPr>
          <w:color w:val="000000"/>
        </w:rPr>
        <w:t>trình</w:t>
      </w:r>
      <w:proofErr w:type="spellEnd"/>
      <w:r w:rsidR="00D71688" w:rsidRPr="006C0B16">
        <w:rPr>
          <w:color w:val="000000"/>
        </w:rPr>
        <w:t xml:space="preserve"> ĐHQGHN </w:t>
      </w:r>
      <w:proofErr w:type="spellStart"/>
      <w:r w:rsidR="00D71688" w:rsidRPr="006C0B16">
        <w:rPr>
          <w:color w:val="000000"/>
        </w:rPr>
        <w:t>phê</w:t>
      </w:r>
      <w:proofErr w:type="spellEnd"/>
      <w:r w:rsidR="00D71688" w:rsidRPr="006C0B16">
        <w:rPr>
          <w:color w:val="000000"/>
        </w:rPr>
        <w:t xml:space="preserve"> </w:t>
      </w:r>
      <w:proofErr w:type="spellStart"/>
      <w:r w:rsidR="00D71688" w:rsidRPr="006C0B16">
        <w:rPr>
          <w:color w:val="000000"/>
        </w:rPr>
        <w:t>duyệt</w:t>
      </w:r>
      <w:proofErr w:type="spellEnd"/>
      <w:r w:rsidR="00D71688" w:rsidRPr="006C0B16">
        <w:rPr>
          <w:color w:val="000000"/>
        </w:rPr>
        <w:t xml:space="preserve"> </w:t>
      </w:r>
      <w:proofErr w:type="spellStart"/>
      <w:r w:rsidR="00D71688" w:rsidRPr="006C0B16">
        <w:rPr>
          <w:color w:val="000000"/>
        </w:rPr>
        <w:t>theo</w:t>
      </w:r>
      <w:proofErr w:type="spellEnd"/>
      <w:r w:rsidR="00D71688" w:rsidRPr="006C0B16">
        <w:rPr>
          <w:color w:val="000000"/>
        </w:rPr>
        <w:t xml:space="preserve"> </w:t>
      </w:r>
      <w:proofErr w:type="spellStart"/>
      <w:r w:rsidR="00D71688" w:rsidRPr="006C0B16">
        <w:rPr>
          <w:color w:val="000000"/>
        </w:rPr>
        <w:t>phân</w:t>
      </w:r>
      <w:proofErr w:type="spellEnd"/>
      <w:r w:rsidR="00D71688" w:rsidRPr="006C0B16">
        <w:rPr>
          <w:color w:val="000000"/>
        </w:rPr>
        <w:t xml:space="preserve"> </w:t>
      </w:r>
      <w:proofErr w:type="spellStart"/>
      <w:r w:rsidR="00D71688" w:rsidRPr="006C0B16">
        <w:rPr>
          <w:color w:val="000000"/>
        </w:rPr>
        <w:t>cấp</w:t>
      </w:r>
      <w:proofErr w:type="spellEnd"/>
      <w:r w:rsidR="00D71688" w:rsidRPr="006C0B16">
        <w:rPr>
          <w:color w:val="000000"/>
        </w:rPr>
        <w:t xml:space="preserve"> </w:t>
      </w:r>
      <w:proofErr w:type="spellStart"/>
      <w:r w:rsidR="00D71688" w:rsidRPr="006C0B16">
        <w:rPr>
          <w:color w:val="000000"/>
        </w:rPr>
        <w:t>thẩm</w:t>
      </w:r>
      <w:proofErr w:type="spellEnd"/>
      <w:r w:rsidR="00D71688" w:rsidRPr="006C0B16">
        <w:rPr>
          <w:color w:val="000000"/>
        </w:rPr>
        <w:t xml:space="preserve"> </w:t>
      </w:r>
      <w:proofErr w:type="spellStart"/>
      <w:r w:rsidR="00D71688" w:rsidRPr="006C0B16">
        <w:rPr>
          <w:color w:val="000000"/>
        </w:rPr>
        <w:t>quyền</w:t>
      </w:r>
      <w:proofErr w:type="spellEnd"/>
      <w:r w:rsidR="00D71688" w:rsidRPr="006C0B16">
        <w:rPr>
          <w:color w:val="000000"/>
        </w:rPr>
        <w:t xml:space="preserve"> </w:t>
      </w:r>
      <w:proofErr w:type="spellStart"/>
      <w:r w:rsidR="00D71688" w:rsidRPr="006C0B16">
        <w:rPr>
          <w:color w:val="000000"/>
        </w:rPr>
        <w:t>phê</w:t>
      </w:r>
      <w:proofErr w:type="spellEnd"/>
      <w:r w:rsidR="00D71688" w:rsidRPr="006C0B16">
        <w:rPr>
          <w:color w:val="000000"/>
        </w:rPr>
        <w:t xml:space="preserve"> </w:t>
      </w:r>
      <w:proofErr w:type="spellStart"/>
      <w:r w:rsidR="00D71688" w:rsidRPr="006C0B16">
        <w:rPr>
          <w:color w:val="000000"/>
        </w:rPr>
        <w:t>duyệt</w:t>
      </w:r>
      <w:proofErr w:type="spellEnd"/>
      <w:r w:rsidR="00D71688" w:rsidRPr="006C0B16">
        <w:rPr>
          <w:color w:val="000000"/>
        </w:rPr>
        <w:t xml:space="preserve"> </w:t>
      </w:r>
      <w:proofErr w:type="spellStart"/>
      <w:r w:rsidR="00D71688" w:rsidRPr="006C0B16">
        <w:rPr>
          <w:color w:val="000000"/>
        </w:rPr>
        <w:t>kê</w:t>
      </w:r>
      <w:proofErr w:type="spellEnd"/>
      <w:r w:rsidR="00D71688" w:rsidRPr="006C0B16">
        <w:rPr>
          <w:color w:val="000000"/>
        </w:rPr>
        <w:t xml:space="preserve">́ </w:t>
      </w:r>
      <w:proofErr w:type="spellStart"/>
      <w:r w:rsidR="00D71688" w:rsidRPr="006C0B16">
        <w:rPr>
          <w:color w:val="000000"/>
        </w:rPr>
        <w:t>hoạch</w:t>
      </w:r>
      <w:proofErr w:type="spellEnd"/>
      <w:r w:rsidR="00D71688" w:rsidRPr="006C0B16">
        <w:rPr>
          <w:color w:val="000000"/>
        </w:rPr>
        <w:t xml:space="preserve"> </w:t>
      </w:r>
      <w:proofErr w:type="spellStart"/>
      <w:r w:rsidR="00D71688" w:rsidRPr="006C0B16">
        <w:rPr>
          <w:color w:val="000000"/>
        </w:rPr>
        <w:t>lựa</w:t>
      </w:r>
      <w:proofErr w:type="spellEnd"/>
      <w:r w:rsidR="00D71688" w:rsidRPr="006C0B16">
        <w:rPr>
          <w:color w:val="000000"/>
        </w:rPr>
        <w:t xml:space="preserve"> </w:t>
      </w:r>
      <w:proofErr w:type="spellStart"/>
      <w:r w:rsidR="00D71688" w:rsidRPr="006C0B16">
        <w:rPr>
          <w:color w:val="000000"/>
        </w:rPr>
        <w:t>chọn</w:t>
      </w:r>
      <w:proofErr w:type="spellEnd"/>
      <w:r w:rsidR="00D71688" w:rsidRPr="006C0B16">
        <w:rPr>
          <w:color w:val="000000"/>
        </w:rPr>
        <w:t xml:space="preserve"> </w:t>
      </w:r>
      <w:proofErr w:type="spellStart"/>
      <w:r w:rsidR="00D71688" w:rsidRPr="006C0B16">
        <w:rPr>
          <w:color w:val="000000"/>
        </w:rPr>
        <w:t>nha</w:t>
      </w:r>
      <w:proofErr w:type="spellEnd"/>
      <w:r w:rsidR="00D71688" w:rsidRPr="006C0B16">
        <w:rPr>
          <w:color w:val="000000"/>
        </w:rPr>
        <w:t xml:space="preserve">̀ </w:t>
      </w:r>
      <w:proofErr w:type="spellStart"/>
      <w:r w:rsidR="00D71688" w:rsidRPr="006C0B16">
        <w:rPr>
          <w:color w:val="000000"/>
        </w:rPr>
        <w:t>thầu</w:t>
      </w:r>
      <w:proofErr w:type="spellEnd"/>
      <w:r w:rsidR="00D71688" w:rsidRPr="006C0B16">
        <w:rPr>
          <w:color w:val="000000"/>
        </w:rPr>
        <w:t xml:space="preserve"> </w:t>
      </w:r>
      <w:r w:rsidR="00D71688" w:rsidRPr="006C0B16">
        <w:rPr>
          <w:i/>
          <w:color w:val="000000"/>
        </w:rPr>
        <w:t>(</w:t>
      </w:r>
      <w:proofErr w:type="spellStart"/>
      <w:r w:rsidR="00D71688" w:rsidRPr="006C0B16">
        <w:rPr>
          <w:i/>
          <w:color w:val="000000"/>
        </w:rPr>
        <w:t>theo</w:t>
      </w:r>
      <w:proofErr w:type="spellEnd"/>
      <w:r w:rsidR="00D71688" w:rsidRPr="006C0B16">
        <w:rPr>
          <w:i/>
          <w:color w:val="000000"/>
        </w:rPr>
        <w:t xml:space="preserve"> </w:t>
      </w:r>
      <w:proofErr w:type="spellStart"/>
      <w:r w:rsidR="00D71688" w:rsidRPr="006C0B16">
        <w:rPr>
          <w:i/>
          <w:color w:val="000000"/>
        </w:rPr>
        <w:t>quy</w:t>
      </w:r>
      <w:proofErr w:type="spellEnd"/>
      <w:r w:rsidR="00D71688" w:rsidRPr="006C0B16">
        <w:rPr>
          <w:i/>
          <w:color w:val="000000"/>
        </w:rPr>
        <w:t xml:space="preserve"> </w:t>
      </w:r>
      <w:proofErr w:type="spellStart"/>
      <w:r w:rsidR="00D71688" w:rsidRPr="006C0B16">
        <w:rPr>
          <w:i/>
          <w:color w:val="000000"/>
        </w:rPr>
        <w:t>định</w:t>
      </w:r>
      <w:proofErr w:type="spellEnd"/>
      <w:r w:rsidR="00D71688" w:rsidRPr="006C0B16">
        <w:rPr>
          <w:i/>
          <w:color w:val="000000"/>
        </w:rPr>
        <w:t xml:space="preserve"> </w:t>
      </w:r>
      <w:proofErr w:type="spellStart"/>
      <w:r w:rsidR="00D71688" w:rsidRPr="006C0B16">
        <w:rPr>
          <w:i/>
          <w:color w:val="000000"/>
        </w:rPr>
        <w:t>tại</w:t>
      </w:r>
      <w:proofErr w:type="spellEnd"/>
      <w:r w:rsidR="00D71688" w:rsidRPr="006C0B16">
        <w:rPr>
          <w:i/>
          <w:color w:val="000000"/>
        </w:rPr>
        <w:t xml:space="preserve"> </w:t>
      </w:r>
      <w:proofErr w:type="spellStart"/>
      <w:r w:rsidR="00D71688" w:rsidRPr="006C0B16">
        <w:rPr>
          <w:i/>
          <w:color w:val="000000"/>
        </w:rPr>
        <w:t>Chương</w:t>
      </w:r>
      <w:proofErr w:type="spellEnd"/>
      <w:r w:rsidR="00D71688" w:rsidRPr="006C0B16">
        <w:rPr>
          <w:i/>
          <w:color w:val="000000"/>
        </w:rPr>
        <w:t xml:space="preserve"> III, Thông </w:t>
      </w:r>
      <w:proofErr w:type="spellStart"/>
      <w:r w:rsidR="00D71688" w:rsidRPr="006C0B16">
        <w:rPr>
          <w:i/>
          <w:color w:val="000000"/>
        </w:rPr>
        <w:t>tư</w:t>
      </w:r>
      <w:proofErr w:type="spellEnd"/>
      <w:r w:rsidR="00D71688" w:rsidRPr="006C0B16">
        <w:rPr>
          <w:i/>
          <w:color w:val="000000"/>
        </w:rPr>
        <w:t xml:space="preserve"> 58/2016/TT-BTC </w:t>
      </w:r>
      <w:proofErr w:type="spellStart"/>
      <w:r w:rsidR="00D71688" w:rsidRPr="006C0B16">
        <w:rPr>
          <w:i/>
          <w:color w:val="000000"/>
        </w:rPr>
        <w:t>ngày</w:t>
      </w:r>
      <w:proofErr w:type="spellEnd"/>
      <w:r w:rsidR="00D71688" w:rsidRPr="006C0B16">
        <w:rPr>
          <w:i/>
          <w:color w:val="000000"/>
        </w:rPr>
        <w:t xml:space="preserve"> 29/3/2016)</w:t>
      </w:r>
      <w:r w:rsidR="00D71688" w:rsidRPr="006C0B16">
        <w:rPr>
          <w:color w:val="000000"/>
        </w:rPr>
        <w:t xml:space="preserve">;  </w:t>
      </w:r>
    </w:p>
    <w:p w14:paraId="7AAE7E8A" w14:textId="77777777" w:rsidR="00D71688" w:rsidRPr="006C0B16" w:rsidRDefault="00D71688" w:rsidP="00D71688">
      <w:pPr>
        <w:spacing w:before="120" w:line="252" w:lineRule="auto"/>
        <w:ind w:left="284"/>
        <w:jc w:val="both"/>
        <w:rPr>
          <w:color w:val="000000"/>
        </w:rPr>
      </w:pPr>
      <w:r w:rsidRPr="006C0B16">
        <w:rPr>
          <w:color w:val="000000"/>
        </w:rPr>
        <w:t xml:space="preserve">- </w:t>
      </w:r>
      <w:proofErr w:type="spellStart"/>
      <w:r w:rsidRPr="006C0B16">
        <w:rPr>
          <w:color w:val="000000"/>
        </w:rPr>
        <w:t>Căn</w:t>
      </w:r>
      <w:proofErr w:type="spellEnd"/>
      <w:r w:rsidRPr="006C0B16">
        <w:rPr>
          <w:color w:val="000000"/>
        </w:rPr>
        <w:t xml:space="preserve"> </w:t>
      </w:r>
      <w:proofErr w:type="spellStart"/>
      <w:r w:rsidRPr="006C0B16">
        <w:rPr>
          <w:color w:val="000000"/>
        </w:rPr>
        <w:t>cư</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hoạch</w:t>
      </w:r>
      <w:proofErr w:type="spellEnd"/>
      <w:r w:rsidRPr="006C0B16">
        <w:rPr>
          <w:color w:val="000000"/>
        </w:rPr>
        <w:t xml:space="preserve"> </w:t>
      </w:r>
      <w:proofErr w:type="spellStart"/>
      <w:r w:rsidRPr="006C0B16">
        <w:rPr>
          <w:color w:val="000000"/>
        </w:rPr>
        <w:t>lựa</w:t>
      </w:r>
      <w:proofErr w:type="spellEnd"/>
      <w:r w:rsidRPr="006C0B16">
        <w:rPr>
          <w:color w:val="000000"/>
        </w:rPr>
        <w:t xml:space="preserve"> </w:t>
      </w:r>
      <w:proofErr w:type="spellStart"/>
      <w:r w:rsidRPr="006C0B16">
        <w:rPr>
          <w:color w:val="000000"/>
        </w:rPr>
        <w:t>chọn</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HCQT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triển</w:t>
      </w:r>
      <w:proofErr w:type="spellEnd"/>
      <w:r w:rsidRPr="006C0B16">
        <w:rPr>
          <w:color w:val="000000"/>
        </w:rPr>
        <w:t xml:space="preserve"> </w:t>
      </w:r>
      <w:proofErr w:type="spellStart"/>
      <w:r w:rsidRPr="006C0B16">
        <w:rPr>
          <w:color w:val="000000"/>
        </w:rPr>
        <w:t>khai</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gói</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theo</w:t>
      </w:r>
      <w:proofErr w:type="spellEnd"/>
      <w:r w:rsidRPr="006C0B16">
        <w:rPr>
          <w:color w:val="000000"/>
        </w:rPr>
        <w:t xml:space="preserve"> </w:t>
      </w:r>
      <w:proofErr w:type="spellStart"/>
      <w:r w:rsidRPr="006C0B16">
        <w:rPr>
          <w:color w:val="000000"/>
        </w:rPr>
        <w:t>tiến</w:t>
      </w:r>
      <w:proofErr w:type="spellEnd"/>
      <w:r w:rsidRPr="006C0B16">
        <w:rPr>
          <w:color w:val="000000"/>
        </w:rPr>
        <w:t xml:space="preserve"> </w:t>
      </w:r>
      <w:proofErr w:type="spellStart"/>
      <w:r w:rsidRPr="006C0B16">
        <w:rPr>
          <w:color w:val="000000"/>
        </w:rPr>
        <w:t>đô</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quy</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của</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nước</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pháp</w:t>
      </w:r>
      <w:proofErr w:type="spellEnd"/>
      <w:r w:rsidRPr="006C0B16">
        <w:rPr>
          <w:color w:val="000000"/>
        </w:rPr>
        <w:t xml:space="preserve"> </w:t>
      </w:r>
      <w:proofErr w:type="spellStart"/>
      <w:r w:rsidRPr="006C0B16">
        <w:rPr>
          <w:color w:val="000000"/>
        </w:rPr>
        <w:t>luật</w:t>
      </w:r>
      <w:proofErr w:type="spellEnd"/>
      <w:r w:rsidRPr="006C0B16">
        <w:rPr>
          <w:color w:val="000000"/>
        </w:rPr>
        <w:t xml:space="preserve"> </w:t>
      </w:r>
      <w:proofErr w:type="spellStart"/>
      <w:r w:rsidRPr="006C0B16">
        <w:rPr>
          <w:color w:val="000000"/>
        </w:rPr>
        <w:t>đấu</w:t>
      </w:r>
      <w:proofErr w:type="spellEnd"/>
      <w:r w:rsidRPr="006C0B16">
        <w:rPr>
          <w:color w:val="000000"/>
        </w:rPr>
        <w:t xml:space="preserve"> </w:t>
      </w:r>
      <w:proofErr w:type="spellStart"/>
      <w:r w:rsidRPr="006C0B16">
        <w:rPr>
          <w:color w:val="000000"/>
        </w:rPr>
        <w:t>thầu</w:t>
      </w:r>
      <w:proofErr w:type="spellEnd"/>
      <w:r w:rsidRPr="006C0B16">
        <w:rPr>
          <w:color w:val="000000"/>
        </w:rPr>
        <w:t>.</w:t>
      </w:r>
    </w:p>
    <w:p w14:paraId="13395C10" w14:textId="77777777" w:rsidR="00D71688" w:rsidRPr="006C0B16" w:rsidRDefault="00D71688" w:rsidP="00D71688">
      <w:pPr>
        <w:spacing w:before="120" w:line="252" w:lineRule="auto"/>
        <w:ind w:left="284"/>
        <w:jc w:val="both"/>
        <w:rPr>
          <w:color w:val="000000"/>
        </w:rPr>
      </w:pPr>
      <w:r w:rsidRPr="006C0B16">
        <w:rPr>
          <w:color w:val="000000"/>
        </w:rPr>
        <w:t xml:space="preserve">- </w:t>
      </w:r>
      <w:proofErr w:type="spellStart"/>
      <w:r w:rsidRPr="006C0B16">
        <w:rPr>
          <w:color w:val="000000"/>
        </w:rPr>
        <w:t>Trường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phát</w:t>
      </w:r>
      <w:proofErr w:type="spellEnd"/>
      <w:r w:rsidRPr="006C0B16">
        <w:rPr>
          <w:color w:val="000000"/>
        </w:rPr>
        <w:t xml:space="preserve"> </w:t>
      </w:r>
      <w:proofErr w:type="spellStart"/>
      <w:r w:rsidRPr="006C0B16">
        <w:rPr>
          <w:color w:val="000000"/>
        </w:rPr>
        <w:t>sinh</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sung </w:t>
      </w:r>
      <w:proofErr w:type="spellStart"/>
      <w:r w:rsidRPr="006C0B16">
        <w:rPr>
          <w:color w:val="000000"/>
        </w:rPr>
        <w:t>ngoài</w:t>
      </w:r>
      <w:proofErr w:type="spellEnd"/>
      <w:r w:rsidRPr="006C0B16">
        <w:rPr>
          <w:color w:val="000000"/>
        </w:rPr>
        <w:t xml:space="preserve"> </w:t>
      </w:r>
      <w:proofErr w:type="spellStart"/>
      <w:r w:rsidRPr="006C0B16">
        <w:rPr>
          <w:color w:val="000000"/>
        </w:rPr>
        <w:t>Dư</w:t>
      </w:r>
      <w:proofErr w:type="spellEnd"/>
      <w:r w:rsidRPr="006C0B16">
        <w:rPr>
          <w:color w:val="000000"/>
        </w:rPr>
        <w:t xml:space="preserve">̣ </w:t>
      </w:r>
      <w:proofErr w:type="spellStart"/>
      <w:r w:rsidRPr="006C0B16">
        <w:rPr>
          <w:color w:val="000000"/>
        </w:rPr>
        <w:t>toán</w:t>
      </w:r>
      <w:proofErr w:type="spellEnd"/>
      <w:r w:rsidRPr="006C0B16">
        <w:rPr>
          <w:color w:val="000000"/>
        </w:rPr>
        <w:t xml:space="preserve"> </w:t>
      </w:r>
      <w:proofErr w:type="spellStart"/>
      <w:r w:rsidRPr="006C0B16">
        <w:rPr>
          <w:color w:val="000000"/>
        </w:rPr>
        <w:t>mua</w:t>
      </w:r>
      <w:proofErr w:type="spellEnd"/>
      <w:r w:rsidRPr="006C0B16">
        <w:rPr>
          <w:color w:val="000000"/>
        </w:rPr>
        <w:t xml:space="preserve"> </w:t>
      </w:r>
      <w:proofErr w:type="spellStart"/>
      <w:r w:rsidRPr="006C0B16">
        <w:rPr>
          <w:color w:val="000000"/>
        </w:rPr>
        <w:t>sắm</w:t>
      </w:r>
      <w:proofErr w:type="spellEnd"/>
      <w:r w:rsidRPr="006C0B16">
        <w:rPr>
          <w:color w:val="000000"/>
        </w:rPr>
        <w:t xml:space="preserve"> </w:t>
      </w:r>
      <w:proofErr w:type="spellStart"/>
      <w:r w:rsidRPr="006C0B16">
        <w:rPr>
          <w:color w:val="000000"/>
        </w:rPr>
        <w:t>đa</w:t>
      </w:r>
      <w:proofErr w:type="spellEnd"/>
      <w:r w:rsidRPr="006C0B16">
        <w:rPr>
          <w:color w:val="000000"/>
        </w:rPr>
        <w:t xml:space="preserve">̃ </w:t>
      </w:r>
      <w:proofErr w:type="spellStart"/>
      <w:r w:rsidRPr="006C0B16">
        <w:rPr>
          <w:color w:val="000000"/>
        </w:rPr>
        <w:t>được</w:t>
      </w:r>
      <w:proofErr w:type="spellEnd"/>
      <w:r w:rsidRPr="006C0B16">
        <w:rPr>
          <w:color w:val="000000"/>
        </w:rPr>
        <w:t xml:space="preserve"> </w:t>
      </w:r>
      <w:proofErr w:type="spellStart"/>
      <w:r w:rsidRPr="006C0B16">
        <w:rPr>
          <w:color w:val="000000"/>
        </w:rPr>
        <w:t>phê</w:t>
      </w:r>
      <w:proofErr w:type="spellEnd"/>
      <w:r w:rsidRPr="006C0B16">
        <w:rPr>
          <w:color w:val="000000"/>
        </w:rPr>
        <w:t xml:space="preserve"> </w:t>
      </w:r>
      <w:proofErr w:type="spellStart"/>
      <w:r w:rsidRPr="006C0B16">
        <w:rPr>
          <w:color w:val="000000"/>
        </w:rPr>
        <w:t>duyệt</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vị </w:t>
      </w:r>
      <w:proofErr w:type="spellStart"/>
      <w:r w:rsidRPr="006C0B16">
        <w:rPr>
          <w:color w:val="000000"/>
        </w:rPr>
        <w:t>làm</w:t>
      </w:r>
      <w:proofErr w:type="spellEnd"/>
      <w:r w:rsidRPr="006C0B16">
        <w:rPr>
          <w:color w:val="000000"/>
        </w:rPr>
        <w:t xml:space="preserve"> </w:t>
      </w:r>
      <w:proofErr w:type="spellStart"/>
      <w:r w:rsidRPr="006C0B16">
        <w:rPr>
          <w:color w:val="000000"/>
        </w:rPr>
        <w:t>Tơ</w:t>
      </w:r>
      <w:proofErr w:type="spellEnd"/>
      <w:r w:rsidRPr="006C0B16">
        <w:rPr>
          <w:color w:val="000000"/>
        </w:rPr>
        <w:t xml:space="preserve">̉ </w:t>
      </w:r>
      <w:proofErr w:type="spellStart"/>
      <w:r w:rsidRPr="006C0B16">
        <w:rPr>
          <w:color w:val="000000"/>
        </w:rPr>
        <w:t>trình</w:t>
      </w:r>
      <w:proofErr w:type="spellEnd"/>
      <w:r w:rsidRPr="006C0B16">
        <w:rPr>
          <w:color w:val="000000"/>
        </w:rPr>
        <w:t xml:space="preserve"> </w:t>
      </w:r>
      <w:proofErr w:type="spellStart"/>
      <w:r w:rsidRPr="006C0B16">
        <w:rPr>
          <w:color w:val="000000"/>
        </w:rPr>
        <w:t>báo</w:t>
      </w:r>
      <w:proofErr w:type="spellEnd"/>
      <w:r w:rsidRPr="006C0B16">
        <w:rPr>
          <w:color w:val="000000"/>
        </w:rPr>
        <w:t xml:space="preserve"> </w:t>
      </w:r>
      <w:proofErr w:type="spellStart"/>
      <w:r w:rsidRPr="006C0B16">
        <w:rPr>
          <w:color w:val="000000"/>
        </w:rPr>
        <w:t>cáo</w:t>
      </w:r>
      <w:proofErr w:type="spellEnd"/>
      <w:r w:rsidRPr="006C0B16">
        <w:rPr>
          <w:color w:val="000000"/>
        </w:rPr>
        <w:t xml:space="preserve"> Ban </w:t>
      </w:r>
      <w:proofErr w:type="spellStart"/>
      <w:r w:rsidRPr="006C0B16">
        <w:rPr>
          <w:color w:val="000000"/>
        </w:rPr>
        <w:t>Giám</w:t>
      </w:r>
      <w:proofErr w:type="spellEnd"/>
      <w:r w:rsidRPr="006C0B16">
        <w:rPr>
          <w:color w:val="000000"/>
        </w:rPr>
        <w:t xml:space="preserve"> </w:t>
      </w:r>
      <w:proofErr w:type="spellStart"/>
      <w:r w:rsidRPr="006C0B16">
        <w:rPr>
          <w:color w:val="000000"/>
        </w:rPr>
        <w:t>hiệu</w:t>
      </w:r>
      <w:proofErr w:type="spellEnd"/>
      <w:r w:rsidRPr="006C0B16">
        <w:rPr>
          <w:color w:val="000000"/>
        </w:rPr>
        <w:t xml:space="preserve"> </w:t>
      </w:r>
      <w:proofErr w:type="spellStart"/>
      <w:r w:rsidRPr="006C0B16">
        <w:rPr>
          <w:color w:val="000000"/>
        </w:rPr>
        <w:t>xem</w:t>
      </w:r>
      <w:proofErr w:type="spellEnd"/>
      <w:r w:rsidRPr="006C0B16">
        <w:rPr>
          <w:color w:val="000000"/>
        </w:rPr>
        <w:t xml:space="preserve"> </w:t>
      </w:r>
      <w:proofErr w:type="spellStart"/>
      <w:r w:rsidRPr="006C0B16">
        <w:rPr>
          <w:color w:val="000000"/>
        </w:rPr>
        <w:t>xét</w:t>
      </w:r>
      <w:proofErr w:type="spellEnd"/>
      <w:r w:rsidRPr="006C0B16">
        <w:rPr>
          <w:color w:val="000000"/>
        </w:rPr>
        <w:t xml:space="preserve">, </w:t>
      </w:r>
      <w:proofErr w:type="spellStart"/>
      <w:r w:rsidRPr="006C0B16">
        <w:rPr>
          <w:color w:val="000000"/>
        </w:rPr>
        <w:t>quyết</w:t>
      </w:r>
      <w:proofErr w:type="spellEnd"/>
      <w:r w:rsidRPr="006C0B16">
        <w:rPr>
          <w:color w:val="000000"/>
        </w:rPr>
        <w:t xml:space="preserve"> </w:t>
      </w:r>
      <w:proofErr w:type="spellStart"/>
      <w:r w:rsidRPr="006C0B16">
        <w:rPr>
          <w:color w:val="000000"/>
        </w:rPr>
        <w:t>định</w:t>
      </w:r>
      <w:proofErr w:type="spellEnd"/>
      <w:r w:rsidRPr="006C0B16">
        <w:rPr>
          <w:color w:val="000000"/>
        </w:rPr>
        <w:t xml:space="preserve"> </w:t>
      </w:r>
      <w:proofErr w:type="spellStart"/>
      <w:r w:rsidRPr="006C0B16">
        <w:rPr>
          <w:color w:val="000000"/>
        </w:rPr>
        <w:t>va</w:t>
      </w:r>
      <w:proofErr w:type="spellEnd"/>
      <w:r w:rsidRPr="006C0B16">
        <w:rPr>
          <w:color w:val="000000"/>
        </w:rPr>
        <w:t xml:space="preserve">̀ </w:t>
      </w:r>
      <w:proofErr w:type="spellStart"/>
      <w:r w:rsidRPr="006C0B16">
        <w:rPr>
          <w:color w:val="000000"/>
        </w:rPr>
        <w:t>chuyển</w:t>
      </w:r>
      <w:proofErr w:type="spellEnd"/>
      <w:r w:rsidRPr="006C0B16">
        <w:rPr>
          <w:color w:val="000000"/>
        </w:rPr>
        <w:t xml:space="preserve"> </w:t>
      </w:r>
      <w:proofErr w:type="spellStart"/>
      <w:r w:rsidRPr="006C0B16">
        <w:rPr>
          <w:color w:val="000000"/>
        </w:rPr>
        <w:t>vê</w:t>
      </w:r>
      <w:proofErr w:type="spellEnd"/>
      <w:r w:rsidRPr="006C0B16">
        <w:rPr>
          <w:color w:val="000000"/>
        </w:rPr>
        <w:t xml:space="preserve">̀ </w:t>
      </w:r>
      <w:proofErr w:type="spellStart"/>
      <w:r w:rsidRPr="006C0B16">
        <w:rPr>
          <w:color w:val="000000"/>
        </w:rPr>
        <w:t>phòng</w:t>
      </w:r>
      <w:proofErr w:type="spellEnd"/>
      <w:r w:rsidRPr="006C0B16">
        <w:rPr>
          <w:color w:val="000000"/>
        </w:rPr>
        <w:t xml:space="preserve"> HCQT </w:t>
      </w:r>
      <w:proofErr w:type="spellStart"/>
      <w:r w:rsidRPr="006C0B16">
        <w:rPr>
          <w:color w:val="000000"/>
        </w:rPr>
        <w:t>tổng</w:t>
      </w:r>
      <w:proofErr w:type="spellEnd"/>
      <w:r w:rsidRPr="006C0B16">
        <w:rPr>
          <w:color w:val="000000"/>
        </w:rPr>
        <w:t xml:space="preserve"> </w:t>
      </w:r>
      <w:proofErr w:type="spellStart"/>
      <w:r w:rsidRPr="006C0B16">
        <w:rPr>
          <w:color w:val="000000"/>
        </w:rPr>
        <w:t>hợp</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 xml:space="preserve"> </w:t>
      </w:r>
      <w:proofErr w:type="spellStart"/>
      <w:r w:rsidRPr="006C0B16">
        <w:rPr>
          <w:color w:val="000000"/>
        </w:rPr>
        <w:t>lại</w:t>
      </w:r>
      <w:proofErr w:type="spellEnd"/>
      <w:r w:rsidRPr="006C0B16">
        <w:rPr>
          <w:color w:val="000000"/>
        </w:rPr>
        <w:t xml:space="preserve"> </w:t>
      </w:r>
      <w:proofErr w:type="spellStart"/>
      <w:r w:rsidRPr="006C0B16">
        <w:rPr>
          <w:color w:val="000000"/>
        </w:rPr>
        <w:t>các</w:t>
      </w:r>
      <w:proofErr w:type="spellEnd"/>
      <w:r w:rsidRPr="006C0B16">
        <w:rPr>
          <w:color w:val="000000"/>
        </w:rPr>
        <w:t xml:space="preserve"> </w:t>
      </w:r>
      <w:proofErr w:type="spellStart"/>
      <w:r w:rsidRPr="006C0B16">
        <w:rPr>
          <w:color w:val="000000"/>
        </w:rPr>
        <w:t>bước</w:t>
      </w:r>
      <w:proofErr w:type="spellEnd"/>
      <w:r w:rsidRPr="006C0B16">
        <w:rPr>
          <w:color w:val="000000"/>
        </w:rPr>
        <w:t xml:space="preserve"> </w:t>
      </w:r>
      <w:proofErr w:type="spellStart"/>
      <w:r w:rsidRPr="006C0B16">
        <w:rPr>
          <w:color w:val="000000"/>
        </w:rPr>
        <w:t>như</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đê</w:t>
      </w:r>
      <w:proofErr w:type="spellEnd"/>
      <w:r w:rsidRPr="006C0B16">
        <w:rPr>
          <w:color w:val="000000"/>
        </w:rPr>
        <w:t xml:space="preserve">̉ </w:t>
      </w:r>
      <w:proofErr w:type="spellStart"/>
      <w:r w:rsidRPr="006C0B16">
        <w:rPr>
          <w:color w:val="000000"/>
        </w:rPr>
        <w:t>xây</w:t>
      </w:r>
      <w:proofErr w:type="spellEnd"/>
      <w:r w:rsidRPr="006C0B16">
        <w:rPr>
          <w:color w:val="000000"/>
        </w:rPr>
        <w:t xml:space="preserve"> </w:t>
      </w:r>
      <w:proofErr w:type="spellStart"/>
      <w:r w:rsidRPr="006C0B16">
        <w:rPr>
          <w:color w:val="000000"/>
        </w:rPr>
        <w:t>dựng</w:t>
      </w:r>
      <w:proofErr w:type="spellEnd"/>
      <w:r w:rsidRPr="006C0B16">
        <w:rPr>
          <w:color w:val="000000"/>
        </w:rPr>
        <w:t xml:space="preserve"> </w:t>
      </w:r>
      <w:proofErr w:type="spellStart"/>
      <w:r w:rsidRPr="006C0B16">
        <w:rPr>
          <w:color w:val="000000"/>
        </w:rPr>
        <w:t>Kê</w:t>
      </w:r>
      <w:proofErr w:type="spellEnd"/>
      <w:r w:rsidRPr="006C0B16">
        <w:rPr>
          <w:color w:val="000000"/>
        </w:rPr>
        <w:t xml:space="preserve">́ </w:t>
      </w:r>
      <w:proofErr w:type="spellStart"/>
      <w:r w:rsidRPr="006C0B16">
        <w:rPr>
          <w:color w:val="000000"/>
        </w:rPr>
        <w:t>hoạch</w:t>
      </w:r>
      <w:proofErr w:type="spellEnd"/>
      <w:r w:rsidRPr="006C0B16">
        <w:rPr>
          <w:color w:val="000000"/>
        </w:rPr>
        <w:t xml:space="preserve"> </w:t>
      </w:r>
      <w:proofErr w:type="spellStart"/>
      <w:r w:rsidRPr="006C0B16">
        <w:rPr>
          <w:color w:val="000000"/>
        </w:rPr>
        <w:t>lựa</w:t>
      </w:r>
      <w:proofErr w:type="spellEnd"/>
      <w:r w:rsidRPr="006C0B16">
        <w:rPr>
          <w:color w:val="000000"/>
        </w:rPr>
        <w:t xml:space="preserve"> </w:t>
      </w:r>
      <w:proofErr w:type="spellStart"/>
      <w:r w:rsidRPr="006C0B16">
        <w:rPr>
          <w:color w:val="000000"/>
        </w:rPr>
        <w:t>chọn</w:t>
      </w:r>
      <w:proofErr w:type="spellEnd"/>
      <w:r w:rsidRPr="006C0B16">
        <w:rPr>
          <w:color w:val="000000"/>
        </w:rPr>
        <w:t xml:space="preserve"> </w:t>
      </w:r>
      <w:proofErr w:type="spellStart"/>
      <w:r w:rsidRPr="006C0B16">
        <w:rPr>
          <w:color w:val="000000"/>
        </w:rPr>
        <w:t>nha</w:t>
      </w:r>
      <w:proofErr w:type="spellEnd"/>
      <w:r w:rsidRPr="006C0B16">
        <w:rPr>
          <w:color w:val="000000"/>
        </w:rPr>
        <w:t xml:space="preserve">̀ </w:t>
      </w:r>
      <w:proofErr w:type="spellStart"/>
      <w:r w:rsidRPr="006C0B16">
        <w:rPr>
          <w:color w:val="000000"/>
        </w:rPr>
        <w:t>thầu</w:t>
      </w:r>
      <w:proofErr w:type="spellEnd"/>
      <w:r w:rsidRPr="006C0B16">
        <w:rPr>
          <w:color w:val="000000"/>
        </w:rPr>
        <w:t xml:space="preserve"> </w:t>
      </w:r>
      <w:proofErr w:type="spellStart"/>
      <w:r w:rsidRPr="006C0B16">
        <w:rPr>
          <w:color w:val="000000"/>
        </w:rPr>
        <w:t>bô</w:t>
      </w:r>
      <w:proofErr w:type="spellEnd"/>
      <w:r w:rsidRPr="006C0B16">
        <w:rPr>
          <w:color w:val="000000"/>
        </w:rPr>
        <w:t xml:space="preserve">̉ sung </w:t>
      </w:r>
      <w:proofErr w:type="spellStart"/>
      <w:r w:rsidRPr="006C0B16">
        <w:rPr>
          <w:color w:val="000000"/>
        </w:rPr>
        <w:t>va</w:t>
      </w:r>
      <w:proofErr w:type="spellEnd"/>
      <w:r w:rsidRPr="006C0B16">
        <w:rPr>
          <w:color w:val="000000"/>
        </w:rPr>
        <w:t xml:space="preserve">̀ </w:t>
      </w:r>
      <w:proofErr w:type="spellStart"/>
      <w:r w:rsidRPr="006C0B16">
        <w:rPr>
          <w:color w:val="000000"/>
        </w:rPr>
        <w:t>tô</w:t>
      </w:r>
      <w:proofErr w:type="spellEnd"/>
      <w:r w:rsidRPr="006C0B16">
        <w:rPr>
          <w:color w:val="000000"/>
        </w:rPr>
        <w:t xml:space="preserve">̉ </w:t>
      </w:r>
      <w:proofErr w:type="spellStart"/>
      <w:r w:rsidRPr="006C0B16">
        <w:rPr>
          <w:color w:val="000000"/>
        </w:rPr>
        <w:t>chức</w:t>
      </w:r>
      <w:proofErr w:type="spellEnd"/>
      <w:r w:rsidRPr="006C0B16">
        <w:rPr>
          <w:color w:val="000000"/>
        </w:rPr>
        <w:t xml:space="preserve"> </w:t>
      </w:r>
      <w:proofErr w:type="spellStart"/>
      <w:r w:rsidRPr="006C0B16">
        <w:rPr>
          <w:color w:val="000000"/>
        </w:rPr>
        <w:t>thực</w:t>
      </w:r>
      <w:proofErr w:type="spellEnd"/>
      <w:r w:rsidRPr="006C0B16">
        <w:rPr>
          <w:color w:val="000000"/>
        </w:rPr>
        <w:t xml:space="preserve"> </w:t>
      </w:r>
      <w:proofErr w:type="spellStart"/>
      <w:r w:rsidRPr="006C0B16">
        <w:rPr>
          <w:color w:val="000000"/>
        </w:rPr>
        <w:t>hiện</w:t>
      </w:r>
      <w:proofErr w:type="spellEnd"/>
      <w:r w:rsidRPr="006C0B16">
        <w:rPr>
          <w:color w:val="000000"/>
        </w:rPr>
        <w:t>.</w:t>
      </w:r>
    </w:p>
    <w:p w14:paraId="1A8D82E5" w14:textId="77777777" w:rsidR="00D71688" w:rsidRPr="006C0B16" w:rsidRDefault="00D71688" w:rsidP="00D71688">
      <w:pPr>
        <w:spacing w:before="120" w:line="252" w:lineRule="auto"/>
        <w:ind w:left="284"/>
        <w:jc w:val="both"/>
        <w:rPr>
          <w:b/>
          <w:i/>
          <w:color w:val="000000"/>
        </w:rPr>
      </w:pPr>
      <w:r w:rsidRPr="006C0B16">
        <w:rPr>
          <w:b/>
          <w:color w:val="000000"/>
        </w:rPr>
        <w:t xml:space="preserve">* </w:t>
      </w:r>
      <w:bookmarkStart w:id="549" w:name="loai_1_name"/>
      <w:r w:rsidRPr="006C0B16">
        <w:rPr>
          <w:b/>
          <w:color w:val="000000"/>
        </w:rPr>
        <w:t xml:space="preserve">Thủ </w:t>
      </w:r>
      <w:proofErr w:type="spellStart"/>
      <w:r w:rsidRPr="006C0B16">
        <w:rPr>
          <w:b/>
          <w:color w:val="000000"/>
        </w:rPr>
        <w:t>tục</w:t>
      </w:r>
      <w:proofErr w:type="spellEnd"/>
      <w:r w:rsidRPr="006C0B16">
        <w:rPr>
          <w:b/>
          <w:color w:val="000000"/>
        </w:rPr>
        <w:t xml:space="preserve"> </w:t>
      </w:r>
      <w:proofErr w:type="spellStart"/>
      <w:r w:rsidRPr="006C0B16">
        <w:rPr>
          <w:b/>
          <w:color w:val="000000"/>
        </w:rPr>
        <w:t>thanh</w:t>
      </w:r>
      <w:proofErr w:type="spellEnd"/>
      <w:r w:rsidRPr="006C0B16">
        <w:rPr>
          <w:b/>
          <w:color w:val="000000"/>
        </w:rPr>
        <w:t xml:space="preserve"> </w:t>
      </w:r>
      <w:proofErr w:type="spellStart"/>
      <w:r w:rsidRPr="006C0B16">
        <w:rPr>
          <w:b/>
          <w:color w:val="000000"/>
        </w:rPr>
        <w:t>toán</w:t>
      </w:r>
      <w:proofErr w:type="spellEnd"/>
      <w:r w:rsidRPr="006C0B16">
        <w:rPr>
          <w:b/>
          <w:color w:val="000000"/>
        </w:rPr>
        <w:t>:</w:t>
      </w:r>
    </w:p>
    <w:p w14:paraId="41E33DB1" w14:textId="77777777" w:rsidR="00D71688" w:rsidRPr="006C0B16" w:rsidRDefault="00D71688" w:rsidP="00D71688">
      <w:pPr>
        <w:spacing w:before="120" w:line="252" w:lineRule="auto"/>
        <w:ind w:firstLine="360"/>
        <w:jc w:val="both"/>
        <w:rPr>
          <w:b/>
          <w:i/>
          <w:color w:val="000000"/>
          <w:sz w:val="6"/>
        </w:rPr>
      </w:pPr>
    </w:p>
    <w:tbl>
      <w:tblPr>
        <w:tblW w:w="9766" w:type="dxa"/>
        <w:tblInd w:w="-62" w:type="dxa"/>
        <w:tblCellMar>
          <w:left w:w="0" w:type="dxa"/>
          <w:right w:w="0" w:type="dxa"/>
        </w:tblCellMar>
        <w:tblLook w:val="04A0" w:firstRow="1" w:lastRow="0" w:firstColumn="1" w:lastColumn="0" w:noHBand="0" w:noVBand="1"/>
      </w:tblPr>
      <w:tblGrid>
        <w:gridCol w:w="545"/>
        <w:gridCol w:w="2696"/>
        <w:gridCol w:w="5230"/>
        <w:gridCol w:w="1295"/>
      </w:tblGrid>
      <w:tr w:rsidR="00D71688" w:rsidRPr="006C0B16" w14:paraId="14CB2788" w14:textId="77777777" w:rsidTr="00EA3589">
        <w:trPr>
          <w:trHeight w:val="510"/>
          <w:tblHeader/>
        </w:trPr>
        <w:tc>
          <w:tcPr>
            <w:tcW w:w="545"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45C29979" w14:textId="77777777" w:rsidR="00D71688" w:rsidRPr="006C0B16" w:rsidRDefault="00D71688" w:rsidP="00EA3589">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96"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55869F8E" w14:textId="77777777" w:rsidR="00D71688" w:rsidRPr="006C0B16" w:rsidRDefault="00D71688" w:rsidP="00EA3589">
            <w:pPr>
              <w:widowControl w:val="0"/>
              <w:jc w:val="center"/>
              <w:rPr>
                <w:b/>
                <w:bCs/>
                <w:color w:val="000000"/>
                <w:kern w:val="28"/>
                <w:sz w:val="24"/>
                <w:szCs w:val="24"/>
                <w:lang w:val="en"/>
              </w:rPr>
            </w:pPr>
            <w:proofErr w:type="spellStart"/>
            <w:r w:rsidRPr="006C0B16">
              <w:rPr>
                <w:b/>
                <w:bCs/>
                <w:color w:val="000000"/>
                <w:sz w:val="24"/>
                <w:szCs w:val="24"/>
                <w:lang w:val="en"/>
              </w:rPr>
              <w:t>Nội</w:t>
            </w:r>
            <w:proofErr w:type="spellEnd"/>
            <w:r w:rsidRPr="006C0B16">
              <w:rPr>
                <w:b/>
                <w:bCs/>
                <w:color w:val="000000"/>
                <w:sz w:val="24"/>
                <w:szCs w:val="24"/>
                <w:lang w:val="en"/>
              </w:rPr>
              <w:t xml:space="preserve"> dung</w:t>
            </w:r>
          </w:p>
        </w:tc>
        <w:tc>
          <w:tcPr>
            <w:tcW w:w="5230"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28A3FA4E" w14:textId="77777777" w:rsidR="00D71688" w:rsidRPr="006C0B16" w:rsidRDefault="00D71688" w:rsidP="00EA3589">
            <w:pPr>
              <w:widowControl w:val="0"/>
              <w:jc w:val="center"/>
              <w:rPr>
                <w:b/>
                <w:bCs/>
                <w:color w:val="000000"/>
                <w:kern w:val="28"/>
                <w:sz w:val="24"/>
                <w:szCs w:val="24"/>
                <w:lang w:val="en"/>
              </w:rPr>
            </w:pPr>
            <w:proofErr w:type="spellStart"/>
            <w:r w:rsidRPr="006C0B16">
              <w:rPr>
                <w:b/>
                <w:bCs/>
                <w:color w:val="000000"/>
                <w:sz w:val="24"/>
                <w:szCs w:val="24"/>
                <w:lang w:val="en"/>
              </w:rPr>
              <w:t>Hô</w:t>
            </w:r>
            <w:proofErr w:type="spellEnd"/>
            <w:r w:rsidRPr="006C0B16">
              <w:rPr>
                <w:b/>
                <w:bCs/>
                <w:color w:val="000000"/>
                <w:sz w:val="24"/>
                <w:szCs w:val="24"/>
                <w:lang w:val="en"/>
              </w:rPr>
              <w:t xml:space="preserve">̀ </w:t>
            </w:r>
            <w:proofErr w:type="spellStart"/>
            <w:r w:rsidRPr="006C0B16">
              <w:rPr>
                <w:b/>
                <w:bCs/>
                <w:color w:val="000000"/>
                <w:sz w:val="24"/>
                <w:szCs w:val="24"/>
                <w:lang w:val="en"/>
              </w:rPr>
              <w:t>sơ</w:t>
            </w:r>
            <w:proofErr w:type="spellEnd"/>
            <w:r w:rsidRPr="006C0B16">
              <w:rPr>
                <w:b/>
                <w:bCs/>
                <w:color w:val="000000"/>
                <w:sz w:val="24"/>
                <w:szCs w:val="24"/>
                <w:lang w:val="en"/>
              </w:rPr>
              <w:t xml:space="preserve">, </w:t>
            </w:r>
            <w:proofErr w:type="spellStart"/>
            <w:r w:rsidRPr="006C0B16">
              <w:rPr>
                <w:b/>
                <w:bCs/>
                <w:color w:val="000000"/>
                <w:sz w:val="24"/>
                <w:szCs w:val="24"/>
                <w:lang w:val="en"/>
              </w:rPr>
              <w:t>chứng</w:t>
            </w:r>
            <w:proofErr w:type="spellEnd"/>
            <w:r w:rsidRPr="006C0B16">
              <w:rPr>
                <w:b/>
                <w:bCs/>
                <w:color w:val="000000"/>
                <w:sz w:val="24"/>
                <w:szCs w:val="24"/>
                <w:lang w:val="en"/>
              </w:rPr>
              <w:t xml:space="preserve"> </w:t>
            </w:r>
            <w:proofErr w:type="spellStart"/>
            <w:r w:rsidRPr="006C0B16">
              <w:rPr>
                <w:b/>
                <w:bCs/>
                <w:color w:val="000000"/>
                <w:sz w:val="24"/>
                <w:szCs w:val="24"/>
                <w:lang w:val="en"/>
              </w:rPr>
              <w:t>tư</w:t>
            </w:r>
            <w:proofErr w:type="spellEnd"/>
            <w:r w:rsidRPr="006C0B16">
              <w:rPr>
                <w:b/>
                <w:bCs/>
                <w:color w:val="000000"/>
                <w:sz w:val="24"/>
                <w:szCs w:val="24"/>
                <w:lang w:val="en"/>
              </w:rPr>
              <w:t xml:space="preserve">̀ </w:t>
            </w:r>
            <w:proofErr w:type="spellStart"/>
            <w:r w:rsidRPr="006C0B16">
              <w:rPr>
                <w:b/>
                <w:bCs/>
                <w:color w:val="000000"/>
                <w:sz w:val="24"/>
                <w:szCs w:val="24"/>
                <w:lang w:val="en"/>
              </w:rPr>
              <w:t>thanh</w:t>
            </w:r>
            <w:proofErr w:type="spellEnd"/>
            <w:r w:rsidRPr="006C0B16">
              <w:rPr>
                <w:b/>
                <w:bCs/>
                <w:color w:val="000000"/>
                <w:sz w:val="24"/>
                <w:szCs w:val="24"/>
                <w:lang w:val="en"/>
              </w:rPr>
              <w:t xml:space="preserve"> </w:t>
            </w:r>
            <w:proofErr w:type="spellStart"/>
            <w:r w:rsidRPr="006C0B16">
              <w:rPr>
                <w:b/>
                <w:bCs/>
                <w:color w:val="000000"/>
                <w:sz w:val="24"/>
                <w:szCs w:val="24"/>
                <w:lang w:val="en"/>
              </w:rPr>
              <w:t>toán</w:t>
            </w:r>
            <w:proofErr w:type="spellEnd"/>
          </w:p>
        </w:tc>
        <w:tc>
          <w:tcPr>
            <w:tcW w:w="1295"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5C65582" w14:textId="77777777" w:rsidR="00D71688" w:rsidRPr="006C0B16" w:rsidRDefault="00D71688" w:rsidP="00EA3589">
            <w:pPr>
              <w:widowControl w:val="0"/>
              <w:jc w:val="center"/>
              <w:rPr>
                <w:b/>
                <w:bCs/>
                <w:color w:val="000000"/>
                <w:w w:val="95"/>
                <w:sz w:val="24"/>
                <w:szCs w:val="24"/>
                <w:lang w:val="en"/>
              </w:rPr>
            </w:pPr>
            <w:proofErr w:type="spellStart"/>
            <w:r w:rsidRPr="006C0B16">
              <w:rPr>
                <w:b/>
                <w:bCs/>
                <w:color w:val="000000"/>
                <w:w w:val="95"/>
                <w:sz w:val="24"/>
                <w:szCs w:val="24"/>
                <w:lang w:val="en"/>
              </w:rPr>
              <w:t>Ghi</w:t>
            </w:r>
            <w:proofErr w:type="spellEnd"/>
            <w:r w:rsidRPr="006C0B16">
              <w:rPr>
                <w:b/>
                <w:bCs/>
                <w:color w:val="000000"/>
                <w:w w:val="95"/>
                <w:sz w:val="24"/>
                <w:szCs w:val="24"/>
                <w:lang w:val="en"/>
              </w:rPr>
              <w:t xml:space="preserve"> chú</w:t>
            </w:r>
          </w:p>
        </w:tc>
      </w:tr>
      <w:tr w:rsidR="00D71688" w:rsidRPr="006C0B16" w14:paraId="5C90CA98" w14:textId="77777777" w:rsidTr="00EA3589">
        <w:trPr>
          <w:trHeight w:val="40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B854F0"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w:t>
            </w:r>
          </w:p>
        </w:tc>
        <w:tc>
          <w:tcPr>
            <w:tcW w:w="9221"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A9F4E6F" w14:textId="77777777" w:rsidR="00D71688" w:rsidRPr="006C0B16" w:rsidRDefault="00D71688" w:rsidP="00EA3589">
            <w:pPr>
              <w:widowControl w:val="0"/>
              <w:rPr>
                <w:b/>
                <w:iCs/>
                <w:color w:val="000000"/>
                <w:sz w:val="24"/>
                <w:szCs w:val="24"/>
                <w:lang w:val="en"/>
              </w:rPr>
            </w:pPr>
            <w:proofErr w:type="spellStart"/>
            <w:r w:rsidRPr="006C0B16">
              <w:rPr>
                <w:b/>
                <w:color w:val="000000"/>
                <w:spacing w:val="-6"/>
                <w:kern w:val="28"/>
                <w:sz w:val="24"/>
                <w:szCs w:val="24"/>
                <w:lang w:val="en"/>
              </w:rPr>
              <w:t>Tạm</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ứng</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kinh</w:t>
            </w:r>
            <w:proofErr w:type="spellEnd"/>
            <w:r w:rsidRPr="006C0B16">
              <w:rPr>
                <w:b/>
                <w:color w:val="000000"/>
                <w:spacing w:val="-6"/>
                <w:kern w:val="28"/>
                <w:sz w:val="24"/>
                <w:szCs w:val="24"/>
                <w:lang w:val="en"/>
              </w:rPr>
              <w:t xml:space="preserve"> phí</w:t>
            </w:r>
          </w:p>
        </w:tc>
      </w:tr>
      <w:tr w:rsidR="00D71688" w:rsidRPr="006C0B16" w14:paraId="6065B755" w14:textId="77777777" w:rsidTr="00EA3589">
        <w:trPr>
          <w:trHeight w:val="855"/>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9B913FE"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1</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C40CAE6"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có </w:t>
            </w:r>
            <w:proofErr w:type="spellStart"/>
            <w:r w:rsidRPr="006C0B16">
              <w:rPr>
                <w:color w:val="000000"/>
                <w:spacing w:val="-6"/>
                <w:kern w:val="28"/>
                <w:sz w:val="24"/>
                <w:szCs w:val="24"/>
                <w:lang w:val="en"/>
              </w:rPr>
              <w:t>gia</w:t>
            </w:r>
            <w:proofErr w:type="spellEnd"/>
            <w:r w:rsidRPr="006C0B16">
              <w:rPr>
                <w:color w:val="000000"/>
                <w:spacing w:val="-6"/>
                <w:kern w:val="28"/>
                <w:sz w:val="24"/>
                <w:szCs w:val="24"/>
                <w:lang w:val="en"/>
              </w:rPr>
              <w:t xml:space="preserve">́ trị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CB481F1"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23E9D0B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
          <w:p w14:paraId="5BF8F85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
          <w:p w14:paraId="795BDEB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- 01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lê</w:t>
            </w:r>
            <w:proofErr w:type="spellEnd"/>
            <w:r w:rsidRPr="006C0B16">
              <w:rPr>
                <w:color w:val="000000"/>
                <w:kern w:val="28"/>
                <w:sz w:val="24"/>
                <w:szCs w:val="24"/>
                <w:lang w:val="en"/>
              </w:rPr>
              <w:t>̣</w:t>
            </w:r>
          </w:p>
        </w:tc>
        <w:tc>
          <w:tcPr>
            <w:tcW w:w="1295" w:type="dxa"/>
            <w:tcBorders>
              <w:top w:val="single" w:sz="6" w:space="0" w:color="000000"/>
              <w:left w:val="single" w:sz="6" w:space="0" w:color="000000"/>
              <w:bottom w:val="single" w:sz="6" w:space="0" w:color="000000"/>
              <w:right w:val="single" w:sz="6" w:space="0" w:color="000000"/>
            </w:tcBorders>
            <w:vAlign w:val="center"/>
          </w:tcPr>
          <w:p w14:paraId="547D279E" w14:textId="77777777" w:rsidR="00D71688" w:rsidRPr="006C0B16" w:rsidRDefault="00D71688" w:rsidP="00EA3589">
            <w:pPr>
              <w:widowControl w:val="0"/>
              <w:jc w:val="center"/>
              <w:rPr>
                <w:i/>
                <w:iCs/>
                <w:color w:val="000000"/>
                <w:sz w:val="24"/>
                <w:szCs w:val="24"/>
                <w:lang w:val="en"/>
              </w:rPr>
            </w:pPr>
            <w:proofErr w:type="spellStart"/>
            <w:r w:rsidRPr="006C0B16">
              <w:rPr>
                <w:i/>
                <w:iCs/>
                <w:color w:val="000000"/>
                <w:sz w:val="24"/>
                <w:szCs w:val="24"/>
                <w:lang w:val="en"/>
              </w:rPr>
              <w:t>Riêng</w:t>
            </w:r>
            <w:proofErr w:type="spellEnd"/>
            <w:r w:rsidRPr="006C0B16">
              <w:rPr>
                <w:i/>
                <w:iCs/>
                <w:color w:val="000000"/>
                <w:sz w:val="24"/>
                <w:szCs w:val="24"/>
                <w:lang w:val="en"/>
              </w:rPr>
              <w:t xml:space="preserve"> TH </w:t>
            </w:r>
            <w:proofErr w:type="spellStart"/>
            <w:r w:rsidRPr="006C0B16">
              <w:rPr>
                <w:i/>
                <w:iCs/>
                <w:color w:val="000000"/>
                <w:sz w:val="24"/>
                <w:szCs w:val="24"/>
                <w:lang w:val="en"/>
              </w:rPr>
              <w:t>này</w:t>
            </w:r>
            <w:proofErr w:type="spellEnd"/>
            <w:r w:rsidRPr="006C0B16">
              <w:rPr>
                <w:i/>
                <w:iCs/>
                <w:color w:val="000000"/>
                <w:sz w:val="24"/>
                <w:szCs w:val="24"/>
                <w:lang w:val="en"/>
              </w:rPr>
              <w:t xml:space="preserve"> </w:t>
            </w:r>
            <w:proofErr w:type="spellStart"/>
            <w:r w:rsidRPr="006C0B16">
              <w:rPr>
                <w:i/>
                <w:iCs/>
                <w:color w:val="000000"/>
                <w:sz w:val="24"/>
                <w:szCs w:val="24"/>
                <w:lang w:val="en"/>
              </w:rPr>
              <w:t>thực</w:t>
            </w:r>
            <w:proofErr w:type="spellEnd"/>
            <w:r w:rsidRPr="006C0B16">
              <w:rPr>
                <w:i/>
                <w:iCs/>
                <w:color w:val="000000"/>
                <w:sz w:val="24"/>
                <w:szCs w:val="24"/>
                <w:lang w:val="en"/>
              </w:rPr>
              <w:t xml:space="preserve"> </w:t>
            </w:r>
            <w:proofErr w:type="spellStart"/>
            <w:r w:rsidRPr="006C0B16">
              <w:rPr>
                <w:i/>
                <w:iCs/>
                <w:color w:val="000000"/>
                <w:sz w:val="24"/>
                <w:szCs w:val="24"/>
                <w:lang w:val="en"/>
              </w:rPr>
              <w:t>hiện</w:t>
            </w:r>
            <w:proofErr w:type="spellEnd"/>
            <w:r w:rsidRPr="006C0B16">
              <w:rPr>
                <w:i/>
                <w:iCs/>
                <w:color w:val="000000"/>
                <w:sz w:val="24"/>
                <w:szCs w:val="24"/>
                <w:lang w:val="en"/>
              </w:rPr>
              <w:t xml:space="preserve"> </w:t>
            </w:r>
            <w:proofErr w:type="spellStart"/>
            <w:r w:rsidRPr="006C0B16">
              <w:rPr>
                <w:i/>
                <w:iCs/>
                <w:color w:val="000000"/>
                <w:sz w:val="24"/>
                <w:szCs w:val="24"/>
                <w:lang w:val="en"/>
              </w:rPr>
              <w:t>tạm</w:t>
            </w:r>
            <w:proofErr w:type="spellEnd"/>
            <w:r w:rsidRPr="006C0B16">
              <w:rPr>
                <w:i/>
                <w:iCs/>
                <w:color w:val="000000"/>
                <w:sz w:val="24"/>
                <w:szCs w:val="24"/>
                <w:lang w:val="en"/>
              </w:rPr>
              <w:t xml:space="preserve"> </w:t>
            </w:r>
            <w:proofErr w:type="spellStart"/>
            <w:r w:rsidRPr="006C0B16">
              <w:rPr>
                <w:i/>
                <w:iCs/>
                <w:color w:val="000000"/>
                <w:sz w:val="24"/>
                <w:szCs w:val="24"/>
                <w:lang w:val="en"/>
              </w:rPr>
              <w:t>ứng</w:t>
            </w:r>
            <w:proofErr w:type="spellEnd"/>
            <w:r w:rsidRPr="006C0B16">
              <w:rPr>
                <w:i/>
                <w:iCs/>
                <w:color w:val="000000"/>
                <w:sz w:val="24"/>
                <w:szCs w:val="24"/>
                <w:lang w:val="en"/>
              </w:rPr>
              <w:t xml:space="preserve"> </w:t>
            </w:r>
            <w:proofErr w:type="spellStart"/>
            <w:r w:rsidRPr="006C0B16">
              <w:rPr>
                <w:i/>
                <w:iCs/>
                <w:color w:val="000000"/>
                <w:sz w:val="24"/>
                <w:szCs w:val="24"/>
                <w:lang w:val="en"/>
              </w:rPr>
              <w:t>bằng</w:t>
            </w:r>
            <w:proofErr w:type="spellEnd"/>
            <w:r w:rsidRPr="006C0B16">
              <w:rPr>
                <w:i/>
                <w:iCs/>
                <w:color w:val="000000"/>
                <w:sz w:val="24"/>
                <w:szCs w:val="24"/>
                <w:lang w:val="en"/>
              </w:rPr>
              <w:t xml:space="preserve"> </w:t>
            </w:r>
            <w:proofErr w:type="spellStart"/>
            <w:r w:rsidRPr="006C0B16">
              <w:rPr>
                <w:i/>
                <w:iCs/>
                <w:color w:val="000000"/>
                <w:sz w:val="24"/>
                <w:szCs w:val="24"/>
                <w:lang w:val="en"/>
              </w:rPr>
              <w:t>tiền</w:t>
            </w:r>
            <w:proofErr w:type="spellEnd"/>
            <w:r w:rsidRPr="006C0B16">
              <w:rPr>
                <w:i/>
                <w:iCs/>
                <w:color w:val="000000"/>
                <w:sz w:val="24"/>
                <w:szCs w:val="24"/>
                <w:lang w:val="en"/>
              </w:rPr>
              <w:t xml:space="preserve"> </w:t>
            </w:r>
            <w:proofErr w:type="spellStart"/>
            <w:r w:rsidRPr="006C0B16">
              <w:rPr>
                <w:i/>
                <w:iCs/>
                <w:color w:val="000000"/>
                <w:sz w:val="24"/>
                <w:szCs w:val="24"/>
                <w:lang w:val="en"/>
              </w:rPr>
              <w:t>mặt</w:t>
            </w:r>
            <w:proofErr w:type="spellEnd"/>
          </w:p>
        </w:tc>
      </w:tr>
      <w:tr w:rsidR="00D71688" w:rsidRPr="006C0B16" w14:paraId="135BE4DE" w14:textId="77777777" w:rsidTr="00EA3589">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937170A"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2</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17BA856"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50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FF5AC94"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r w:rsidRPr="006C0B16">
              <w:rPr>
                <w:color w:val="000000"/>
                <w:kern w:val="28"/>
                <w:sz w:val="24"/>
                <w:szCs w:val="24"/>
                <w:lang w:val="en"/>
              </w:rPr>
              <w:t xml:space="preserve"> </w:t>
            </w:r>
          </w:p>
          <w:p w14:paraId="1EEA929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
          <w:p w14:paraId="2806891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
          <w:p w14:paraId="1DC70AB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- 01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r w:rsidRPr="006C0B16">
              <w:rPr>
                <w:color w:val="000000"/>
                <w:sz w:val="24"/>
                <w:szCs w:val="24"/>
                <w:lang w:eastAsia="vi-VN"/>
              </w:rPr>
              <w:t xml:space="preserve">Thông tin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khoản</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của</w:t>
            </w:r>
            <w:proofErr w:type="spellEnd"/>
            <w:r w:rsidRPr="006C0B16">
              <w:rPr>
                <w:color w:val="000000"/>
                <w:sz w:val="24"/>
                <w:szCs w:val="24"/>
                <w:lang w:eastAsia="vi-VN"/>
              </w:rPr>
              <w:t xml:space="preserve"> </w:t>
            </w:r>
            <w:proofErr w:type="spellStart"/>
            <w:r w:rsidRPr="006C0B16">
              <w:rPr>
                <w:color w:val="000000"/>
                <w:sz w:val="24"/>
                <w:szCs w:val="24"/>
                <w:lang w:eastAsia="vi-VN"/>
              </w:rPr>
              <w:t>đơn</w:t>
            </w:r>
            <w:proofErr w:type="spellEnd"/>
            <w:r w:rsidRPr="006C0B16">
              <w:rPr>
                <w:color w:val="000000"/>
                <w:sz w:val="24"/>
                <w:szCs w:val="24"/>
                <w:lang w:eastAsia="vi-VN"/>
              </w:rPr>
              <w:t xml:space="preserve"> vị </w:t>
            </w:r>
            <w:proofErr w:type="spellStart"/>
            <w:r w:rsidRPr="006C0B16">
              <w:rPr>
                <w:color w:val="000000"/>
                <w:sz w:val="24"/>
                <w:szCs w:val="24"/>
                <w:lang w:eastAsia="vi-VN"/>
              </w:rPr>
              <w:t>cung</w:t>
            </w:r>
            <w:proofErr w:type="spellEnd"/>
            <w:r w:rsidRPr="006C0B16">
              <w:rPr>
                <w:color w:val="000000"/>
                <w:sz w:val="24"/>
                <w:szCs w:val="24"/>
                <w:lang w:eastAsia="vi-VN"/>
              </w:rPr>
              <w:t xml:space="preserve"> </w:t>
            </w:r>
            <w:proofErr w:type="spellStart"/>
            <w:r w:rsidRPr="006C0B16">
              <w:rPr>
                <w:color w:val="000000"/>
                <w:sz w:val="24"/>
                <w:szCs w:val="24"/>
                <w:lang w:eastAsia="vi-VN"/>
              </w:rPr>
              <w:t>cấp</w:t>
            </w:r>
            <w:proofErr w:type="spellEnd"/>
            <w:r w:rsidRPr="006C0B16">
              <w:rPr>
                <w:color w:val="000000"/>
                <w:sz w:val="24"/>
                <w:szCs w:val="24"/>
                <w:lang w:eastAsia="vi-VN"/>
              </w:rPr>
              <w:t xml:space="preserve"> </w:t>
            </w:r>
            <w:proofErr w:type="spellStart"/>
            <w:r w:rsidRPr="006C0B16">
              <w:rPr>
                <w:color w:val="000000"/>
                <w:sz w:val="24"/>
                <w:szCs w:val="24"/>
                <w:lang w:eastAsia="vi-VN"/>
              </w:rPr>
              <w:t>dịch</w:t>
            </w:r>
            <w:proofErr w:type="spellEnd"/>
            <w:r w:rsidRPr="006C0B16">
              <w:rPr>
                <w:color w:val="000000"/>
                <w:sz w:val="24"/>
                <w:szCs w:val="24"/>
                <w:lang w:eastAsia="vi-VN"/>
              </w:rPr>
              <w:t xml:space="preserve"> vụ </w:t>
            </w:r>
            <w:r w:rsidRPr="006C0B16">
              <w:rPr>
                <w:i/>
                <w:color w:val="000000"/>
                <w:sz w:val="24"/>
                <w:szCs w:val="24"/>
                <w:lang w:eastAsia="vi-VN"/>
              </w:rPr>
              <w:t>(</w:t>
            </w:r>
            <w:proofErr w:type="spellStart"/>
            <w:r w:rsidRPr="006C0B16">
              <w:rPr>
                <w:i/>
                <w:color w:val="000000"/>
                <w:sz w:val="24"/>
                <w:szCs w:val="24"/>
                <w:lang w:eastAsia="vi-VN"/>
              </w:rPr>
              <w:t>đối</w:t>
            </w:r>
            <w:proofErr w:type="spellEnd"/>
            <w:r w:rsidRPr="006C0B16">
              <w:rPr>
                <w:i/>
                <w:color w:val="000000"/>
                <w:sz w:val="24"/>
                <w:szCs w:val="24"/>
                <w:lang w:eastAsia="vi-VN"/>
              </w:rPr>
              <w:t xml:space="preserve"> </w:t>
            </w:r>
            <w:proofErr w:type="spellStart"/>
            <w:r w:rsidRPr="006C0B16">
              <w:rPr>
                <w:i/>
                <w:color w:val="000000"/>
                <w:sz w:val="24"/>
                <w:szCs w:val="24"/>
                <w:lang w:eastAsia="vi-VN"/>
              </w:rPr>
              <w:t>với</w:t>
            </w:r>
            <w:proofErr w:type="spellEnd"/>
            <w:r w:rsidRPr="006C0B16">
              <w:rPr>
                <w:i/>
                <w:color w:val="000000"/>
                <w:sz w:val="24"/>
                <w:szCs w:val="24"/>
                <w:lang w:eastAsia="vi-VN"/>
              </w:rPr>
              <w:t xml:space="preserve"> </w:t>
            </w:r>
            <w:proofErr w:type="spellStart"/>
            <w:r w:rsidRPr="006C0B16">
              <w:rPr>
                <w:i/>
                <w:color w:val="000000"/>
                <w:sz w:val="24"/>
                <w:szCs w:val="24"/>
                <w:lang w:eastAsia="vi-VN"/>
              </w:rPr>
              <w:t>gói</w:t>
            </w:r>
            <w:proofErr w:type="spellEnd"/>
            <w:r w:rsidRPr="006C0B16">
              <w:rPr>
                <w:i/>
                <w:color w:val="000000"/>
                <w:sz w:val="24"/>
                <w:szCs w:val="24"/>
                <w:lang w:eastAsia="vi-VN"/>
              </w:rPr>
              <w:t xml:space="preserve"> </w:t>
            </w:r>
            <w:proofErr w:type="spellStart"/>
            <w:r w:rsidRPr="006C0B16">
              <w:rPr>
                <w:i/>
                <w:color w:val="000000"/>
                <w:sz w:val="24"/>
                <w:szCs w:val="24"/>
                <w:lang w:eastAsia="vi-VN"/>
              </w:rPr>
              <w:t>thầu</w:t>
            </w:r>
            <w:proofErr w:type="spellEnd"/>
            <w:r w:rsidRPr="006C0B16">
              <w:rPr>
                <w:i/>
                <w:color w:val="000000"/>
                <w:sz w:val="24"/>
                <w:szCs w:val="24"/>
                <w:lang w:eastAsia="vi-VN"/>
              </w:rPr>
              <w:t xml:space="preserve"> có </w:t>
            </w:r>
            <w:proofErr w:type="spellStart"/>
            <w:r w:rsidRPr="006C0B16">
              <w:rPr>
                <w:i/>
                <w:color w:val="000000"/>
                <w:sz w:val="24"/>
                <w:szCs w:val="24"/>
                <w:lang w:eastAsia="vi-VN"/>
              </w:rPr>
              <w:t>gia</w:t>
            </w:r>
            <w:proofErr w:type="spellEnd"/>
            <w:r w:rsidRPr="006C0B16">
              <w:rPr>
                <w:i/>
                <w:color w:val="000000"/>
                <w:sz w:val="24"/>
                <w:szCs w:val="24"/>
                <w:lang w:eastAsia="vi-VN"/>
              </w:rPr>
              <w:t xml:space="preserve">́ trị </w:t>
            </w:r>
            <w:proofErr w:type="spellStart"/>
            <w:r w:rsidRPr="006C0B16">
              <w:rPr>
                <w:i/>
                <w:color w:val="000000"/>
                <w:sz w:val="24"/>
                <w:szCs w:val="24"/>
                <w:lang w:eastAsia="vi-VN"/>
              </w:rPr>
              <w:t>tư</w:t>
            </w:r>
            <w:proofErr w:type="spellEnd"/>
            <w:r w:rsidRPr="006C0B16">
              <w:rPr>
                <w:i/>
                <w:color w:val="000000"/>
                <w:sz w:val="24"/>
                <w:szCs w:val="24"/>
                <w:lang w:eastAsia="vi-VN"/>
              </w:rPr>
              <w:t xml:space="preserve">̀ 5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 xml:space="preserve"> </w:t>
            </w:r>
            <w:proofErr w:type="spellStart"/>
            <w:r w:rsidRPr="006C0B16">
              <w:rPr>
                <w:i/>
                <w:color w:val="000000"/>
                <w:sz w:val="24"/>
                <w:szCs w:val="24"/>
                <w:lang w:eastAsia="vi-VN"/>
              </w:rPr>
              <w:t>đến</w:t>
            </w:r>
            <w:proofErr w:type="spellEnd"/>
            <w:r w:rsidRPr="006C0B16">
              <w:rPr>
                <w:i/>
                <w:color w:val="000000"/>
                <w:sz w:val="24"/>
                <w:szCs w:val="24"/>
                <w:lang w:eastAsia="vi-VN"/>
              </w:rPr>
              <w:t xml:space="preserve"> </w:t>
            </w:r>
            <w:proofErr w:type="spellStart"/>
            <w:r w:rsidRPr="006C0B16">
              <w:rPr>
                <w:i/>
                <w:color w:val="000000"/>
                <w:sz w:val="24"/>
                <w:szCs w:val="24"/>
                <w:lang w:eastAsia="vi-VN"/>
              </w:rPr>
              <w:t>dưới</w:t>
            </w:r>
            <w:proofErr w:type="spellEnd"/>
            <w:r w:rsidRPr="006C0B16">
              <w:rPr>
                <w:i/>
                <w:color w:val="000000"/>
                <w:sz w:val="24"/>
                <w:szCs w:val="24"/>
                <w:lang w:eastAsia="vi-VN"/>
              </w:rPr>
              <w:t xml:space="preserve"> 20 </w:t>
            </w:r>
            <w:proofErr w:type="spellStart"/>
            <w:r w:rsidRPr="006C0B16">
              <w:rPr>
                <w:i/>
                <w:color w:val="000000"/>
                <w:sz w:val="24"/>
                <w:szCs w:val="24"/>
                <w:lang w:eastAsia="vi-VN"/>
              </w:rPr>
              <w:t>triệu</w:t>
            </w:r>
            <w:proofErr w:type="spellEnd"/>
            <w:r w:rsidRPr="006C0B16">
              <w:rPr>
                <w:i/>
                <w:color w:val="000000"/>
                <w:sz w:val="24"/>
                <w:szCs w:val="24"/>
                <w:lang w:eastAsia="vi-VN"/>
              </w:rPr>
              <w:t xml:space="preserve"> </w:t>
            </w:r>
            <w:proofErr w:type="spellStart"/>
            <w:r w:rsidRPr="006C0B16">
              <w:rPr>
                <w:i/>
                <w:color w:val="000000"/>
                <w:sz w:val="24"/>
                <w:szCs w:val="24"/>
                <w:lang w:eastAsia="vi-VN"/>
              </w:rPr>
              <w:t>đồng</w:t>
            </w:r>
            <w:proofErr w:type="spellEnd"/>
            <w:r w:rsidRPr="006C0B16">
              <w:rPr>
                <w:i/>
                <w:color w:val="000000"/>
                <w:sz w:val="24"/>
                <w:szCs w:val="24"/>
                <w:lang w:eastAsia="vi-VN"/>
              </w:rPr>
              <w:t>)</w:t>
            </w:r>
          </w:p>
          <w:p w14:paraId="77F28E2D" w14:textId="77777777" w:rsidR="00D71688" w:rsidRPr="006C0B16" w:rsidRDefault="00D71688" w:rsidP="00EA3589">
            <w:pPr>
              <w:widowControl w:val="0"/>
              <w:rPr>
                <w:rFonts w:ascii="VNI-Times" w:hAnsi="VNI-Times"/>
                <w:color w:val="000000"/>
                <w:kern w:val="28"/>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đối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với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gói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thầu</w:t>
            </w:r>
            <w:proofErr w:type="spellEnd"/>
            <w:r w:rsidRPr="006C0B16">
              <w:rPr>
                <w:i/>
                <w:color w:val="000000"/>
                <w:kern w:val="28"/>
                <w:sz w:val="24"/>
                <w:szCs w:val="24"/>
                <w:lang w:val="en"/>
              </w:rPr>
              <w:t xml:space="preserve"> có </w:t>
            </w:r>
            <w:proofErr w:type="spellStart"/>
            <w:r w:rsidRPr="006C0B16">
              <w:rPr>
                <w:i/>
                <w:color w:val="000000"/>
                <w:kern w:val="28"/>
                <w:sz w:val="24"/>
                <w:szCs w:val="24"/>
                <w:lang w:val="en"/>
              </w:rPr>
              <w:t>gia</w:t>
            </w:r>
            <w:proofErr w:type="spellEnd"/>
            <w:r w:rsidRPr="006C0B16">
              <w:rPr>
                <w:i/>
                <w:color w:val="000000"/>
                <w:kern w:val="28"/>
                <w:sz w:val="24"/>
                <w:szCs w:val="24"/>
                <w:lang w:val="en"/>
              </w:rPr>
              <w:t xml:space="preserve">́ trị </w:t>
            </w:r>
            <w:proofErr w:type="spellStart"/>
            <w:r w:rsidRPr="006C0B16">
              <w:rPr>
                <w:i/>
                <w:color w:val="000000"/>
                <w:kern w:val="28"/>
                <w:sz w:val="24"/>
                <w:szCs w:val="24"/>
                <w:lang w:val="en"/>
              </w:rPr>
              <w:t>tư</w:t>
            </w:r>
            <w:proofErr w:type="spellEnd"/>
            <w:r w:rsidRPr="006C0B16">
              <w:rPr>
                <w:i/>
                <w:color w:val="000000"/>
                <w:kern w:val="28"/>
                <w:sz w:val="24"/>
                <w:szCs w:val="24"/>
                <w:lang w:val="en"/>
              </w:rPr>
              <w:t xml:space="preserve">̀ 20 </w:t>
            </w:r>
            <w:proofErr w:type="spellStart"/>
            <w:r w:rsidRPr="006C0B16">
              <w:rPr>
                <w:i/>
                <w:color w:val="000000"/>
                <w:kern w:val="28"/>
                <w:sz w:val="24"/>
                <w:szCs w:val="24"/>
                <w:lang w:val="en"/>
              </w:rPr>
              <w:t>triệu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đến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dưới</w:t>
            </w:r>
            <w:proofErr w:type="spellEnd"/>
            <w:r w:rsidRPr="006C0B16">
              <w:rPr>
                <w:i/>
                <w:color w:val="000000"/>
                <w:kern w:val="28"/>
                <w:sz w:val="24"/>
                <w:szCs w:val="24"/>
                <w:lang w:val="en"/>
              </w:rPr>
              <w:t xml:space="preserve"> 50 </w:t>
            </w:r>
            <w:proofErr w:type="spellStart"/>
            <w:r w:rsidRPr="006C0B16">
              <w:rPr>
                <w:i/>
                <w:color w:val="000000"/>
                <w:kern w:val="28"/>
                <w:sz w:val="24"/>
                <w:szCs w:val="24"/>
                <w:lang w:val="en"/>
              </w:rPr>
              <w:t>triệu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đồng</w:t>
            </w:r>
            <w:proofErr w:type="spellEnd"/>
            <w:r w:rsidRPr="006C0B16">
              <w:rPr>
                <w:i/>
                <w:color w:val="000000"/>
                <w:kern w:val="28"/>
                <w:sz w:val="24"/>
                <w:szCs w:val="24"/>
                <w:lang w:val="en"/>
              </w:rPr>
              <w:t>)</w:t>
            </w:r>
          </w:p>
        </w:tc>
        <w:tc>
          <w:tcPr>
            <w:tcW w:w="1295" w:type="dxa"/>
            <w:tcBorders>
              <w:top w:val="single" w:sz="6" w:space="0" w:color="000000"/>
              <w:left w:val="single" w:sz="6" w:space="0" w:color="000000"/>
              <w:bottom w:val="single" w:sz="6" w:space="0" w:color="000000"/>
              <w:right w:val="single" w:sz="6" w:space="0" w:color="000000"/>
            </w:tcBorders>
            <w:vAlign w:val="center"/>
          </w:tcPr>
          <w:p w14:paraId="2F455F0B" w14:textId="77777777" w:rsidR="00D71688" w:rsidRPr="006C0B16" w:rsidRDefault="00034277" w:rsidP="00EA3589">
            <w:pPr>
              <w:widowControl w:val="0"/>
              <w:jc w:val="center"/>
              <w:rPr>
                <w:i/>
                <w:color w:val="000000"/>
                <w:kern w:val="28"/>
                <w:lang w:val="en"/>
              </w:rPr>
            </w:pPr>
            <w:proofErr w:type="spellStart"/>
            <w:r w:rsidRPr="006C0B16">
              <w:rPr>
                <w:i/>
                <w:color w:val="000000"/>
                <w:kern w:val="28"/>
                <w:sz w:val="24"/>
                <w:lang w:val="en"/>
              </w:rPr>
              <w:t>Điê</w:t>
            </w:r>
            <w:r>
              <w:rPr>
                <w:i/>
                <w:color w:val="000000"/>
                <w:kern w:val="28"/>
                <w:sz w:val="24"/>
                <w:lang w:val="en"/>
              </w:rPr>
              <w:t>̀u</w:t>
            </w:r>
            <w:proofErr w:type="spellEnd"/>
            <w:r>
              <w:rPr>
                <w:i/>
                <w:color w:val="000000"/>
                <w:kern w:val="28"/>
                <w:sz w:val="24"/>
                <w:lang w:val="en"/>
              </w:rPr>
              <w:t xml:space="preserve"> </w:t>
            </w:r>
            <w:proofErr w:type="spellStart"/>
            <w:r>
              <w:rPr>
                <w:i/>
                <w:color w:val="000000"/>
                <w:kern w:val="28"/>
                <w:sz w:val="24"/>
                <w:lang w:val="en"/>
              </w:rPr>
              <w:t>kiện</w:t>
            </w:r>
            <w:proofErr w:type="spellEnd"/>
            <w:r>
              <w:rPr>
                <w:i/>
                <w:color w:val="000000"/>
                <w:kern w:val="28"/>
                <w:sz w:val="24"/>
                <w:lang w:val="en"/>
              </w:rPr>
              <w:t xml:space="preserve"> </w:t>
            </w:r>
            <w:proofErr w:type="spellStart"/>
            <w:r>
              <w:rPr>
                <w:i/>
                <w:color w:val="000000"/>
                <w:kern w:val="28"/>
                <w:sz w:val="24"/>
                <w:lang w:val="en"/>
              </w:rPr>
              <w:t>áp</w:t>
            </w:r>
            <w:proofErr w:type="spellEnd"/>
            <w:r>
              <w:rPr>
                <w:i/>
                <w:color w:val="000000"/>
                <w:kern w:val="28"/>
                <w:sz w:val="24"/>
                <w:lang w:val="en"/>
              </w:rPr>
              <w:t xml:space="preserve"> </w:t>
            </w:r>
            <w:proofErr w:type="spellStart"/>
            <w:r>
              <w:rPr>
                <w:i/>
                <w:color w:val="000000"/>
                <w:kern w:val="28"/>
                <w:sz w:val="24"/>
                <w:lang w:val="en"/>
              </w:rPr>
              <w:t>dụng</w:t>
            </w:r>
            <w:proofErr w:type="spellEnd"/>
            <w:r>
              <w:rPr>
                <w:i/>
                <w:color w:val="000000"/>
                <w:kern w:val="28"/>
                <w:sz w:val="24"/>
                <w:lang w:val="en"/>
              </w:rPr>
              <w:t xml:space="preserve"> </w:t>
            </w:r>
            <w:proofErr w:type="spellStart"/>
            <w:r>
              <w:rPr>
                <w:i/>
                <w:color w:val="000000"/>
                <w:kern w:val="28"/>
                <w:sz w:val="24"/>
                <w:lang w:val="en"/>
              </w:rPr>
              <w:t>theo</w:t>
            </w:r>
            <w:proofErr w:type="spellEnd"/>
            <w:r>
              <w:rPr>
                <w:i/>
                <w:color w:val="000000"/>
                <w:kern w:val="28"/>
                <w:sz w:val="24"/>
                <w:lang w:val="en"/>
              </w:rPr>
              <w:t xml:space="preserve"> </w:t>
            </w:r>
            <w:proofErr w:type="spellStart"/>
            <w:r w:rsidRPr="00034277">
              <w:rPr>
                <w:i/>
                <w:color w:val="000000"/>
                <w:kern w:val="28"/>
                <w:sz w:val="24"/>
                <w:lang w:val="en"/>
              </w:rPr>
              <w:t>Đ</w:t>
            </w:r>
            <w:r>
              <w:rPr>
                <w:i/>
                <w:color w:val="000000"/>
                <w:kern w:val="28"/>
                <w:sz w:val="24"/>
                <w:lang w:val="en"/>
              </w:rPr>
              <w:t>i</w:t>
            </w:r>
            <w:r w:rsidRPr="00034277">
              <w:rPr>
                <w:i/>
                <w:color w:val="000000"/>
                <w:kern w:val="28"/>
                <w:sz w:val="24"/>
                <w:lang w:val="en"/>
              </w:rPr>
              <w:t>ểm</w:t>
            </w:r>
            <w:proofErr w:type="spellEnd"/>
            <w:r>
              <w:rPr>
                <w:i/>
                <w:color w:val="000000"/>
                <w:kern w:val="28"/>
                <w:sz w:val="24"/>
                <w:lang w:val="en"/>
              </w:rPr>
              <w:t xml:space="preserve"> 7, </w:t>
            </w:r>
            <w:proofErr w:type="spellStart"/>
            <w:r>
              <w:rPr>
                <w:i/>
                <w:color w:val="000000"/>
                <w:kern w:val="28"/>
                <w:sz w:val="24"/>
                <w:lang w:val="en"/>
              </w:rPr>
              <w:t>Điều</w:t>
            </w:r>
            <w:proofErr w:type="spellEnd"/>
            <w:r>
              <w:rPr>
                <w:i/>
                <w:color w:val="000000"/>
                <w:kern w:val="28"/>
                <w:sz w:val="24"/>
                <w:lang w:val="en"/>
              </w:rPr>
              <w:t xml:space="preserve"> 4</w:t>
            </w:r>
            <w:r w:rsidRPr="006C0B16">
              <w:rPr>
                <w:i/>
                <w:color w:val="000000"/>
                <w:kern w:val="28"/>
                <w:sz w:val="24"/>
                <w:lang w:val="en"/>
              </w:rPr>
              <w:t xml:space="preserve">, </w:t>
            </w:r>
            <w:proofErr w:type="spellStart"/>
            <w:r w:rsidRPr="006C0B16">
              <w:rPr>
                <w:i/>
                <w:color w:val="000000"/>
                <w:kern w:val="28"/>
                <w:sz w:val="24"/>
                <w:lang w:val="en"/>
              </w:rPr>
              <w:t>Quyết</w:t>
            </w:r>
            <w:proofErr w:type="spellEnd"/>
            <w:r w:rsidRPr="006C0B16">
              <w:rPr>
                <w:i/>
                <w:color w:val="000000"/>
                <w:kern w:val="28"/>
                <w:sz w:val="24"/>
                <w:lang w:val="en"/>
              </w:rPr>
              <w:t xml:space="preserve"> </w:t>
            </w:r>
            <w:proofErr w:type="spellStart"/>
            <w:r w:rsidRPr="006C0B16">
              <w:rPr>
                <w:i/>
                <w:color w:val="000000"/>
                <w:kern w:val="28"/>
                <w:sz w:val="24"/>
                <w:lang w:val="en"/>
              </w:rPr>
              <w:t>định</w:t>
            </w:r>
            <w:proofErr w:type="spellEnd"/>
            <w:r w:rsidRPr="006C0B16">
              <w:rPr>
                <w:i/>
                <w:color w:val="000000"/>
                <w:kern w:val="28"/>
                <w:sz w:val="24"/>
                <w:lang w:val="en"/>
              </w:rPr>
              <w:t xml:space="preserve"> 17/2019/QĐ-</w:t>
            </w:r>
            <w:proofErr w:type="spellStart"/>
            <w:r w:rsidRPr="006C0B16">
              <w:rPr>
                <w:i/>
                <w:color w:val="000000"/>
                <w:kern w:val="28"/>
                <w:sz w:val="24"/>
                <w:lang w:val="en"/>
              </w:rPr>
              <w:t>TTg</w:t>
            </w:r>
            <w:proofErr w:type="spellEnd"/>
            <w:r w:rsidRPr="006C0B16">
              <w:rPr>
                <w:i/>
                <w:color w:val="000000"/>
                <w:kern w:val="28"/>
                <w:sz w:val="24"/>
                <w:lang w:val="en"/>
              </w:rPr>
              <w:t xml:space="preserve"> </w:t>
            </w:r>
            <w:proofErr w:type="spellStart"/>
            <w:r w:rsidRPr="006C0B16">
              <w:rPr>
                <w:i/>
                <w:color w:val="000000"/>
                <w:kern w:val="28"/>
                <w:sz w:val="24"/>
                <w:lang w:val="en"/>
              </w:rPr>
              <w:t>ngày</w:t>
            </w:r>
            <w:proofErr w:type="spellEnd"/>
            <w:r w:rsidRPr="006C0B16">
              <w:rPr>
                <w:i/>
                <w:color w:val="000000"/>
                <w:kern w:val="28"/>
                <w:sz w:val="24"/>
                <w:lang w:val="en"/>
              </w:rPr>
              <w:t xml:space="preserve"> 08/4/2019</w:t>
            </w:r>
          </w:p>
        </w:tc>
      </w:tr>
      <w:tr w:rsidR="00D71688" w:rsidRPr="006C0B16" w14:paraId="3830ADB3" w14:textId="77777777" w:rsidTr="00034277">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67D125"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3</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4CF50A1"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50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100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05528A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6E0635C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7F4B328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BHG </w:t>
            </w:r>
            <w:proofErr w:type="spellStart"/>
            <w:r w:rsidRPr="006C0B16">
              <w:rPr>
                <w:color w:val="000000"/>
                <w:kern w:val="28"/>
                <w:sz w:val="24"/>
                <w:szCs w:val="24"/>
                <w:lang w:val="en"/>
              </w:rPr>
              <w:t>duyệt</w:t>
            </w:r>
            <w:proofErr w:type="spellEnd"/>
          </w:p>
          <w:p w14:paraId="02DEF184"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p>
          <w:p w14:paraId="3DE4018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đáp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yêu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p>
          <w:p w14:paraId="6F1BC18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16DC6A4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lastRenderedPageBreak/>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p>
          <w:p w14:paraId="20E6FB6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tc>
        <w:tc>
          <w:tcPr>
            <w:tcW w:w="1295" w:type="dxa"/>
            <w:tcBorders>
              <w:top w:val="single" w:sz="6" w:space="0" w:color="000000"/>
              <w:left w:val="single" w:sz="6" w:space="0" w:color="000000"/>
              <w:bottom w:val="single" w:sz="6" w:space="0" w:color="000000"/>
              <w:right w:val="single" w:sz="6" w:space="0" w:color="000000"/>
            </w:tcBorders>
            <w:vAlign w:val="center"/>
          </w:tcPr>
          <w:p w14:paraId="584708FD" w14:textId="77777777" w:rsidR="00D71688" w:rsidRPr="006C0B16" w:rsidRDefault="00034277" w:rsidP="00034277">
            <w:pPr>
              <w:widowControl w:val="0"/>
              <w:jc w:val="center"/>
              <w:rPr>
                <w:i/>
                <w:color w:val="000000"/>
                <w:kern w:val="28"/>
                <w:lang w:val="en"/>
              </w:rPr>
            </w:pPr>
            <w:proofErr w:type="spellStart"/>
            <w:r w:rsidRPr="006C0B16">
              <w:rPr>
                <w:i/>
                <w:color w:val="000000"/>
                <w:kern w:val="28"/>
                <w:sz w:val="24"/>
                <w:lang w:val="en"/>
              </w:rPr>
              <w:lastRenderedPageBreak/>
              <w:t>Điê</w:t>
            </w:r>
            <w:r>
              <w:rPr>
                <w:i/>
                <w:color w:val="000000"/>
                <w:kern w:val="28"/>
                <w:sz w:val="24"/>
                <w:lang w:val="en"/>
              </w:rPr>
              <w:t>̀u</w:t>
            </w:r>
            <w:proofErr w:type="spellEnd"/>
            <w:r>
              <w:rPr>
                <w:i/>
                <w:color w:val="000000"/>
                <w:kern w:val="28"/>
                <w:sz w:val="24"/>
                <w:lang w:val="en"/>
              </w:rPr>
              <w:t xml:space="preserve"> </w:t>
            </w:r>
            <w:proofErr w:type="spellStart"/>
            <w:r>
              <w:rPr>
                <w:i/>
                <w:color w:val="000000"/>
                <w:kern w:val="28"/>
                <w:sz w:val="24"/>
                <w:lang w:val="en"/>
              </w:rPr>
              <w:t>kiện</w:t>
            </w:r>
            <w:proofErr w:type="spellEnd"/>
            <w:r>
              <w:rPr>
                <w:i/>
                <w:color w:val="000000"/>
                <w:kern w:val="28"/>
                <w:sz w:val="24"/>
                <w:lang w:val="en"/>
              </w:rPr>
              <w:t xml:space="preserve"> </w:t>
            </w:r>
            <w:proofErr w:type="spellStart"/>
            <w:r>
              <w:rPr>
                <w:i/>
                <w:color w:val="000000"/>
                <w:kern w:val="28"/>
                <w:sz w:val="24"/>
                <w:lang w:val="en"/>
              </w:rPr>
              <w:t>áp</w:t>
            </w:r>
            <w:proofErr w:type="spellEnd"/>
            <w:r>
              <w:rPr>
                <w:i/>
                <w:color w:val="000000"/>
                <w:kern w:val="28"/>
                <w:sz w:val="24"/>
                <w:lang w:val="en"/>
              </w:rPr>
              <w:t xml:space="preserve"> </w:t>
            </w:r>
            <w:proofErr w:type="spellStart"/>
            <w:r>
              <w:rPr>
                <w:i/>
                <w:color w:val="000000"/>
                <w:kern w:val="28"/>
                <w:sz w:val="24"/>
                <w:lang w:val="en"/>
              </w:rPr>
              <w:t>dụng</w:t>
            </w:r>
            <w:proofErr w:type="spellEnd"/>
            <w:r>
              <w:rPr>
                <w:i/>
                <w:color w:val="000000"/>
                <w:kern w:val="28"/>
                <w:sz w:val="24"/>
                <w:lang w:val="en"/>
              </w:rPr>
              <w:t xml:space="preserve"> </w:t>
            </w:r>
            <w:proofErr w:type="spellStart"/>
            <w:r>
              <w:rPr>
                <w:i/>
                <w:color w:val="000000"/>
                <w:kern w:val="28"/>
                <w:sz w:val="24"/>
                <w:lang w:val="en"/>
              </w:rPr>
              <w:t>theo</w:t>
            </w:r>
            <w:proofErr w:type="spellEnd"/>
            <w:r>
              <w:rPr>
                <w:i/>
                <w:color w:val="000000"/>
                <w:kern w:val="28"/>
                <w:sz w:val="24"/>
                <w:lang w:val="en"/>
              </w:rPr>
              <w:t xml:space="preserve"> </w:t>
            </w:r>
            <w:proofErr w:type="spellStart"/>
            <w:r>
              <w:rPr>
                <w:i/>
                <w:color w:val="000000"/>
                <w:kern w:val="28"/>
                <w:sz w:val="24"/>
                <w:lang w:val="en"/>
              </w:rPr>
              <w:t>Điều</w:t>
            </w:r>
            <w:proofErr w:type="spellEnd"/>
            <w:r>
              <w:rPr>
                <w:i/>
                <w:color w:val="000000"/>
                <w:kern w:val="28"/>
                <w:sz w:val="24"/>
                <w:lang w:val="en"/>
              </w:rPr>
              <w:t xml:space="preserve"> 15</w:t>
            </w:r>
            <w:r w:rsidRPr="006C0B16">
              <w:rPr>
                <w:i/>
                <w:color w:val="000000"/>
                <w:kern w:val="28"/>
                <w:sz w:val="24"/>
                <w:lang w:val="en"/>
              </w:rPr>
              <w:t xml:space="preserve"> Thông </w:t>
            </w:r>
            <w:proofErr w:type="spellStart"/>
            <w:r w:rsidRPr="006C0B16">
              <w:rPr>
                <w:i/>
                <w:color w:val="000000"/>
                <w:kern w:val="28"/>
                <w:sz w:val="24"/>
                <w:lang w:val="en"/>
              </w:rPr>
              <w:t>tư</w:t>
            </w:r>
            <w:proofErr w:type="spellEnd"/>
            <w:r w:rsidRPr="006C0B16">
              <w:rPr>
                <w:i/>
                <w:color w:val="000000"/>
                <w:kern w:val="28"/>
                <w:sz w:val="24"/>
                <w:lang w:val="en"/>
              </w:rPr>
              <w:t xml:space="preserve"> 58/2016/TT-BTC </w:t>
            </w:r>
            <w:proofErr w:type="spellStart"/>
            <w:r w:rsidRPr="006C0B16">
              <w:rPr>
                <w:i/>
                <w:color w:val="000000"/>
                <w:kern w:val="28"/>
                <w:sz w:val="24"/>
                <w:lang w:val="en"/>
              </w:rPr>
              <w:t>ngày</w:t>
            </w:r>
            <w:proofErr w:type="spellEnd"/>
            <w:r w:rsidRPr="006C0B16">
              <w:rPr>
                <w:i/>
                <w:color w:val="000000"/>
                <w:kern w:val="28"/>
                <w:sz w:val="24"/>
                <w:lang w:val="en"/>
              </w:rPr>
              <w:t xml:space="preserve"> 29/3/2016</w:t>
            </w:r>
          </w:p>
        </w:tc>
      </w:tr>
      <w:tr w:rsidR="00D71688" w:rsidRPr="006C0B16" w14:paraId="7720D203" w14:textId="77777777" w:rsidTr="00EA3589">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E84730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4</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A3EE7C7"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100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200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A4EBB9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1980A63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7774810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ĐHQGHN </w:t>
            </w:r>
            <w:proofErr w:type="spellStart"/>
            <w:r w:rsidRPr="006C0B16">
              <w:rPr>
                <w:color w:val="000000"/>
                <w:kern w:val="28"/>
                <w:sz w:val="24"/>
                <w:szCs w:val="24"/>
                <w:lang w:val="en"/>
              </w:rPr>
              <w:t>duyệt</w:t>
            </w:r>
            <w:proofErr w:type="spellEnd"/>
          </w:p>
          <w:p w14:paraId="4B8825C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p>
          <w:p w14:paraId="411EB4A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yêu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w:t>
            </w:r>
          </w:p>
          <w:p w14:paraId="5204AD87"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Thông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hàng</w:t>
            </w:r>
            <w:proofErr w:type="spellEnd"/>
          </w:p>
          <w:p w14:paraId="1881E57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ít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nhất</w:t>
            </w:r>
            <w:proofErr w:type="spellEnd"/>
            <w:r w:rsidRPr="006C0B16">
              <w:rPr>
                <w:color w:val="000000"/>
                <w:kern w:val="28"/>
                <w:sz w:val="24"/>
                <w:szCs w:val="24"/>
                <w:lang w:val="en"/>
              </w:rPr>
              <w:t xml:space="preserve"> 03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p>
          <w:p w14:paraId="4A4DD74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xét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w:t>
            </w:r>
          </w:p>
          <w:p w14:paraId="2747D99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rút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gọn</w:t>
            </w:r>
            <w:proofErr w:type="spellEnd"/>
          </w:p>
          <w:p w14:paraId="0A725A4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5FFF38E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tc>
        <w:tc>
          <w:tcPr>
            <w:tcW w:w="1295" w:type="dxa"/>
            <w:tcBorders>
              <w:top w:val="single" w:sz="6" w:space="0" w:color="000000"/>
              <w:left w:val="single" w:sz="6" w:space="0" w:color="000000"/>
              <w:bottom w:val="single" w:sz="6" w:space="0" w:color="000000"/>
              <w:right w:val="single" w:sz="6" w:space="0" w:color="000000"/>
            </w:tcBorders>
            <w:vAlign w:val="center"/>
          </w:tcPr>
          <w:p w14:paraId="5D35E1B5" w14:textId="77777777" w:rsidR="00D71688" w:rsidRPr="006C0B16" w:rsidRDefault="001D2D86" w:rsidP="00EA3589">
            <w:pPr>
              <w:widowControl w:val="0"/>
              <w:jc w:val="center"/>
              <w:rPr>
                <w:iCs/>
                <w:color w:val="000000"/>
                <w:sz w:val="24"/>
                <w:szCs w:val="24"/>
                <w:lang w:val="en"/>
              </w:rPr>
            </w:pPr>
            <w:proofErr w:type="spellStart"/>
            <w:r w:rsidRPr="006C0B16">
              <w:rPr>
                <w:i/>
                <w:color w:val="000000"/>
                <w:kern w:val="28"/>
                <w:sz w:val="24"/>
                <w:lang w:val="en"/>
              </w:rPr>
              <w:t>Điê</w:t>
            </w:r>
            <w:r>
              <w:rPr>
                <w:i/>
                <w:color w:val="000000"/>
                <w:kern w:val="28"/>
                <w:sz w:val="24"/>
                <w:lang w:val="en"/>
              </w:rPr>
              <w:t>̀u</w:t>
            </w:r>
            <w:proofErr w:type="spellEnd"/>
            <w:r>
              <w:rPr>
                <w:i/>
                <w:color w:val="000000"/>
                <w:kern w:val="28"/>
                <w:sz w:val="24"/>
                <w:lang w:val="en"/>
              </w:rPr>
              <w:t xml:space="preserve"> </w:t>
            </w:r>
            <w:proofErr w:type="spellStart"/>
            <w:r>
              <w:rPr>
                <w:i/>
                <w:color w:val="000000"/>
                <w:kern w:val="28"/>
                <w:sz w:val="24"/>
                <w:lang w:val="en"/>
              </w:rPr>
              <w:t>kiện</w:t>
            </w:r>
            <w:proofErr w:type="spellEnd"/>
            <w:r>
              <w:rPr>
                <w:i/>
                <w:color w:val="000000"/>
                <w:kern w:val="28"/>
                <w:sz w:val="24"/>
                <w:lang w:val="en"/>
              </w:rPr>
              <w:t xml:space="preserve"> </w:t>
            </w:r>
            <w:proofErr w:type="spellStart"/>
            <w:r>
              <w:rPr>
                <w:i/>
                <w:color w:val="000000"/>
                <w:kern w:val="28"/>
                <w:sz w:val="24"/>
                <w:lang w:val="en"/>
              </w:rPr>
              <w:t>áp</w:t>
            </w:r>
            <w:proofErr w:type="spellEnd"/>
            <w:r>
              <w:rPr>
                <w:i/>
                <w:color w:val="000000"/>
                <w:kern w:val="28"/>
                <w:sz w:val="24"/>
                <w:lang w:val="en"/>
              </w:rPr>
              <w:t xml:space="preserve"> </w:t>
            </w:r>
            <w:proofErr w:type="spellStart"/>
            <w:r>
              <w:rPr>
                <w:i/>
                <w:color w:val="000000"/>
                <w:kern w:val="28"/>
                <w:sz w:val="24"/>
                <w:lang w:val="en"/>
              </w:rPr>
              <w:t>dụng</w:t>
            </w:r>
            <w:proofErr w:type="spellEnd"/>
            <w:r>
              <w:rPr>
                <w:i/>
                <w:color w:val="000000"/>
                <w:kern w:val="28"/>
                <w:sz w:val="24"/>
                <w:lang w:val="en"/>
              </w:rPr>
              <w:t xml:space="preserve"> </w:t>
            </w:r>
            <w:proofErr w:type="spellStart"/>
            <w:r>
              <w:rPr>
                <w:i/>
                <w:color w:val="000000"/>
                <w:kern w:val="28"/>
                <w:sz w:val="24"/>
                <w:lang w:val="en"/>
              </w:rPr>
              <w:t>theo</w:t>
            </w:r>
            <w:proofErr w:type="spellEnd"/>
            <w:r>
              <w:rPr>
                <w:i/>
                <w:color w:val="000000"/>
                <w:kern w:val="28"/>
                <w:sz w:val="24"/>
                <w:lang w:val="en"/>
              </w:rPr>
              <w:t xml:space="preserve"> </w:t>
            </w:r>
            <w:proofErr w:type="spellStart"/>
            <w:r>
              <w:rPr>
                <w:i/>
                <w:color w:val="000000"/>
                <w:kern w:val="28"/>
                <w:sz w:val="24"/>
                <w:lang w:val="en"/>
              </w:rPr>
              <w:t>Điều</w:t>
            </w:r>
            <w:proofErr w:type="spellEnd"/>
            <w:r>
              <w:rPr>
                <w:i/>
                <w:color w:val="000000"/>
                <w:kern w:val="28"/>
                <w:sz w:val="24"/>
                <w:lang w:val="en"/>
              </w:rPr>
              <w:t xml:space="preserve"> 18</w:t>
            </w:r>
            <w:r w:rsidRPr="006C0B16">
              <w:rPr>
                <w:i/>
                <w:color w:val="000000"/>
                <w:kern w:val="28"/>
                <w:sz w:val="24"/>
                <w:lang w:val="en"/>
              </w:rPr>
              <w:t>,</w:t>
            </w:r>
            <w:r>
              <w:rPr>
                <w:i/>
                <w:color w:val="000000"/>
                <w:kern w:val="28"/>
                <w:sz w:val="24"/>
                <w:lang w:val="en"/>
              </w:rPr>
              <w:t>19</w:t>
            </w:r>
            <w:r w:rsidRPr="006C0B16">
              <w:rPr>
                <w:i/>
                <w:color w:val="000000"/>
                <w:kern w:val="28"/>
                <w:sz w:val="24"/>
                <w:lang w:val="en"/>
              </w:rPr>
              <w:t xml:space="preserve"> Thông </w:t>
            </w:r>
            <w:proofErr w:type="spellStart"/>
            <w:r w:rsidRPr="006C0B16">
              <w:rPr>
                <w:i/>
                <w:color w:val="000000"/>
                <w:kern w:val="28"/>
                <w:sz w:val="24"/>
                <w:lang w:val="en"/>
              </w:rPr>
              <w:t>tư</w:t>
            </w:r>
            <w:proofErr w:type="spellEnd"/>
            <w:r w:rsidRPr="006C0B16">
              <w:rPr>
                <w:i/>
                <w:color w:val="000000"/>
                <w:kern w:val="28"/>
                <w:sz w:val="24"/>
                <w:lang w:val="en"/>
              </w:rPr>
              <w:t xml:space="preserve"> 58/2016/TT-BTC </w:t>
            </w:r>
            <w:proofErr w:type="spellStart"/>
            <w:r w:rsidRPr="006C0B16">
              <w:rPr>
                <w:i/>
                <w:color w:val="000000"/>
                <w:kern w:val="28"/>
                <w:sz w:val="24"/>
                <w:lang w:val="en"/>
              </w:rPr>
              <w:t>ngày</w:t>
            </w:r>
            <w:proofErr w:type="spellEnd"/>
            <w:r w:rsidRPr="006C0B16">
              <w:rPr>
                <w:i/>
                <w:color w:val="000000"/>
                <w:kern w:val="28"/>
                <w:sz w:val="24"/>
                <w:lang w:val="en"/>
              </w:rPr>
              <w:t xml:space="preserve"> 29/3/2016</w:t>
            </w:r>
          </w:p>
        </w:tc>
      </w:tr>
      <w:tr w:rsidR="00D71688" w:rsidRPr="006C0B16" w14:paraId="58D5EBC4" w14:textId="77777777" w:rsidTr="00EA3589">
        <w:trPr>
          <w:trHeight w:val="528"/>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125C78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5</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1658633"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200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2 tỷ </w:t>
            </w:r>
            <w:proofErr w:type="spellStart"/>
            <w:r w:rsidRPr="006C0B16">
              <w:rPr>
                <w:color w:val="000000"/>
                <w:spacing w:val="-6"/>
                <w:kern w:val="28"/>
                <w:sz w:val="24"/>
                <w:szCs w:val="24"/>
                <w:lang w:val="en"/>
              </w:rPr>
              <w:t>đồng</w:t>
            </w:r>
            <w:proofErr w:type="spellEnd"/>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EDA36C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647471D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6240477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ĐHQGHN </w:t>
            </w:r>
            <w:proofErr w:type="spellStart"/>
            <w:r w:rsidRPr="006C0B16">
              <w:rPr>
                <w:color w:val="000000"/>
                <w:kern w:val="28"/>
                <w:sz w:val="24"/>
                <w:szCs w:val="24"/>
                <w:lang w:val="en"/>
              </w:rPr>
              <w:t>duyệt</w:t>
            </w:r>
            <w:proofErr w:type="spellEnd"/>
          </w:p>
          <w:p w14:paraId="5703159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p>
          <w:p w14:paraId="2C6149B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yêu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cầu</w:t>
            </w:r>
            <w:proofErr w:type="spellEnd"/>
          </w:p>
          <w:p w14:paraId="2B56640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yêu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cầu</w:t>
            </w:r>
            <w:proofErr w:type="spellEnd"/>
          </w:p>
          <w:p w14:paraId="2C4812E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Thông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đăng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quốc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hoặc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p>
          <w:p w14:paraId="6409B76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xuất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p>
          <w:p w14:paraId="63CEC17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xuất</w:t>
            </w:r>
            <w:proofErr w:type="spellEnd"/>
            <w:r w:rsidRPr="006C0B16">
              <w:rPr>
                <w:color w:val="000000"/>
                <w:kern w:val="28"/>
                <w:sz w:val="24"/>
                <w:szCs w:val="24"/>
                <w:lang w:val="en"/>
              </w:rPr>
              <w:t xml:space="preserve"> </w:t>
            </w:r>
          </w:p>
          <w:p w14:paraId="0DDFD4A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p>
          <w:p w14:paraId="5EEE0B3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6D323E0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
          <w:p w14:paraId="3B82CA6B"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r w:rsidRPr="006C0B16">
              <w:rPr>
                <w:color w:val="000000"/>
                <w:kern w:val="28"/>
                <w:sz w:val="24"/>
                <w:szCs w:val="24"/>
                <w:lang w:val="en"/>
              </w:rPr>
              <w:t>/</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239C3B1F" w14:textId="77777777" w:rsidR="00D71688" w:rsidRPr="006C0B16" w:rsidRDefault="00D71688" w:rsidP="00EA3589">
            <w:pPr>
              <w:widowControl w:val="0"/>
              <w:rPr>
                <w:rFonts w:ascii="VNI-Times" w:hAnsi="VNI-Times"/>
                <w:color w:val="000000"/>
                <w:kern w:val="28"/>
                <w:lang w:val="en"/>
              </w:rPr>
            </w:pPr>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trong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ứng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lần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hai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trơ</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đi</w:t>
            </w:r>
            <w:proofErr w:type="spellEnd"/>
            <w:r w:rsidRPr="006C0B16">
              <w:rPr>
                <w:i/>
                <w:color w:val="000000"/>
                <w:kern w:val="28"/>
                <w:sz w:val="24"/>
                <w:szCs w:val="24"/>
                <w:lang w:val="en"/>
              </w:rPr>
              <w:t>)</w:t>
            </w:r>
          </w:p>
        </w:tc>
        <w:tc>
          <w:tcPr>
            <w:tcW w:w="1295" w:type="dxa"/>
            <w:tcBorders>
              <w:top w:val="single" w:sz="6" w:space="0" w:color="000000"/>
              <w:left w:val="single" w:sz="6" w:space="0" w:color="000000"/>
              <w:bottom w:val="single" w:sz="6" w:space="0" w:color="000000"/>
              <w:right w:val="single" w:sz="6" w:space="0" w:color="000000"/>
            </w:tcBorders>
            <w:vAlign w:val="center"/>
          </w:tcPr>
          <w:p w14:paraId="3B94DC58" w14:textId="77777777" w:rsidR="00D71688" w:rsidRPr="006C0B16" w:rsidRDefault="001D2D86" w:rsidP="00EA3589">
            <w:pPr>
              <w:widowControl w:val="0"/>
              <w:jc w:val="center"/>
              <w:rPr>
                <w:color w:val="000000"/>
                <w:kern w:val="28"/>
                <w:lang w:val="en"/>
              </w:rPr>
            </w:pPr>
            <w:proofErr w:type="spellStart"/>
            <w:r w:rsidRPr="006C0B16">
              <w:rPr>
                <w:i/>
                <w:color w:val="000000"/>
                <w:kern w:val="28"/>
                <w:sz w:val="24"/>
                <w:lang w:val="en"/>
              </w:rPr>
              <w:t>Điê</w:t>
            </w:r>
            <w:r>
              <w:rPr>
                <w:i/>
                <w:color w:val="000000"/>
                <w:kern w:val="28"/>
                <w:sz w:val="24"/>
                <w:lang w:val="en"/>
              </w:rPr>
              <w:t>̀u</w:t>
            </w:r>
            <w:proofErr w:type="spellEnd"/>
            <w:r>
              <w:rPr>
                <w:i/>
                <w:color w:val="000000"/>
                <w:kern w:val="28"/>
                <w:sz w:val="24"/>
                <w:lang w:val="en"/>
              </w:rPr>
              <w:t xml:space="preserve"> </w:t>
            </w:r>
            <w:proofErr w:type="spellStart"/>
            <w:r>
              <w:rPr>
                <w:i/>
                <w:color w:val="000000"/>
                <w:kern w:val="28"/>
                <w:sz w:val="24"/>
                <w:lang w:val="en"/>
              </w:rPr>
              <w:t>kiện</w:t>
            </w:r>
            <w:proofErr w:type="spellEnd"/>
            <w:r>
              <w:rPr>
                <w:i/>
                <w:color w:val="000000"/>
                <w:kern w:val="28"/>
                <w:sz w:val="24"/>
                <w:lang w:val="en"/>
              </w:rPr>
              <w:t xml:space="preserve"> </w:t>
            </w:r>
            <w:proofErr w:type="spellStart"/>
            <w:r>
              <w:rPr>
                <w:i/>
                <w:color w:val="000000"/>
                <w:kern w:val="28"/>
                <w:sz w:val="24"/>
                <w:lang w:val="en"/>
              </w:rPr>
              <w:t>áp</w:t>
            </w:r>
            <w:proofErr w:type="spellEnd"/>
            <w:r>
              <w:rPr>
                <w:i/>
                <w:color w:val="000000"/>
                <w:kern w:val="28"/>
                <w:sz w:val="24"/>
                <w:lang w:val="en"/>
              </w:rPr>
              <w:t xml:space="preserve"> </w:t>
            </w:r>
            <w:proofErr w:type="spellStart"/>
            <w:r>
              <w:rPr>
                <w:i/>
                <w:color w:val="000000"/>
                <w:kern w:val="28"/>
                <w:sz w:val="24"/>
                <w:lang w:val="en"/>
              </w:rPr>
              <w:t>dụng</w:t>
            </w:r>
            <w:proofErr w:type="spellEnd"/>
            <w:r>
              <w:rPr>
                <w:i/>
                <w:color w:val="000000"/>
                <w:kern w:val="28"/>
                <w:sz w:val="24"/>
                <w:lang w:val="en"/>
              </w:rPr>
              <w:t xml:space="preserve"> </w:t>
            </w:r>
            <w:proofErr w:type="spellStart"/>
            <w:r>
              <w:rPr>
                <w:i/>
                <w:color w:val="000000"/>
                <w:kern w:val="28"/>
                <w:sz w:val="24"/>
                <w:lang w:val="en"/>
              </w:rPr>
              <w:t>theo</w:t>
            </w:r>
            <w:proofErr w:type="spellEnd"/>
            <w:r>
              <w:rPr>
                <w:i/>
                <w:color w:val="000000"/>
                <w:kern w:val="28"/>
                <w:sz w:val="24"/>
                <w:lang w:val="en"/>
              </w:rPr>
              <w:t xml:space="preserve"> </w:t>
            </w:r>
            <w:proofErr w:type="spellStart"/>
            <w:r>
              <w:rPr>
                <w:i/>
                <w:color w:val="000000"/>
                <w:kern w:val="28"/>
                <w:sz w:val="24"/>
                <w:lang w:val="en"/>
              </w:rPr>
              <w:t>Điều</w:t>
            </w:r>
            <w:proofErr w:type="spellEnd"/>
            <w:r>
              <w:rPr>
                <w:i/>
                <w:color w:val="000000"/>
                <w:kern w:val="28"/>
                <w:sz w:val="24"/>
                <w:lang w:val="en"/>
              </w:rPr>
              <w:t xml:space="preserve"> 18</w:t>
            </w:r>
            <w:r w:rsidRPr="006C0B16">
              <w:rPr>
                <w:i/>
                <w:color w:val="000000"/>
                <w:kern w:val="28"/>
                <w:sz w:val="24"/>
                <w:lang w:val="en"/>
              </w:rPr>
              <w:t xml:space="preserve">, Thông </w:t>
            </w:r>
            <w:proofErr w:type="spellStart"/>
            <w:r w:rsidRPr="006C0B16">
              <w:rPr>
                <w:i/>
                <w:color w:val="000000"/>
                <w:kern w:val="28"/>
                <w:sz w:val="24"/>
                <w:lang w:val="en"/>
              </w:rPr>
              <w:t>tư</w:t>
            </w:r>
            <w:proofErr w:type="spellEnd"/>
            <w:r w:rsidRPr="006C0B16">
              <w:rPr>
                <w:i/>
                <w:color w:val="000000"/>
                <w:kern w:val="28"/>
                <w:sz w:val="24"/>
                <w:lang w:val="en"/>
              </w:rPr>
              <w:t xml:space="preserve"> 58/2016/TT-BTC </w:t>
            </w:r>
            <w:proofErr w:type="spellStart"/>
            <w:r w:rsidRPr="006C0B16">
              <w:rPr>
                <w:i/>
                <w:color w:val="000000"/>
                <w:kern w:val="28"/>
                <w:sz w:val="24"/>
                <w:lang w:val="en"/>
              </w:rPr>
              <w:t>ngày</w:t>
            </w:r>
            <w:proofErr w:type="spellEnd"/>
            <w:r w:rsidRPr="006C0B16">
              <w:rPr>
                <w:i/>
                <w:color w:val="000000"/>
                <w:kern w:val="28"/>
                <w:sz w:val="24"/>
                <w:lang w:val="en"/>
              </w:rPr>
              <w:t xml:space="preserve"> 29/3/2016</w:t>
            </w:r>
          </w:p>
        </w:tc>
      </w:tr>
      <w:tr w:rsidR="00D71688" w:rsidRPr="006C0B16" w14:paraId="268F5613" w14:textId="77777777" w:rsidTr="00EA3589">
        <w:trPr>
          <w:trHeight w:val="276"/>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1C2A93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6</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3E1F20D"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2 tỷ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theo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hình</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hiện</w:t>
            </w:r>
            <w:proofErr w:type="spellEnd"/>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E0FC579"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4E178A3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781F842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BGH </w:t>
            </w:r>
            <w:proofErr w:type="spellStart"/>
            <w:r w:rsidRPr="006C0B16">
              <w:rPr>
                <w:color w:val="000000"/>
                <w:kern w:val="28"/>
                <w:sz w:val="24"/>
                <w:szCs w:val="24"/>
                <w:lang w:val="en"/>
              </w:rPr>
              <w:t>hoặc</w:t>
            </w:r>
            <w:proofErr w:type="spellEnd"/>
            <w:r w:rsidRPr="006C0B16">
              <w:rPr>
                <w:color w:val="000000"/>
                <w:kern w:val="28"/>
                <w:sz w:val="24"/>
                <w:szCs w:val="24"/>
                <w:lang w:val="en"/>
              </w:rPr>
              <w:t xml:space="preserve"> ĐHQGHN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quyền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6C1EA4C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p>
          <w:p w14:paraId="6EA3B4C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195A9AA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hoặc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việc</w:t>
            </w:r>
            <w:proofErr w:type="spellEnd"/>
          </w:p>
          <w:p w14:paraId="43EB84E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hoặc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nhiệm</w:t>
            </w:r>
            <w:proofErr w:type="spellEnd"/>
            <w:r w:rsidRPr="006C0B16">
              <w:rPr>
                <w:color w:val="000000"/>
                <w:kern w:val="28"/>
                <w:sz w:val="24"/>
                <w:szCs w:val="24"/>
                <w:lang w:val="en"/>
              </w:rPr>
              <w:t xml:space="preserve"> vụ</w:t>
            </w:r>
          </w:p>
          <w:p w14:paraId="3D559CE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00CD5522" w:rsidRPr="006C0B16">
              <w:rPr>
                <w:color w:val="000000"/>
                <w:kern w:val="28"/>
                <w:sz w:val="24"/>
                <w:szCs w:val="24"/>
                <w:lang w:val="en"/>
              </w:rPr>
              <w:t>Hóa</w:t>
            </w:r>
            <w:proofErr w:type="spellEnd"/>
            <w:r w:rsidR="00CD5522" w:rsidRPr="006C0B16">
              <w:rPr>
                <w:color w:val="000000"/>
                <w:kern w:val="28"/>
                <w:sz w:val="24"/>
                <w:szCs w:val="24"/>
                <w:lang w:val="en"/>
              </w:rPr>
              <w:t xml:space="preserve"> </w:t>
            </w:r>
            <w:proofErr w:type="spellStart"/>
            <w:r w:rsidR="00CD5522" w:rsidRPr="006C0B16">
              <w:rPr>
                <w:color w:val="000000"/>
                <w:kern w:val="28"/>
                <w:sz w:val="24"/>
                <w:szCs w:val="24"/>
                <w:lang w:val="en"/>
              </w:rPr>
              <w:t>đơn</w:t>
            </w:r>
            <w:proofErr w:type="spellEnd"/>
            <w:r w:rsidR="00CD5522" w:rsidRPr="006C0B16">
              <w:rPr>
                <w:color w:val="000000"/>
                <w:kern w:val="28"/>
                <w:sz w:val="24"/>
                <w:szCs w:val="24"/>
                <w:lang w:val="en"/>
              </w:rPr>
              <w:t xml:space="preserve"> </w:t>
            </w:r>
            <w:proofErr w:type="spellStart"/>
            <w:r w:rsidR="00CD5522" w:rsidRPr="006C0B16">
              <w:rPr>
                <w:color w:val="000000"/>
                <w:kern w:val="28"/>
                <w:sz w:val="24"/>
                <w:szCs w:val="24"/>
                <w:lang w:val="en"/>
              </w:rPr>
              <w:t>va</w:t>
            </w:r>
            <w:proofErr w:type="spellEnd"/>
            <w:r w:rsidR="00CD5522" w:rsidRPr="006C0B16">
              <w:rPr>
                <w:color w:val="000000"/>
                <w:kern w:val="28"/>
                <w:sz w:val="24"/>
                <w:szCs w:val="24"/>
                <w:lang w:val="en"/>
              </w:rPr>
              <w:t xml:space="preserve">̀ </w:t>
            </w:r>
            <w:proofErr w:type="spellStart"/>
            <w:r w:rsidR="00CD5522" w:rsidRPr="006C0B16">
              <w:rPr>
                <w:color w:val="000000"/>
                <w:kern w:val="28"/>
                <w:sz w:val="24"/>
                <w:szCs w:val="24"/>
                <w:lang w:val="en"/>
              </w:rPr>
              <w:t>Biên</w:t>
            </w:r>
            <w:proofErr w:type="spellEnd"/>
            <w:r w:rsidR="00CD5522" w:rsidRPr="006C0B16">
              <w:rPr>
                <w:color w:val="000000"/>
                <w:kern w:val="28"/>
                <w:sz w:val="24"/>
                <w:szCs w:val="24"/>
                <w:lang w:val="en"/>
              </w:rPr>
              <w:t xml:space="preserve"> </w:t>
            </w:r>
            <w:proofErr w:type="spellStart"/>
            <w:r w:rsidR="00CD5522" w:rsidRPr="006C0B16">
              <w:rPr>
                <w:color w:val="000000"/>
                <w:kern w:val="28"/>
                <w:sz w:val="24"/>
                <w:szCs w:val="24"/>
                <w:lang w:val="en"/>
              </w:rPr>
              <w:t>bản</w:t>
            </w:r>
            <w:proofErr w:type="spellEnd"/>
            <w:r w:rsidR="00CD5522" w:rsidRPr="006C0B16">
              <w:rPr>
                <w:color w:val="000000"/>
                <w:kern w:val="28"/>
                <w:sz w:val="24"/>
                <w:szCs w:val="24"/>
                <w:lang w:val="en"/>
              </w:rPr>
              <w:t xml:space="preserve"> </w:t>
            </w:r>
            <w:proofErr w:type="spellStart"/>
            <w:r w:rsidR="00CD5522" w:rsidRPr="006C0B16">
              <w:rPr>
                <w:color w:val="000000"/>
                <w:kern w:val="28"/>
                <w:sz w:val="24"/>
                <w:szCs w:val="24"/>
                <w:lang w:val="en"/>
              </w:rPr>
              <w:t>nghiệm</w:t>
            </w:r>
            <w:proofErr w:type="spellEnd"/>
            <w:r w:rsidR="00CD5522" w:rsidRPr="006C0B16">
              <w:rPr>
                <w:color w:val="000000"/>
                <w:kern w:val="28"/>
                <w:sz w:val="24"/>
                <w:szCs w:val="24"/>
                <w:lang w:val="en"/>
              </w:rPr>
              <w:t xml:space="preserve"> </w:t>
            </w:r>
            <w:proofErr w:type="spellStart"/>
            <w:r w:rsidR="00CD5522"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trong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ứng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lần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hai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trơ</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đi</w:t>
            </w:r>
            <w:proofErr w:type="spellEnd"/>
            <w:r w:rsidRPr="006C0B16">
              <w:rPr>
                <w:i/>
                <w:color w:val="000000"/>
                <w:kern w:val="28"/>
                <w:sz w:val="24"/>
                <w:szCs w:val="24"/>
                <w:lang w:val="en"/>
              </w:rPr>
              <w:t>)</w:t>
            </w:r>
          </w:p>
        </w:tc>
        <w:tc>
          <w:tcPr>
            <w:tcW w:w="1295" w:type="dxa"/>
            <w:tcBorders>
              <w:top w:val="single" w:sz="6" w:space="0" w:color="000000"/>
              <w:left w:val="single" w:sz="6" w:space="0" w:color="000000"/>
              <w:bottom w:val="single" w:sz="6" w:space="0" w:color="000000"/>
              <w:right w:val="single" w:sz="6" w:space="0" w:color="000000"/>
            </w:tcBorders>
            <w:vAlign w:val="center"/>
          </w:tcPr>
          <w:p w14:paraId="18704838" w14:textId="77777777" w:rsidR="00D71688" w:rsidRPr="006C0B16" w:rsidRDefault="00D71688" w:rsidP="00EA3589">
            <w:pPr>
              <w:widowControl w:val="0"/>
              <w:jc w:val="center"/>
              <w:rPr>
                <w:color w:val="000000"/>
                <w:kern w:val="28"/>
                <w:lang w:val="en"/>
              </w:rPr>
            </w:pPr>
            <w:proofErr w:type="spellStart"/>
            <w:r w:rsidRPr="006C0B16">
              <w:rPr>
                <w:i/>
                <w:color w:val="000000"/>
                <w:kern w:val="28"/>
                <w:sz w:val="24"/>
                <w:lang w:val="en"/>
              </w:rPr>
              <w:t>Điều</w:t>
            </w:r>
            <w:proofErr w:type="spellEnd"/>
            <w:r w:rsidRPr="006C0B16">
              <w:rPr>
                <w:i/>
                <w:color w:val="000000"/>
                <w:kern w:val="28"/>
                <w:sz w:val="24"/>
                <w:lang w:val="en"/>
              </w:rPr>
              <w:t xml:space="preserve"> </w:t>
            </w:r>
            <w:proofErr w:type="spellStart"/>
            <w:r w:rsidRPr="006C0B16">
              <w:rPr>
                <w:i/>
                <w:color w:val="000000"/>
                <w:kern w:val="28"/>
                <w:sz w:val="24"/>
                <w:lang w:val="en"/>
              </w:rPr>
              <w:t>kiện</w:t>
            </w:r>
            <w:proofErr w:type="spellEnd"/>
            <w:r w:rsidRPr="006C0B16">
              <w:rPr>
                <w:i/>
                <w:color w:val="000000"/>
                <w:kern w:val="28"/>
                <w:sz w:val="24"/>
                <w:lang w:val="en"/>
              </w:rPr>
              <w:t xml:space="preserve"> </w:t>
            </w:r>
            <w:proofErr w:type="spellStart"/>
            <w:r w:rsidRPr="006C0B16">
              <w:rPr>
                <w:i/>
                <w:color w:val="000000"/>
                <w:kern w:val="28"/>
                <w:sz w:val="24"/>
                <w:lang w:val="en"/>
              </w:rPr>
              <w:t>áp</w:t>
            </w:r>
            <w:proofErr w:type="spellEnd"/>
            <w:r w:rsidRPr="006C0B16">
              <w:rPr>
                <w:i/>
                <w:color w:val="000000"/>
                <w:kern w:val="28"/>
                <w:sz w:val="24"/>
                <w:lang w:val="en"/>
              </w:rPr>
              <w:t xml:space="preserve"> </w:t>
            </w:r>
            <w:proofErr w:type="spellStart"/>
            <w:r w:rsidRPr="006C0B16">
              <w:rPr>
                <w:i/>
                <w:color w:val="000000"/>
                <w:kern w:val="28"/>
                <w:sz w:val="24"/>
                <w:lang w:val="en"/>
              </w:rPr>
              <w:t>dụng</w:t>
            </w:r>
            <w:proofErr w:type="spellEnd"/>
            <w:r w:rsidRPr="006C0B16">
              <w:rPr>
                <w:i/>
                <w:color w:val="000000"/>
                <w:kern w:val="28"/>
                <w:sz w:val="24"/>
                <w:lang w:val="en"/>
              </w:rPr>
              <w:t xml:space="preserve"> </w:t>
            </w:r>
            <w:proofErr w:type="spellStart"/>
            <w:r w:rsidRPr="006C0B16">
              <w:rPr>
                <w:i/>
                <w:color w:val="000000"/>
                <w:kern w:val="28"/>
                <w:sz w:val="24"/>
                <w:lang w:val="en"/>
              </w:rPr>
              <w:t>theo</w:t>
            </w:r>
            <w:proofErr w:type="spellEnd"/>
            <w:r w:rsidRPr="006C0B16">
              <w:rPr>
                <w:i/>
                <w:color w:val="000000"/>
                <w:kern w:val="28"/>
                <w:sz w:val="24"/>
                <w:lang w:val="en"/>
              </w:rPr>
              <w:t xml:space="preserve"> </w:t>
            </w:r>
            <w:proofErr w:type="spellStart"/>
            <w:r w:rsidRPr="006C0B16">
              <w:rPr>
                <w:i/>
                <w:color w:val="000000"/>
                <w:kern w:val="28"/>
                <w:sz w:val="24"/>
                <w:lang w:val="en"/>
              </w:rPr>
              <w:t>Điều</w:t>
            </w:r>
            <w:proofErr w:type="spellEnd"/>
            <w:r w:rsidRPr="006C0B16">
              <w:rPr>
                <w:i/>
                <w:color w:val="000000"/>
                <w:kern w:val="28"/>
                <w:sz w:val="24"/>
                <w:lang w:val="en"/>
              </w:rPr>
              <w:t xml:space="preserve"> 22, Thông </w:t>
            </w:r>
            <w:proofErr w:type="spellStart"/>
            <w:r w:rsidRPr="006C0B16">
              <w:rPr>
                <w:i/>
                <w:color w:val="000000"/>
                <w:kern w:val="28"/>
                <w:sz w:val="24"/>
                <w:lang w:val="en"/>
              </w:rPr>
              <w:t>tư</w:t>
            </w:r>
            <w:proofErr w:type="spellEnd"/>
            <w:r w:rsidRPr="006C0B16">
              <w:rPr>
                <w:i/>
                <w:color w:val="000000"/>
                <w:kern w:val="28"/>
                <w:sz w:val="24"/>
                <w:lang w:val="en"/>
              </w:rPr>
              <w:t xml:space="preserve"> 58/2016/TT-BTC </w:t>
            </w:r>
            <w:proofErr w:type="spellStart"/>
            <w:r w:rsidRPr="006C0B16">
              <w:rPr>
                <w:i/>
                <w:color w:val="000000"/>
                <w:kern w:val="28"/>
                <w:sz w:val="24"/>
                <w:lang w:val="en"/>
              </w:rPr>
              <w:t>ngày</w:t>
            </w:r>
            <w:proofErr w:type="spellEnd"/>
            <w:r w:rsidRPr="006C0B16">
              <w:rPr>
                <w:i/>
                <w:color w:val="000000"/>
                <w:kern w:val="28"/>
                <w:sz w:val="24"/>
                <w:lang w:val="en"/>
              </w:rPr>
              <w:t xml:space="preserve"> 29/3/2016</w:t>
            </w:r>
          </w:p>
        </w:tc>
      </w:tr>
      <w:tr w:rsidR="00D71688" w:rsidRPr="006C0B16" w14:paraId="2CAD8DDD" w14:textId="77777777" w:rsidTr="00EA3589">
        <w:trPr>
          <w:trHeight w:val="2035"/>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3E5E68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lastRenderedPageBreak/>
              <w:t>7</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5CA8C4A"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5 </w:t>
            </w:r>
            <w:proofErr w:type="spellStart"/>
            <w:r w:rsidRPr="006C0B16">
              <w:rPr>
                <w:color w:val="000000"/>
                <w:spacing w:val="-6"/>
                <w:kern w:val="28"/>
                <w:sz w:val="24"/>
                <w:szCs w:val="24"/>
                <w:lang w:val="en"/>
              </w:rPr>
              <w:t>triệu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dưới</w:t>
            </w:r>
            <w:proofErr w:type="spellEnd"/>
            <w:r w:rsidRPr="006C0B16">
              <w:rPr>
                <w:color w:val="000000"/>
                <w:spacing w:val="-6"/>
                <w:kern w:val="28"/>
                <w:sz w:val="24"/>
                <w:szCs w:val="24"/>
                <w:lang w:val="en"/>
              </w:rPr>
              <w:t xml:space="preserve"> 2 tỷ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theo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hình</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tiếp</w:t>
            </w:r>
            <w:proofErr w:type="spellEnd"/>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67496E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01CEC3B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7437E1A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BGH </w:t>
            </w:r>
            <w:proofErr w:type="spellStart"/>
            <w:r w:rsidRPr="006C0B16">
              <w:rPr>
                <w:color w:val="000000"/>
                <w:kern w:val="28"/>
                <w:sz w:val="24"/>
                <w:szCs w:val="24"/>
                <w:lang w:val="en"/>
              </w:rPr>
              <w:t>hoặc</w:t>
            </w:r>
            <w:proofErr w:type="spellEnd"/>
            <w:r w:rsidRPr="006C0B16">
              <w:rPr>
                <w:color w:val="000000"/>
                <w:kern w:val="28"/>
                <w:sz w:val="24"/>
                <w:szCs w:val="24"/>
                <w:lang w:val="en"/>
              </w:rPr>
              <w:t xml:space="preserve"> ĐHQGHN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quyền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1ED7D1A2"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p>
          <w:p w14:paraId="5891ECDF"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yêu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cầu</w:t>
            </w:r>
            <w:proofErr w:type="spellEnd"/>
          </w:p>
          <w:p w14:paraId="7139099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yêu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cầu</w:t>
            </w:r>
            <w:proofErr w:type="spellEnd"/>
          </w:p>
          <w:p w14:paraId="3432CDB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xuất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p>
          <w:p w14:paraId="1C0B8F5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xuất</w:t>
            </w:r>
            <w:proofErr w:type="spellEnd"/>
            <w:r w:rsidRPr="006C0B16">
              <w:rPr>
                <w:color w:val="000000"/>
                <w:kern w:val="28"/>
                <w:sz w:val="24"/>
                <w:szCs w:val="24"/>
                <w:lang w:val="en"/>
              </w:rPr>
              <w:t xml:space="preserve"> </w:t>
            </w:r>
          </w:p>
          <w:p w14:paraId="02861775"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tiếp</w:t>
            </w:r>
            <w:proofErr w:type="spellEnd"/>
          </w:p>
          <w:p w14:paraId="6D3E8EB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13F6BB1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
          <w:p w14:paraId="7B73FE0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r w:rsidRPr="006C0B16">
              <w:rPr>
                <w:color w:val="000000"/>
                <w:kern w:val="28"/>
                <w:sz w:val="24"/>
                <w:szCs w:val="24"/>
                <w:lang w:val="en"/>
              </w:rPr>
              <w:t>/</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nếu</w:t>
            </w:r>
            <w:proofErr w:type="spellEnd"/>
            <w:r w:rsidRPr="006C0B16">
              <w:rPr>
                <w:color w:val="000000"/>
                <w:kern w:val="28"/>
                <w:sz w:val="24"/>
                <w:szCs w:val="24"/>
                <w:lang w:val="en"/>
              </w:rPr>
              <w:t xml:space="preserve"> có)</w:t>
            </w:r>
          </w:p>
          <w:p w14:paraId="2BE6285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trong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ứng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lần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hai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trơ</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đi</w:t>
            </w:r>
            <w:proofErr w:type="spellEnd"/>
            <w:r w:rsidRPr="006C0B16">
              <w:rPr>
                <w:i/>
                <w:color w:val="000000"/>
                <w:kern w:val="28"/>
                <w:sz w:val="24"/>
                <w:szCs w:val="24"/>
                <w:lang w:val="en"/>
              </w:rPr>
              <w:t>)</w:t>
            </w:r>
          </w:p>
        </w:tc>
        <w:tc>
          <w:tcPr>
            <w:tcW w:w="1295" w:type="dxa"/>
            <w:tcBorders>
              <w:top w:val="single" w:sz="6" w:space="0" w:color="000000"/>
              <w:left w:val="single" w:sz="6" w:space="0" w:color="000000"/>
              <w:bottom w:val="single" w:sz="6" w:space="0" w:color="000000"/>
              <w:right w:val="single" w:sz="6" w:space="0" w:color="000000"/>
            </w:tcBorders>
            <w:vAlign w:val="center"/>
          </w:tcPr>
          <w:p w14:paraId="37A76A80" w14:textId="77777777" w:rsidR="00D71688" w:rsidRPr="006C0B16" w:rsidRDefault="00D71688" w:rsidP="00EA3589">
            <w:pPr>
              <w:widowControl w:val="0"/>
              <w:jc w:val="center"/>
              <w:rPr>
                <w:i/>
                <w:color w:val="000000"/>
                <w:kern w:val="28"/>
                <w:lang w:val="en"/>
              </w:rPr>
            </w:pPr>
            <w:proofErr w:type="spellStart"/>
            <w:r w:rsidRPr="006C0B16">
              <w:rPr>
                <w:i/>
                <w:color w:val="000000"/>
                <w:kern w:val="28"/>
                <w:sz w:val="24"/>
                <w:lang w:val="en"/>
              </w:rPr>
              <w:t>Phạm</w:t>
            </w:r>
            <w:proofErr w:type="spellEnd"/>
            <w:r w:rsidRPr="006C0B16">
              <w:rPr>
                <w:i/>
                <w:color w:val="000000"/>
                <w:kern w:val="28"/>
                <w:sz w:val="24"/>
                <w:lang w:val="en"/>
              </w:rPr>
              <w:t xml:space="preserve"> vi </w:t>
            </w:r>
            <w:proofErr w:type="spellStart"/>
            <w:r w:rsidRPr="006C0B16">
              <w:rPr>
                <w:i/>
                <w:color w:val="000000"/>
                <w:kern w:val="28"/>
                <w:sz w:val="24"/>
                <w:lang w:val="en"/>
              </w:rPr>
              <w:t>va</w:t>
            </w:r>
            <w:proofErr w:type="spellEnd"/>
            <w:r w:rsidRPr="006C0B16">
              <w:rPr>
                <w:i/>
                <w:color w:val="000000"/>
                <w:kern w:val="28"/>
                <w:sz w:val="24"/>
                <w:lang w:val="en"/>
              </w:rPr>
              <w:t xml:space="preserve">̀ </w:t>
            </w:r>
            <w:proofErr w:type="spellStart"/>
            <w:r w:rsidRPr="006C0B16">
              <w:rPr>
                <w:i/>
                <w:color w:val="000000"/>
                <w:kern w:val="28"/>
                <w:sz w:val="24"/>
                <w:lang w:val="en"/>
              </w:rPr>
              <w:t>điều</w:t>
            </w:r>
            <w:proofErr w:type="spellEnd"/>
            <w:r w:rsidRPr="006C0B16">
              <w:rPr>
                <w:i/>
                <w:color w:val="000000"/>
                <w:kern w:val="28"/>
                <w:sz w:val="24"/>
                <w:lang w:val="en"/>
              </w:rPr>
              <w:t xml:space="preserve"> </w:t>
            </w:r>
            <w:proofErr w:type="spellStart"/>
            <w:r w:rsidRPr="006C0B16">
              <w:rPr>
                <w:i/>
                <w:color w:val="000000"/>
                <w:kern w:val="28"/>
                <w:sz w:val="24"/>
                <w:lang w:val="en"/>
              </w:rPr>
              <w:t>kiện</w:t>
            </w:r>
            <w:proofErr w:type="spellEnd"/>
            <w:r w:rsidRPr="006C0B16">
              <w:rPr>
                <w:i/>
                <w:color w:val="000000"/>
                <w:kern w:val="28"/>
                <w:sz w:val="24"/>
                <w:lang w:val="en"/>
              </w:rPr>
              <w:t xml:space="preserve"> </w:t>
            </w:r>
            <w:proofErr w:type="spellStart"/>
            <w:r w:rsidRPr="006C0B16">
              <w:rPr>
                <w:i/>
                <w:color w:val="000000"/>
                <w:kern w:val="28"/>
                <w:sz w:val="24"/>
                <w:lang w:val="en"/>
              </w:rPr>
              <w:t>áp</w:t>
            </w:r>
            <w:proofErr w:type="spellEnd"/>
            <w:r w:rsidRPr="006C0B16">
              <w:rPr>
                <w:i/>
                <w:color w:val="000000"/>
                <w:kern w:val="28"/>
                <w:sz w:val="24"/>
                <w:lang w:val="en"/>
              </w:rPr>
              <w:t xml:space="preserve"> </w:t>
            </w:r>
            <w:proofErr w:type="spellStart"/>
            <w:r w:rsidRPr="006C0B16">
              <w:rPr>
                <w:i/>
                <w:color w:val="000000"/>
                <w:kern w:val="28"/>
                <w:sz w:val="24"/>
                <w:lang w:val="en"/>
              </w:rPr>
              <w:t>dụng</w:t>
            </w:r>
            <w:proofErr w:type="spellEnd"/>
            <w:r w:rsidRPr="006C0B16">
              <w:rPr>
                <w:i/>
                <w:color w:val="000000"/>
                <w:kern w:val="28"/>
                <w:sz w:val="24"/>
                <w:lang w:val="en"/>
              </w:rPr>
              <w:t xml:space="preserve"> </w:t>
            </w:r>
            <w:proofErr w:type="spellStart"/>
            <w:r w:rsidRPr="006C0B16">
              <w:rPr>
                <w:i/>
                <w:color w:val="000000"/>
                <w:kern w:val="28"/>
                <w:sz w:val="24"/>
                <w:lang w:val="en"/>
              </w:rPr>
              <w:t>theo</w:t>
            </w:r>
            <w:proofErr w:type="spellEnd"/>
            <w:r w:rsidRPr="006C0B16">
              <w:rPr>
                <w:i/>
                <w:color w:val="000000"/>
                <w:kern w:val="28"/>
                <w:sz w:val="24"/>
                <w:lang w:val="en"/>
              </w:rPr>
              <w:t xml:space="preserve"> </w:t>
            </w:r>
            <w:proofErr w:type="spellStart"/>
            <w:r w:rsidRPr="006C0B16">
              <w:rPr>
                <w:i/>
                <w:color w:val="000000"/>
                <w:kern w:val="28"/>
                <w:sz w:val="24"/>
                <w:lang w:val="en"/>
              </w:rPr>
              <w:t>Điều</w:t>
            </w:r>
            <w:proofErr w:type="spellEnd"/>
            <w:r w:rsidRPr="006C0B16">
              <w:rPr>
                <w:i/>
                <w:color w:val="000000"/>
                <w:kern w:val="28"/>
                <w:sz w:val="24"/>
                <w:lang w:val="en"/>
              </w:rPr>
              <w:t xml:space="preserve"> 20, Thông </w:t>
            </w:r>
            <w:proofErr w:type="spellStart"/>
            <w:r w:rsidRPr="006C0B16">
              <w:rPr>
                <w:i/>
                <w:color w:val="000000"/>
                <w:kern w:val="28"/>
                <w:sz w:val="24"/>
                <w:lang w:val="en"/>
              </w:rPr>
              <w:t>tư</w:t>
            </w:r>
            <w:proofErr w:type="spellEnd"/>
            <w:r w:rsidRPr="006C0B16">
              <w:rPr>
                <w:i/>
                <w:color w:val="000000"/>
                <w:kern w:val="28"/>
                <w:sz w:val="24"/>
                <w:lang w:val="en"/>
              </w:rPr>
              <w:t xml:space="preserve"> 58/2016/TT-BTC </w:t>
            </w:r>
            <w:proofErr w:type="spellStart"/>
            <w:r w:rsidRPr="006C0B16">
              <w:rPr>
                <w:i/>
                <w:color w:val="000000"/>
                <w:kern w:val="28"/>
                <w:sz w:val="24"/>
                <w:lang w:val="en"/>
              </w:rPr>
              <w:t>ngày</w:t>
            </w:r>
            <w:proofErr w:type="spellEnd"/>
            <w:r w:rsidRPr="006C0B16">
              <w:rPr>
                <w:i/>
                <w:color w:val="000000"/>
                <w:kern w:val="28"/>
                <w:sz w:val="24"/>
                <w:lang w:val="en"/>
              </w:rPr>
              <w:t xml:space="preserve"> 29/3/2016</w:t>
            </w:r>
          </w:p>
        </w:tc>
      </w:tr>
      <w:tr w:rsidR="00D71688" w:rsidRPr="006C0B16" w14:paraId="716DA1B2" w14:textId="77777777" w:rsidTr="00EA3589">
        <w:trPr>
          <w:trHeight w:val="2035"/>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928173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8</w:t>
            </w:r>
          </w:p>
        </w:tc>
        <w:tc>
          <w:tcPr>
            <w:tcW w:w="269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20ED70B"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TS, HH, DV </w:t>
            </w:r>
            <w:proofErr w:type="spellStart"/>
            <w:r w:rsidRPr="006C0B16">
              <w:rPr>
                <w:color w:val="000000"/>
                <w:spacing w:val="-6"/>
                <w:kern w:val="28"/>
                <w:sz w:val="24"/>
                <w:szCs w:val="24"/>
                <w:lang w:val="en"/>
              </w:rPr>
              <w:t>thuộc</w:t>
            </w:r>
            <w:proofErr w:type="spellEnd"/>
            <w:r w:rsidRPr="006C0B16">
              <w:rPr>
                <w:color w:val="000000"/>
                <w:spacing w:val="-6"/>
                <w:kern w:val="28"/>
                <w:sz w:val="24"/>
                <w:szCs w:val="24"/>
                <w:lang w:val="en"/>
              </w:rPr>
              <w:t xml:space="preserve"> Danh </w:t>
            </w:r>
            <w:proofErr w:type="spellStart"/>
            <w:r w:rsidRPr="006C0B16">
              <w:rPr>
                <w:color w:val="000000"/>
                <w:spacing w:val="-6"/>
                <w:kern w:val="28"/>
                <w:sz w:val="24"/>
                <w:szCs w:val="24"/>
                <w:lang w:val="en"/>
              </w:rPr>
              <w:t>mục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các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gói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nội</w:t>
            </w:r>
            <w:proofErr w:type="spellEnd"/>
            <w:r w:rsidRPr="006C0B16">
              <w:rPr>
                <w:color w:val="000000"/>
                <w:spacing w:val="-6"/>
                <w:kern w:val="28"/>
                <w:sz w:val="24"/>
                <w:szCs w:val="24"/>
                <w:lang w:val="en"/>
              </w:rPr>
              <w:t xml:space="preserve"> dung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nhằm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duy</w:t>
            </w:r>
            <w:proofErr w:type="spellEnd"/>
            <w:r w:rsidRPr="006C0B16">
              <w:rPr>
                <w:color w:val="000000"/>
                <w:spacing w:val="-6"/>
                <w:kern w:val="28"/>
                <w:sz w:val="24"/>
                <w:szCs w:val="24"/>
                <w:lang w:val="en"/>
              </w:rPr>
              <w:t xml:space="preserve"> trì </w:t>
            </w:r>
            <w:proofErr w:type="spellStart"/>
            <w:r w:rsidRPr="006C0B16">
              <w:rPr>
                <w:color w:val="000000"/>
                <w:spacing w:val="-6"/>
                <w:kern w:val="28"/>
                <w:sz w:val="24"/>
                <w:szCs w:val="24"/>
                <w:lang w:val="en"/>
              </w:rPr>
              <w:t>hoạt</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thường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xuyên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được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áp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dụng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hình</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lựa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chọn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nha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trong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trường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hợp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đặc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biệt</w:t>
            </w:r>
            <w:proofErr w:type="spellEnd"/>
            <w:r w:rsidRPr="006C0B16">
              <w:rPr>
                <w:color w:val="000000"/>
                <w:spacing w:val="-6"/>
                <w:kern w:val="28"/>
                <w:sz w:val="24"/>
                <w:szCs w:val="24"/>
                <w:lang w:val="en"/>
              </w:rPr>
              <w:t xml:space="preserve"> </w:t>
            </w:r>
          </w:p>
        </w:tc>
        <w:tc>
          <w:tcPr>
            <w:tcW w:w="523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5CA0D3"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4292CB1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1485344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hoạch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BGH </w:t>
            </w:r>
            <w:proofErr w:type="spellStart"/>
            <w:r w:rsidRPr="006C0B16">
              <w:rPr>
                <w:color w:val="000000"/>
                <w:kern w:val="28"/>
                <w:sz w:val="24"/>
                <w:szCs w:val="24"/>
                <w:lang w:val="en"/>
              </w:rPr>
              <w:t>hoặc</w:t>
            </w:r>
            <w:proofErr w:type="spellEnd"/>
            <w:r w:rsidRPr="006C0B16">
              <w:rPr>
                <w:color w:val="000000"/>
                <w:kern w:val="28"/>
                <w:sz w:val="24"/>
                <w:szCs w:val="24"/>
                <w:lang w:val="en"/>
              </w:rPr>
              <w:t xml:space="preserve"> ĐHQGHN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quyền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p>
          <w:p w14:paraId="553441BE"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gói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p>
          <w:p w14:paraId="50CAF2B6"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trong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đặc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nếu</w:t>
            </w:r>
            <w:proofErr w:type="spellEnd"/>
            <w:r w:rsidRPr="006C0B16">
              <w:rPr>
                <w:color w:val="000000"/>
                <w:kern w:val="28"/>
                <w:sz w:val="24"/>
                <w:szCs w:val="24"/>
                <w:lang w:val="en"/>
              </w:rPr>
              <w:t xml:space="preserve"> có)</w:t>
            </w:r>
          </w:p>
          <w:p w14:paraId="14CDFE0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3D97C23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
          <w:p w14:paraId="02037AA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r w:rsidRPr="006C0B16">
              <w:rPr>
                <w:color w:val="000000"/>
                <w:kern w:val="28"/>
                <w:sz w:val="24"/>
                <w:szCs w:val="24"/>
                <w:lang w:val="en"/>
              </w:rPr>
              <w:t>/</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nếu</w:t>
            </w:r>
            <w:proofErr w:type="spellEnd"/>
            <w:r w:rsidRPr="006C0B16">
              <w:rPr>
                <w:color w:val="000000"/>
                <w:kern w:val="28"/>
                <w:sz w:val="24"/>
                <w:szCs w:val="24"/>
                <w:lang w:val="en"/>
              </w:rPr>
              <w:t xml:space="preserve"> có)</w:t>
            </w:r>
          </w:p>
          <w:p w14:paraId="5A840525"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đối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với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ứng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lần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hai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trơ</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đi</w:t>
            </w:r>
            <w:proofErr w:type="spellEnd"/>
            <w:r w:rsidRPr="006C0B16">
              <w:rPr>
                <w:i/>
                <w:color w:val="000000"/>
                <w:kern w:val="28"/>
                <w:sz w:val="24"/>
                <w:szCs w:val="24"/>
                <w:lang w:val="en"/>
              </w:rPr>
              <w:t>)</w:t>
            </w:r>
          </w:p>
        </w:tc>
        <w:tc>
          <w:tcPr>
            <w:tcW w:w="1295" w:type="dxa"/>
            <w:tcBorders>
              <w:top w:val="single" w:sz="6" w:space="0" w:color="000000"/>
              <w:left w:val="single" w:sz="6" w:space="0" w:color="000000"/>
              <w:bottom w:val="single" w:sz="6" w:space="0" w:color="000000"/>
              <w:right w:val="single" w:sz="6" w:space="0" w:color="000000"/>
            </w:tcBorders>
            <w:vAlign w:val="center"/>
          </w:tcPr>
          <w:p w14:paraId="15C63F0D" w14:textId="77777777" w:rsidR="00D71688" w:rsidRPr="006C0B16" w:rsidRDefault="00D71688" w:rsidP="00EA3589">
            <w:pPr>
              <w:widowControl w:val="0"/>
              <w:jc w:val="center"/>
              <w:rPr>
                <w:i/>
                <w:color w:val="000000"/>
                <w:kern w:val="28"/>
                <w:sz w:val="24"/>
                <w:lang w:val="en"/>
              </w:rPr>
            </w:pPr>
            <w:r w:rsidRPr="006C0B16">
              <w:rPr>
                <w:i/>
                <w:color w:val="000000"/>
                <w:kern w:val="28"/>
                <w:sz w:val="24"/>
                <w:lang w:val="en"/>
              </w:rPr>
              <w:t xml:space="preserve">Danh </w:t>
            </w:r>
            <w:proofErr w:type="spellStart"/>
            <w:r w:rsidRPr="006C0B16">
              <w:rPr>
                <w:i/>
                <w:color w:val="000000"/>
                <w:kern w:val="28"/>
                <w:sz w:val="24"/>
                <w:lang w:val="en"/>
              </w:rPr>
              <w:t>mục</w:t>
            </w:r>
            <w:proofErr w:type="spellEnd"/>
            <w:r w:rsidRPr="006C0B16">
              <w:rPr>
                <w:i/>
                <w:color w:val="000000"/>
                <w:kern w:val="28"/>
                <w:sz w:val="24"/>
                <w:lang w:val="en"/>
              </w:rPr>
              <w:t xml:space="preserve"> </w:t>
            </w:r>
            <w:proofErr w:type="spellStart"/>
            <w:r w:rsidRPr="006C0B16">
              <w:rPr>
                <w:i/>
                <w:color w:val="000000"/>
                <w:kern w:val="28"/>
                <w:sz w:val="24"/>
                <w:lang w:val="en"/>
              </w:rPr>
              <w:t>các</w:t>
            </w:r>
            <w:proofErr w:type="spellEnd"/>
            <w:r w:rsidRPr="006C0B16">
              <w:rPr>
                <w:i/>
                <w:color w:val="000000"/>
                <w:kern w:val="28"/>
                <w:sz w:val="24"/>
                <w:lang w:val="en"/>
              </w:rPr>
              <w:t xml:space="preserve"> </w:t>
            </w:r>
            <w:proofErr w:type="spellStart"/>
            <w:r w:rsidRPr="006C0B16">
              <w:rPr>
                <w:i/>
                <w:color w:val="000000"/>
                <w:kern w:val="28"/>
                <w:sz w:val="24"/>
                <w:lang w:val="en"/>
              </w:rPr>
              <w:t>gói</w:t>
            </w:r>
            <w:proofErr w:type="spellEnd"/>
            <w:r w:rsidRPr="006C0B16">
              <w:rPr>
                <w:i/>
                <w:color w:val="000000"/>
                <w:kern w:val="28"/>
                <w:sz w:val="24"/>
                <w:lang w:val="en"/>
              </w:rPr>
              <w:t xml:space="preserve"> </w:t>
            </w:r>
            <w:proofErr w:type="spellStart"/>
            <w:r w:rsidRPr="006C0B16">
              <w:rPr>
                <w:i/>
                <w:color w:val="000000"/>
                <w:kern w:val="28"/>
                <w:sz w:val="24"/>
                <w:lang w:val="en"/>
              </w:rPr>
              <w:t>thầu</w:t>
            </w:r>
            <w:proofErr w:type="spellEnd"/>
            <w:r w:rsidRPr="006C0B16">
              <w:rPr>
                <w:i/>
                <w:color w:val="000000"/>
                <w:kern w:val="28"/>
                <w:sz w:val="24"/>
                <w:lang w:val="en"/>
              </w:rPr>
              <w:t xml:space="preserve">, </w:t>
            </w:r>
            <w:proofErr w:type="spellStart"/>
            <w:r w:rsidRPr="006C0B16">
              <w:rPr>
                <w:i/>
                <w:color w:val="000000"/>
                <w:kern w:val="28"/>
                <w:sz w:val="24"/>
                <w:lang w:val="en"/>
              </w:rPr>
              <w:t>nội</w:t>
            </w:r>
            <w:proofErr w:type="spellEnd"/>
            <w:r w:rsidRPr="006C0B16">
              <w:rPr>
                <w:i/>
                <w:color w:val="000000"/>
                <w:kern w:val="28"/>
                <w:sz w:val="24"/>
                <w:lang w:val="en"/>
              </w:rPr>
              <w:t xml:space="preserve"> dung </w:t>
            </w:r>
            <w:proofErr w:type="spellStart"/>
            <w:r w:rsidRPr="006C0B16">
              <w:rPr>
                <w:i/>
                <w:color w:val="000000"/>
                <w:kern w:val="28"/>
                <w:sz w:val="24"/>
                <w:lang w:val="en"/>
              </w:rPr>
              <w:t>mua</w:t>
            </w:r>
            <w:proofErr w:type="spellEnd"/>
            <w:r w:rsidRPr="006C0B16">
              <w:rPr>
                <w:i/>
                <w:color w:val="000000"/>
                <w:kern w:val="28"/>
                <w:sz w:val="24"/>
                <w:lang w:val="en"/>
              </w:rPr>
              <w:t xml:space="preserve"> </w:t>
            </w:r>
            <w:proofErr w:type="spellStart"/>
            <w:r w:rsidRPr="006C0B16">
              <w:rPr>
                <w:i/>
                <w:color w:val="000000"/>
                <w:kern w:val="28"/>
                <w:sz w:val="24"/>
                <w:lang w:val="en"/>
              </w:rPr>
              <w:t>sắm</w:t>
            </w:r>
            <w:proofErr w:type="spellEnd"/>
            <w:r w:rsidRPr="006C0B16">
              <w:rPr>
                <w:i/>
                <w:color w:val="000000"/>
                <w:kern w:val="28"/>
                <w:sz w:val="24"/>
                <w:lang w:val="en"/>
              </w:rPr>
              <w:t xml:space="preserve"> </w:t>
            </w:r>
            <w:proofErr w:type="spellStart"/>
            <w:r w:rsidRPr="006C0B16">
              <w:rPr>
                <w:i/>
                <w:color w:val="000000"/>
                <w:kern w:val="28"/>
                <w:sz w:val="24"/>
                <w:lang w:val="en"/>
              </w:rPr>
              <w:t>thuộc</w:t>
            </w:r>
            <w:proofErr w:type="spellEnd"/>
            <w:r w:rsidRPr="006C0B16">
              <w:rPr>
                <w:i/>
                <w:color w:val="000000"/>
                <w:kern w:val="28"/>
                <w:sz w:val="24"/>
                <w:lang w:val="en"/>
              </w:rPr>
              <w:t xml:space="preserve"> </w:t>
            </w:r>
            <w:proofErr w:type="spellStart"/>
            <w:r w:rsidRPr="006C0B16">
              <w:rPr>
                <w:i/>
                <w:color w:val="000000"/>
                <w:kern w:val="28"/>
                <w:sz w:val="24"/>
                <w:lang w:val="en"/>
              </w:rPr>
              <w:t>trường</w:t>
            </w:r>
            <w:proofErr w:type="spellEnd"/>
            <w:r w:rsidRPr="006C0B16">
              <w:rPr>
                <w:i/>
                <w:color w:val="000000"/>
                <w:kern w:val="28"/>
                <w:sz w:val="24"/>
                <w:lang w:val="en"/>
              </w:rPr>
              <w:t xml:space="preserve"> </w:t>
            </w:r>
            <w:proofErr w:type="spellStart"/>
            <w:r w:rsidRPr="006C0B16">
              <w:rPr>
                <w:i/>
                <w:color w:val="000000"/>
                <w:kern w:val="28"/>
                <w:sz w:val="24"/>
                <w:lang w:val="en"/>
              </w:rPr>
              <w:t>hợp</w:t>
            </w:r>
            <w:proofErr w:type="spellEnd"/>
            <w:r w:rsidRPr="006C0B16">
              <w:rPr>
                <w:i/>
                <w:color w:val="000000"/>
                <w:kern w:val="28"/>
                <w:sz w:val="24"/>
                <w:lang w:val="en"/>
              </w:rPr>
              <w:t xml:space="preserve"> </w:t>
            </w:r>
            <w:proofErr w:type="spellStart"/>
            <w:r w:rsidRPr="006C0B16">
              <w:rPr>
                <w:i/>
                <w:color w:val="000000"/>
                <w:kern w:val="28"/>
                <w:sz w:val="24"/>
                <w:lang w:val="en"/>
              </w:rPr>
              <w:t>đặc</w:t>
            </w:r>
            <w:proofErr w:type="spellEnd"/>
            <w:r w:rsidRPr="006C0B16">
              <w:rPr>
                <w:i/>
                <w:color w:val="000000"/>
                <w:kern w:val="28"/>
                <w:sz w:val="24"/>
                <w:lang w:val="en"/>
              </w:rPr>
              <w:t xml:space="preserve"> </w:t>
            </w:r>
            <w:proofErr w:type="spellStart"/>
            <w:r w:rsidRPr="006C0B16">
              <w:rPr>
                <w:i/>
                <w:color w:val="000000"/>
                <w:kern w:val="28"/>
                <w:sz w:val="24"/>
                <w:lang w:val="en"/>
              </w:rPr>
              <w:t>biệt</w:t>
            </w:r>
            <w:proofErr w:type="spellEnd"/>
            <w:r w:rsidRPr="006C0B16">
              <w:rPr>
                <w:i/>
                <w:color w:val="000000"/>
                <w:kern w:val="28"/>
                <w:sz w:val="24"/>
                <w:lang w:val="en"/>
              </w:rPr>
              <w:t xml:space="preserve"> </w:t>
            </w:r>
            <w:proofErr w:type="spellStart"/>
            <w:r w:rsidRPr="006C0B16">
              <w:rPr>
                <w:i/>
                <w:color w:val="000000"/>
                <w:kern w:val="28"/>
                <w:sz w:val="24"/>
                <w:lang w:val="en"/>
              </w:rPr>
              <w:t>theo</w:t>
            </w:r>
            <w:proofErr w:type="spellEnd"/>
            <w:r w:rsidRPr="006C0B16">
              <w:rPr>
                <w:i/>
                <w:color w:val="000000"/>
                <w:kern w:val="28"/>
                <w:sz w:val="24"/>
                <w:lang w:val="en"/>
              </w:rPr>
              <w:t xml:space="preserve"> </w:t>
            </w:r>
            <w:proofErr w:type="spellStart"/>
            <w:r w:rsidRPr="006C0B16">
              <w:rPr>
                <w:i/>
                <w:color w:val="000000"/>
                <w:kern w:val="28"/>
                <w:sz w:val="24"/>
                <w:lang w:val="en"/>
              </w:rPr>
              <w:t>Điều</w:t>
            </w:r>
            <w:proofErr w:type="spellEnd"/>
            <w:r w:rsidRPr="006C0B16">
              <w:rPr>
                <w:i/>
                <w:color w:val="000000"/>
                <w:kern w:val="28"/>
                <w:sz w:val="24"/>
                <w:lang w:val="en"/>
              </w:rPr>
              <w:t xml:space="preserve"> 3, </w:t>
            </w:r>
            <w:proofErr w:type="spellStart"/>
            <w:r w:rsidRPr="006C0B16">
              <w:rPr>
                <w:i/>
                <w:color w:val="000000"/>
                <w:kern w:val="28"/>
                <w:sz w:val="24"/>
                <w:lang w:val="en"/>
              </w:rPr>
              <w:t>Quyết</w:t>
            </w:r>
            <w:proofErr w:type="spellEnd"/>
            <w:r w:rsidRPr="006C0B16">
              <w:rPr>
                <w:i/>
                <w:color w:val="000000"/>
                <w:kern w:val="28"/>
                <w:sz w:val="24"/>
                <w:lang w:val="en"/>
              </w:rPr>
              <w:t xml:space="preserve"> </w:t>
            </w:r>
            <w:proofErr w:type="spellStart"/>
            <w:r w:rsidRPr="006C0B16">
              <w:rPr>
                <w:i/>
                <w:color w:val="000000"/>
                <w:kern w:val="28"/>
                <w:sz w:val="24"/>
                <w:lang w:val="en"/>
              </w:rPr>
              <w:t>định</w:t>
            </w:r>
            <w:proofErr w:type="spellEnd"/>
            <w:r w:rsidRPr="006C0B16">
              <w:rPr>
                <w:i/>
                <w:color w:val="000000"/>
                <w:kern w:val="28"/>
                <w:sz w:val="24"/>
                <w:lang w:val="en"/>
              </w:rPr>
              <w:t xml:space="preserve"> 17/2019/QĐ-</w:t>
            </w:r>
            <w:proofErr w:type="spellStart"/>
            <w:r w:rsidRPr="006C0B16">
              <w:rPr>
                <w:i/>
                <w:color w:val="000000"/>
                <w:kern w:val="28"/>
                <w:sz w:val="24"/>
                <w:lang w:val="en"/>
              </w:rPr>
              <w:t>TTg</w:t>
            </w:r>
            <w:proofErr w:type="spellEnd"/>
            <w:r w:rsidRPr="006C0B16">
              <w:rPr>
                <w:i/>
                <w:color w:val="000000"/>
                <w:kern w:val="28"/>
                <w:sz w:val="24"/>
                <w:lang w:val="en"/>
              </w:rPr>
              <w:t xml:space="preserve"> </w:t>
            </w:r>
            <w:proofErr w:type="spellStart"/>
            <w:r w:rsidRPr="006C0B16">
              <w:rPr>
                <w:i/>
                <w:color w:val="000000"/>
                <w:kern w:val="28"/>
                <w:sz w:val="24"/>
                <w:lang w:val="en"/>
              </w:rPr>
              <w:t>ngày</w:t>
            </w:r>
            <w:proofErr w:type="spellEnd"/>
            <w:r w:rsidRPr="006C0B16">
              <w:rPr>
                <w:i/>
                <w:color w:val="000000"/>
                <w:kern w:val="28"/>
                <w:sz w:val="24"/>
                <w:lang w:val="en"/>
              </w:rPr>
              <w:t xml:space="preserve"> 08/4/2019</w:t>
            </w:r>
          </w:p>
        </w:tc>
      </w:tr>
      <w:tr w:rsidR="00D71688" w:rsidRPr="006C0B16" w14:paraId="500713C5" w14:textId="77777777" w:rsidTr="00EA3589">
        <w:trPr>
          <w:trHeight w:val="551"/>
        </w:trPr>
        <w:tc>
          <w:tcPr>
            <w:tcW w:w="545"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5E130EA"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II</w:t>
            </w:r>
          </w:p>
        </w:tc>
        <w:tc>
          <w:tcPr>
            <w:tcW w:w="9221"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B1E2F3C" w14:textId="77777777" w:rsidR="00D71688" w:rsidRPr="006C0B16" w:rsidRDefault="00D71688" w:rsidP="00EA3589">
            <w:pPr>
              <w:widowControl w:val="0"/>
              <w:rPr>
                <w:i/>
                <w:color w:val="000000"/>
                <w:kern w:val="28"/>
                <w:sz w:val="24"/>
                <w:lang w:val="en"/>
              </w:rPr>
            </w:pPr>
            <w:r w:rsidRPr="006C0B16">
              <w:rPr>
                <w:b/>
                <w:color w:val="000000"/>
                <w:spacing w:val="-6"/>
                <w:kern w:val="28"/>
                <w:sz w:val="24"/>
                <w:szCs w:val="24"/>
                <w:lang w:val="en"/>
              </w:rPr>
              <w:t xml:space="preserve">Thanh </w:t>
            </w:r>
            <w:proofErr w:type="spellStart"/>
            <w:r w:rsidRPr="006C0B16">
              <w:rPr>
                <w:b/>
                <w:color w:val="000000"/>
                <w:spacing w:val="-6"/>
                <w:kern w:val="28"/>
                <w:sz w:val="24"/>
                <w:szCs w:val="24"/>
                <w:lang w:val="en"/>
              </w:rPr>
              <w:t>toán</w:t>
            </w:r>
            <w:proofErr w:type="spellEnd"/>
            <w:r w:rsidRPr="006C0B16">
              <w:rPr>
                <w:b/>
                <w:color w:val="000000"/>
                <w:spacing w:val="-6"/>
                <w:kern w:val="28"/>
                <w:sz w:val="24"/>
                <w:szCs w:val="24"/>
                <w:lang w:val="en"/>
              </w:rPr>
              <w:t>/</w:t>
            </w:r>
            <w:proofErr w:type="spellStart"/>
            <w:r w:rsidRPr="006C0B16">
              <w:rPr>
                <w:b/>
                <w:color w:val="000000"/>
                <w:spacing w:val="-6"/>
                <w:kern w:val="28"/>
                <w:sz w:val="24"/>
                <w:szCs w:val="24"/>
                <w:lang w:val="en"/>
              </w:rPr>
              <w:t>thanh</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toán</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tạm</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ứng</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kinh</w:t>
            </w:r>
            <w:proofErr w:type="spellEnd"/>
            <w:r w:rsidRPr="006C0B16">
              <w:rPr>
                <w:b/>
                <w:color w:val="000000"/>
                <w:spacing w:val="-6"/>
                <w:kern w:val="28"/>
                <w:sz w:val="24"/>
                <w:szCs w:val="24"/>
                <w:lang w:val="en"/>
              </w:rPr>
              <w:t xml:space="preserve"> phí</w:t>
            </w:r>
          </w:p>
        </w:tc>
      </w:tr>
      <w:tr w:rsidR="00D71688" w:rsidRPr="006C0B16" w14:paraId="1BC5DA32" w14:textId="77777777" w:rsidTr="00EA3589">
        <w:trPr>
          <w:trHeight w:val="1061"/>
        </w:trPr>
        <w:tc>
          <w:tcPr>
            <w:tcW w:w="9766" w:type="dxa"/>
            <w:gridSpan w:val="4"/>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A8E59E3" w14:textId="77777777" w:rsidR="00D71688" w:rsidRPr="006C0B16" w:rsidRDefault="00D71688" w:rsidP="00EA3589">
            <w:pPr>
              <w:widowControl w:val="0"/>
              <w:spacing w:line="288" w:lineRule="auto"/>
              <w:rPr>
                <w:color w:val="000000"/>
                <w:w w:val="98"/>
                <w:kern w:val="28"/>
                <w:sz w:val="24"/>
                <w:szCs w:val="24"/>
                <w:lang w:val="en"/>
              </w:rPr>
            </w:pPr>
            <w:r w:rsidRPr="006C0B16">
              <w:rPr>
                <w:color w:val="000000"/>
                <w:kern w:val="28"/>
                <w:sz w:val="24"/>
                <w:szCs w:val="24"/>
                <w:lang w:val="en"/>
              </w:rPr>
              <w:t xml:space="preserve">         </w:t>
            </w:r>
            <w:proofErr w:type="spellStart"/>
            <w:r w:rsidRPr="006C0B16">
              <w:rPr>
                <w:color w:val="000000"/>
                <w:w w:val="98"/>
                <w:kern w:val="28"/>
                <w:sz w:val="24"/>
                <w:szCs w:val="24"/>
                <w:lang w:val="en"/>
              </w:rPr>
              <w:t>Kết</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thúc</w:t>
            </w:r>
            <w:proofErr w:type="spellEnd"/>
            <w:r w:rsidRPr="006C0B16">
              <w:rPr>
                <w:color w:val="000000"/>
                <w:w w:val="98"/>
                <w:kern w:val="28"/>
                <w:sz w:val="24"/>
                <w:szCs w:val="24"/>
                <w:lang w:val="en"/>
              </w:rPr>
              <w:t xml:space="preserve"> quá </w:t>
            </w:r>
            <w:proofErr w:type="spellStart"/>
            <w:r w:rsidRPr="006C0B16">
              <w:rPr>
                <w:color w:val="000000"/>
                <w:w w:val="98"/>
                <w:kern w:val="28"/>
                <w:sz w:val="24"/>
                <w:szCs w:val="24"/>
                <w:lang w:val="en"/>
              </w:rPr>
              <w:t>trình</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mua</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sắm</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theo</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từng</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trường</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hợp</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như</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trên</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đơn</w:t>
            </w:r>
            <w:proofErr w:type="spellEnd"/>
            <w:r w:rsidRPr="006C0B16">
              <w:rPr>
                <w:color w:val="000000"/>
                <w:w w:val="98"/>
                <w:kern w:val="28"/>
                <w:sz w:val="24"/>
                <w:szCs w:val="24"/>
                <w:lang w:val="en"/>
              </w:rPr>
              <w:t xml:space="preserve"> vị </w:t>
            </w:r>
            <w:proofErr w:type="spellStart"/>
            <w:r w:rsidRPr="006C0B16">
              <w:rPr>
                <w:color w:val="000000"/>
                <w:w w:val="98"/>
                <w:kern w:val="28"/>
                <w:sz w:val="24"/>
                <w:szCs w:val="24"/>
                <w:lang w:val="en"/>
              </w:rPr>
              <w:t>được</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giao</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thực</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hiện</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nhiệm</w:t>
            </w:r>
            <w:proofErr w:type="spellEnd"/>
            <w:r w:rsidRPr="006C0B16">
              <w:rPr>
                <w:color w:val="000000"/>
                <w:w w:val="98"/>
                <w:kern w:val="28"/>
                <w:sz w:val="24"/>
                <w:szCs w:val="24"/>
                <w:lang w:val="en"/>
              </w:rPr>
              <w:t xml:space="preserve"> vụ </w:t>
            </w:r>
            <w:proofErr w:type="spellStart"/>
            <w:r w:rsidRPr="006C0B16">
              <w:rPr>
                <w:color w:val="000000"/>
                <w:w w:val="98"/>
                <w:kern w:val="28"/>
                <w:sz w:val="24"/>
                <w:szCs w:val="24"/>
                <w:lang w:val="en"/>
              </w:rPr>
              <w:t>mua</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sắm</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hoàn</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thiện</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thu</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tục</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thanh</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toán</w:t>
            </w:r>
            <w:proofErr w:type="spellEnd"/>
            <w:r w:rsidRPr="006C0B16">
              <w:rPr>
                <w:color w:val="000000"/>
                <w:w w:val="98"/>
                <w:kern w:val="28"/>
                <w:sz w:val="24"/>
                <w:szCs w:val="24"/>
                <w:lang w:val="en"/>
              </w:rPr>
              <w:t>/</w:t>
            </w:r>
            <w:proofErr w:type="spellStart"/>
            <w:r w:rsidRPr="006C0B16">
              <w:rPr>
                <w:color w:val="000000"/>
                <w:w w:val="98"/>
                <w:kern w:val="28"/>
                <w:sz w:val="24"/>
                <w:szCs w:val="24"/>
                <w:lang w:val="en"/>
              </w:rPr>
              <w:t>thanh</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toán</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tạm</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ứng</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kinh</w:t>
            </w:r>
            <w:proofErr w:type="spellEnd"/>
            <w:r w:rsidRPr="006C0B16">
              <w:rPr>
                <w:color w:val="000000"/>
                <w:w w:val="98"/>
                <w:kern w:val="28"/>
                <w:sz w:val="24"/>
                <w:szCs w:val="24"/>
                <w:lang w:val="en"/>
              </w:rPr>
              <w:t xml:space="preserve"> phí </w:t>
            </w:r>
            <w:proofErr w:type="spellStart"/>
            <w:r w:rsidRPr="006C0B16">
              <w:rPr>
                <w:color w:val="000000"/>
                <w:w w:val="98"/>
                <w:kern w:val="28"/>
                <w:sz w:val="24"/>
                <w:szCs w:val="24"/>
                <w:lang w:val="en"/>
              </w:rPr>
              <w:t>theo</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hô</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sơ</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chứng</w:t>
            </w:r>
            <w:proofErr w:type="spellEnd"/>
            <w:r w:rsidRPr="006C0B16">
              <w:rPr>
                <w:color w:val="000000"/>
                <w:w w:val="98"/>
                <w:kern w:val="28"/>
                <w:sz w:val="24"/>
                <w:szCs w:val="24"/>
                <w:lang w:val="en"/>
              </w:rPr>
              <w:t xml:space="preserve"> </w:t>
            </w:r>
            <w:proofErr w:type="spellStart"/>
            <w:r w:rsidRPr="006C0B16">
              <w:rPr>
                <w:color w:val="000000"/>
                <w:w w:val="98"/>
                <w:kern w:val="28"/>
                <w:sz w:val="24"/>
                <w:szCs w:val="24"/>
                <w:lang w:val="en"/>
              </w:rPr>
              <w:t>tư</w:t>
            </w:r>
            <w:proofErr w:type="spellEnd"/>
            <w:r w:rsidRPr="006C0B16">
              <w:rPr>
                <w:color w:val="000000"/>
                <w:w w:val="98"/>
                <w:kern w:val="28"/>
                <w:sz w:val="24"/>
                <w:szCs w:val="24"/>
                <w:lang w:val="en"/>
              </w:rPr>
              <w:t xml:space="preserve">̀ như </w:t>
            </w:r>
            <w:proofErr w:type="spellStart"/>
            <w:r w:rsidRPr="006C0B16">
              <w:rPr>
                <w:color w:val="000000"/>
                <w:w w:val="98"/>
                <w:kern w:val="28"/>
                <w:sz w:val="24"/>
                <w:szCs w:val="24"/>
                <w:lang w:val="en"/>
              </w:rPr>
              <w:t>sau</w:t>
            </w:r>
            <w:proofErr w:type="spellEnd"/>
            <w:r w:rsidRPr="006C0B16">
              <w:rPr>
                <w:color w:val="000000"/>
                <w:w w:val="98"/>
                <w:kern w:val="28"/>
                <w:sz w:val="24"/>
                <w:szCs w:val="24"/>
                <w:lang w:val="en"/>
              </w:rPr>
              <w:t>:</w:t>
            </w:r>
          </w:p>
          <w:p w14:paraId="021B33D5"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w:t>
            </w:r>
          </w:p>
          <w:p w14:paraId="68A0281A"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632F505A"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nội</w:t>
            </w:r>
            <w:proofErr w:type="spellEnd"/>
            <w:r w:rsidRPr="006C0B16">
              <w:rPr>
                <w:color w:val="000000"/>
                <w:kern w:val="28"/>
                <w:sz w:val="24"/>
                <w:szCs w:val="24"/>
                <w:lang w:val="en"/>
              </w:rPr>
              <w:t xml:space="preserve"> bộ (</w:t>
            </w:r>
            <w:proofErr w:type="spellStart"/>
            <w:r w:rsidRPr="006C0B16">
              <w:rPr>
                <w:color w:val="000000"/>
                <w:kern w:val="28"/>
                <w:sz w:val="24"/>
                <w:szCs w:val="24"/>
                <w:lang w:val="en"/>
              </w:rPr>
              <w:t>nếu</w:t>
            </w:r>
            <w:proofErr w:type="spellEnd"/>
            <w:r w:rsidRPr="006C0B16">
              <w:rPr>
                <w:color w:val="000000"/>
                <w:kern w:val="28"/>
                <w:sz w:val="24"/>
                <w:szCs w:val="24"/>
                <w:lang w:val="en"/>
              </w:rPr>
              <w:t xml:space="preserve"> có)</w:t>
            </w:r>
          </w:p>
          <w:p w14:paraId="292A748C"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w:t>
            </w:r>
            <w:proofErr w:type="spellStart"/>
            <w:r w:rsidRPr="006C0B16">
              <w:rPr>
                <w:color w:val="000000"/>
                <w:kern w:val="28"/>
                <w:sz w:val="24"/>
                <w:szCs w:val="24"/>
                <w:lang w:val="en"/>
              </w:rPr>
              <w:t>Xác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nhiệm</w:t>
            </w:r>
            <w:proofErr w:type="spellEnd"/>
            <w:r w:rsidRPr="006C0B16">
              <w:rPr>
                <w:color w:val="000000"/>
                <w:kern w:val="28"/>
                <w:sz w:val="24"/>
                <w:szCs w:val="24"/>
                <w:lang w:val="en"/>
              </w:rPr>
              <w:t xml:space="preserve"> vụ </w:t>
            </w:r>
            <w:proofErr w:type="spellStart"/>
            <w:r w:rsidRPr="006C0B16">
              <w:rPr>
                <w:color w:val="000000"/>
                <w:kern w:val="28"/>
                <w:sz w:val="24"/>
                <w:szCs w:val="24"/>
                <w:lang w:val="en"/>
              </w:rPr>
              <w:t>được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p>
          <w:p w14:paraId="5CC5EF42" w14:textId="77777777" w:rsidR="00D71688" w:rsidRPr="006C0B16" w:rsidRDefault="00D71688" w:rsidP="00EA3589">
            <w:pPr>
              <w:widowControl w:val="0"/>
              <w:spacing w:line="288" w:lineRule="auto"/>
              <w:rPr>
                <w:color w:val="000000"/>
                <w:kern w:val="28"/>
                <w:sz w:val="24"/>
                <w:szCs w:val="24"/>
                <w:lang w:val="en"/>
              </w:rPr>
            </w:pPr>
            <w:r w:rsidRPr="006C0B16">
              <w:rPr>
                <w:color w:val="000000"/>
                <w:kern w:val="28"/>
                <w:sz w:val="24"/>
                <w:szCs w:val="24"/>
                <w:lang w:val="en"/>
              </w:rPr>
              <w:t xml:space="preserve">         -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w:t>
            </w:r>
          </w:p>
          <w:p w14:paraId="30788CFF" w14:textId="77777777" w:rsidR="00D71688" w:rsidRPr="006C0B16" w:rsidRDefault="00D71688" w:rsidP="00EA3589">
            <w:pPr>
              <w:widowControl w:val="0"/>
              <w:spacing w:line="288" w:lineRule="auto"/>
              <w:rPr>
                <w:i/>
                <w:color w:val="000000"/>
                <w:kern w:val="28"/>
                <w:sz w:val="24"/>
                <w:lang w:val="en"/>
              </w:rPr>
            </w:pPr>
            <w:r w:rsidRPr="006C0B16">
              <w:rPr>
                <w:color w:val="000000"/>
                <w:kern w:val="28"/>
                <w:sz w:val="24"/>
                <w:szCs w:val="24"/>
                <w:lang w:val="en"/>
              </w:rPr>
              <w:t xml:space="preserve">         -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nếu</w:t>
            </w:r>
            <w:proofErr w:type="spellEnd"/>
            <w:r w:rsidRPr="006C0B16">
              <w:rPr>
                <w:color w:val="000000"/>
                <w:kern w:val="28"/>
                <w:sz w:val="24"/>
                <w:szCs w:val="24"/>
                <w:lang w:val="en"/>
              </w:rPr>
              <w:t xml:space="preserve"> có)</w:t>
            </w:r>
          </w:p>
        </w:tc>
      </w:tr>
      <w:bookmarkEnd w:id="549"/>
    </w:tbl>
    <w:p w14:paraId="1050758D" w14:textId="77777777" w:rsidR="00D71688" w:rsidRPr="006C0B16" w:rsidRDefault="00D71688" w:rsidP="00D71688">
      <w:pPr>
        <w:spacing w:before="120" w:line="252" w:lineRule="auto"/>
        <w:ind w:firstLine="360"/>
        <w:jc w:val="both"/>
        <w:rPr>
          <w:b/>
          <w:color w:val="000000"/>
        </w:rPr>
      </w:pPr>
    </w:p>
    <w:p w14:paraId="79BA5D56" w14:textId="77777777" w:rsidR="005F7721" w:rsidRPr="006C0B16" w:rsidRDefault="005F7721" w:rsidP="00D71688">
      <w:pPr>
        <w:spacing w:before="120" w:line="252" w:lineRule="auto"/>
        <w:ind w:firstLine="360"/>
        <w:jc w:val="both"/>
        <w:rPr>
          <w:b/>
          <w:color w:val="000000"/>
        </w:rPr>
        <w:sectPr w:rsidR="005F7721" w:rsidRPr="006C0B16" w:rsidSect="005F7721">
          <w:pgSz w:w="11907" w:h="16840" w:code="9"/>
          <w:pgMar w:top="1134" w:right="1021" w:bottom="1021" w:left="1418" w:header="403" w:footer="403" w:gutter="0"/>
          <w:cols w:space="720"/>
          <w:titlePg/>
          <w:docGrid w:linePitch="360"/>
        </w:sectPr>
      </w:pPr>
    </w:p>
    <w:p w14:paraId="7D9BB881" w14:textId="77777777" w:rsidR="00D71688" w:rsidRPr="006C0B16" w:rsidRDefault="00D71688" w:rsidP="00D71688">
      <w:pPr>
        <w:jc w:val="center"/>
        <w:rPr>
          <w:b/>
          <w:color w:val="000000"/>
          <w:szCs w:val="24"/>
        </w:rPr>
      </w:pPr>
      <w:r w:rsidRPr="006C0B16">
        <w:rPr>
          <w:b/>
          <w:color w:val="000000"/>
          <w:szCs w:val="24"/>
        </w:rPr>
        <w:lastRenderedPageBreak/>
        <w:t xml:space="preserve">QUY TRÌNH </w:t>
      </w:r>
      <w:r w:rsidR="005F7721" w:rsidRPr="006C0B16">
        <w:rPr>
          <w:b/>
          <w:color w:val="000000"/>
          <w:szCs w:val="24"/>
        </w:rPr>
        <w:t>4</w:t>
      </w:r>
      <w:r w:rsidRPr="006C0B16">
        <w:rPr>
          <w:b/>
          <w:color w:val="000000"/>
          <w:szCs w:val="24"/>
        </w:rPr>
        <w:t>. THANH TOÁN KINH PHÍ THỰC HIỆN ĐỀ TÀI, DỰ ÁN KHOA HỌC VÀ CÔNG NGHỆ</w:t>
      </w:r>
    </w:p>
    <w:p w14:paraId="5A022E43" w14:textId="77777777" w:rsidR="00D71688" w:rsidRPr="006C0B16" w:rsidRDefault="00D71688" w:rsidP="00D71688">
      <w:pPr>
        <w:jc w:val="center"/>
        <w:rPr>
          <w:b/>
          <w:color w:val="000000"/>
          <w:szCs w:val="24"/>
        </w:rPr>
      </w:pPr>
    </w:p>
    <w:p w14:paraId="20B5B4DB" w14:textId="77777777" w:rsidR="00D71688" w:rsidRPr="006C0B16" w:rsidRDefault="00D71688" w:rsidP="00D71688">
      <w:pPr>
        <w:jc w:val="center"/>
        <w:rPr>
          <w:b/>
          <w:color w:val="000000"/>
          <w:sz w:val="12"/>
          <w:szCs w:val="24"/>
        </w:rPr>
      </w:pPr>
    </w:p>
    <w:p w14:paraId="75E7FA57" w14:textId="77777777" w:rsidR="00D71688" w:rsidRPr="006C0B16" w:rsidRDefault="00D71688" w:rsidP="00D71688">
      <w:pPr>
        <w:jc w:val="center"/>
        <w:rPr>
          <w:b/>
          <w:color w:val="000000"/>
          <w:sz w:val="34"/>
          <w:szCs w:val="24"/>
        </w:rPr>
      </w:pPr>
    </w:p>
    <w:p w14:paraId="5F7BD211" w14:textId="77777777" w:rsidR="00D71688" w:rsidRPr="006C0B16" w:rsidRDefault="00D71688" w:rsidP="00D71688">
      <w:pPr>
        <w:pStyle w:val="ListParagraph"/>
        <w:ind w:left="0"/>
        <w:contextualSpacing w:val="0"/>
        <w:rPr>
          <w:color w:val="000000"/>
          <w:sz w:val="24"/>
          <w:szCs w:val="24"/>
        </w:rPr>
      </w:pPr>
      <w:proofErr w:type="spellStart"/>
      <w:r w:rsidRPr="006C0B16">
        <w:rPr>
          <w:color w:val="000000"/>
          <w:sz w:val="24"/>
          <w:szCs w:val="24"/>
        </w:rPr>
        <w:t>Người</w:t>
      </w:r>
      <w:proofErr w:type="spellEnd"/>
      <w:r w:rsidRPr="006C0B16">
        <w:rPr>
          <w:color w:val="000000"/>
          <w:sz w:val="24"/>
          <w:szCs w:val="24"/>
        </w:rPr>
        <w:t xml:space="preserve"> </w:t>
      </w:r>
      <w:proofErr w:type="spellStart"/>
      <w:r w:rsidRPr="006C0B16">
        <w:rPr>
          <w:color w:val="000000"/>
          <w:sz w:val="24"/>
          <w:szCs w:val="24"/>
        </w:rPr>
        <w:t>phụ</w:t>
      </w:r>
      <w:proofErr w:type="spellEnd"/>
      <w:r w:rsidRPr="006C0B16">
        <w:rPr>
          <w:color w:val="000000"/>
          <w:sz w:val="24"/>
          <w:szCs w:val="24"/>
        </w:rPr>
        <w:t xml:space="preserve"> </w:t>
      </w:r>
      <w:proofErr w:type="spellStart"/>
      <w:r w:rsidRPr="006C0B16">
        <w:rPr>
          <w:color w:val="000000"/>
          <w:sz w:val="24"/>
          <w:szCs w:val="24"/>
        </w:rPr>
        <w:t>trách</w:t>
      </w:r>
      <w:proofErr w:type="spellEnd"/>
      <w:r w:rsidRPr="006C0B16">
        <w:rPr>
          <w:color w:val="000000"/>
          <w:sz w:val="24"/>
          <w:szCs w:val="24"/>
        </w:rPr>
        <w:t xml:space="preserve">: </w:t>
      </w:r>
      <w:r w:rsidRPr="006C0B16">
        <w:rPr>
          <w:color w:val="000000"/>
          <w:sz w:val="24"/>
          <w:szCs w:val="24"/>
        </w:rPr>
        <w:tab/>
      </w:r>
      <w:r w:rsidRPr="006C0B16">
        <w:rPr>
          <w:color w:val="000000"/>
          <w:sz w:val="24"/>
          <w:szCs w:val="24"/>
        </w:rPr>
        <w:tab/>
      </w:r>
      <w:r w:rsidR="00C7312F">
        <w:rPr>
          <w:sz w:val="24"/>
          <w:szCs w:val="24"/>
        </w:rPr>
        <w:t>Chuy</w:t>
      </w:r>
      <w:r w:rsidR="00C7312F" w:rsidRPr="00B37063">
        <w:rPr>
          <w:sz w:val="24"/>
          <w:szCs w:val="24"/>
        </w:rPr>
        <w:t>ê</w:t>
      </w:r>
      <w:r w:rsidR="00C7312F">
        <w:rPr>
          <w:sz w:val="24"/>
          <w:szCs w:val="24"/>
        </w:rPr>
        <w:t xml:space="preserve">n </w:t>
      </w:r>
      <w:proofErr w:type="spellStart"/>
      <w:r w:rsidR="00C7312F">
        <w:rPr>
          <w:sz w:val="24"/>
          <w:szCs w:val="24"/>
        </w:rPr>
        <w:t>vi</w:t>
      </w:r>
      <w:r w:rsidR="00C7312F" w:rsidRPr="00B37063">
        <w:rPr>
          <w:sz w:val="24"/>
          <w:szCs w:val="24"/>
        </w:rPr>
        <w:t>ê</w:t>
      </w:r>
      <w:r w:rsidR="00C7312F">
        <w:rPr>
          <w:sz w:val="24"/>
          <w:szCs w:val="24"/>
        </w:rPr>
        <w:t>n</w:t>
      </w:r>
      <w:proofErr w:type="spellEnd"/>
      <w:r w:rsidR="00C7312F">
        <w:rPr>
          <w:sz w:val="24"/>
          <w:szCs w:val="24"/>
        </w:rPr>
        <w:t xml:space="preserve"> </w:t>
      </w:r>
      <w:proofErr w:type="spellStart"/>
      <w:r w:rsidR="00C7312F">
        <w:rPr>
          <w:sz w:val="24"/>
          <w:szCs w:val="24"/>
        </w:rPr>
        <w:t>ph</w:t>
      </w:r>
      <w:r w:rsidR="00C7312F" w:rsidRPr="00B37063">
        <w:rPr>
          <w:sz w:val="24"/>
          <w:szCs w:val="24"/>
        </w:rPr>
        <w:t>ụ</w:t>
      </w:r>
      <w:proofErr w:type="spellEnd"/>
      <w:r w:rsidR="00C7312F">
        <w:rPr>
          <w:sz w:val="24"/>
          <w:szCs w:val="24"/>
        </w:rPr>
        <w:t xml:space="preserve"> </w:t>
      </w:r>
      <w:proofErr w:type="spellStart"/>
      <w:r w:rsidR="00C7312F">
        <w:rPr>
          <w:sz w:val="24"/>
          <w:szCs w:val="24"/>
        </w:rPr>
        <w:t>tr</w:t>
      </w:r>
      <w:r w:rsidR="00C7312F" w:rsidRPr="00B37063">
        <w:rPr>
          <w:sz w:val="24"/>
          <w:szCs w:val="24"/>
        </w:rPr>
        <w:t>ách</w:t>
      </w:r>
      <w:proofErr w:type="spellEnd"/>
      <w:r w:rsidR="00C7312F">
        <w:rPr>
          <w:sz w:val="24"/>
          <w:szCs w:val="24"/>
        </w:rPr>
        <w:t xml:space="preserve"> </w:t>
      </w:r>
      <w:proofErr w:type="spellStart"/>
      <w:r w:rsidR="00C7312F">
        <w:rPr>
          <w:sz w:val="24"/>
          <w:szCs w:val="24"/>
        </w:rPr>
        <w:t>thanh</w:t>
      </w:r>
      <w:proofErr w:type="spellEnd"/>
      <w:r w:rsidR="00C7312F">
        <w:rPr>
          <w:sz w:val="24"/>
          <w:szCs w:val="24"/>
        </w:rPr>
        <w:t xml:space="preserve"> </w:t>
      </w:r>
      <w:proofErr w:type="spellStart"/>
      <w:r w:rsidR="00C7312F">
        <w:rPr>
          <w:sz w:val="24"/>
          <w:szCs w:val="24"/>
        </w:rPr>
        <w:t>to</w:t>
      </w:r>
      <w:r w:rsidR="00C7312F" w:rsidRPr="00B37063">
        <w:rPr>
          <w:sz w:val="24"/>
          <w:szCs w:val="24"/>
        </w:rPr>
        <w:t>án</w:t>
      </w:r>
      <w:proofErr w:type="spellEnd"/>
      <w:r w:rsidR="00C7312F">
        <w:rPr>
          <w:sz w:val="24"/>
          <w:szCs w:val="24"/>
        </w:rPr>
        <w:t xml:space="preserve"> </w:t>
      </w:r>
      <w:proofErr w:type="spellStart"/>
      <w:r w:rsidR="00C7312F" w:rsidRPr="00B37063">
        <w:rPr>
          <w:sz w:val="24"/>
          <w:szCs w:val="24"/>
        </w:rPr>
        <w:t>đề</w:t>
      </w:r>
      <w:proofErr w:type="spellEnd"/>
      <w:r w:rsidR="00C7312F">
        <w:rPr>
          <w:sz w:val="24"/>
          <w:szCs w:val="24"/>
        </w:rPr>
        <w:t xml:space="preserve"> </w:t>
      </w:r>
      <w:proofErr w:type="spellStart"/>
      <w:r w:rsidR="00C7312F">
        <w:rPr>
          <w:sz w:val="24"/>
          <w:szCs w:val="24"/>
        </w:rPr>
        <w:t>t</w:t>
      </w:r>
      <w:r w:rsidR="00C7312F" w:rsidRPr="00B37063">
        <w:rPr>
          <w:sz w:val="24"/>
          <w:szCs w:val="24"/>
        </w:rPr>
        <w:t>ài</w:t>
      </w:r>
      <w:proofErr w:type="spellEnd"/>
      <w:r w:rsidR="00C7312F">
        <w:rPr>
          <w:sz w:val="24"/>
          <w:szCs w:val="24"/>
        </w:rPr>
        <w:t xml:space="preserve">, </w:t>
      </w:r>
      <w:proofErr w:type="spellStart"/>
      <w:r w:rsidR="00C7312F">
        <w:rPr>
          <w:sz w:val="24"/>
          <w:szCs w:val="24"/>
        </w:rPr>
        <w:t>d</w:t>
      </w:r>
      <w:r w:rsidR="00C7312F" w:rsidRPr="00B37063">
        <w:rPr>
          <w:sz w:val="24"/>
          <w:szCs w:val="24"/>
        </w:rPr>
        <w:t>ự</w:t>
      </w:r>
      <w:proofErr w:type="spellEnd"/>
      <w:r w:rsidR="00C7312F">
        <w:rPr>
          <w:sz w:val="24"/>
          <w:szCs w:val="24"/>
        </w:rPr>
        <w:t xml:space="preserve"> </w:t>
      </w:r>
      <w:proofErr w:type="spellStart"/>
      <w:r w:rsidR="00C7312F" w:rsidRPr="00B37063">
        <w:rPr>
          <w:sz w:val="24"/>
          <w:szCs w:val="24"/>
        </w:rPr>
        <w:t>án</w:t>
      </w:r>
      <w:proofErr w:type="spellEnd"/>
      <w:r w:rsidR="00C7312F">
        <w:rPr>
          <w:sz w:val="24"/>
          <w:szCs w:val="24"/>
        </w:rPr>
        <w:t xml:space="preserve"> Khoa </w:t>
      </w:r>
      <w:proofErr w:type="spellStart"/>
      <w:r w:rsidR="00C7312F">
        <w:rPr>
          <w:sz w:val="24"/>
          <w:szCs w:val="24"/>
        </w:rPr>
        <w:t>h</w:t>
      </w:r>
      <w:r w:rsidR="00C7312F" w:rsidRPr="00B37063">
        <w:rPr>
          <w:sz w:val="24"/>
          <w:szCs w:val="24"/>
        </w:rPr>
        <w:t>ọc</w:t>
      </w:r>
      <w:proofErr w:type="spellEnd"/>
      <w:r w:rsidR="00C7312F">
        <w:rPr>
          <w:sz w:val="24"/>
          <w:szCs w:val="24"/>
        </w:rPr>
        <w:t xml:space="preserve"> </w:t>
      </w:r>
      <w:proofErr w:type="spellStart"/>
      <w:r w:rsidR="00C7312F">
        <w:rPr>
          <w:sz w:val="24"/>
          <w:szCs w:val="24"/>
        </w:rPr>
        <w:t>v</w:t>
      </w:r>
      <w:r w:rsidR="00C7312F" w:rsidRPr="00B37063">
        <w:rPr>
          <w:sz w:val="24"/>
          <w:szCs w:val="24"/>
        </w:rPr>
        <w:t>à</w:t>
      </w:r>
      <w:proofErr w:type="spellEnd"/>
      <w:r w:rsidR="00C7312F">
        <w:rPr>
          <w:sz w:val="24"/>
          <w:szCs w:val="24"/>
        </w:rPr>
        <w:t xml:space="preserve"> C</w:t>
      </w:r>
      <w:r w:rsidR="00C7312F" w:rsidRPr="00B37063">
        <w:rPr>
          <w:sz w:val="24"/>
          <w:szCs w:val="24"/>
        </w:rPr>
        <w:t>ô</w:t>
      </w:r>
      <w:r w:rsidR="00C7312F">
        <w:rPr>
          <w:sz w:val="24"/>
          <w:szCs w:val="24"/>
        </w:rPr>
        <w:t xml:space="preserve">ng </w:t>
      </w:r>
      <w:proofErr w:type="spellStart"/>
      <w:r w:rsidR="00C7312F">
        <w:rPr>
          <w:sz w:val="24"/>
          <w:szCs w:val="24"/>
        </w:rPr>
        <w:t>ngh</w:t>
      </w:r>
      <w:r w:rsidR="00C7312F" w:rsidRPr="00B37063">
        <w:rPr>
          <w:sz w:val="24"/>
          <w:szCs w:val="24"/>
        </w:rPr>
        <w:t>ệ</w:t>
      </w:r>
      <w:proofErr w:type="spellEnd"/>
    </w:p>
    <w:p w14:paraId="2C36B6C3" w14:textId="77777777" w:rsidR="00D71688" w:rsidRPr="006C0B16" w:rsidRDefault="00D71688" w:rsidP="00D71688">
      <w:pPr>
        <w:pStyle w:val="ListParagraph"/>
        <w:ind w:left="0"/>
        <w:contextualSpacing w:val="0"/>
        <w:rPr>
          <w:color w:val="000000"/>
          <w:sz w:val="24"/>
          <w:szCs w:val="24"/>
        </w:rPr>
      </w:pPr>
      <w:r w:rsidRPr="006C0B16">
        <w:rPr>
          <w:b/>
          <w:bCs/>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p>
    <w:p w14:paraId="4A0E0F7C" w14:textId="77777777" w:rsidR="00D71688" w:rsidRPr="006C0B16" w:rsidRDefault="00D71688" w:rsidP="00D71688">
      <w:pPr>
        <w:pStyle w:val="ListParagraph"/>
        <w:ind w:left="0"/>
        <w:contextualSpacing w:val="0"/>
        <w:rPr>
          <w:b/>
          <w:bCs/>
          <w:color w:val="000000"/>
          <w:sz w:val="14"/>
          <w:szCs w:val="24"/>
        </w:rPr>
      </w:pPr>
    </w:p>
    <w:p w14:paraId="1874EE2D" w14:textId="77777777" w:rsidR="00476D0D" w:rsidRPr="006C0B16" w:rsidRDefault="00746B99" w:rsidP="00476D0D">
      <w:pPr>
        <w:pStyle w:val="ListParagraph"/>
        <w:ind w:left="0"/>
        <w:contextualSpacing w:val="0"/>
        <w:rPr>
          <w:color w:val="000000"/>
          <w:sz w:val="24"/>
          <w:szCs w:val="24"/>
        </w:rPr>
      </w:pPr>
      <w:proofErr w:type="spellStart"/>
      <w:r w:rsidRPr="006C0B16">
        <w:rPr>
          <w:color w:val="000000"/>
          <w:sz w:val="24"/>
          <w:szCs w:val="24"/>
        </w:rPr>
        <w:t>Thời</w:t>
      </w:r>
      <w:proofErr w:type="spellEnd"/>
      <w:r w:rsidRPr="006C0B16">
        <w:rPr>
          <w:color w:val="000000"/>
          <w:sz w:val="24"/>
          <w:szCs w:val="24"/>
        </w:rPr>
        <w:t xml:space="preserve"> </w:t>
      </w:r>
      <w:proofErr w:type="spellStart"/>
      <w:r w:rsidRPr="006C0B16">
        <w:rPr>
          <w:color w:val="000000"/>
          <w:sz w:val="24"/>
          <w:szCs w:val="24"/>
        </w:rPr>
        <w:t>gian</w:t>
      </w:r>
      <w:proofErr w:type="spellEnd"/>
      <w:r w:rsidRPr="006C0B16">
        <w:rPr>
          <w:color w:val="000000"/>
          <w:sz w:val="24"/>
          <w:szCs w:val="24"/>
        </w:rPr>
        <w:t xml:space="preserve"> </w:t>
      </w:r>
      <w:proofErr w:type="spellStart"/>
      <w:r w:rsidRPr="006C0B16">
        <w:rPr>
          <w:color w:val="000000"/>
          <w:sz w:val="24"/>
          <w:szCs w:val="24"/>
        </w:rPr>
        <w:t>giải</w:t>
      </w:r>
      <w:proofErr w:type="spellEnd"/>
      <w:r w:rsidRPr="006C0B16">
        <w:rPr>
          <w:color w:val="000000"/>
          <w:sz w:val="24"/>
          <w:szCs w:val="24"/>
        </w:rPr>
        <w:t xml:space="preserve"> </w:t>
      </w:r>
      <w:proofErr w:type="spellStart"/>
      <w:r w:rsidRPr="006C0B16">
        <w:rPr>
          <w:color w:val="000000"/>
          <w:sz w:val="24"/>
          <w:szCs w:val="24"/>
        </w:rPr>
        <w:t>quyết</w:t>
      </w:r>
      <w:proofErr w:type="spellEnd"/>
      <w:r w:rsidR="00D71688" w:rsidRPr="006C0B16">
        <w:rPr>
          <w:color w:val="000000"/>
          <w:sz w:val="24"/>
          <w:szCs w:val="24"/>
        </w:rPr>
        <w:t xml:space="preserve"> </w:t>
      </w:r>
      <w:proofErr w:type="spellStart"/>
      <w:r w:rsidR="00D71688" w:rsidRPr="006C0B16">
        <w:rPr>
          <w:color w:val="000000"/>
          <w:sz w:val="24"/>
          <w:szCs w:val="24"/>
        </w:rPr>
        <w:t>hồ</w:t>
      </w:r>
      <w:proofErr w:type="spellEnd"/>
      <w:r w:rsidR="00D71688" w:rsidRPr="006C0B16">
        <w:rPr>
          <w:color w:val="000000"/>
          <w:sz w:val="24"/>
          <w:szCs w:val="24"/>
        </w:rPr>
        <w:t xml:space="preserve"> sơ: </w:t>
      </w:r>
      <w:r w:rsidR="00D71688" w:rsidRPr="006C0B16">
        <w:rPr>
          <w:color w:val="000000"/>
          <w:sz w:val="24"/>
          <w:szCs w:val="24"/>
        </w:rPr>
        <w:tab/>
      </w:r>
      <w:r w:rsidR="00D71688" w:rsidRPr="006C0B16">
        <w:rPr>
          <w:color w:val="000000"/>
          <w:sz w:val="24"/>
          <w:szCs w:val="24"/>
        </w:rPr>
        <w:tab/>
      </w:r>
      <w:r w:rsidR="00476D0D" w:rsidRPr="006C0B16">
        <w:rPr>
          <w:color w:val="000000"/>
          <w:sz w:val="24"/>
          <w:szCs w:val="24"/>
        </w:rPr>
        <w:t xml:space="preserve">- </w:t>
      </w:r>
      <w:proofErr w:type="spellStart"/>
      <w:r w:rsidR="00476D0D" w:rsidRPr="006C0B16">
        <w:rPr>
          <w:color w:val="000000"/>
          <w:sz w:val="24"/>
          <w:szCs w:val="24"/>
        </w:rPr>
        <w:t>Đối</w:t>
      </w:r>
      <w:proofErr w:type="spellEnd"/>
      <w:r w:rsidR="00476D0D" w:rsidRPr="006C0B16">
        <w:rPr>
          <w:color w:val="000000"/>
          <w:sz w:val="24"/>
          <w:szCs w:val="24"/>
        </w:rPr>
        <w:t xml:space="preserve"> </w:t>
      </w:r>
      <w:proofErr w:type="spellStart"/>
      <w:r w:rsidR="00476D0D" w:rsidRPr="006C0B16">
        <w:rPr>
          <w:color w:val="000000"/>
          <w:sz w:val="24"/>
          <w:szCs w:val="24"/>
        </w:rPr>
        <w:t>với</w:t>
      </w:r>
      <w:proofErr w:type="spellEnd"/>
      <w:r w:rsidR="00476D0D" w:rsidRPr="006C0B16">
        <w:rPr>
          <w:color w:val="000000"/>
          <w:sz w:val="24"/>
          <w:szCs w:val="24"/>
        </w:rPr>
        <w:t xml:space="preserve"> </w:t>
      </w:r>
      <w:proofErr w:type="spellStart"/>
      <w:r w:rsidR="00476D0D" w:rsidRPr="006C0B16">
        <w:rPr>
          <w:color w:val="000000"/>
          <w:sz w:val="24"/>
          <w:szCs w:val="24"/>
        </w:rPr>
        <w:t>khoản</w:t>
      </w:r>
      <w:proofErr w:type="spellEnd"/>
      <w:r w:rsidR="00476D0D" w:rsidRPr="006C0B16">
        <w:rPr>
          <w:color w:val="000000"/>
          <w:sz w:val="24"/>
          <w:szCs w:val="24"/>
        </w:rPr>
        <w:t xml:space="preserve"> chi</w:t>
      </w:r>
      <w:r w:rsidR="005A14DD" w:rsidRPr="006C0B16">
        <w:rPr>
          <w:color w:val="000000"/>
          <w:sz w:val="24"/>
          <w:szCs w:val="24"/>
        </w:rPr>
        <w:t xml:space="preserve"> </w:t>
      </w:r>
      <w:proofErr w:type="spellStart"/>
      <w:r w:rsidR="005A14DD" w:rsidRPr="006C0B16">
        <w:rPr>
          <w:color w:val="000000"/>
          <w:sz w:val="24"/>
          <w:szCs w:val="24"/>
        </w:rPr>
        <w:t>thường</w:t>
      </w:r>
      <w:proofErr w:type="spellEnd"/>
      <w:r w:rsidR="005A14DD" w:rsidRPr="006C0B16">
        <w:rPr>
          <w:color w:val="000000"/>
          <w:sz w:val="24"/>
          <w:szCs w:val="24"/>
        </w:rPr>
        <w:t xml:space="preserve"> </w:t>
      </w:r>
      <w:proofErr w:type="spellStart"/>
      <w:r w:rsidR="005A14DD" w:rsidRPr="006C0B16">
        <w:rPr>
          <w:color w:val="000000"/>
          <w:sz w:val="24"/>
          <w:szCs w:val="24"/>
        </w:rPr>
        <w:t>xuyên</w:t>
      </w:r>
      <w:proofErr w:type="spellEnd"/>
      <w:r w:rsidR="005A14DD" w:rsidRPr="006C0B16">
        <w:rPr>
          <w:color w:val="000000"/>
          <w:sz w:val="24"/>
          <w:szCs w:val="24"/>
        </w:rPr>
        <w:t xml:space="preserve">, </w:t>
      </w:r>
      <w:proofErr w:type="spellStart"/>
      <w:ins w:id="550" w:author="Pham Thi Thu Lan" w:date="2021-01-03T16:09:00Z">
        <w:r w:rsidR="007F1E7D" w:rsidRPr="007F1E7D">
          <w:rPr>
            <w:color w:val="000000"/>
            <w:sz w:val="24"/>
            <w:szCs w:val="24"/>
          </w:rPr>
          <w:t>đã</w:t>
        </w:r>
        <w:proofErr w:type="spellEnd"/>
        <w:r w:rsidR="007F1E7D">
          <w:rPr>
            <w:color w:val="000000"/>
            <w:sz w:val="24"/>
            <w:szCs w:val="24"/>
          </w:rPr>
          <w:t xml:space="preserve"> </w:t>
        </w:r>
        <w:proofErr w:type="spellStart"/>
        <w:r w:rsidR="007F1E7D">
          <w:rPr>
            <w:color w:val="000000"/>
            <w:sz w:val="24"/>
            <w:szCs w:val="24"/>
          </w:rPr>
          <w:t>c</w:t>
        </w:r>
        <w:r w:rsidR="007F1E7D" w:rsidRPr="007F1E7D">
          <w:rPr>
            <w:color w:val="000000"/>
            <w:sz w:val="24"/>
            <w:szCs w:val="24"/>
          </w:rPr>
          <w:t>ó</w:t>
        </w:r>
        <w:proofErr w:type="spellEnd"/>
        <w:r w:rsidR="007F1E7D">
          <w:rPr>
            <w:color w:val="000000"/>
            <w:sz w:val="24"/>
            <w:szCs w:val="24"/>
          </w:rPr>
          <w:t xml:space="preserve"> </w:t>
        </w:r>
        <w:proofErr w:type="spellStart"/>
        <w:r w:rsidR="007F1E7D" w:rsidRPr="007F1E7D">
          <w:rPr>
            <w:color w:val="000000"/>
            <w:sz w:val="24"/>
            <w:szCs w:val="24"/>
          </w:rPr>
          <w:t>định</w:t>
        </w:r>
        <w:proofErr w:type="spellEnd"/>
        <w:r w:rsidR="007F1E7D">
          <w:rPr>
            <w:color w:val="000000"/>
            <w:sz w:val="24"/>
            <w:szCs w:val="24"/>
          </w:rPr>
          <w:t xml:space="preserve"> </w:t>
        </w:r>
        <w:proofErr w:type="spellStart"/>
        <w:r w:rsidR="007F1E7D">
          <w:rPr>
            <w:color w:val="000000"/>
            <w:sz w:val="24"/>
            <w:szCs w:val="24"/>
          </w:rPr>
          <w:t>m</w:t>
        </w:r>
        <w:r w:rsidR="007F1E7D" w:rsidRPr="007F1E7D">
          <w:rPr>
            <w:color w:val="000000"/>
            <w:sz w:val="24"/>
            <w:szCs w:val="24"/>
          </w:rPr>
          <w:t>ức</w:t>
        </w:r>
      </w:ins>
      <w:proofErr w:type="spellEnd"/>
      <w:del w:id="551" w:author="Pham Thi Thu Lan" w:date="2021-01-03T16:09:00Z">
        <w:r w:rsidR="005A14DD" w:rsidRPr="006C0B16" w:rsidDel="007F1E7D">
          <w:rPr>
            <w:color w:val="000000"/>
            <w:sz w:val="24"/>
            <w:szCs w:val="24"/>
          </w:rPr>
          <w:delText>đơn giản</w:delText>
        </w:r>
      </w:del>
      <w:r w:rsidR="005A14DD" w:rsidRPr="006C0B16">
        <w:rPr>
          <w:color w:val="000000"/>
          <w:sz w:val="24"/>
          <w:szCs w:val="24"/>
        </w:rPr>
        <w:t>: 02</w:t>
      </w:r>
      <w:r w:rsidR="006E7CD0">
        <w:rPr>
          <w:color w:val="000000"/>
          <w:sz w:val="24"/>
          <w:szCs w:val="24"/>
        </w:rPr>
        <w:t>-03</w:t>
      </w:r>
      <w:r w:rsidR="00476D0D" w:rsidRPr="006C0B16">
        <w:rPr>
          <w:color w:val="000000"/>
          <w:sz w:val="24"/>
          <w:szCs w:val="24"/>
        </w:rPr>
        <w:t xml:space="preserve"> </w:t>
      </w:r>
      <w:proofErr w:type="spellStart"/>
      <w:r w:rsidR="00476D0D" w:rsidRPr="006C0B16">
        <w:rPr>
          <w:color w:val="000000"/>
          <w:sz w:val="24"/>
          <w:szCs w:val="24"/>
        </w:rPr>
        <w:t>ngày</w:t>
      </w:r>
      <w:proofErr w:type="spellEnd"/>
    </w:p>
    <w:p w14:paraId="58E1FDED" w14:textId="77777777" w:rsidR="00476D0D" w:rsidRPr="006C0B16" w:rsidRDefault="00476D0D" w:rsidP="00476D0D">
      <w:pPr>
        <w:pStyle w:val="ListParagraph"/>
        <w:ind w:left="0"/>
        <w:contextualSpacing w:val="0"/>
        <w:rPr>
          <w:color w:val="000000"/>
          <w:sz w:val="24"/>
          <w:szCs w:val="24"/>
        </w:rPr>
      </w:pP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00746B99" w:rsidRPr="006C0B16">
        <w:rPr>
          <w:color w:val="000000"/>
          <w:sz w:val="24"/>
          <w:szCs w:val="24"/>
        </w:rPr>
        <w:tab/>
      </w:r>
      <w:r w:rsidRPr="006C0B16">
        <w:rPr>
          <w:color w:val="000000"/>
          <w:sz w:val="24"/>
          <w:szCs w:val="24"/>
        </w:rPr>
        <w:t xml:space="preserve">- </w:t>
      </w:r>
      <w:proofErr w:type="spellStart"/>
      <w:r w:rsidRPr="006C0B16">
        <w:rPr>
          <w:color w:val="000000"/>
          <w:sz w:val="24"/>
          <w:szCs w:val="24"/>
        </w:rPr>
        <w:t>Đối</w:t>
      </w:r>
      <w:proofErr w:type="spellEnd"/>
      <w:r w:rsidRPr="006C0B16">
        <w:rPr>
          <w:color w:val="000000"/>
          <w:sz w:val="24"/>
          <w:szCs w:val="24"/>
        </w:rPr>
        <w:t xml:space="preserve"> </w:t>
      </w:r>
      <w:proofErr w:type="spellStart"/>
      <w:r w:rsidRPr="006C0B16">
        <w:rPr>
          <w:color w:val="000000"/>
          <w:sz w:val="24"/>
          <w:szCs w:val="24"/>
        </w:rPr>
        <w:t>với</w:t>
      </w:r>
      <w:proofErr w:type="spellEnd"/>
      <w:r w:rsidRPr="006C0B16">
        <w:rPr>
          <w:color w:val="000000"/>
          <w:sz w:val="24"/>
          <w:szCs w:val="24"/>
        </w:rPr>
        <w:t xml:space="preserve"> </w:t>
      </w:r>
      <w:proofErr w:type="spellStart"/>
      <w:r w:rsidRPr="006C0B16">
        <w:rPr>
          <w:color w:val="000000"/>
          <w:sz w:val="24"/>
          <w:szCs w:val="24"/>
        </w:rPr>
        <w:t>khoản</w:t>
      </w:r>
      <w:proofErr w:type="spellEnd"/>
      <w:r w:rsidRPr="006C0B16">
        <w:rPr>
          <w:color w:val="000000"/>
          <w:sz w:val="24"/>
          <w:szCs w:val="24"/>
        </w:rPr>
        <w:t xml:space="preserve"> chi </w:t>
      </w:r>
      <w:proofErr w:type="spellStart"/>
      <w:r w:rsidRPr="006C0B16">
        <w:rPr>
          <w:color w:val="000000"/>
          <w:sz w:val="24"/>
          <w:szCs w:val="24"/>
        </w:rPr>
        <w:t>không</w:t>
      </w:r>
      <w:proofErr w:type="spellEnd"/>
      <w:r w:rsidRPr="006C0B16">
        <w:rPr>
          <w:color w:val="000000"/>
          <w:sz w:val="24"/>
          <w:szCs w:val="24"/>
        </w:rPr>
        <w:t xml:space="preserve"> </w:t>
      </w:r>
      <w:proofErr w:type="spellStart"/>
      <w:r w:rsidRPr="006C0B16">
        <w:rPr>
          <w:color w:val="000000"/>
          <w:sz w:val="24"/>
          <w:szCs w:val="24"/>
        </w:rPr>
        <w:t>thường</w:t>
      </w:r>
      <w:proofErr w:type="spellEnd"/>
      <w:r w:rsidRPr="006C0B16">
        <w:rPr>
          <w:color w:val="000000"/>
          <w:sz w:val="24"/>
          <w:szCs w:val="24"/>
        </w:rPr>
        <w:t xml:space="preserve"> </w:t>
      </w:r>
      <w:proofErr w:type="spellStart"/>
      <w:r w:rsidRPr="006C0B16">
        <w:rPr>
          <w:color w:val="000000"/>
          <w:sz w:val="24"/>
          <w:szCs w:val="24"/>
        </w:rPr>
        <w:t>xuyên</w:t>
      </w:r>
      <w:proofErr w:type="spellEnd"/>
      <w:r w:rsidRPr="006C0B16">
        <w:rPr>
          <w:color w:val="000000"/>
          <w:sz w:val="24"/>
          <w:szCs w:val="24"/>
        </w:rPr>
        <w:t xml:space="preserve">, </w:t>
      </w:r>
      <w:proofErr w:type="spellStart"/>
      <w:r w:rsidRPr="006C0B16">
        <w:rPr>
          <w:color w:val="000000"/>
          <w:sz w:val="24"/>
          <w:szCs w:val="24"/>
        </w:rPr>
        <w:t>phát</w:t>
      </w:r>
      <w:proofErr w:type="spellEnd"/>
      <w:r w:rsidRPr="006C0B16">
        <w:rPr>
          <w:color w:val="000000"/>
          <w:sz w:val="24"/>
          <w:szCs w:val="24"/>
        </w:rPr>
        <w:t xml:space="preserve"> </w:t>
      </w:r>
      <w:proofErr w:type="spellStart"/>
      <w:r w:rsidRPr="006C0B16">
        <w:rPr>
          <w:color w:val="000000"/>
          <w:sz w:val="24"/>
          <w:szCs w:val="24"/>
        </w:rPr>
        <w:t>sinh</w:t>
      </w:r>
      <w:proofErr w:type="spellEnd"/>
      <w:r w:rsidRPr="006C0B16">
        <w:rPr>
          <w:color w:val="000000"/>
          <w:sz w:val="24"/>
          <w:szCs w:val="24"/>
        </w:rPr>
        <w:t xml:space="preserve"> </w:t>
      </w:r>
      <w:proofErr w:type="spellStart"/>
      <w:r w:rsidRPr="006C0B16">
        <w:rPr>
          <w:color w:val="000000"/>
          <w:sz w:val="24"/>
          <w:szCs w:val="24"/>
        </w:rPr>
        <w:t>mới</w:t>
      </w:r>
      <w:proofErr w:type="spellEnd"/>
      <w:r w:rsidRPr="006C0B16">
        <w:rPr>
          <w:color w:val="000000"/>
          <w:sz w:val="24"/>
          <w:szCs w:val="24"/>
        </w:rPr>
        <w:t xml:space="preserve">, </w:t>
      </w:r>
      <w:proofErr w:type="spellStart"/>
      <w:r w:rsidRPr="006C0B16">
        <w:rPr>
          <w:color w:val="000000"/>
          <w:sz w:val="24"/>
          <w:szCs w:val="24"/>
        </w:rPr>
        <w:t>phức</w:t>
      </w:r>
      <w:proofErr w:type="spellEnd"/>
      <w:r w:rsidRPr="006C0B16">
        <w:rPr>
          <w:color w:val="000000"/>
          <w:sz w:val="24"/>
          <w:szCs w:val="24"/>
        </w:rPr>
        <w:t xml:space="preserve"> </w:t>
      </w:r>
      <w:proofErr w:type="spellStart"/>
      <w:r w:rsidRPr="006C0B16">
        <w:rPr>
          <w:color w:val="000000"/>
          <w:sz w:val="24"/>
          <w:szCs w:val="24"/>
        </w:rPr>
        <w:t>tạp</w:t>
      </w:r>
      <w:proofErr w:type="spellEnd"/>
      <w:r w:rsidRPr="006C0B16">
        <w:rPr>
          <w:color w:val="000000"/>
          <w:sz w:val="24"/>
          <w:szCs w:val="24"/>
        </w:rPr>
        <w:t xml:space="preserve">: 07-10 </w:t>
      </w:r>
      <w:proofErr w:type="spellStart"/>
      <w:r w:rsidRPr="006C0B16">
        <w:rPr>
          <w:color w:val="000000"/>
          <w:sz w:val="24"/>
          <w:szCs w:val="24"/>
        </w:rPr>
        <w:t>ngày</w:t>
      </w:r>
      <w:proofErr w:type="spellEnd"/>
      <w:r w:rsidRPr="006C0B16">
        <w:rPr>
          <w:color w:val="000000"/>
          <w:sz w:val="24"/>
          <w:szCs w:val="24"/>
        </w:rPr>
        <w:t xml:space="preserve"> </w:t>
      </w:r>
    </w:p>
    <w:p w14:paraId="70D7552C" w14:textId="77777777" w:rsidR="00D71688" w:rsidRPr="006C0B16" w:rsidRDefault="00D71688" w:rsidP="00D71688">
      <w:pPr>
        <w:pStyle w:val="ListParagraph"/>
        <w:ind w:left="0"/>
        <w:contextualSpacing w:val="0"/>
        <w:rPr>
          <w:color w:val="000000"/>
          <w:sz w:val="24"/>
          <w:szCs w:val="24"/>
        </w:rPr>
      </w:pPr>
    </w:p>
    <w:p w14:paraId="0FEB5E4A" w14:textId="77777777" w:rsidR="00D71688" w:rsidRPr="006C0B16" w:rsidRDefault="00D71688" w:rsidP="00D71688">
      <w:pPr>
        <w:pStyle w:val="ListParagraph"/>
        <w:ind w:left="0"/>
        <w:rPr>
          <w:b/>
          <w:bCs/>
          <w:color w:val="000000"/>
          <w:sz w:val="24"/>
          <w:szCs w:val="24"/>
        </w:rPr>
      </w:pPr>
    </w:p>
    <w:p w14:paraId="538D0689" w14:textId="77777777" w:rsidR="00D71688" w:rsidRPr="006C0B16" w:rsidRDefault="00D71688" w:rsidP="00D71688">
      <w:pPr>
        <w:pStyle w:val="ListParagraph"/>
        <w:ind w:left="0"/>
        <w:rPr>
          <w:b/>
          <w:bCs/>
          <w:color w:val="000000"/>
          <w:sz w:val="24"/>
          <w:szCs w:val="24"/>
        </w:rPr>
      </w:pPr>
    </w:p>
    <w:p w14:paraId="6440A4D0" w14:textId="77777777" w:rsidR="00D71688" w:rsidRPr="006C0B16" w:rsidRDefault="00D71688" w:rsidP="00D71688">
      <w:pPr>
        <w:pStyle w:val="ListParagraph"/>
        <w:ind w:left="0"/>
        <w:rPr>
          <w:b/>
          <w:bCs/>
          <w:color w:val="000000"/>
          <w:sz w:val="24"/>
          <w:szCs w:val="24"/>
        </w:rPr>
      </w:pPr>
      <w:r w:rsidRPr="006C0B16">
        <w:rPr>
          <w:b/>
          <w:bCs/>
          <w:color w:val="000000"/>
          <w:sz w:val="24"/>
          <w:szCs w:val="24"/>
        </w:rPr>
        <w:t>QUY TRÌNH THANH TOÁN</w:t>
      </w:r>
    </w:p>
    <w:p w14:paraId="1EFFA0BF" w14:textId="77777777" w:rsidR="00D71688" w:rsidRPr="006C0B16" w:rsidRDefault="00D71688" w:rsidP="00D71688">
      <w:pPr>
        <w:pStyle w:val="ListParagraph"/>
        <w:ind w:left="0"/>
        <w:rPr>
          <w:b/>
          <w:bCs/>
          <w:color w:val="000000"/>
          <w:sz w:val="18"/>
          <w:szCs w:val="24"/>
        </w:rPr>
      </w:pPr>
    </w:p>
    <w:p w14:paraId="4FC6896A" w14:textId="77777777" w:rsidR="00D71688" w:rsidRPr="006C0B16" w:rsidRDefault="00000000" w:rsidP="00D71688">
      <w:pPr>
        <w:spacing w:before="60"/>
        <w:rPr>
          <w:color w:val="000000"/>
          <w:sz w:val="24"/>
          <w:szCs w:val="24"/>
        </w:rPr>
      </w:pPr>
      <w:r>
        <w:rPr>
          <w:noProof/>
          <w:color w:val="000000"/>
          <w:sz w:val="24"/>
          <w:szCs w:val="24"/>
        </w:rPr>
        <w:pict w14:anchorId="4D081A48">
          <v:group id="_x0000_s1175" style="position:absolute;margin-left:1.35pt;margin-top:7.75pt;width:712.65pt;height:241.25pt;z-index:6" coordorigin="1377,5685" coordsize="14253,4825">
            <v:rect id="_x0000_s1176" style="position:absolute;left:1377;top:6535;width:2875;height:3140" strokecolor="#007a48" strokeweight="1.5pt">
              <v:textbox style="mso-next-textbox:#_x0000_s1176">
                <w:txbxContent>
                  <w:p w14:paraId="62379FA5" w14:textId="77777777" w:rsidR="00365AC0" w:rsidRPr="00515354" w:rsidRDefault="00365AC0" w:rsidP="00D71688">
                    <w:pPr>
                      <w:pStyle w:val="BodyTextIndent"/>
                      <w:tabs>
                        <w:tab w:val="left" w:pos="180"/>
                      </w:tabs>
                      <w:adjustRightInd w:val="0"/>
                      <w:spacing w:before="60"/>
                      <w:ind w:left="-90" w:firstLine="0"/>
                      <w:rPr>
                        <w:rFonts w:ascii="Times New Roman" w:hAnsi="Times New Roman"/>
                        <w:sz w:val="24"/>
                        <w:szCs w:val="18"/>
                        <w:rPrChange w:id="552" w:author="Xuan-Tu Tran" w:date="2020-09-09T11:13:00Z">
                          <w:rPr>
                            <w:rFonts w:ascii="Times New Roman" w:hAnsi="Times New Roman"/>
                          </w:rPr>
                        </w:rPrChange>
                      </w:rPr>
                    </w:pPr>
                    <w:r w:rsidRPr="00515354">
                      <w:rPr>
                        <w:rFonts w:ascii="Times New Roman" w:hAnsi="Times New Roman"/>
                        <w:sz w:val="24"/>
                        <w:szCs w:val="18"/>
                        <w:rPrChange w:id="553" w:author="Xuan-Tu Tran" w:date="2020-09-09T11:13:00Z">
                          <w:rPr>
                            <w:rFonts w:ascii="Times New Roman" w:hAnsi="Times New Roman"/>
                          </w:rPr>
                        </w:rPrChange>
                      </w:rPr>
                      <w:t>Chuẩn bị:</w:t>
                    </w:r>
                  </w:p>
                  <w:p w14:paraId="0AF4597B" w14:textId="77777777" w:rsidR="00365AC0" w:rsidRPr="00515354" w:rsidRDefault="00365AC0" w:rsidP="00D71688">
                    <w:pPr>
                      <w:pStyle w:val="BodyTextIndent"/>
                      <w:numPr>
                        <w:ilvl w:val="0"/>
                        <w:numId w:val="12"/>
                      </w:numPr>
                      <w:tabs>
                        <w:tab w:val="left" w:pos="180"/>
                      </w:tabs>
                      <w:adjustRightInd w:val="0"/>
                      <w:spacing w:before="60"/>
                      <w:ind w:left="180" w:hanging="270"/>
                      <w:rPr>
                        <w:rFonts w:ascii="Times New Roman" w:hAnsi="Times New Roman"/>
                        <w:sz w:val="24"/>
                        <w:szCs w:val="18"/>
                        <w:rPrChange w:id="554" w:author="Xuan-Tu Tran" w:date="2020-09-09T11:13:00Z">
                          <w:rPr>
                            <w:rFonts w:ascii="Times New Roman" w:hAnsi="Times New Roman"/>
                          </w:rPr>
                        </w:rPrChange>
                      </w:rPr>
                    </w:pPr>
                    <w:r w:rsidRPr="00515354">
                      <w:rPr>
                        <w:rFonts w:ascii="Times New Roman" w:hAnsi="Times New Roman"/>
                        <w:sz w:val="24"/>
                        <w:szCs w:val="18"/>
                        <w:rPrChange w:id="555" w:author="Xuan-Tu Tran" w:date="2020-09-09T11:13:00Z">
                          <w:rPr>
                            <w:rFonts w:ascii="Times New Roman" w:hAnsi="Times New Roman"/>
                          </w:rPr>
                        </w:rPrChange>
                      </w:rPr>
                      <w:t>Giấy đề nghị thanh toán (tiền mặt hoặc chuyển khoản</w:t>
                    </w:r>
                    <w:proofErr w:type="gramStart"/>
                    <w:r w:rsidRPr="00515354">
                      <w:rPr>
                        <w:rFonts w:ascii="Times New Roman" w:hAnsi="Times New Roman"/>
                        <w:sz w:val="24"/>
                        <w:szCs w:val="18"/>
                        <w:rPrChange w:id="556" w:author="Xuan-Tu Tran" w:date="2020-09-09T11:13:00Z">
                          <w:rPr>
                            <w:rFonts w:ascii="Times New Roman" w:hAnsi="Times New Roman"/>
                          </w:rPr>
                        </w:rPrChange>
                      </w:rPr>
                      <w:t>);</w:t>
                    </w:r>
                    <w:proofErr w:type="gramEnd"/>
                  </w:p>
                  <w:p w14:paraId="5B1983AC" w14:textId="77777777" w:rsidR="00365AC0" w:rsidRPr="00515354" w:rsidRDefault="00365AC0" w:rsidP="00D71688">
                    <w:pPr>
                      <w:pStyle w:val="BodyTextIndent"/>
                      <w:numPr>
                        <w:ilvl w:val="0"/>
                        <w:numId w:val="12"/>
                      </w:numPr>
                      <w:tabs>
                        <w:tab w:val="left" w:pos="180"/>
                      </w:tabs>
                      <w:adjustRightInd w:val="0"/>
                      <w:spacing w:before="60"/>
                      <w:ind w:left="180" w:hanging="270"/>
                      <w:rPr>
                        <w:rFonts w:ascii="Times New Roman" w:hAnsi="Times New Roman"/>
                        <w:sz w:val="24"/>
                        <w:szCs w:val="18"/>
                        <w:rPrChange w:id="557" w:author="Xuan-Tu Tran" w:date="2020-09-09T11:13:00Z">
                          <w:rPr>
                            <w:rFonts w:ascii="Times New Roman" w:hAnsi="Times New Roman"/>
                          </w:rPr>
                        </w:rPrChange>
                      </w:rPr>
                    </w:pPr>
                    <w:r w:rsidRPr="00515354">
                      <w:rPr>
                        <w:rFonts w:ascii="Times New Roman" w:hAnsi="Times New Roman"/>
                        <w:sz w:val="24"/>
                        <w:szCs w:val="18"/>
                        <w:rPrChange w:id="558" w:author="Xuan-Tu Tran" w:date="2020-09-09T11:13:00Z">
                          <w:rPr>
                            <w:rFonts w:ascii="Times New Roman" w:hAnsi="Times New Roman"/>
                          </w:rPr>
                        </w:rPrChange>
                      </w:rPr>
                      <w:t>Hồ sơ đề nghị thanh toán (hướng dẫn kèm theo</w:t>
                    </w:r>
                    <w:proofErr w:type="gramStart"/>
                    <w:r w:rsidRPr="00515354">
                      <w:rPr>
                        <w:rFonts w:ascii="Times New Roman" w:hAnsi="Times New Roman"/>
                        <w:sz w:val="24"/>
                        <w:szCs w:val="18"/>
                        <w:rPrChange w:id="559" w:author="Xuan-Tu Tran" w:date="2020-09-09T11:13:00Z">
                          <w:rPr>
                            <w:rFonts w:ascii="Times New Roman" w:hAnsi="Times New Roman"/>
                          </w:rPr>
                        </w:rPrChange>
                      </w:rPr>
                      <w:t>);</w:t>
                    </w:r>
                    <w:proofErr w:type="gramEnd"/>
                  </w:p>
                  <w:p w14:paraId="7CDD3BF7" w14:textId="77777777" w:rsidR="00365AC0" w:rsidRPr="00515354" w:rsidRDefault="00365AC0" w:rsidP="00D71688">
                    <w:pPr>
                      <w:pStyle w:val="BodyTextIndent"/>
                      <w:numPr>
                        <w:ilvl w:val="0"/>
                        <w:numId w:val="12"/>
                      </w:numPr>
                      <w:tabs>
                        <w:tab w:val="left" w:pos="180"/>
                      </w:tabs>
                      <w:adjustRightInd w:val="0"/>
                      <w:spacing w:before="60"/>
                      <w:ind w:left="180" w:hanging="270"/>
                      <w:rPr>
                        <w:rFonts w:ascii="Times New Roman" w:hAnsi="Times New Roman"/>
                        <w:sz w:val="24"/>
                        <w:szCs w:val="18"/>
                        <w:rPrChange w:id="560" w:author="Xuan-Tu Tran" w:date="2020-09-09T11:13:00Z">
                          <w:rPr>
                            <w:rFonts w:ascii="Times New Roman" w:hAnsi="Times New Roman"/>
                          </w:rPr>
                        </w:rPrChange>
                      </w:rPr>
                    </w:pPr>
                    <w:r w:rsidRPr="00515354">
                      <w:rPr>
                        <w:rFonts w:ascii="Times New Roman" w:hAnsi="Times New Roman"/>
                        <w:sz w:val="24"/>
                        <w:szCs w:val="18"/>
                        <w:rPrChange w:id="561" w:author="Xuan-Tu Tran" w:date="2020-09-09T11:13:00Z">
                          <w:rPr>
                            <w:rFonts w:ascii="Times New Roman" w:hAnsi="Times New Roman"/>
                          </w:rPr>
                        </w:rPrChange>
                      </w:rPr>
                      <w:t xml:space="preserve">Chuyển Phòng </w:t>
                    </w:r>
                    <w:proofErr w:type="gramStart"/>
                    <w:r w:rsidRPr="00515354">
                      <w:rPr>
                        <w:rFonts w:ascii="Times New Roman" w:hAnsi="Times New Roman"/>
                        <w:sz w:val="24"/>
                        <w:szCs w:val="18"/>
                        <w:rPrChange w:id="562" w:author="Xuan-Tu Tran" w:date="2020-09-09T11:13:00Z">
                          <w:rPr>
                            <w:rFonts w:ascii="Times New Roman" w:hAnsi="Times New Roman"/>
                          </w:rPr>
                        </w:rPrChange>
                      </w:rPr>
                      <w:t>KHTC;</w:t>
                    </w:r>
                    <w:proofErr w:type="gramEnd"/>
                  </w:p>
                  <w:p w14:paraId="4E5274CE" w14:textId="77777777" w:rsidR="00365AC0" w:rsidRPr="00515354" w:rsidRDefault="00365AC0" w:rsidP="00D71688">
                    <w:pPr>
                      <w:pStyle w:val="BodyTextIndent"/>
                      <w:numPr>
                        <w:ilvl w:val="0"/>
                        <w:numId w:val="12"/>
                      </w:numPr>
                      <w:tabs>
                        <w:tab w:val="left" w:pos="180"/>
                      </w:tabs>
                      <w:adjustRightInd w:val="0"/>
                      <w:spacing w:before="60"/>
                      <w:ind w:left="180" w:hanging="270"/>
                      <w:rPr>
                        <w:sz w:val="24"/>
                        <w:szCs w:val="18"/>
                        <w:rPrChange w:id="563" w:author="Xuan-Tu Tran" w:date="2020-09-09T11:13:00Z">
                          <w:rPr/>
                        </w:rPrChange>
                      </w:rPr>
                    </w:pPr>
                    <w:r w:rsidRPr="00515354">
                      <w:rPr>
                        <w:rFonts w:ascii="Times New Roman" w:hAnsi="Times New Roman"/>
                        <w:sz w:val="24"/>
                        <w:szCs w:val="18"/>
                        <w:rPrChange w:id="564" w:author="Xuan-Tu Tran" w:date="2020-09-09T11:13:00Z">
                          <w:rPr>
                            <w:rFonts w:ascii="Times New Roman" w:hAnsi="Times New Roman"/>
                          </w:rPr>
                        </w:rPrChange>
                      </w:rPr>
                      <w:t>K</w:t>
                    </w:r>
                    <w:del w:id="565" w:author="Xuan-Tu Tran" w:date="2020-09-09T11:11:00Z">
                      <w:r w:rsidRPr="00515354" w:rsidDel="005A3BE6">
                        <w:rPr>
                          <w:rFonts w:ascii="Times New Roman" w:hAnsi="Times New Roman"/>
                          <w:sz w:val="24"/>
                          <w:szCs w:val="18"/>
                          <w:rPrChange w:id="566" w:author="Xuan-Tu Tran" w:date="2020-09-09T11:13:00Z">
                            <w:rPr>
                              <w:rFonts w:ascii="Times New Roman" w:hAnsi="Times New Roman"/>
                            </w:rPr>
                          </w:rPrChange>
                        </w:rPr>
                        <w:delText>í</w:delText>
                      </w:r>
                    </w:del>
                    <w:ins w:id="567" w:author="Xuan-Tu Tran" w:date="2020-09-09T11:11:00Z">
                      <w:r w:rsidRPr="00515354">
                        <w:rPr>
                          <w:rFonts w:ascii="Times New Roman" w:hAnsi="Times New Roman"/>
                          <w:sz w:val="24"/>
                          <w:szCs w:val="18"/>
                          <w:rPrChange w:id="568" w:author="Xuan-Tu Tran" w:date="2020-09-09T11:13:00Z">
                            <w:rPr>
                              <w:rFonts w:ascii="Times New Roman" w:hAnsi="Times New Roman"/>
                            </w:rPr>
                          </w:rPrChange>
                        </w:rPr>
                        <w:t>ý</w:t>
                      </w:r>
                    </w:ins>
                    <w:r w:rsidRPr="00515354">
                      <w:rPr>
                        <w:rFonts w:ascii="Times New Roman" w:hAnsi="Times New Roman"/>
                        <w:sz w:val="24"/>
                        <w:szCs w:val="18"/>
                        <w:rPrChange w:id="569" w:author="Xuan-Tu Tran" w:date="2020-09-09T11:13:00Z">
                          <w:rPr>
                            <w:rFonts w:ascii="Times New Roman" w:hAnsi="Times New Roman"/>
                          </w:rPr>
                        </w:rPrChange>
                      </w:rPr>
                      <w:t xml:space="preserve"> xác nhận</w:t>
                    </w:r>
                    <w:r w:rsidRPr="00515354">
                      <w:rPr>
                        <w:sz w:val="24"/>
                        <w:szCs w:val="18"/>
                        <w:rPrChange w:id="570" w:author="Xuan-Tu Tran" w:date="2020-09-09T11:13:00Z">
                          <w:rPr/>
                        </w:rPrChange>
                      </w:rPr>
                      <w:t>.</w:t>
                    </w:r>
                  </w:p>
                </w:txbxContent>
              </v:textbox>
            </v:rect>
            <v:rect id="_x0000_s1177" style="position:absolute;left:5368;top:6535;width:2677;height:3140" strokecolor="#007a48" strokeweight="1.5pt">
              <v:textbox style="mso-next-textbox:#_x0000_s1177">
                <w:txbxContent>
                  <w:p w14:paraId="639C94CA" w14:textId="77777777" w:rsidR="00365AC0" w:rsidRDefault="00365AC0" w:rsidP="00D71688">
                    <w:pPr>
                      <w:numPr>
                        <w:ilvl w:val="0"/>
                        <w:numId w:val="13"/>
                      </w:numPr>
                      <w:ind w:left="181" w:hanging="272"/>
                      <w:jc w:val="both"/>
                      <w:rPr>
                        <w:sz w:val="24"/>
                        <w:szCs w:val="24"/>
                      </w:rPr>
                    </w:pPr>
                    <w:r>
                      <w:rPr>
                        <w:sz w:val="24"/>
                        <w:szCs w:val="24"/>
                      </w:rPr>
                      <w:t xml:space="preserve">Kế toán viên tiếp nhận và kiểm tra </w:t>
                    </w:r>
                    <w:r w:rsidRPr="007C5CCD">
                      <w:rPr>
                        <w:sz w:val="24"/>
                        <w:szCs w:val="24"/>
                      </w:rPr>
                      <w:t>hồ sơ</w:t>
                    </w:r>
                    <w:r>
                      <w:rPr>
                        <w:sz w:val="24"/>
                        <w:szCs w:val="24"/>
                      </w:rPr>
                      <w:t xml:space="preserve"> (trả lại người/ bộ phận đề nghị thanh toán nếu không/chưa đúng quy định</w:t>
                    </w:r>
                    <w:proofErr w:type="gramStart"/>
                    <w:r>
                      <w:rPr>
                        <w:sz w:val="24"/>
                        <w:szCs w:val="24"/>
                      </w:rPr>
                      <w:t>);</w:t>
                    </w:r>
                    <w:proofErr w:type="gramEnd"/>
                  </w:p>
                  <w:p w14:paraId="09050757" w14:textId="77777777" w:rsidR="00365AC0" w:rsidRDefault="00365AC0" w:rsidP="00D71688">
                    <w:pPr>
                      <w:numPr>
                        <w:ilvl w:val="0"/>
                        <w:numId w:val="13"/>
                      </w:numPr>
                      <w:ind w:left="181" w:hanging="272"/>
                      <w:jc w:val="both"/>
                      <w:rPr>
                        <w:sz w:val="24"/>
                        <w:szCs w:val="24"/>
                      </w:rPr>
                    </w:pPr>
                    <w:r w:rsidRPr="00536192">
                      <w:rPr>
                        <w:sz w:val="24"/>
                        <w:szCs w:val="24"/>
                      </w:rPr>
                      <w:t xml:space="preserve">Trình Kế toán trưởng ký duyệt thẩm </w:t>
                    </w:r>
                    <w:proofErr w:type="gramStart"/>
                    <w:r w:rsidRPr="00536192">
                      <w:rPr>
                        <w:sz w:val="24"/>
                        <w:szCs w:val="24"/>
                      </w:rPr>
                      <w:t>định</w:t>
                    </w:r>
                    <w:r>
                      <w:rPr>
                        <w:sz w:val="24"/>
                        <w:szCs w:val="24"/>
                      </w:rPr>
                      <w:t>;</w:t>
                    </w:r>
                    <w:proofErr w:type="gramEnd"/>
                  </w:p>
                  <w:p w14:paraId="20F7550C" w14:textId="77777777" w:rsidR="00365AC0" w:rsidRPr="00536192" w:rsidRDefault="00365AC0" w:rsidP="00D71688">
                    <w:pPr>
                      <w:numPr>
                        <w:ilvl w:val="0"/>
                        <w:numId w:val="13"/>
                      </w:numPr>
                      <w:ind w:left="181" w:hanging="272"/>
                      <w:jc w:val="both"/>
                      <w:rPr>
                        <w:sz w:val="24"/>
                        <w:szCs w:val="24"/>
                      </w:rPr>
                    </w:pPr>
                    <w:r>
                      <w:rPr>
                        <w:sz w:val="24"/>
                        <w:szCs w:val="24"/>
                      </w:rPr>
                      <w:t>Chuyển hồ sơ trình ký BGH</w:t>
                    </w:r>
                    <w:r w:rsidRPr="00536192">
                      <w:rPr>
                        <w:sz w:val="24"/>
                        <w:szCs w:val="24"/>
                      </w:rPr>
                      <w:t>.</w:t>
                    </w:r>
                  </w:p>
                </w:txbxContent>
              </v:textbox>
            </v:rect>
            <v:rect id="_x0000_s1178" style="position:absolute;left:9160;top:6535;width:2680;height:3140" strokecolor="#007a48" strokeweight="1.5pt">
              <v:textbox style="mso-next-textbox:#_x0000_s1178">
                <w:txbxContent>
                  <w:p w14:paraId="7E743571" w14:textId="77777777" w:rsidR="00365AC0" w:rsidRDefault="00365AC0" w:rsidP="00D71688">
                    <w:pPr>
                      <w:numPr>
                        <w:ilvl w:val="0"/>
                        <w:numId w:val="14"/>
                      </w:numPr>
                      <w:spacing w:before="60" w:after="60"/>
                      <w:ind w:left="180" w:hanging="270"/>
                      <w:jc w:val="both"/>
                      <w:rPr>
                        <w:sz w:val="24"/>
                        <w:szCs w:val="24"/>
                      </w:rPr>
                    </w:pPr>
                    <w:r>
                      <w:rPr>
                        <w:sz w:val="24"/>
                        <w:szCs w:val="24"/>
                      </w:rPr>
                      <w:t>BGH</w:t>
                    </w:r>
                    <w:r w:rsidRPr="00536192">
                      <w:rPr>
                        <w:sz w:val="24"/>
                        <w:szCs w:val="24"/>
                      </w:rPr>
                      <w:t xml:space="preserve"> ký duyệt thanh </w:t>
                    </w:r>
                    <w:proofErr w:type="gramStart"/>
                    <w:r w:rsidRPr="00536192">
                      <w:rPr>
                        <w:sz w:val="24"/>
                        <w:szCs w:val="24"/>
                      </w:rPr>
                      <w:t>toán</w:t>
                    </w:r>
                    <w:r>
                      <w:rPr>
                        <w:sz w:val="24"/>
                        <w:szCs w:val="24"/>
                      </w:rPr>
                      <w:t>;</w:t>
                    </w:r>
                    <w:proofErr w:type="gramEnd"/>
                  </w:p>
                  <w:p w14:paraId="4B333F17" w14:textId="77777777" w:rsidR="00365AC0" w:rsidRPr="00536192" w:rsidRDefault="00365AC0" w:rsidP="00D71688">
                    <w:pPr>
                      <w:numPr>
                        <w:ilvl w:val="0"/>
                        <w:numId w:val="14"/>
                      </w:numPr>
                      <w:spacing w:before="60" w:after="60"/>
                      <w:ind w:left="180" w:hanging="270"/>
                      <w:jc w:val="both"/>
                      <w:rPr>
                        <w:sz w:val="24"/>
                        <w:szCs w:val="24"/>
                      </w:rPr>
                    </w:pPr>
                    <w:r w:rsidRPr="00536192">
                      <w:rPr>
                        <w:sz w:val="24"/>
                        <w:szCs w:val="24"/>
                      </w:rPr>
                      <w:t xml:space="preserve">Trả hồ sơ về </w:t>
                    </w:r>
                    <w:r>
                      <w:rPr>
                        <w:sz w:val="24"/>
                        <w:szCs w:val="24"/>
                      </w:rPr>
                      <w:t>Phòng KHTC.</w:t>
                    </w:r>
                  </w:p>
                </w:txbxContent>
              </v:textbox>
            </v:rect>
            <v:rect id="_x0000_s1179" style="position:absolute;left:1381;top:5695;width:2871;height:850" strokecolor="#583f3b" strokeweight="1.5pt">
              <v:textbox style="mso-next-textbox:#_x0000_s1179">
                <w:txbxContent>
                  <w:p w14:paraId="3B9D3322" w14:textId="77777777" w:rsidR="00365AC0" w:rsidRPr="00A60ADB" w:rsidRDefault="00365AC0" w:rsidP="00D71688">
                    <w:pPr>
                      <w:spacing w:before="60" w:after="60"/>
                      <w:jc w:val="center"/>
                      <w:rPr>
                        <w:b/>
                        <w:color w:val="583F3B"/>
                        <w:sz w:val="24"/>
                        <w:szCs w:val="24"/>
                      </w:rPr>
                    </w:pPr>
                    <w:r>
                      <w:rPr>
                        <w:b/>
                        <w:color w:val="583F3B"/>
                        <w:sz w:val="24"/>
                        <w:szCs w:val="24"/>
                      </w:rPr>
                      <w:t>Người/bộ phận đề nghị thanh toán</w:t>
                    </w:r>
                  </w:p>
                </w:txbxContent>
              </v:textbox>
            </v:rect>
            <v:rect id="_x0000_s1180" style="position:absolute;left:5368;top:5695;width:2677;height:850" strokecolor="#583f3b" strokeweight="1.5pt">
              <v:textbox style="mso-next-textbox:#_x0000_s1180">
                <w:txbxContent>
                  <w:p w14:paraId="01DBBE08" w14:textId="77777777" w:rsidR="00365AC0" w:rsidRDefault="00365AC0" w:rsidP="00D71688">
                    <w:pPr>
                      <w:spacing w:before="60" w:after="60"/>
                      <w:jc w:val="center"/>
                      <w:rPr>
                        <w:b/>
                        <w:color w:val="583F3B"/>
                        <w:sz w:val="24"/>
                        <w:szCs w:val="24"/>
                      </w:rPr>
                    </w:pPr>
                    <w:r>
                      <w:rPr>
                        <w:b/>
                        <w:color w:val="583F3B"/>
                        <w:sz w:val="24"/>
                        <w:szCs w:val="24"/>
                      </w:rPr>
                      <w:t>Phòng Kế hoạch</w:t>
                    </w:r>
                  </w:p>
                  <w:p w14:paraId="6615F406" w14:textId="77777777" w:rsidR="00365AC0" w:rsidRPr="00A60ADB" w:rsidRDefault="00365AC0" w:rsidP="00D71688">
                    <w:pPr>
                      <w:spacing w:before="60" w:after="60"/>
                      <w:jc w:val="center"/>
                      <w:rPr>
                        <w:b/>
                        <w:color w:val="583F3B"/>
                        <w:sz w:val="24"/>
                        <w:szCs w:val="24"/>
                      </w:rPr>
                    </w:pPr>
                    <w:r>
                      <w:rPr>
                        <w:b/>
                        <w:color w:val="583F3B"/>
                        <w:sz w:val="24"/>
                        <w:szCs w:val="24"/>
                      </w:rPr>
                      <w:t>- Tài chính</w:t>
                    </w:r>
                  </w:p>
                </w:txbxContent>
              </v:textbox>
            </v:rect>
            <v:rect id="_x0000_s1181" style="position:absolute;left:9160;top:5685;width:2677;height:850" strokecolor="#583f3b" strokeweight="1.5pt">
              <v:textbox style="mso-next-textbox:#_x0000_s1181">
                <w:txbxContent>
                  <w:p w14:paraId="63BBC7AB" w14:textId="77777777" w:rsidR="00365AC0" w:rsidRPr="00032D6E" w:rsidRDefault="00365AC0" w:rsidP="00D71688">
                    <w:pPr>
                      <w:spacing w:before="60" w:after="60"/>
                      <w:jc w:val="center"/>
                      <w:rPr>
                        <w:b/>
                        <w:color w:val="583F3B"/>
                      </w:rPr>
                    </w:pPr>
                    <w:r w:rsidRPr="00032D6E">
                      <w:rPr>
                        <w:b/>
                        <w:color w:val="583F3B"/>
                      </w:rPr>
                      <w:t>Ban Giám hiệu</w:t>
                    </w:r>
                  </w:p>
                </w:txbxContent>
              </v:textbox>
            </v:rect>
            <v:rect id="_x0000_s1182" style="position:absolute;left:12953;top:6545;width:2677;height:3130" strokecolor="#007a48" strokeweight="1.5pt">
              <v:textbox style="mso-next-textbox:#_x0000_s1182">
                <w:txbxContent>
                  <w:p w14:paraId="1A224485" w14:textId="77777777" w:rsidR="00365AC0" w:rsidRDefault="00365AC0" w:rsidP="00D71688">
                    <w:pPr>
                      <w:numPr>
                        <w:ilvl w:val="0"/>
                        <w:numId w:val="16"/>
                      </w:numPr>
                      <w:spacing w:before="60" w:after="60"/>
                      <w:jc w:val="both"/>
                      <w:rPr>
                        <w:sz w:val="24"/>
                        <w:szCs w:val="24"/>
                      </w:rPr>
                    </w:pPr>
                    <w:r w:rsidRPr="00DC0A74">
                      <w:rPr>
                        <w:sz w:val="24"/>
                        <w:szCs w:val="24"/>
                      </w:rPr>
                      <w:t xml:space="preserve">Thực hiện </w:t>
                    </w:r>
                    <w:r>
                      <w:rPr>
                        <w:sz w:val="24"/>
                        <w:szCs w:val="24"/>
                      </w:rPr>
                      <w:t>thanh toán cho người/bộ phận đề nghị:</w:t>
                    </w:r>
                  </w:p>
                  <w:p w14:paraId="2FAB6E38" w14:textId="77777777" w:rsidR="00365AC0" w:rsidRDefault="00365AC0" w:rsidP="00D71688">
                    <w:pPr>
                      <w:numPr>
                        <w:ilvl w:val="0"/>
                        <w:numId w:val="10"/>
                      </w:numPr>
                      <w:spacing w:before="60" w:after="60"/>
                      <w:jc w:val="both"/>
                      <w:rPr>
                        <w:sz w:val="24"/>
                        <w:szCs w:val="24"/>
                      </w:rPr>
                    </w:pPr>
                    <w:r w:rsidRPr="00397971">
                      <w:rPr>
                        <w:sz w:val="24"/>
                        <w:szCs w:val="24"/>
                      </w:rPr>
                      <w:t>Chi tiền mặt: tại quỹ</w:t>
                    </w:r>
                    <w:r>
                      <w:rPr>
                        <w:sz w:val="24"/>
                        <w:szCs w:val="24"/>
                      </w:rPr>
                      <w:t xml:space="preserve"> (trong ngày</w:t>
                    </w:r>
                    <w:proofErr w:type="gramStart"/>
                    <w:r>
                      <w:rPr>
                        <w:sz w:val="24"/>
                        <w:szCs w:val="24"/>
                      </w:rPr>
                      <w:t>);</w:t>
                    </w:r>
                    <w:proofErr w:type="gramEnd"/>
                  </w:p>
                  <w:p w14:paraId="5EB03442" w14:textId="77777777" w:rsidR="00365AC0" w:rsidRPr="00397971" w:rsidRDefault="00365AC0" w:rsidP="007B524B">
                    <w:pPr>
                      <w:numPr>
                        <w:ilvl w:val="0"/>
                        <w:numId w:val="10"/>
                      </w:numPr>
                      <w:spacing w:before="60" w:after="60"/>
                      <w:rPr>
                        <w:sz w:val="24"/>
                        <w:szCs w:val="24"/>
                      </w:rPr>
                    </w:pPr>
                    <w:r w:rsidRPr="007B524B">
                      <w:rPr>
                        <w:w w:val="95"/>
                        <w:sz w:val="24"/>
                        <w:szCs w:val="24"/>
                      </w:rPr>
                      <w:t>Chuyển khoản: Qua Ngân hàng/Kho bạc (thêm 2-3 ngày t/h thủ tục tạ</w:t>
                    </w:r>
                    <w:r>
                      <w:rPr>
                        <w:sz w:val="24"/>
                        <w:szCs w:val="24"/>
                      </w:rPr>
                      <w:t>i Trường)</w:t>
                    </w:r>
                  </w:p>
                </w:txbxContent>
              </v:textbox>
            </v:rect>
            <v:rect id="_x0000_s1183" style="position:absolute;left:12953;top:5695;width:2677;height:850" strokecolor="#583f3b" strokeweight="1.5pt">
              <v:textbox style="mso-next-textbox:#_x0000_s1183">
                <w:txbxContent>
                  <w:p w14:paraId="0D0BA2AC" w14:textId="77777777" w:rsidR="00365AC0" w:rsidRDefault="00365AC0" w:rsidP="00D71688">
                    <w:pPr>
                      <w:spacing w:before="60" w:after="60"/>
                      <w:jc w:val="center"/>
                      <w:rPr>
                        <w:b/>
                        <w:color w:val="583F3B"/>
                        <w:sz w:val="24"/>
                        <w:szCs w:val="24"/>
                      </w:rPr>
                    </w:pPr>
                    <w:r>
                      <w:rPr>
                        <w:b/>
                        <w:color w:val="583F3B"/>
                        <w:sz w:val="24"/>
                        <w:szCs w:val="24"/>
                      </w:rPr>
                      <w:t>Phòng Kế hoạch</w:t>
                    </w:r>
                  </w:p>
                  <w:p w14:paraId="126C48B9" w14:textId="77777777" w:rsidR="00365AC0" w:rsidRPr="00A60ADB" w:rsidRDefault="00365AC0" w:rsidP="00D71688">
                    <w:pPr>
                      <w:spacing w:before="60" w:after="60"/>
                      <w:jc w:val="center"/>
                      <w:rPr>
                        <w:b/>
                        <w:color w:val="583F3B"/>
                        <w:sz w:val="24"/>
                        <w:szCs w:val="24"/>
                      </w:rPr>
                    </w:pPr>
                    <w:r>
                      <w:rPr>
                        <w:b/>
                        <w:color w:val="583F3B"/>
                        <w:sz w:val="24"/>
                        <w:szCs w:val="24"/>
                      </w:rPr>
                      <w:t>- Tài chính</w:t>
                    </w:r>
                  </w:p>
                  <w:p w14:paraId="5F2EA970" w14:textId="77777777" w:rsidR="00365AC0" w:rsidRPr="00945FA1" w:rsidRDefault="00365AC0" w:rsidP="00D71688">
                    <w:pPr>
                      <w:rPr>
                        <w:szCs w:val="24"/>
                      </w:rPr>
                    </w:pPr>
                  </w:p>
                </w:txbxContent>
              </v:textbox>
            </v:rect>
            <v:line id="_x0000_s1184" style="position:absolute" from="4252,6085" to="5368,6085" strokecolor="#583f3b" strokeweight="1pt">
              <v:stroke endarrow="block"/>
            </v:line>
            <v:line id="_x0000_s1185" style="position:absolute" from="8045,6085" to="9160,6085" strokecolor="#583f3b" strokeweight="1pt">
              <v:stroke endarrow="block"/>
            </v:line>
            <v:line id="_x0000_s1186" style="position:absolute" from="11837,6085" to="12953,6085" strokecolor="#583f3b" strokeweight="1pt">
              <v:stroke endarrow="block"/>
            </v:line>
            <v:rect id="_x0000_s1187" style="position:absolute;left:5368;top:9790;width:3168;height:720" stroked="f" strokecolor="#583f3b" strokeweight="1.5pt">
              <v:textbox style="mso-next-textbox:#_x0000_s1187">
                <w:txbxContent>
                  <w:p w14:paraId="20EE10FE" w14:textId="77777777" w:rsidR="00365AC0" w:rsidRPr="00945FA1" w:rsidRDefault="00365AC0">
                    <w:pPr>
                      <w:rPr>
                        <w:szCs w:val="24"/>
                      </w:rPr>
                      <w:pPrChange w:id="571" w:author="Pham Thi Thu Lan" w:date="2021-01-03T16:09:00Z">
                        <w:pPr>
                          <w:jc w:val="center"/>
                        </w:pPr>
                      </w:pPrChange>
                    </w:pPr>
                    <w:ins w:id="572" w:author="Pham Thi Thu Lan" w:date="2021-01-03T16:09:00Z">
                      <w:r>
                        <w:rPr>
                          <w:sz w:val="24"/>
                          <w:szCs w:val="24"/>
                        </w:rPr>
                        <w:t xml:space="preserve">   </w:t>
                      </w:r>
                    </w:ins>
                    <w:r w:rsidRPr="0086622D">
                      <w:rPr>
                        <w:sz w:val="24"/>
                        <w:szCs w:val="24"/>
                      </w:rPr>
                      <w:t>(</w:t>
                    </w:r>
                    <w:r>
                      <w:rPr>
                        <w:sz w:val="24"/>
                        <w:szCs w:val="24"/>
                      </w:rPr>
                      <w:t xml:space="preserve">2-10 </w:t>
                    </w:r>
                    <w:r w:rsidRPr="0086622D">
                      <w:rPr>
                        <w:sz w:val="24"/>
                        <w:szCs w:val="24"/>
                      </w:rPr>
                      <w:t>ngày làm việc)</w:t>
                    </w:r>
                  </w:p>
                </w:txbxContent>
              </v:textbox>
            </v:rect>
            <v:rect id="_x0000_s1188" style="position:absolute;left:12953;top:9790;width:2677;height:540" stroked="f" strokecolor="#583f3b" strokeweight="1.5pt">
              <v:textbox style="mso-next-textbox:#_x0000_s1188">
                <w:txbxContent>
                  <w:p w14:paraId="149723C9" w14:textId="77777777" w:rsidR="00365AC0" w:rsidRPr="00945FA1" w:rsidRDefault="00365AC0" w:rsidP="00D71688">
                    <w:pPr>
                      <w:jc w:val="center"/>
                      <w:rPr>
                        <w:szCs w:val="24"/>
                      </w:rPr>
                    </w:pPr>
                  </w:p>
                </w:txbxContent>
              </v:textbox>
            </v:rect>
            <v:rect id="_x0000_s1189" style="position:absolute;left:9163;top:9790;width:2677;height:450" stroked="f" strokecolor="#583f3b" strokeweight="1.5pt">
              <v:textbox style="mso-next-textbox:#_x0000_s1189">
                <w:txbxContent>
                  <w:p w14:paraId="308CA81F" w14:textId="77777777" w:rsidR="00365AC0" w:rsidRPr="00945FA1" w:rsidRDefault="00365AC0" w:rsidP="00D71688">
                    <w:pPr>
                      <w:jc w:val="center"/>
                      <w:rPr>
                        <w:szCs w:val="24"/>
                      </w:rPr>
                    </w:pPr>
                    <w:r w:rsidRPr="0086622D">
                      <w:rPr>
                        <w:sz w:val="24"/>
                        <w:szCs w:val="24"/>
                      </w:rPr>
                      <w:t>(</w:t>
                    </w:r>
                    <w:r>
                      <w:rPr>
                        <w:sz w:val="24"/>
                        <w:szCs w:val="24"/>
                      </w:rPr>
                      <w:t xml:space="preserve">1-2 </w:t>
                    </w:r>
                    <w:r w:rsidRPr="0086622D">
                      <w:rPr>
                        <w:sz w:val="24"/>
                        <w:szCs w:val="24"/>
                      </w:rPr>
                      <w:t>ngày làm việc)</w:t>
                    </w:r>
                  </w:p>
                </w:txbxContent>
              </v:textbox>
            </v:rect>
          </v:group>
        </w:pict>
      </w:r>
    </w:p>
    <w:p w14:paraId="0E929309" w14:textId="77777777" w:rsidR="00D71688" w:rsidRPr="006C0B16" w:rsidRDefault="00D71688" w:rsidP="00D71688">
      <w:pPr>
        <w:spacing w:before="60"/>
        <w:rPr>
          <w:color w:val="000000"/>
          <w:sz w:val="24"/>
          <w:szCs w:val="24"/>
        </w:rPr>
      </w:pPr>
    </w:p>
    <w:p w14:paraId="281F667C" w14:textId="77777777" w:rsidR="00D71688" w:rsidRPr="006C0B16" w:rsidRDefault="00D71688" w:rsidP="00D71688">
      <w:pPr>
        <w:spacing w:before="60"/>
        <w:rPr>
          <w:color w:val="000000"/>
          <w:sz w:val="24"/>
          <w:szCs w:val="24"/>
        </w:rPr>
      </w:pPr>
    </w:p>
    <w:p w14:paraId="57AB6EF3" w14:textId="77777777" w:rsidR="00D71688" w:rsidRPr="006C0B16" w:rsidRDefault="00D71688" w:rsidP="00D71688">
      <w:pPr>
        <w:spacing w:before="60"/>
        <w:rPr>
          <w:color w:val="000000"/>
          <w:sz w:val="24"/>
          <w:szCs w:val="24"/>
        </w:rPr>
      </w:pPr>
    </w:p>
    <w:p w14:paraId="66CC3A30" w14:textId="77777777" w:rsidR="00D71688" w:rsidRPr="006C0B16" w:rsidRDefault="00D71688" w:rsidP="00D71688">
      <w:pPr>
        <w:spacing w:before="60"/>
        <w:rPr>
          <w:color w:val="000000"/>
          <w:sz w:val="24"/>
          <w:szCs w:val="24"/>
        </w:rPr>
      </w:pPr>
    </w:p>
    <w:p w14:paraId="43E14271" w14:textId="77777777" w:rsidR="00D71688" w:rsidRPr="006C0B16" w:rsidRDefault="00D71688" w:rsidP="00D71688">
      <w:pPr>
        <w:spacing w:before="60"/>
        <w:rPr>
          <w:color w:val="000000"/>
          <w:sz w:val="24"/>
          <w:szCs w:val="24"/>
        </w:rPr>
      </w:pPr>
    </w:p>
    <w:p w14:paraId="33BEBE52" w14:textId="77777777" w:rsidR="00D71688" w:rsidRPr="006C0B16" w:rsidRDefault="00D71688" w:rsidP="00D71688">
      <w:pPr>
        <w:tabs>
          <w:tab w:val="left" w:pos="11880"/>
        </w:tabs>
        <w:spacing w:before="60"/>
        <w:rPr>
          <w:color w:val="000000"/>
          <w:sz w:val="24"/>
          <w:szCs w:val="24"/>
        </w:rPr>
      </w:pPr>
    </w:p>
    <w:p w14:paraId="37981E64" w14:textId="77777777" w:rsidR="00D71688" w:rsidRPr="006C0B16" w:rsidRDefault="00D71688" w:rsidP="00D71688">
      <w:pPr>
        <w:tabs>
          <w:tab w:val="left" w:pos="11880"/>
        </w:tabs>
        <w:spacing w:before="60"/>
        <w:rPr>
          <w:color w:val="000000"/>
          <w:sz w:val="24"/>
          <w:szCs w:val="24"/>
        </w:rPr>
      </w:pPr>
    </w:p>
    <w:p w14:paraId="61D2AA8F" w14:textId="77777777" w:rsidR="00D71688" w:rsidRPr="006C0B16" w:rsidRDefault="00D71688" w:rsidP="00D71688">
      <w:pPr>
        <w:tabs>
          <w:tab w:val="left" w:pos="11880"/>
        </w:tabs>
        <w:spacing w:before="60"/>
        <w:rPr>
          <w:color w:val="000000"/>
          <w:sz w:val="24"/>
          <w:szCs w:val="24"/>
        </w:rPr>
      </w:pPr>
    </w:p>
    <w:p w14:paraId="69E60DAF"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39A7D555" w14:textId="77777777" w:rsidR="00D71688" w:rsidRPr="006C0B16" w:rsidRDefault="00D71688" w:rsidP="00D71688">
      <w:pPr>
        <w:tabs>
          <w:tab w:val="left" w:pos="11880"/>
        </w:tabs>
        <w:spacing w:before="60"/>
        <w:rPr>
          <w:color w:val="000000"/>
          <w:sz w:val="24"/>
          <w:szCs w:val="24"/>
        </w:rPr>
      </w:pPr>
      <w:r w:rsidRPr="006C0B16">
        <w:rPr>
          <w:color w:val="000000"/>
          <w:sz w:val="24"/>
          <w:szCs w:val="24"/>
        </w:rPr>
        <w:t xml:space="preserve">                                                    </w:t>
      </w:r>
    </w:p>
    <w:p w14:paraId="76AFE0C9" w14:textId="77777777" w:rsidR="005F7721" w:rsidRPr="006C0B16" w:rsidRDefault="005F7721" w:rsidP="00D71688">
      <w:pPr>
        <w:spacing w:before="120" w:line="252" w:lineRule="auto"/>
        <w:ind w:firstLine="360"/>
        <w:jc w:val="both"/>
        <w:rPr>
          <w:b/>
          <w:color w:val="000000"/>
        </w:rPr>
        <w:sectPr w:rsidR="005F7721" w:rsidRPr="006C0B16" w:rsidSect="005F7721">
          <w:pgSz w:w="16840" w:h="11907" w:orient="landscape" w:code="9"/>
          <w:pgMar w:top="1418" w:right="1134" w:bottom="1021" w:left="1021" w:header="403" w:footer="403" w:gutter="0"/>
          <w:cols w:space="720"/>
          <w:titlePg/>
          <w:docGrid w:linePitch="360"/>
        </w:sectPr>
      </w:pPr>
    </w:p>
    <w:p w14:paraId="544F8717" w14:textId="77777777" w:rsidR="00D71688" w:rsidRPr="006C0B16" w:rsidRDefault="00D71688" w:rsidP="00D71688">
      <w:pPr>
        <w:spacing w:before="120" w:line="252" w:lineRule="auto"/>
        <w:jc w:val="center"/>
        <w:outlineLvl w:val="0"/>
        <w:rPr>
          <w:b/>
          <w:color w:val="000000"/>
        </w:rPr>
      </w:pPr>
      <w:r w:rsidRPr="006C0B16">
        <w:rPr>
          <w:b/>
          <w:color w:val="000000"/>
        </w:rPr>
        <w:lastRenderedPageBreak/>
        <w:t>HƯỚNG DẪN THỦ TỤC THANH TOÁN</w:t>
      </w:r>
    </w:p>
    <w:p w14:paraId="09FE51CE" w14:textId="77777777" w:rsidR="00D71688" w:rsidRPr="006C0B16" w:rsidRDefault="00D71688" w:rsidP="00D71688">
      <w:pPr>
        <w:spacing w:before="120" w:line="252" w:lineRule="auto"/>
        <w:jc w:val="both"/>
        <w:rPr>
          <w:b/>
          <w:color w:val="000000"/>
        </w:rPr>
      </w:pPr>
    </w:p>
    <w:p w14:paraId="7C94F425" w14:textId="77777777" w:rsidR="00D71688" w:rsidRPr="00B35B51" w:rsidRDefault="00D71688" w:rsidP="00D71688">
      <w:pPr>
        <w:spacing w:before="120" w:line="252" w:lineRule="auto"/>
        <w:ind w:firstLine="284"/>
        <w:jc w:val="both"/>
        <w:rPr>
          <w:b/>
          <w:color w:val="000000"/>
        </w:rPr>
      </w:pPr>
      <w:r w:rsidRPr="00B35B51">
        <w:rPr>
          <w:b/>
          <w:color w:val="000000"/>
        </w:rPr>
        <w:t xml:space="preserve">* Quy </w:t>
      </w:r>
      <w:proofErr w:type="spellStart"/>
      <w:r w:rsidRPr="00B35B51">
        <w:rPr>
          <w:b/>
          <w:color w:val="000000"/>
        </w:rPr>
        <w:t>định</w:t>
      </w:r>
      <w:proofErr w:type="spellEnd"/>
      <w:r w:rsidRPr="00B35B51">
        <w:rPr>
          <w:b/>
          <w:color w:val="000000"/>
        </w:rPr>
        <w:t xml:space="preserve"> </w:t>
      </w:r>
      <w:proofErr w:type="spellStart"/>
      <w:r w:rsidRPr="00B35B51">
        <w:rPr>
          <w:b/>
          <w:color w:val="000000"/>
        </w:rPr>
        <w:t>chung</w:t>
      </w:r>
      <w:proofErr w:type="spellEnd"/>
      <w:r w:rsidRPr="00B35B51">
        <w:rPr>
          <w:b/>
          <w:color w:val="000000"/>
        </w:rPr>
        <w:t>:</w:t>
      </w:r>
    </w:p>
    <w:p w14:paraId="79672500" w14:textId="77777777" w:rsidR="00D71688" w:rsidRPr="00B35B51" w:rsidRDefault="00D71688" w:rsidP="00D71688">
      <w:pPr>
        <w:spacing w:before="120" w:line="252" w:lineRule="auto"/>
        <w:ind w:firstLine="284"/>
        <w:jc w:val="both"/>
        <w:rPr>
          <w:color w:val="000000"/>
        </w:rPr>
      </w:pPr>
      <w:r w:rsidRPr="00B35B51">
        <w:rPr>
          <w:color w:val="000000"/>
        </w:rPr>
        <w:t xml:space="preserve">- Kinh phí </w:t>
      </w:r>
      <w:proofErr w:type="spellStart"/>
      <w:r w:rsidRPr="00B35B51">
        <w:rPr>
          <w:color w:val="000000"/>
        </w:rPr>
        <w:t>của</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được</w:t>
      </w:r>
      <w:proofErr w:type="spellEnd"/>
      <w:r w:rsidRPr="00B35B51">
        <w:rPr>
          <w:color w:val="000000"/>
        </w:rPr>
        <w:t xml:space="preserve"> </w:t>
      </w:r>
      <w:proofErr w:type="spellStart"/>
      <w:r w:rsidRPr="00B35B51">
        <w:rPr>
          <w:color w:val="000000"/>
        </w:rPr>
        <w:t>phân</w:t>
      </w:r>
      <w:proofErr w:type="spellEnd"/>
      <w:r w:rsidRPr="00B35B51">
        <w:rPr>
          <w:color w:val="000000"/>
        </w:rPr>
        <w:t xml:space="preserve"> </w:t>
      </w:r>
      <w:proofErr w:type="spellStart"/>
      <w:r w:rsidRPr="00B35B51">
        <w:rPr>
          <w:color w:val="000000"/>
        </w:rPr>
        <w:t>bô</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giao</w:t>
      </w:r>
      <w:proofErr w:type="spellEnd"/>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của</w:t>
      </w:r>
      <w:proofErr w:type="spellEnd"/>
      <w:r w:rsidRPr="00B35B51">
        <w:rPr>
          <w:color w:val="000000"/>
        </w:rPr>
        <w:t xml:space="preserve"> </w:t>
      </w:r>
      <w:proofErr w:type="spellStart"/>
      <w:r w:rsidRPr="00B35B51">
        <w:rPr>
          <w:color w:val="000000"/>
        </w:rPr>
        <w:t>năm</w:t>
      </w:r>
      <w:proofErr w:type="spellEnd"/>
      <w:r w:rsidRPr="00B35B51">
        <w:rPr>
          <w:color w:val="000000"/>
        </w:rPr>
        <w:t xml:space="preserve"> </w:t>
      </w:r>
      <w:proofErr w:type="spellStart"/>
      <w:r w:rsidRPr="00B35B51">
        <w:rPr>
          <w:color w:val="000000"/>
        </w:rPr>
        <w:t>nào</w:t>
      </w:r>
      <w:proofErr w:type="spellEnd"/>
      <w:r w:rsidRPr="00B35B51">
        <w:rPr>
          <w:color w:val="000000"/>
        </w:rPr>
        <w:t xml:space="preserve"> </w:t>
      </w:r>
      <w:proofErr w:type="spellStart"/>
      <w:r w:rsidRPr="00B35B51">
        <w:rPr>
          <w:color w:val="000000"/>
        </w:rPr>
        <w:t>được</w:t>
      </w:r>
      <w:proofErr w:type="spellEnd"/>
      <w:r w:rsidRPr="00B35B51">
        <w:rPr>
          <w:color w:val="000000"/>
        </w:rPr>
        <w:t xml:space="preserve"> </w:t>
      </w:r>
      <w:proofErr w:type="spellStart"/>
      <w:r w:rsidRPr="00B35B51">
        <w:rPr>
          <w:color w:val="000000"/>
        </w:rPr>
        <w:t>quyết</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theo</w:t>
      </w:r>
      <w:proofErr w:type="spellEnd"/>
      <w:r w:rsidRPr="00B35B51">
        <w:rPr>
          <w:color w:val="000000"/>
        </w:rPr>
        <w:t xml:space="preserve"> </w:t>
      </w:r>
      <w:proofErr w:type="spellStart"/>
      <w:r w:rsidRPr="00B35B51">
        <w:rPr>
          <w:color w:val="000000"/>
        </w:rPr>
        <w:t>năm</w:t>
      </w:r>
      <w:proofErr w:type="spellEnd"/>
      <w:r w:rsidRPr="00B35B51">
        <w:rPr>
          <w:color w:val="000000"/>
        </w:rPr>
        <w:t xml:space="preserve"> </w:t>
      </w:r>
      <w:proofErr w:type="spellStart"/>
      <w:r w:rsidRPr="00B35B51">
        <w:rPr>
          <w:color w:val="000000"/>
        </w:rPr>
        <w:t>đo</w:t>
      </w:r>
      <w:proofErr w:type="spellEnd"/>
      <w:r w:rsidRPr="00B35B51">
        <w:rPr>
          <w:color w:val="000000"/>
        </w:rPr>
        <w:t xml:space="preserve">́ </w:t>
      </w:r>
      <w:proofErr w:type="spellStart"/>
      <w:r w:rsidRPr="00B35B51">
        <w:rPr>
          <w:color w:val="000000"/>
        </w:rPr>
        <w:t>theo</w:t>
      </w:r>
      <w:proofErr w:type="spellEnd"/>
      <w:r w:rsidRPr="00B35B51">
        <w:rPr>
          <w:color w:val="000000"/>
        </w:rPr>
        <w:t xml:space="preserve"> </w:t>
      </w:r>
      <w:proofErr w:type="spellStart"/>
      <w:r w:rsidRPr="00B35B51">
        <w:rPr>
          <w:color w:val="000000"/>
        </w:rPr>
        <w:t>đúng</w:t>
      </w:r>
      <w:proofErr w:type="spellEnd"/>
      <w:r w:rsidRPr="00B35B51">
        <w:rPr>
          <w:color w:val="000000"/>
        </w:rPr>
        <w:t xml:space="preserve"> </w:t>
      </w:r>
      <w:proofErr w:type="spellStart"/>
      <w:r w:rsidRPr="00B35B51">
        <w:rPr>
          <w:color w:val="000000"/>
        </w:rPr>
        <w:t>dư</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tại</w:t>
      </w:r>
      <w:proofErr w:type="spellEnd"/>
      <w:r w:rsidRPr="00B35B51">
        <w:rPr>
          <w:color w:val="000000"/>
        </w:rPr>
        <w:t xml:space="preserve"> </w:t>
      </w:r>
      <w:proofErr w:type="spellStart"/>
      <w:r w:rsidRPr="00B35B51">
        <w:rPr>
          <w:color w:val="000000"/>
        </w:rPr>
        <w:t>thuyết</w:t>
      </w:r>
      <w:proofErr w:type="spellEnd"/>
      <w:r w:rsidRPr="00B35B51">
        <w:rPr>
          <w:color w:val="000000"/>
        </w:rPr>
        <w:t xml:space="preserve"> </w:t>
      </w:r>
      <w:proofErr w:type="spellStart"/>
      <w:r w:rsidRPr="00B35B51">
        <w:rPr>
          <w:color w:val="000000"/>
        </w:rPr>
        <w:t>minh</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được</w:t>
      </w:r>
      <w:proofErr w:type="spellEnd"/>
      <w:r w:rsidRPr="00B35B51">
        <w:rPr>
          <w:color w:val="000000"/>
        </w:rPr>
        <w:t xml:space="preserve"> </w:t>
      </w:r>
      <w:proofErr w:type="spellStart"/>
      <w:r w:rsidRPr="00B35B51">
        <w:rPr>
          <w:color w:val="000000"/>
        </w:rPr>
        <w:t>cấp</w:t>
      </w:r>
      <w:proofErr w:type="spellEnd"/>
      <w:r w:rsidRPr="00B35B51">
        <w:rPr>
          <w:color w:val="000000"/>
        </w:rPr>
        <w:t xml:space="preserve"> có </w:t>
      </w:r>
      <w:proofErr w:type="spellStart"/>
      <w:r w:rsidRPr="00B35B51">
        <w:rPr>
          <w:color w:val="000000"/>
        </w:rPr>
        <w:t>thẩm</w:t>
      </w:r>
      <w:proofErr w:type="spellEnd"/>
      <w:r w:rsidRPr="00B35B51">
        <w:rPr>
          <w:color w:val="000000"/>
        </w:rPr>
        <w:t xml:space="preserve"> </w:t>
      </w:r>
      <w:proofErr w:type="spellStart"/>
      <w:r w:rsidRPr="00B35B51">
        <w:rPr>
          <w:color w:val="000000"/>
        </w:rPr>
        <w:t>quyền</w:t>
      </w:r>
      <w:proofErr w:type="spellEnd"/>
      <w:r w:rsidRPr="00B35B51">
        <w:rPr>
          <w:color w:val="000000"/>
        </w:rPr>
        <w:t xml:space="preserve">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r w:rsidRPr="00B35B51">
        <w:rPr>
          <w:color w:val="000000"/>
        </w:rPr>
        <w:t xml:space="preserve">. Kinh phí </w:t>
      </w:r>
      <w:proofErr w:type="spellStart"/>
      <w:r w:rsidRPr="00B35B51">
        <w:rPr>
          <w:color w:val="000000"/>
        </w:rPr>
        <w:t>được</w:t>
      </w:r>
      <w:proofErr w:type="spellEnd"/>
      <w:r w:rsidRPr="00B35B51">
        <w:rPr>
          <w:color w:val="000000"/>
        </w:rPr>
        <w:t xml:space="preserve">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phân</w:t>
      </w:r>
      <w:proofErr w:type="spellEnd"/>
      <w:r w:rsidRPr="00B35B51">
        <w:rPr>
          <w:color w:val="000000"/>
        </w:rPr>
        <w:t xml:space="preserve"> </w:t>
      </w:r>
      <w:proofErr w:type="spellStart"/>
      <w:r w:rsidRPr="00B35B51">
        <w:rPr>
          <w:color w:val="000000"/>
        </w:rPr>
        <w:t>bô</w:t>
      </w:r>
      <w:proofErr w:type="spellEnd"/>
      <w:r w:rsidRPr="00B35B51">
        <w:rPr>
          <w:color w:val="000000"/>
        </w:rPr>
        <w:t xml:space="preserve">̉ </w:t>
      </w:r>
      <w:proofErr w:type="spellStart"/>
      <w:r w:rsidRPr="00B35B51">
        <w:rPr>
          <w:color w:val="000000"/>
        </w:rPr>
        <w:t>cho</w:t>
      </w:r>
      <w:proofErr w:type="spellEnd"/>
      <w:r w:rsidRPr="00B35B51">
        <w:rPr>
          <w:color w:val="000000"/>
        </w:rPr>
        <w:t xml:space="preserve"> </w:t>
      </w:r>
      <w:proofErr w:type="spellStart"/>
      <w:r w:rsidRPr="00B35B51">
        <w:rPr>
          <w:color w:val="000000"/>
        </w:rPr>
        <w:t>từng</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là </w:t>
      </w:r>
      <w:proofErr w:type="spellStart"/>
      <w:r w:rsidRPr="00B35B51">
        <w:rPr>
          <w:color w:val="000000"/>
        </w:rPr>
        <w:t>mức</w:t>
      </w:r>
      <w:proofErr w:type="spellEnd"/>
      <w:r w:rsidRPr="00B35B51">
        <w:rPr>
          <w:color w:val="000000"/>
        </w:rPr>
        <w:t xml:space="preserve"> </w:t>
      </w:r>
      <w:proofErr w:type="spellStart"/>
      <w:r w:rsidRPr="00B35B51">
        <w:rPr>
          <w:color w:val="000000"/>
        </w:rPr>
        <w:t>tối</w:t>
      </w:r>
      <w:proofErr w:type="spellEnd"/>
      <w:r w:rsidRPr="00B35B51">
        <w:rPr>
          <w:color w:val="000000"/>
        </w:rPr>
        <w:t xml:space="preserve"> </w:t>
      </w:r>
      <w:proofErr w:type="spellStart"/>
      <w:r w:rsidRPr="00B35B51">
        <w:rPr>
          <w:color w:val="000000"/>
        </w:rPr>
        <w:t>đa</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
    <w:p w14:paraId="0503710E" w14:textId="77777777" w:rsidR="00D71688" w:rsidRPr="00B35B51" w:rsidRDefault="00D71688" w:rsidP="00D71688">
      <w:pPr>
        <w:spacing w:before="120" w:line="252" w:lineRule="auto"/>
        <w:ind w:firstLine="284"/>
        <w:jc w:val="both"/>
        <w:rPr>
          <w:color w:val="000000"/>
        </w:rPr>
      </w:pPr>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quyết</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proofErr w:type="spellStart"/>
      <w:r w:rsidRPr="00B35B51">
        <w:rPr>
          <w:color w:val="000000"/>
        </w:rPr>
        <w:t>hàng</w:t>
      </w:r>
      <w:proofErr w:type="spellEnd"/>
      <w:r w:rsidRPr="00B35B51">
        <w:rPr>
          <w:color w:val="000000"/>
        </w:rPr>
        <w:t xml:space="preserve"> </w:t>
      </w:r>
      <w:proofErr w:type="spellStart"/>
      <w:r w:rsidRPr="00B35B51">
        <w:rPr>
          <w:color w:val="000000"/>
        </w:rPr>
        <w:t>năm</w:t>
      </w:r>
      <w:proofErr w:type="spellEnd"/>
      <w:r w:rsidRPr="00B35B51">
        <w:rPr>
          <w:color w:val="000000"/>
        </w:rPr>
        <w:t xml:space="preserve"> </w:t>
      </w:r>
      <w:proofErr w:type="spellStart"/>
      <w:r w:rsidRPr="00B35B51">
        <w:rPr>
          <w:color w:val="000000"/>
        </w:rPr>
        <w:t>trước</w:t>
      </w:r>
      <w:proofErr w:type="spellEnd"/>
      <w:r w:rsidRPr="00B35B51">
        <w:rPr>
          <w:color w:val="000000"/>
        </w:rPr>
        <w:t xml:space="preserve"> </w:t>
      </w:r>
      <w:proofErr w:type="spellStart"/>
      <w:r w:rsidRPr="00B35B51">
        <w:rPr>
          <w:color w:val="000000"/>
        </w:rPr>
        <w:t>ngày</w:t>
      </w:r>
      <w:proofErr w:type="spellEnd"/>
      <w:r w:rsidRPr="00B35B51">
        <w:rPr>
          <w:color w:val="000000"/>
        </w:rPr>
        <w:t xml:space="preserve"> 15/12. </w:t>
      </w:r>
      <w:proofErr w:type="spellStart"/>
      <w:r w:rsidRPr="00B35B51">
        <w:rPr>
          <w:color w:val="000000"/>
        </w:rPr>
        <w:t>Chứng</w:t>
      </w:r>
      <w:proofErr w:type="spellEnd"/>
      <w:r w:rsidRPr="00B35B51">
        <w:rPr>
          <w:color w:val="000000"/>
        </w:rPr>
        <w:t xml:space="preserve"> </w:t>
      </w:r>
      <w:proofErr w:type="spellStart"/>
      <w:r w:rsidRPr="00B35B51">
        <w:rPr>
          <w:color w:val="000000"/>
        </w:rPr>
        <w:t>tư</w:t>
      </w:r>
      <w:proofErr w:type="spellEnd"/>
      <w:r w:rsidRPr="00B35B51">
        <w:rPr>
          <w:color w:val="000000"/>
        </w:rPr>
        <w:t xml:space="preserve">̀ </w:t>
      </w:r>
      <w:proofErr w:type="spellStart"/>
      <w:r w:rsidRPr="00B35B51">
        <w:rPr>
          <w:color w:val="000000"/>
        </w:rPr>
        <w:t>phát</w:t>
      </w:r>
      <w:proofErr w:type="spellEnd"/>
      <w:r w:rsidRPr="00B35B51">
        <w:rPr>
          <w:color w:val="000000"/>
        </w:rPr>
        <w:t xml:space="preserve"> </w:t>
      </w:r>
      <w:proofErr w:type="spellStart"/>
      <w:r w:rsidRPr="00B35B51">
        <w:rPr>
          <w:color w:val="000000"/>
        </w:rPr>
        <w:t>sinh</w:t>
      </w:r>
      <w:proofErr w:type="spellEnd"/>
      <w:r w:rsidRPr="00B35B51">
        <w:rPr>
          <w:color w:val="000000"/>
        </w:rPr>
        <w:t xml:space="preserve"> </w:t>
      </w:r>
      <w:proofErr w:type="spellStart"/>
      <w:r w:rsidRPr="00B35B51">
        <w:rPr>
          <w:color w:val="000000"/>
        </w:rPr>
        <w:t>năm</w:t>
      </w:r>
      <w:proofErr w:type="spellEnd"/>
      <w:r w:rsidRPr="00B35B51">
        <w:rPr>
          <w:color w:val="000000"/>
        </w:rPr>
        <w:t xml:space="preserve"> </w:t>
      </w:r>
      <w:proofErr w:type="spellStart"/>
      <w:r w:rsidRPr="00B35B51">
        <w:rPr>
          <w:color w:val="000000"/>
        </w:rPr>
        <w:t>nào</w:t>
      </w:r>
      <w:proofErr w:type="spellEnd"/>
      <w:r w:rsidRPr="00B35B51">
        <w:rPr>
          <w:color w:val="000000"/>
        </w:rPr>
        <w:t xml:space="preserve"> </w:t>
      </w:r>
      <w:proofErr w:type="spellStart"/>
      <w:r w:rsidRPr="00B35B51">
        <w:rPr>
          <w:color w:val="000000"/>
        </w:rPr>
        <w:t>phải</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vào</w:t>
      </w:r>
      <w:proofErr w:type="spellEnd"/>
      <w:r w:rsidRPr="00B35B51">
        <w:rPr>
          <w:color w:val="000000"/>
        </w:rPr>
        <w:t xml:space="preserve"> </w:t>
      </w:r>
      <w:proofErr w:type="spellStart"/>
      <w:r w:rsidRPr="00B35B51">
        <w:rPr>
          <w:color w:val="000000"/>
        </w:rPr>
        <w:t>năm</w:t>
      </w:r>
      <w:proofErr w:type="spellEnd"/>
      <w:r w:rsidRPr="00B35B51">
        <w:rPr>
          <w:color w:val="000000"/>
        </w:rPr>
        <w:t xml:space="preserve"> </w:t>
      </w:r>
      <w:proofErr w:type="spellStart"/>
      <w:proofErr w:type="gramStart"/>
      <w:r w:rsidRPr="00B35B51">
        <w:rPr>
          <w:color w:val="000000"/>
        </w:rPr>
        <w:t>đo</w:t>
      </w:r>
      <w:proofErr w:type="spellEnd"/>
      <w:r w:rsidRPr="00B35B51">
        <w:rPr>
          <w:color w:val="000000"/>
        </w:rPr>
        <w:t>́;</w:t>
      </w:r>
      <w:proofErr w:type="gramEnd"/>
    </w:p>
    <w:p w14:paraId="7014E9E5" w14:textId="77777777" w:rsidR="00D71688" w:rsidRPr="00B35B51" w:rsidRDefault="00D71688" w:rsidP="00D71688">
      <w:pPr>
        <w:spacing w:before="120" w:line="252" w:lineRule="auto"/>
        <w:ind w:firstLine="284"/>
        <w:jc w:val="both"/>
        <w:rPr>
          <w:color w:val="000000"/>
        </w:rPr>
      </w:pPr>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hàng</w:t>
      </w:r>
      <w:proofErr w:type="spellEnd"/>
      <w:r w:rsidRPr="00B35B51">
        <w:rPr>
          <w:color w:val="000000"/>
        </w:rPr>
        <w:t xml:space="preserve"> </w:t>
      </w:r>
      <w:proofErr w:type="spellStart"/>
      <w:r w:rsidRPr="00B35B51">
        <w:rPr>
          <w:color w:val="000000"/>
        </w:rPr>
        <w:t>quy</w:t>
      </w:r>
      <w:proofErr w:type="spellEnd"/>
      <w:r w:rsidRPr="00B35B51">
        <w:rPr>
          <w:color w:val="000000"/>
        </w:rPr>
        <w:t xml:space="preserve">́, </w:t>
      </w:r>
      <w:proofErr w:type="spellStart"/>
      <w:r w:rsidRPr="00B35B51">
        <w:rPr>
          <w:color w:val="000000"/>
        </w:rPr>
        <w:t>phu</w:t>
      </w:r>
      <w:proofErr w:type="spellEnd"/>
      <w:r w:rsidRPr="00B35B51">
        <w:rPr>
          <w:color w:val="000000"/>
        </w:rPr>
        <w:t xml:space="preserve">̀ </w:t>
      </w:r>
      <w:proofErr w:type="spellStart"/>
      <w:r w:rsidRPr="00B35B51">
        <w:rPr>
          <w:color w:val="000000"/>
        </w:rPr>
        <w:t>hợp</w:t>
      </w:r>
      <w:proofErr w:type="spellEnd"/>
      <w:r w:rsidRPr="00B35B51">
        <w:rPr>
          <w:color w:val="000000"/>
        </w:rPr>
        <w:t xml:space="preserve"> </w:t>
      </w:r>
      <w:proofErr w:type="spellStart"/>
      <w:r w:rsidRPr="00B35B51">
        <w:rPr>
          <w:color w:val="000000"/>
        </w:rPr>
        <w:t>với</w:t>
      </w:r>
      <w:proofErr w:type="spellEnd"/>
      <w:r w:rsidRPr="00B35B51">
        <w:rPr>
          <w:color w:val="000000"/>
        </w:rPr>
        <w:t xml:space="preserve"> </w:t>
      </w:r>
      <w:proofErr w:type="spellStart"/>
      <w:r w:rsidRPr="00B35B51">
        <w:rPr>
          <w:color w:val="000000"/>
        </w:rPr>
        <w:t>tiến</w:t>
      </w:r>
      <w:proofErr w:type="spellEnd"/>
      <w:r w:rsidRPr="00B35B51">
        <w:rPr>
          <w:color w:val="000000"/>
        </w:rPr>
        <w:t xml:space="preserve"> </w:t>
      </w:r>
      <w:proofErr w:type="spellStart"/>
      <w:r w:rsidRPr="00B35B51">
        <w:rPr>
          <w:color w:val="000000"/>
        </w:rPr>
        <w:t>đô</w:t>
      </w:r>
      <w:proofErr w:type="spellEnd"/>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cấp</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proofErr w:type="spellStart"/>
      <w:r w:rsidRPr="00B35B51">
        <w:rPr>
          <w:color w:val="000000"/>
        </w:rPr>
        <w:t>của</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Thời</w:t>
      </w:r>
      <w:proofErr w:type="spellEnd"/>
      <w:r w:rsidRPr="00B35B51">
        <w:rPr>
          <w:color w:val="000000"/>
        </w:rPr>
        <w:t xml:space="preserve"> </w:t>
      </w:r>
      <w:proofErr w:type="spellStart"/>
      <w:r w:rsidRPr="00B35B51">
        <w:rPr>
          <w:color w:val="000000"/>
        </w:rPr>
        <w:t>gian</w:t>
      </w:r>
      <w:proofErr w:type="spellEnd"/>
      <w:r w:rsidRPr="00B35B51">
        <w:rPr>
          <w:color w:val="000000"/>
        </w:rPr>
        <w:t xml:space="preserve"> </w:t>
      </w:r>
      <w:proofErr w:type="spellStart"/>
      <w:r w:rsidRPr="00B35B51">
        <w:rPr>
          <w:color w:val="000000"/>
        </w:rPr>
        <w:t>hoàn</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chậm</w:t>
      </w:r>
      <w:proofErr w:type="spellEnd"/>
      <w:r w:rsidRPr="00B35B51">
        <w:rPr>
          <w:color w:val="000000"/>
        </w:rPr>
        <w:t xml:space="preserve"> </w:t>
      </w:r>
      <w:proofErr w:type="spellStart"/>
      <w:r w:rsidRPr="00B35B51">
        <w:rPr>
          <w:color w:val="000000"/>
        </w:rPr>
        <w:t>nhất</w:t>
      </w:r>
      <w:proofErr w:type="spellEnd"/>
      <w:r w:rsidRPr="00B35B51">
        <w:rPr>
          <w:color w:val="000000"/>
        </w:rPr>
        <w:t xml:space="preserve"> </w:t>
      </w:r>
      <w:proofErr w:type="spellStart"/>
      <w:r w:rsidRPr="00B35B51">
        <w:rPr>
          <w:color w:val="000000"/>
        </w:rPr>
        <w:t>sau</w:t>
      </w:r>
      <w:proofErr w:type="spellEnd"/>
      <w:r w:rsidRPr="00B35B51">
        <w:rPr>
          <w:color w:val="000000"/>
        </w:rPr>
        <w:t xml:space="preserve"> </w:t>
      </w:r>
      <w:proofErr w:type="spellStart"/>
      <w:r w:rsidRPr="00B35B51">
        <w:rPr>
          <w:color w:val="000000"/>
        </w:rPr>
        <w:t>khi</w:t>
      </w:r>
      <w:proofErr w:type="spellEnd"/>
      <w:r w:rsidRPr="00B35B51">
        <w:rPr>
          <w:color w:val="000000"/>
        </w:rPr>
        <w:t xml:space="preserve"> </w:t>
      </w:r>
      <w:proofErr w:type="spellStart"/>
      <w:r w:rsidRPr="00B35B51">
        <w:rPr>
          <w:color w:val="000000"/>
        </w:rPr>
        <w:t>phát</w:t>
      </w:r>
      <w:proofErr w:type="spellEnd"/>
      <w:r w:rsidRPr="00B35B51">
        <w:rPr>
          <w:color w:val="000000"/>
        </w:rPr>
        <w:t xml:space="preserve"> </w:t>
      </w:r>
      <w:proofErr w:type="spellStart"/>
      <w:r w:rsidRPr="00B35B51">
        <w:rPr>
          <w:color w:val="000000"/>
        </w:rPr>
        <w:t>sinh</w:t>
      </w:r>
      <w:proofErr w:type="spellEnd"/>
      <w:r w:rsidRPr="00B35B51">
        <w:rPr>
          <w:color w:val="000000"/>
        </w:rPr>
        <w:t xml:space="preserve"> </w:t>
      </w:r>
      <w:proofErr w:type="spellStart"/>
      <w:r w:rsidRPr="00B35B51">
        <w:rPr>
          <w:color w:val="000000"/>
        </w:rPr>
        <w:t>nghiệp</w:t>
      </w:r>
      <w:proofErr w:type="spellEnd"/>
      <w:r w:rsidRPr="00B35B51">
        <w:rPr>
          <w:color w:val="000000"/>
        </w:rPr>
        <w:t xml:space="preserve"> vụ </w:t>
      </w:r>
      <w:proofErr w:type="spellStart"/>
      <w:r w:rsidRPr="00B35B51">
        <w:rPr>
          <w:color w:val="000000"/>
        </w:rPr>
        <w:t>kinh</w:t>
      </w:r>
      <w:proofErr w:type="spellEnd"/>
      <w:r w:rsidRPr="00B35B51">
        <w:rPr>
          <w:color w:val="000000"/>
        </w:rPr>
        <w:t xml:space="preserve"> </w:t>
      </w:r>
      <w:proofErr w:type="spellStart"/>
      <w:r w:rsidRPr="00B35B51">
        <w:rPr>
          <w:color w:val="000000"/>
        </w:rPr>
        <w:t>tê</w:t>
      </w:r>
      <w:proofErr w:type="spellEnd"/>
      <w:r w:rsidRPr="00B35B51">
        <w:rPr>
          <w:color w:val="000000"/>
        </w:rPr>
        <w:t xml:space="preserve">́ là 1 </w:t>
      </w:r>
      <w:proofErr w:type="spellStart"/>
      <w:proofErr w:type="gramStart"/>
      <w:r w:rsidRPr="00B35B51">
        <w:rPr>
          <w:color w:val="000000"/>
        </w:rPr>
        <w:t>tháng</w:t>
      </w:r>
      <w:proofErr w:type="spellEnd"/>
      <w:r w:rsidRPr="00B35B51">
        <w:rPr>
          <w:color w:val="000000"/>
        </w:rPr>
        <w:t>;</w:t>
      </w:r>
      <w:proofErr w:type="gramEnd"/>
    </w:p>
    <w:p w14:paraId="6D5DDECA" w14:textId="77777777" w:rsidR="00F87817" w:rsidRPr="00B35B51" w:rsidRDefault="00D71688" w:rsidP="00F87817">
      <w:pPr>
        <w:spacing w:before="120" w:line="252" w:lineRule="auto"/>
        <w:ind w:firstLine="284"/>
        <w:jc w:val="both"/>
        <w:rPr>
          <w:color w:val="000000"/>
        </w:rPr>
      </w:pPr>
      <w:r w:rsidRPr="00B35B51">
        <w:rPr>
          <w:color w:val="000000"/>
        </w:rPr>
        <w:t xml:space="preserve">- </w:t>
      </w:r>
      <w:proofErr w:type="spellStart"/>
      <w:r w:rsidRPr="00B35B51">
        <w:rPr>
          <w:color w:val="000000"/>
        </w:rPr>
        <w:t>Việc</w:t>
      </w:r>
      <w:proofErr w:type="spellEnd"/>
      <w:r w:rsidRPr="00B35B51">
        <w:rPr>
          <w:color w:val="000000"/>
        </w:rPr>
        <w:t xml:space="preserve"> </w:t>
      </w:r>
      <w:proofErr w:type="spellStart"/>
      <w:r w:rsidRPr="00B35B51">
        <w:rPr>
          <w:color w:val="000000"/>
        </w:rPr>
        <w:t>sư</w:t>
      </w:r>
      <w:proofErr w:type="spellEnd"/>
      <w:r w:rsidRPr="00B35B51">
        <w:rPr>
          <w:color w:val="000000"/>
        </w:rPr>
        <w:t xml:space="preserve">̉ </w:t>
      </w:r>
      <w:proofErr w:type="spellStart"/>
      <w:r w:rsidRPr="00B35B51">
        <w:rPr>
          <w:color w:val="000000"/>
        </w:rPr>
        <w:t>dụng</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00440069" w:rsidRPr="00B35B51">
        <w:rPr>
          <w:color w:val="000000"/>
        </w:rPr>
        <w:t xml:space="preserve"> </w:t>
      </w:r>
      <w:proofErr w:type="spellStart"/>
      <w:r w:rsidR="00440069" w:rsidRPr="00B35B51">
        <w:rPr>
          <w:color w:val="000000"/>
        </w:rPr>
        <w:t>có</w:t>
      </w:r>
      <w:proofErr w:type="spellEnd"/>
      <w:r w:rsidR="00440069" w:rsidRPr="00B35B51">
        <w:rPr>
          <w:color w:val="000000"/>
        </w:rPr>
        <w:t xml:space="preserve"> </w:t>
      </w:r>
      <w:proofErr w:type="spellStart"/>
      <w:r w:rsidR="00440069" w:rsidRPr="00B35B51">
        <w:rPr>
          <w:color w:val="000000"/>
        </w:rPr>
        <w:t>nguồn</w:t>
      </w:r>
      <w:proofErr w:type="spellEnd"/>
      <w:r w:rsidR="00440069" w:rsidRPr="00B35B51">
        <w:rPr>
          <w:color w:val="000000"/>
        </w:rPr>
        <w:t xml:space="preserve"> </w:t>
      </w:r>
      <w:proofErr w:type="spellStart"/>
      <w:r w:rsidR="00440069" w:rsidRPr="00B35B51">
        <w:rPr>
          <w:color w:val="000000"/>
        </w:rPr>
        <w:t>kinh</w:t>
      </w:r>
      <w:proofErr w:type="spellEnd"/>
      <w:r w:rsidR="00440069" w:rsidRPr="00B35B51">
        <w:rPr>
          <w:color w:val="000000"/>
        </w:rPr>
        <w:t xml:space="preserve"> </w:t>
      </w:r>
      <w:proofErr w:type="spellStart"/>
      <w:r w:rsidR="00440069" w:rsidRPr="00B35B51">
        <w:rPr>
          <w:color w:val="000000"/>
        </w:rPr>
        <w:t>phí</w:t>
      </w:r>
      <w:proofErr w:type="spellEnd"/>
      <w:r w:rsidR="00440069" w:rsidRPr="00B35B51">
        <w:rPr>
          <w:color w:val="000000"/>
        </w:rPr>
        <w:t xml:space="preserve"> </w:t>
      </w:r>
      <w:proofErr w:type="spellStart"/>
      <w:r w:rsidR="00440069" w:rsidRPr="00B35B51">
        <w:rPr>
          <w:color w:val="000000"/>
        </w:rPr>
        <w:t>từ</w:t>
      </w:r>
      <w:proofErr w:type="spellEnd"/>
      <w:r w:rsidR="00440069" w:rsidRPr="00B35B51">
        <w:rPr>
          <w:color w:val="000000"/>
        </w:rPr>
        <w:t xml:space="preserve"> </w:t>
      </w:r>
      <w:proofErr w:type="spellStart"/>
      <w:r w:rsidR="00440069" w:rsidRPr="00B35B51">
        <w:rPr>
          <w:color w:val="000000"/>
        </w:rPr>
        <w:t>ngân</w:t>
      </w:r>
      <w:proofErr w:type="spellEnd"/>
      <w:r w:rsidR="00440069" w:rsidRPr="00B35B51">
        <w:rPr>
          <w:color w:val="000000"/>
        </w:rPr>
        <w:t xml:space="preserve"> </w:t>
      </w:r>
      <w:proofErr w:type="spellStart"/>
      <w:r w:rsidR="00440069" w:rsidRPr="00B35B51">
        <w:rPr>
          <w:color w:val="000000"/>
        </w:rPr>
        <w:t>sách</w:t>
      </w:r>
      <w:proofErr w:type="spellEnd"/>
      <w:r w:rsidR="00440069" w:rsidRPr="00B35B51">
        <w:rPr>
          <w:color w:val="000000"/>
        </w:rPr>
        <w:t xml:space="preserve"> </w:t>
      </w:r>
      <w:proofErr w:type="spellStart"/>
      <w:r w:rsidR="00440069" w:rsidRPr="00B35B51">
        <w:rPr>
          <w:color w:val="000000"/>
        </w:rPr>
        <w:t>Nhà</w:t>
      </w:r>
      <w:proofErr w:type="spellEnd"/>
      <w:r w:rsidR="00440069" w:rsidRPr="00B35B51">
        <w:rPr>
          <w:color w:val="000000"/>
        </w:rPr>
        <w:t xml:space="preserve"> </w:t>
      </w:r>
      <w:proofErr w:type="spellStart"/>
      <w:r w:rsidR="00440069" w:rsidRPr="00B35B51">
        <w:rPr>
          <w:color w:val="000000"/>
        </w:rPr>
        <w:t>nước</w:t>
      </w:r>
      <w:proofErr w:type="spellEnd"/>
      <w:r w:rsidRPr="00B35B51">
        <w:rPr>
          <w:color w:val="000000"/>
        </w:rPr>
        <w:t xml:space="preserve"> </w:t>
      </w:r>
      <w:proofErr w:type="spellStart"/>
      <w:r w:rsidRPr="00B35B51">
        <w:rPr>
          <w:color w:val="000000"/>
        </w:rPr>
        <w:t>được</w:t>
      </w:r>
      <w:proofErr w:type="spellEnd"/>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theo</w:t>
      </w:r>
      <w:proofErr w:type="spellEnd"/>
      <w:r w:rsidRPr="00B35B51">
        <w:rPr>
          <w:color w:val="000000"/>
        </w:rPr>
        <w:t xml:space="preserve"> Thông </w:t>
      </w:r>
      <w:proofErr w:type="spellStart"/>
      <w:r w:rsidRPr="00B35B51">
        <w:rPr>
          <w:color w:val="000000"/>
        </w:rPr>
        <w:t>tư</w:t>
      </w:r>
      <w:proofErr w:type="spellEnd"/>
      <w:r w:rsidRPr="00B35B51">
        <w:rPr>
          <w:color w:val="000000"/>
        </w:rPr>
        <w:t xml:space="preserve"> </w:t>
      </w:r>
      <w:proofErr w:type="spellStart"/>
      <w:r w:rsidRPr="00B35B51">
        <w:rPr>
          <w:color w:val="000000"/>
        </w:rPr>
        <w:t>sô</w:t>
      </w:r>
      <w:proofErr w:type="spellEnd"/>
      <w:r w:rsidRPr="00B35B51">
        <w:rPr>
          <w:color w:val="000000"/>
        </w:rPr>
        <w:t xml:space="preserve">́ 27/2015/TTLT-BKHCN-BTC </w:t>
      </w:r>
      <w:proofErr w:type="spellStart"/>
      <w:r w:rsidRPr="00B35B51">
        <w:rPr>
          <w:color w:val="000000"/>
        </w:rPr>
        <w:t>ngày</w:t>
      </w:r>
      <w:proofErr w:type="spellEnd"/>
      <w:r w:rsidRPr="00B35B51">
        <w:rPr>
          <w:color w:val="000000"/>
        </w:rPr>
        <w:t xml:space="preserve"> 30/12/2015 </w:t>
      </w:r>
      <w:proofErr w:type="spellStart"/>
      <w:r w:rsidRPr="00B35B51">
        <w:rPr>
          <w:color w:val="000000"/>
        </w:rPr>
        <w:t>liên</w:t>
      </w:r>
      <w:proofErr w:type="spellEnd"/>
      <w:r w:rsidRPr="00B35B51">
        <w:rPr>
          <w:color w:val="000000"/>
        </w:rPr>
        <w:t xml:space="preserve"> </w:t>
      </w:r>
      <w:proofErr w:type="spellStart"/>
      <w:r w:rsidRPr="00B35B51">
        <w:rPr>
          <w:color w:val="000000"/>
        </w:rPr>
        <w:t>Bô</w:t>
      </w:r>
      <w:proofErr w:type="spellEnd"/>
      <w:r w:rsidRPr="00B35B51">
        <w:rPr>
          <w:color w:val="000000"/>
        </w:rPr>
        <w:t xml:space="preserve">̣ Khoa </w:t>
      </w:r>
      <w:proofErr w:type="spellStart"/>
      <w:r w:rsidRPr="00B35B51">
        <w:rPr>
          <w:color w:val="000000"/>
        </w:rPr>
        <w:t>học</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Công </w:t>
      </w:r>
      <w:proofErr w:type="spellStart"/>
      <w:r w:rsidRPr="00B35B51">
        <w:rPr>
          <w:color w:val="000000"/>
        </w:rPr>
        <w:t>nghê</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Bô</w:t>
      </w:r>
      <w:proofErr w:type="spellEnd"/>
      <w:r w:rsidRPr="00B35B51">
        <w:rPr>
          <w:color w:val="000000"/>
        </w:rPr>
        <w:t xml:space="preserve">̣ </w:t>
      </w:r>
      <w:proofErr w:type="spellStart"/>
      <w:r w:rsidRPr="00B35B51">
        <w:rPr>
          <w:color w:val="000000"/>
        </w:rPr>
        <w:t>Tài</w:t>
      </w:r>
      <w:proofErr w:type="spellEnd"/>
      <w:r w:rsidRPr="00B35B51">
        <w:rPr>
          <w:color w:val="000000"/>
        </w:rPr>
        <w:t xml:space="preserve"> </w:t>
      </w:r>
      <w:proofErr w:type="spellStart"/>
      <w:r w:rsidRPr="00B35B51">
        <w:rPr>
          <w:color w:val="000000"/>
        </w:rPr>
        <w:t>chính</w:t>
      </w:r>
      <w:proofErr w:type="spellEnd"/>
      <w:r w:rsidRPr="00B35B51">
        <w:rPr>
          <w:color w:val="000000"/>
        </w:rPr>
        <w:t xml:space="preserve"> </w:t>
      </w:r>
      <w:proofErr w:type="spellStart"/>
      <w:r w:rsidRPr="00B35B51">
        <w:rPr>
          <w:color w:val="000000"/>
        </w:rPr>
        <w:t>quy</w:t>
      </w:r>
      <w:proofErr w:type="spellEnd"/>
      <w:r w:rsidRPr="00B35B51">
        <w:rPr>
          <w:color w:val="000000"/>
        </w:rPr>
        <w:t xml:space="preserve"> </w:t>
      </w:r>
      <w:proofErr w:type="spellStart"/>
      <w:r w:rsidRPr="00B35B51">
        <w:rPr>
          <w:color w:val="000000"/>
        </w:rPr>
        <w:t>định</w:t>
      </w:r>
      <w:proofErr w:type="spellEnd"/>
      <w:r w:rsidRPr="00B35B51">
        <w:rPr>
          <w:color w:val="000000"/>
        </w:rPr>
        <w:t xml:space="preserve"> </w:t>
      </w:r>
      <w:proofErr w:type="spellStart"/>
      <w:r w:rsidRPr="00B35B51">
        <w:rPr>
          <w:color w:val="000000"/>
        </w:rPr>
        <w:t>khoán</w:t>
      </w:r>
      <w:proofErr w:type="spellEnd"/>
      <w:r w:rsidRPr="00B35B51">
        <w:rPr>
          <w:color w:val="000000"/>
        </w:rPr>
        <w:t xml:space="preserve"> chi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nhiệm</w:t>
      </w:r>
      <w:proofErr w:type="spellEnd"/>
      <w:r w:rsidRPr="00B35B51">
        <w:rPr>
          <w:color w:val="000000"/>
        </w:rPr>
        <w:t xml:space="preserve"> vụ khoa </w:t>
      </w:r>
      <w:proofErr w:type="spellStart"/>
      <w:r w:rsidRPr="00B35B51">
        <w:rPr>
          <w:color w:val="000000"/>
        </w:rPr>
        <w:t>học</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công</w:t>
      </w:r>
      <w:proofErr w:type="spellEnd"/>
      <w:r w:rsidRPr="00B35B51">
        <w:rPr>
          <w:color w:val="000000"/>
        </w:rPr>
        <w:t xml:space="preserve"> </w:t>
      </w:r>
      <w:proofErr w:type="spellStart"/>
      <w:r w:rsidRPr="00B35B51">
        <w:rPr>
          <w:color w:val="000000"/>
        </w:rPr>
        <w:t>nghê</w:t>
      </w:r>
      <w:proofErr w:type="spellEnd"/>
      <w:r w:rsidRPr="00B35B51">
        <w:rPr>
          <w:color w:val="000000"/>
        </w:rPr>
        <w:t xml:space="preserve">̣ </w:t>
      </w:r>
      <w:proofErr w:type="spellStart"/>
      <w:r w:rsidRPr="00B35B51">
        <w:rPr>
          <w:color w:val="000000"/>
        </w:rPr>
        <w:t>sư</w:t>
      </w:r>
      <w:proofErr w:type="spellEnd"/>
      <w:r w:rsidRPr="00B35B51">
        <w:rPr>
          <w:color w:val="000000"/>
        </w:rPr>
        <w:t xml:space="preserve">̉ </w:t>
      </w:r>
      <w:proofErr w:type="spellStart"/>
      <w:r w:rsidRPr="00B35B51">
        <w:rPr>
          <w:color w:val="000000"/>
        </w:rPr>
        <w:t>dụng</w:t>
      </w:r>
      <w:proofErr w:type="spellEnd"/>
      <w:r w:rsidRPr="00B35B51">
        <w:rPr>
          <w:color w:val="000000"/>
        </w:rPr>
        <w:t xml:space="preserve"> </w:t>
      </w:r>
      <w:proofErr w:type="spellStart"/>
      <w:r w:rsidRPr="00B35B51">
        <w:rPr>
          <w:color w:val="000000"/>
        </w:rPr>
        <w:t>ngân</w:t>
      </w:r>
      <w:proofErr w:type="spellEnd"/>
      <w:r w:rsidRPr="00B35B51">
        <w:rPr>
          <w:color w:val="000000"/>
        </w:rPr>
        <w:t xml:space="preserve"> </w:t>
      </w:r>
      <w:proofErr w:type="spellStart"/>
      <w:r w:rsidRPr="00B35B51">
        <w:rPr>
          <w:color w:val="000000"/>
        </w:rPr>
        <w:t>sách</w:t>
      </w:r>
      <w:proofErr w:type="spellEnd"/>
      <w:r w:rsidRPr="00B35B51">
        <w:rPr>
          <w:color w:val="000000"/>
        </w:rPr>
        <w:t xml:space="preserve"> </w:t>
      </w:r>
      <w:proofErr w:type="spellStart"/>
      <w:r w:rsidRPr="00B35B51">
        <w:rPr>
          <w:color w:val="000000"/>
        </w:rPr>
        <w:t>nha</w:t>
      </w:r>
      <w:proofErr w:type="spellEnd"/>
      <w:r w:rsidRPr="00B35B51">
        <w:rPr>
          <w:color w:val="000000"/>
        </w:rPr>
        <w:t xml:space="preserve">̀ </w:t>
      </w:r>
      <w:proofErr w:type="spellStart"/>
      <w:r w:rsidRPr="00B35B51">
        <w:rPr>
          <w:color w:val="000000"/>
        </w:rPr>
        <w:t>nước</w:t>
      </w:r>
      <w:proofErr w:type="spellEnd"/>
      <w:r w:rsidRPr="00B35B51">
        <w:rPr>
          <w:color w:val="000000"/>
        </w:rPr>
        <w:t xml:space="preserve">; chủ </w:t>
      </w:r>
      <w:proofErr w:type="spellStart"/>
      <w:r w:rsidRPr="00B35B51">
        <w:rPr>
          <w:color w:val="000000"/>
        </w:rPr>
        <w:t>nhiệm</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có </w:t>
      </w:r>
      <w:proofErr w:type="spellStart"/>
      <w:r w:rsidRPr="00B35B51">
        <w:rPr>
          <w:color w:val="000000"/>
        </w:rPr>
        <w:t>trách</w:t>
      </w:r>
      <w:proofErr w:type="spellEnd"/>
      <w:r w:rsidRPr="00B35B51">
        <w:rPr>
          <w:color w:val="000000"/>
        </w:rPr>
        <w:t xml:space="preserve"> </w:t>
      </w:r>
      <w:proofErr w:type="spellStart"/>
      <w:r w:rsidRPr="00B35B51">
        <w:rPr>
          <w:color w:val="000000"/>
        </w:rPr>
        <w:t>nhiệm</w:t>
      </w:r>
      <w:proofErr w:type="spellEnd"/>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tuân</w:t>
      </w:r>
      <w:proofErr w:type="spellEnd"/>
      <w:r w:rsidRPr="00B35B51">
        <w:rPr>
          <w:color w:val="000000"/>
        </w:rPr>
        <w:t xml:space="preserve"> </w:t>
      </w:r>
      <w:proofErr w:type="spellStart"/>
      <w:r w:rsidRPr="00B35B51">
        <w:rPr>
          <w:color w:val="000000"/>
        </w:rPr>
        <w:t>thu</w:t>
      </w:r>
      <w:proofErr w:type="spellEnd"/>
      <w:r w:rsidRPr="00B35B51">
        <w:rPr>
          <w:color w:val="000000"/>
        </w:rPr>
        <w:t xml:space="preserve">̉ </w:t>
      </w:r>
      <w:proofErr w:type="spellStart"/>
      <w:r w:rsidRPr="00B35B51">
        <w:rPr>
          <w:color w:val="000000"/>
        </w:rPr>
        <w:t>quy</w:t>
      </w:r>
      <w:proofErr w:type="spellEnd"/>
      <w:r w:rsidRPr="00B35B51">
        <w:rPr>
          <w:color w:val="000000"/>
        </w:rPr>
        <w:t xml:space="preserve"> </w:t>
      </w:r>
      <w:proofErr w:type="spellStart"/>
      <w:r w:rsidRPr="00B35B51">
        <w:rPr>
          <w:color w:val="000000"/>
        </w:rPr>
        <w:t>định</w:t>
      </w:r>
      <w:proofErr w:type="spellEnd"/>
      <w:r w:rsidRPr="00B35B51">
        <w:rPr>
          <w:color w:val="000000"/>
        </w:rPr>
        <w:t xml:space="preserve"> </w:t>
      </w:r>
      <w:proofErr w:type="spellStart"/>
      <w:r w:rsidRPr="00B35B51">
        <w:rPr>
          <w:color w:val="000000"/>
        </w:rPr>
        <w:t>trên</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chịu</w:t>
      </w:r>
      <w:proofErr w:type="spellEnd"/>
      <w:r w:rsidRPr="00B35B51">
        <w:rPr>
          <w:color w:val="000000"/>
        </w:rPr>
        <w:t xml:space="preserve"> </w:t>
      </w:r>
      <w:proofErr w:type="spellStart"/>
      <w:r w:rsidRPr="00B35B51">
        <w:rPr>
          <w:color w:val="000000"/>
        </w:rPr>
        <w:t>trách</w:t>
      </w:r>
      <w:proofErr w:type="spellEnd"/>
      <w:r w:rsidRPr="00B35B51">
        <w:rPr>
          <w:color w:val="000000"/>
        </w:rPr>
        <w:t xml:space="preserve"> </w:t>
      </w:r>
      <w:proofErr w:type="spellStart"/>
      <w:r w:rsidRPr="00B35B51">
        <w:rPr>
          <w:color w:val="000000"/>
        </w:rPr>
        <w:t>nhiệm</w:t>
      </w:r>
      <w:proofErr w:type="spellEnd"/>
      <w:r w:rsidRPr="00B35B51">
        <w:rPr>
          <w:color w:val="000000"/>
        </w:rPr>
        <w:t xml:space="preserve"> </w:t>
      </w:r>
      <w:proofErr w:type="spellStart"/>
      <w:r w:rsidRPr="00B35B51">
        <w:rPr>
          <w:color w:val="000000"/>
        </w:rPr>
        <w:t>vê</w:t>
      </w:r>
      <w:proofErr w:type="spellEnd"/>
      <w:r w:rsidRPr="00B35B51">
        <w:rPr>
          <w:color w:val="000000"/>
        </w:rPr>
        <w:t xml:space="preserve">̀ </w:t>
      </w:r>
      <w:proofErr w:type="spellStart"/>
      <w:r w:rsidRPr="00B35B51">
        <w:rPr>
          <w:color w:val="000000"/>
        </w:rPr>
        <w:t>tính</w:t>
      </w:r>
      <w:proofErr w:type="spellEnd"/>
      <w:r w:rsidRPr="00B35B51">
        <w:rPr>
          <w:color w:val="000000"/>
        </w:rPr>
        <w:t xml:space="preserve"> </w:t>
      </w:r>
      <w:proofErr w:type="spellStart"/>
      <w:r w:rsidRPr="00B35B51">
        <w:rPr>
          <w:color w:val="000000"/>
        </w:rPr>
        <w:t>chính</w:t>
      </w:r>
      <w:proofErr w:type="spellEnd"/>
      <w:r w:rsidRPr="00B35B51">
        <w:rPr>
          <w:color w:val="000000"/>
        </w:rPr>
        <w:t xml:space="preserve"> </w:t>
      </w:r>
      <w:proofErr w:type="spellStart"/>
      <w:r w:rsidRPr="00B35B51">
        <w:rPr>
          <w:color w:val="000000"/>
        </w:rPr>
        <w:t>xác</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trung</w:t>
      </w:r>
      <w:proofErr w:type="spellEnd"/>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hợp</w:t>
      </w:r>
      <w:proofErr w:type="spellEnd"/>
      <w:r w:rsidRPr="00B35B51">
        <w:rPr>
          <w:color w:val="000000"/>
        </w:rPr>
        <w:t xml:space="preserve"> </w:t>
      </w:r>
      <w:proofErr w:type="spellStart"/>
      <w:r w:rsidRPr="00B35B51">
        <w:rPr>
          <w:color w:val="000000"/>
        </w:rPr>
        <w:t>pháp</w:t>
      </w:r>
      <w:proofErr w:type="spellEnd"/>
      <w:r w:rsidRPr="00B35B51">
        <w:rPr>
          <w:color w:val="000000"/>
        </w:rPr>
        <w:t xml:space="preserve">, </w:t>
      </w:r>
      <w:proofErr w:type="spellStart"/>
      <w:r w:rsidRPr="00B35B51">
        <w:rPr>
          <w:color w:val="000000"/>
        </w:rPr>
        <w:t>hợp</w:t>
      </w:r>
      <w:proofErr w:type="spellEnd"/>
      <w:r w:rsidRPr="00B35B51">
        <w:rPr>
          <w:color w:val="000000"/>
        </w:rPr>
        <w:t xml:space="preserve"> </w:t>
      </w:r>
      <w:proofErr w:type="spellStart"/>
      <w:r w:rsidRPr="00B35B51">
        <w:rPr>
          <w:color w:val="000000"/>
        </w:rPr>
        <w:t>ly</w:t>
      </w:r>
      <w:proofErr w:type="spellEnd"/>
      <w:r w:rsidRPr="00B35B51">
        <w:rPr>
          <w:color w:val="000000"/>
        </w:rPr>
        <w:t xml:space="preserve">́, </w:t>
      </w:r>
      <w:proofErr w:type="spellStart"/>
      <w:r w:rsidRPr="00B35B51">
        <w:rPr>
          <w:color w:val="000000"/>
        </w:rPr>
        <w:t>hợp</w:t>
      </w:r>
      <w:proofErr w:type="spellEnd"/>
      <w:r w:rsidRPr="00B35B51">
        <w:rPr>
          <w:color w:val="000000"/>
        </w:rPr>
        <w:t xml:space="preserve"> </w:t>
      </w:r>
      <w:proofErr w:type="spellStart"/>
      <w:r w:rsidRPr="00B35B51">
        <w:rPr>
          <w:color w:val="000000"/>
        </w:rPr>
        <w:t>lê</w:t>
      </w:r>
      <w:proofErr w:type="spellEnd"/>
      <w:r w:rsidRPr="00B35B51">
        <w:rPr>
          <w:color w:val="000000"/>
        </w:rPr>
        <w:t xml:space="preserve">̣ </w:t>
      </w:r>
      <w:proofErr w:type="spellStart"/>
      <w:r w:rsidRPr="00B35B51">
        <w:rPr>
          <w:color w:val="000000"/>
        </w:rPr>
        <w:t>của</w:t>
      </w:r>
      <w:proofErr w:type="spellEnd"/>
      <w:r w:rsidRPr="00B35B51">
        <w:rPr>
          <w:color w:val="000000"/>
        </w:rPr>
        <w:t xml:space="preserve"> </w:t>
      </w:r>
      <w:proofErr w:type="spellStart"/>
      <w:r w:rsidRPr="00B35B51">
        <w:rPr>
          <w:color w:val="000000"/>
        </w:rPr>
        <w:t>các</w:t>
      </w:r>
      <w:proofErr w:type="spellEnd"/>
      <w:r w:rsidRPr="00B35B51">
        <w:rPr>
          <w:color w:val="000000"/>
        </w:rPr>
        <w:t xml:space="preserve"> </w:t>
      </w:r>
      <w:proofErr w:type="spellStart"/>
      <w:r w:rsidRPr="00B35B51">
        <w:rPr>
          <w:color w:val="000000"/>
        </w:rPr>
        <w:t>nội</w:t>
      </w:r>
      <w:proofErr w:type="spellEnd"/>
      <w:r w:rsidRPr="00B35B51">
        <w:rPr>
          <w:color w:val="000000"/>
        </w:rPr>
        <w:t xml:space="preserve"> dung </w:t>
      </w:r>
      <w:proofErr w:type="spellStart"/>
      <w:r w:rsidRPr="00B35B51">
        <w:rPr>
          <w:color w:val="000000"/>
        </w:rPr>
        <w:t>thu</w:t>
      </w:r>
      <w:proofErr w:type="spellEnd"/>
      <w:r w:rsidRPr="00B35B51">
        <w:rPr>
          <w:color w:val="000000"/>
        </w:rPr>
        <w:t xml:space="preserve">, chi </w:t>
      </w:r>
      <w:proofErr w:type="spellStart"/>
      <w:r w:rsidRPr="00B35B51">
        <w:rPr>
          <w:color w:val="000000"/>
        </w:rPr>
        <w:t>của</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w:t>
      </w:r>
      <w:r w:rsidR="00114290" w:rsidRPr="00B35B51">
        <w:rPr>
          <w:color w:val="000000"/>
        </w:rPr>
        <w:t xml:space="preserve"> </w:t>
      </w:r>
      <w:proofErr w:type="spellStart"/>
      <w:r w:rsidR="00F87817" w:rsidRPr="00B35B51">
        <w:rPr>
          <w:color w:val="000000"/>
        </w:rPr>
        <w:t>Chủ</w:t>
      </w:r>
      <w:proofErr w:type="spellEnd"/>
      <w:r w:rsidR="00F87817" w:rsidRPr="00B35B51">
        <w:rPr>
          <w:color w:val="000000"/>
        </w:rPr>
        <w:t xml:space="preserve"> </w:t>
      </w:r>
      <w:proofErr w:type="spellStart"/>
      <w:r w:rsidR="00F87817" w:rsidRPr="00B35B51">
        <w:rPr>
          <w:color w:val="000000"/>
        </w:rPr>
        <w:t>nhiệm</w:t>
      </w:r>
      <w:proofErr w:type="spellEnd"/>
      <w:r w:rsidR="00F87817" w:rsidRPr="00B35B51">
        <w:rPr>
          <w:color w:val="000000"/>
        </w:rPr>
        <w:t xml:space="preserve"> </w:t>
      </w:r>
      <w:proofErr w:type="spellStart"/>
      <w:r w:rsidR="00F87817" w:rsidRPr="00B35B51">
        <w:rPr>
          <w:color w:val="000000"/>
        </w:rPr>
        <w:t>đề</w:t>
      </w:r>
      <w:proofErr w:type="spellEnd"/>
      <w:r w:rsidR="00F87817" w:rsidRPr="00B35B51">
        <w:rPr>
          <w:color w:val="000000"/>
        </w:rPr>
        <w:t xml:space="preserve"> </w:t>
      </w:r>
      <w:proofErr w:type="spellStart"/>
      <w:r w:rsidR="00F87817" w:rsidRPr="00B35B51">
        <w:rPr>
          <w:color w:val="000000"/>
        </w:rPr>
        <w:t>tài</w:t>
      </w:r>
      <w:proofErr w:type="spellEnd"/>
      <w:r w:rsidR="00F87817" w:rsidRPr="00B35B51">
        <w:rPr>
          <w:color w:val="000000"/>
        </w:rPr>
        <w:t>/</w:t>
      </w:r>
      <w:proofErr w:type="spellStart"/>
      <w:r w:rsidR="00F87817" w:rsidRPr="00B35B51">
        <w:rPr>
          <w:color w:val="000000"/>
        </w:rPr>
        <w:t>dự</w:t>
      </w:r>
      <w:proofErr w:type="spellEnd"/>
      <w:r w:rsidR="00F87817" w:rsidRPr="00B35B51">
        <w:rPr>
          <w:color w:val="000000"/>
        </w:rPr>
        <w:t xml:space="preserve"> </w:t>
      </w:r>
      <w:proofErr w:type="spellStart"/>
      <w:r w:rsidR="00F87817" w:rsidRPr="00B35B51">
        <w:rPr>
          <w:color w:val="000000"/>
        </w:rPr>
        <w:t>án</w:t>
      </w:r>
      <w:proofErr w:type="spellEnd"/>
      <w:r w:rsidR="00F87817" w:rsidRPr="00B35B51">
        <w:rPr>
          <w:color w:val="000000"/>
        </w:rPr>
        <w:t xml:space="preserve"> </w:t>
      </w:r>
      <w:proofErr w:type="spellStart"/>
      <w:r w:rsidR="00F87817" w:rsidRPr="00B35B51">
        <w:rPr>
          <w:color w:val="000000"/>
        </w:rPr>
        <w:t>tiến</w:t>
      </w:r>
      <w:proofErr w:type="spellEnd"/>
      <w:r w:rsidR="00F87817" w:rsidRPr="00B35B51">
        <w:rPr>
          <w:color w:val="000000"/>
        </w:rPr>
        <w:t xml:space="preserve"> </w:t>
      </w:r>
      <w:proofErr w:type="spellStart"/>
      <w:r w:rsidR="00F87817" w:rsidRPr="00B35B51">
        <w:rPr>
          <w:color w:val="000000"/>
        </w:rPr>
        <w:t>hành</w:t>
      </w:r>
      <w:proofErr w:type="spellEnd"/>
      <w:r w:rsidR="00F87817" w:rsidRPr="00B35B51">
        <w:rPr>
          <w:color w:val="000000"/>
        </w:rPr>
        <w:t xml:space="preserve"> </w:t>
      </w:r>
      <w:proofErr w:type="spellStart"/>
      <w:r w:rsidR="00F87817" w:rsidRPr="00B35B51">
        <w:rPr>
          <w:color w:val="000000"/>
        </w:rPr>
        <w:t>các</w:t>
      </w:r>
      <w:proofErr w:type="spellEnd"/>
      <w:r w:rsidR="00F87817" w:rsidRPr="00B35B51">
        <w:rPr>
          <w:color w:val="000000"/>
        </w:rPr>
        <w:t xml:space="preserve"> </w:t>
      </w:r>
      <w:proofErr w:type="spellStart"/>
      <w:r w:rsidR="00F87817" w:rsidRPr="00B35B51">
        <w:rPr>
          <w:color w:val="000000"/>
        </w:rPr>
        <w:t>thủ</w:t>
      </w:r>
      <w:proofErr w:type="spellEnd"/>
      <w:r w:rsidR="00F87817" w:rsidRPr="00B35B51">
        <w:rPr>
          <w:color w:val="000000"/>
        </w:rPr>
        <w:t xml:space="preserve"> </w:t>
      </w:r>
      <w:proofErr w:type="spellStart"/>
      <w:r w:rsidR="00F87817" w:rsidRPr="00B35B51">
        <w:rPr>
          <w:color w:val="000000"/>
        </w:rPr>
        <w:t>tục</w:t>
      </w:r>
      <w:proofErr w:type="spellEnd"/>
      <w:r w:rsidR="00F87817" w:rsidRPr="00B35B51">
        <w:rPr>
          <w:color w:val="000000"/>
        </w:rPr>
        <w:t xml:space="preserve"> </w:t>
      </w:r>
      <w:proofErr w:type="spellStart"/>
      <w:r w:rsidR="00F87817" w:rsidRPr="00B35B51">
        <w:rPr>
          <w:color w:val="000000"/>
        </w:rPr>
        <w:t>thanh</w:t>
      </w:r>
      <w:proofErr w:type="spellEnd"/>
      <w:r w:rsidR="00F87817" w:rsidRPr="00B35B51">
        <w:rPr>
          <w:color w:val="000000"/>
        </w:rPr>
        <w:t xml:space="preserve"> </w:t>
      </w:r>
      <w:proofErr w:type="spellStart"/>
      <w:r w:rsidR="00F87817" w:rsidRPr="00B35B51">
        <w:rPr>
          <w:color w:val="000000"/>
        </w:rPr>
        <w:t>quyết</w:t>
      </w:r>
      <w:proofErr w:type="spellEnd"/>
      <w:r w:rsidR="00F87817" w:rsidRPr="00B35B51">
        <w:rPr>
          <w:color w:val="000000"/>
        </w:rPr>
        <w:t xml:space="preserve"> </w:t>
      </w:r>
      <w:proofErr w:type="spellStart"/>
      <w:r w:rsidR="00F87817" w:rsidRPr="00B35B51">
        <w:rPr>
          <w:color w:val="000000"/>
        </w:rPr>
        <w:t>toán</w:t>
      </w:r>
      <w:proofErr w:type="spellEnd"/>
      <w:r w:rsidR="00F87817" w:rsidRPr="00B35B51">
        <w:rPr>
          <w:color w:val="000000"/>
        </w:rPr>
        <w:t xml:space="preserve"> </w:t>
      </w:r>
      <w:proofErr w:type="spellStart"/>
      <w:r w:rsidR="00F87817" w:rsidRPr="00B35B51">
        <w:rPr>
          <w:color w:val="000000"/>
        </w:rPr>
        <w:t>kinh</w:t>
      </w:r>
      <w:proofErr w:type="spellEnd"/>
      <w:r w:rsidR="00F87817" w:rsidRPr="00B35B51">
        <w:rPr>
          <w:color w:val="000000"/>
        </w:rPr>
        <w:t xml:space="preserve"> </w:t>
      </w:r>
      <w:proofErr w:type="spellStart"/>
      <w:r w:rsidR="00F87817" w:rsidRPr="00B35B51">
        <w:rPr>
          <w:color w:val="000000"/>
        </w:rPr>
        <w:t>phí</w:t>
      </w:r>
      <w:proofErr w:type="spellEnd"/>
      <w:r w:rsidR="00F87817" w:rsidRPr="00B35B51">
        <w:rPr>
          <w:color w:val="000000"/>
        </w:rPr>
        <w:t xml:space="preserve"> </w:t>
      </w:r>
      <w:proofErr w:type="spellStart"/>
      <w:r w:rsidR="00F87817" w:rsidRPr="00B35B51">
        <w:rPr>
          <w:color w:val="000000"/>
        </w:rPr>
        <w:t>đề</w:t>
      </w:r>
      <w:proofErr w:type="spellEnd"/>
      <w:r w:rsidR="00F87817" w:rsidRPr="00B35B51">
        <w:rPr>
          <w:color w:val="000000"/>
        </w:rPr>
        <w:t xml:space="preserve"> </w:t>
      </w:r>
      <w:proofErr w:type="spellStart"/>
      <w:r w:rsidR="00F87817" w:rsidRPr="00B35B51">
        <w:rPr>
          <w:color w:val="000000"/>
        </w:rPr>
        <w:t>tài</w:t>
      </w:r>
      <w:proofErr w:type="spellEnd"/>
      <w:r w:rsidR="00F87817" w:rsidRPr="00B35B51">
        <w:rPr>
          <w:color w:val="000000"/>
        </w:rPr>
        <w:t xml:space="preserve"> /</w:t>
      </w:r>
      <w:proofErr w:type="spellStart"/>
      <w:r w:rsidR="00F87817" w:rsidRPr="00B35B51">
        <w:rPr>
          <w:color w:val="000000"/>
        </w:rPr>
        <w:t>dự</w:t>
      </w:r>
      <w:proofErr w:type="spellEnd"/>
      <w:r w:rsidR="00F87817" w:rsidRPr="00B35B51">
        <w:rPr>
          <w:color w:val="000000"/>
        </w:rPr>
        <w:t xml:space="preserve"> </w:t>
      </w:r>
      <w:proofErr w:type="spellStart"/>
      <w:r w:rsidR="00F87817" w:rsidRPr="00B35B51">
        <w:rPr>
          <w:color w:val="000000"/>
        </w:rPr>
        <w:t>án</w:t>
      </w:r>
      <w:proofErr w:type="spellEnd"/>
      <w:r w:rsidR="00F87817" w:rsidRPr="00B35B51">
        <w:rPr>
          <w:color w:val="000000"/>
        </w:rPr>
        <w:t xml:space="preserve"> </w:t>
      </w:r>
      <w:proofErr w:type="spellStart"/>
      <w:r w:rsidR="00F87817" w:rsidRPr="00B35B51">
        <w:rPr>
          <w:color w:val="000000"/>
        </w:rPr>
        <w:t>trong</w:t>
      </w:r>
      <w:proofErr w:type="spellEnd"/>
      <w:r w:rsidR="00F87817" w:rsidRPr="00B35B51">
        <w:rPr>
          <w:color w:val="000000"/>
        </w:rPr>
        <w:t xml:space="preserve"> </w:t>
      </w:r>
      <w:proofErr w:type="spellStart"/>
      <w:r w:rsidR="00F87817" w:rsidRPr="00B35B51">
        <w:rPr>
          <w:color w:val="000000"/>
        </w:rPr>
        <w:t>vòng</w:t>
      </w:r>
      <w:proofErr w:type="spellEnd"/>
      <w:r w:rsidR="00F87817" w:rsidRPr="00B35B51">
        <w:rPr>
          <w:color w:val="000000"/>
        </w:rPr>
        <w:t xml:space="preserve"> 06 </w:t>
      </w:r>
      <w:proofErr w:type="spellStart"/>
      <w:r w:rsidR="00F87817" w:rsidRPr="00B35B51">
        <w:rPr>
          <w:color w:val="000000"/>
        </w:rPr>
        <w:t>tháng</w:t>
      </w:r>
      <w:proofErr w:type="spellEnd"/>
      <w:r w:rsidR="00F87817" w:rsidRPr="00B35B51">
        <w:rPr>
          <w:color w:val="000000"/>
        </w:rPr>
        <w:t xml:space="preserve"> </w:t>
      </w:r>
      <w:proofErr w:type="spellStart"/>
      <w:r w:rsidR="00F87817" w:rsidRPr="00B35B51">
        <w:rPr>
          <w:color w:val="000000"/>
        </w:rPr>
        <w:t>kể</w:t>
      </w:r>
      <w:proofErr w:type="spellEnd"/>
      <w:r w:rsidR="00F87817" w:rsidRPr="00B35B51">
        <w:rPr>
          <w:color w:val="000000"/>
        </w:rPr>
        <w:t xml:space="preserve"> </w:t>
      </w:r>
      <w:proofErr w:type="spellStart"/>
      <w:r w:rsidR="00F87817" w:rsidRPr="00B35B51">
        <w:rPr>
          <w:color w:val="000000"/>
        </w:rPr>
        <w:t>từ</w:t>
      </w:r>
      <w:proofErr w:type="spellEnd"/>
      <w:r w:rsidR="00F87817" w:rsidRPr="00B35B51">
        <w:rPr>
          <w:color w:val="000000"/>
        </w:rPr>
        <w:t xml:space="preserve"> </w:t>
      </w:r>
      <w:proofErr w:type="spellStart"/>
      <w:r w:rsidR="00F87817" w:rsidRPr="00B35B51">
        <w:rPr>
          <w:color w:val="000000"/>
        </w:rPr>
        <w:t>ngày</w:t>
      </w:r>
      <w:proofErr w:type="spellEnd"/>
      <w:r w:rsidR="00F87817" w:rsidRPr="00B35B51">
        <w:rPr>
          <w:color w:val="000000"/>
        </w:rPr>
        <w:t xml:space="preserve"> </w:t>
      </w:r>
      <w:proofErr w:type="spellStart"/>
      <w:r w:rsidR="00F87817" w:rsidRPr="00B35B51">
        <w:rPr>
          <w:color w:val="000000"/>
        </w:rPr>
        <w:t>kết</w:t>
      </w:r>
      <w:proofErr w:type="spellEnd"/>
      <w:r w:rsidR="00F87817" w:rsidRPr="00B35B51">
        <w:rPr>
          <w:color w:val="000000"/>
        </w:rPr>
        <w:t xml:space="preserve"> </w:t>
      </w:r>
      <w:proofErr w:type="spellStart"/>
      <w:r w:rsidR="00F87817" w:rsidRPr="00B35B51">
        <w:rPr>
          <w:color w:val="000000"/>
        </w:rPr>
        <w:t>thúc</w:t>
      </w:r>
      <w:proofErr w:type="spellEnd"/>
      <w:r w:rsidR="00F87817" w:rsidRPr="00B35B51">
        <w:rPr>
          <w:color w:val="000000"/>
        </w:rPr>
        <w:t xml:space="preserve"> </w:t>
      </w:r>
      <w:proofErr w:type="spellStart"/>
      <w:r w:rsidR="00F87817" w:rsidRPr="00B35B51">
        <w:rPr>
          <w:color w:val="000000"/>
        </w:rPr>
        <w:t>thời</w:t>
      </w:r>
      <w:proofErr w:type="spellEnd"/>
      <w:r w:rsidR="00F87817" w:rsidRPr="00B35B51">
        <w:rPr>
          <w:color w:val="000000"/>
        </w:rPr>
        <w:t xml:space="preserve"> </w:t>
      </w:r>
      <w:proofErr w:type="spellStart"/>
      <w:r w:rsidR="00F87817" w:rsidRPr="00B35B51">
        <w:rPr>
          <w:color w:val="000000"/>
        </w:rPr>
        <w:t>gian</w:t>
      </w:r>
      <w:proofErr w:type="spellEnd"/>
      <w:r w:rsidR="00F87817" w:rsidRPr="00B35B51">
        <w:rPr>
          <w:color w:val="000000"/>
        </w:rPr>
        <w:t xml:space="preserve"> </w:t>
      </w:r>
      <w:proofErr w:type="spellStart"/>
      <w:r w:rsidR="00F87817" w:rsidRPr="00B35B51">
        <w:rPr>
          <w:color w:val="000000"/>
        </w:rPr>
        <w:t>thực</w:t>
      </w:r>
      <w:proofErr w:type="spellEnd"/>
      <w:r w:rsidR="00F87817" w:rsidRPr="00B35B51">
        <w:rPr>
          <w:color w:val="000000"/>
        </w:rPr>
        <w:t xml:space="preserve"> </w:t>
      </w:r>
      <w:proofErr w:type="spellStart"/>
      <w:r w:rsidR="00F87817" w:rsidRPr="00B35B51">
        <w:rPr>
          <w:color w:val="000000"/>
        </w:rPr>
        <w:t>hiện</w:t>
      </w:r>
      <w:proofErr w:type="spellEnd"/>
      <w:r w:rsidR="00F87817" w:rsidRPr="00B35B51">
        <w:rPr>
          <w:color w:val="000000"/>
        </w:rPr>
        <w:t xml:space="preserve"> </w:t>
      </w:r>
      <w:proofErr w:type="spellStart"/>
      <w:r w:rsidR="00F87817" w:rsidRPr="00B35B51">
        <w:rPr>
          <w:color w:val="000000"/>
        </w:rPr>
        <w:t>đề</w:t>
      </w:r>
      <w:proofErr w:type="spellEnd"/>
      <w:r w:rsidR="00F87817" w:rsidRPr="00B35B51">
        <w:rPr>
          <w:color w:val="000000"/>
        </w:rPr>
        <w:t xml:space="preserve"> </w:t>
      </w:r>
      <w:proofErr w:type="spellStart"/>
      <w:r w:rsidR="00F87817" w:rsidRPr="00B35B51">
        <w:rPr>
          <w:color w:val="000000"/>
        </w:rPr>
        <w:t>tài</w:t>
      </w:r>
      <w:proofErr w:type="spellEnd"/>
      <w:r w:rsidR="00F87817" w:rsidRPr="00B35B51">
        <w:rPr>
          <w:color w:val="000000"/>
        </w:rPr>
        <w:t>/</w:t>
      </w:r>
      <w:proofErr w:type="spellStart"/>
      <w:r w:rsidR="00F87817" w:rsidRPr="00B35B51">
        <w:rPr>
          <w:color w:val="000000"/>
        </w:rPr>
        <w:t>dự</w:t>
      </w:r>
      <w:proofErr w:type="spellEnd"/>
      <w:r w:rsidR="00F87817" w:rsidRPr="00B35B51">
        <w:rPr>
          <w:color w:val="000000"/>
        </w:rPr>
        <w:t xml:space="preserve"> </w:t>
      </w:r>
      <w:proofErr w:type="spellStart"/>
      <w:r w:rsidR="00F87817" w:rsidRPr="00B35B51">
        <w:rPr>
          <w:color w:val="000000"/>
        </w:rPr>
        <w:t>án</w:t>
      </w:r>
      <w:proofErr w:type="spellEnd"/>
      <w:r w:rsidR="00F87817" w:rsidRPr="00B35B51">
        <w:rPr>
          <w:color w:val="000000"/>
        </w:rPr>
        <w:t xml:space="preserve"> </w:t>
      </w:r>
      <w:proofErr w:type="spellStart"/>
      <w:r w:rsidR="00F87817" w:rsidRPr="00B35B51">
        <w:rPr>
          <w:color w:val="000000"/>
        </w:rPr>
        <w:t>ghi</w:t>
      </w:r>
      <w:proofErr w:type="spellEnd"/>
      <w:r w:rsidR="00F87817" w:rsidRPr="00B35B51">
        <w:rPr>
          <w:color w:val="000000"/>
        </w:rPr>
        <w:t xml:space="preserve"> </w:t>
      </w:r>
      <w:proofErr w:type="spellStart"/>
      <w:r w:rsidR="00F87817" w:rsidRPr="00B35B51">
        <w:rPr>
          <w:color w:val="000000"/>
        </w:rPr>
        <w:t>trong</w:t>
      </w:r>
      <w:proofErr w:type="spellEnd"/>
      <w:r w:rsidR="00F87817" w:rsidRPr="00B35B51">
        <w:rPr>
          <w:color w:val="000000"/>
        </w:rPr>
        <w:t xml:space="preserve"> </w:t>
      </w:r>
      <w:proofErr w:type="spellStart"/>
      <w:r w:rsidR="00F87817" w:rsidRPr="00B35B51">
        <w:rPr>
          <w:color w:val="000000"/>
        </w:rPr>
        <w:t>Quyết</w:t>
      </w:r>
      <w:proofErr w:type="spellEnd"/>
      <w:r w:rsidR="00F87817" w:rsidRPr="00B35B51">
        <w:rPr>
          <w:color w:val="000000"/>
        </w:rPr>
        <w:t xml:space="preserve"> </w:t>
      </w:r>
      <w:proofErr w:type="spellStart"/>
      <w:r w:rsidR="00F87817" w:rsidRPr="00B35B51">
        <w:rPr>
          <w:color w:val="000000"/>
        </w:rPr>
        <w:t>định</w:t>
      </w:r>
      <w:proofErr w:type="spellEnd"/>
      <w:r w:rsidR="00F87817" w:rsidRPr="00B35B51">
        <w:rPr>
          <w:color w:val="000000"/>
        </w:rPr>
        <w:t>/</w:t>
      </w:r>
      <w:proofErr w:type="spellStart"/>
      <w:r w:rsidR="00F87817" w:rsidRPr="00B35B51">
        <w:rPr>
          <w:color w:val="000000"/>
        </w:rPr>
        <w:t>Hợp</w:t>
      </w:r>
      <w:proofErr w:type="spellEnd"/>
      <w:r w:rsidR="00F87817" w:rsidRPr="00B35B51">
        <w:rPr>
          <w:color w:val="000000"/>
        </w:rPr>
        <w:t xml:space="preserve"> </w:t>
      </w:r>
      <w:proofErr w:type="spellStart"/>
      <w:r w:rsidR="00F87817" w:rsidRPr="00B35B51">
        <w:rPr>
          <w:color w:val="000000"/>
        </w:rPr>
        <w:t>đồng</w:t>
      </w:r>
      <w:proofErr w:type="spellEnd"/>
      <w:r w:rsidR="00F87817" w:rsidRPr="00B35B51">
        <w:rPr>
          <w:color w:val="000000"/>
        </w:rPr>
        <w:t xml:space="preserve"> </w:t>
      </w:r>
      <w:proofErr w:type="spellStart"/>
      <w:r w:rsidR="00F87817" w:rsidRPr="00B35B51">
        <w:rPr>
          <w:color w:val="000000"/>
        </w:rPr>
        <w:t>hoặc</w:t>
      </w:r>
      <w:proofErr w:type="spellEnd"/>
      <w:r w:rsidR="00F87817" w:rsidRPr="00B35B51">
        <w:rPr>
          <w:color w:val="000000"/>
        </w:rPr>
        <w:t xml:space="preserve"> </w:t>
      </w:r>
      <w:proofErr w:type="spellStart"/>
      <w:r w:rsidR="00F87817" w:rsidRPr="00B35B51">
        <w:rPr>
          <w:color w:val="000000"/>
        </w:rPr>
        <w:t>thời</w:t>
      </w:r>
      <w:proofErr w:type="spellEnd"/>
      <w:r w:rsidR="00F87817" w:rsidRPr="00B35B51">
        <w:rPr>
          <w:color w:val="000000"/>
        </w:rPr>
        <w:t xml:space="preserve"> </w:t>
      </w:r>
      <w:proofErr w:type="spellStart"/>
      <w:r w:rsidR="00F87817" w:rsidRPr="00B35B51">
        <w:rPr>
          <w:color w:val="000000"/>
        </w:rPr>
        <w:t>gian</w:t>
      </w:r>
      <w:proofErr w:type="spellEnd"/>
      <w:r w:rsidR="00F87817" w:rsidRPr="00B35B51">
        <w:rPr>
          <w:color w:val="000000"/>
        </w:rPr>
        <w:t xml:space="preserve"> </w:t>
      </w:r>
      <w:proofErr w:type="spellStart"/>
      <w:r w:rsidR="00F87817" w:rsidRPr="00B35B51">
        <w:rPr>
          <w:color w:val="000000"/>
        </w:rPr>
        <w:t>gia</w:t>
      </w:r>
      <w:proofErr w:type="spellEnd"/>
      <w:r w:rsidR="00F87817" w:rsidRPr="00B35B51">
        <w:rPr>
          <w:color w:val="000000"/>
        </w:rPr>
        <w:t xml:space="preserve"> </w:t>
      </w:r>
      <w:proofErr w:type="spellStart"/>
      <w:r w:rsidR="00F87817" w:rsidRPr="00B35B51">
        <w:rPr>
          <w:color w:val="000000"/>
        </w:rPr>
        <w:t>hạn</w:t>
      </w:r>
      <w:proofErr w:type="spellEnd"/>
      <w:r w:rsidR="00F87817" w:rsidRPr="00B35B51">
        <w:rPr>
          <w:color w:val="000000"/>
        </w:rPr>
        <w:t xml:space="preserve"> (</w:t>
      </w:r>
      <w:proofErr w:type="spellStart"/>
      <w:r w:rsidR="00F87817" w:rsidRPr="00B35B51">
        <w:rPr>
          <w:color w:val="000000"/>
        </w:rPr>
        <w:t>nếu</w:t>
      </w:r>
      <w:proofErr w:type="spellEnd"/>
      <w:r w:rsidR="00F87817" w:rsidRPr="00B35B51">
        <w:rPr>
          <w:color w:val="000000"/>
        </w:rPr>
        <w:t xml:space="preserve"> </w:t>
      </w:r>
      <w:proofErr w:type="spellStart"/>
      <w:r w:rsidR="00F87817" w:rsidRPr="00B35B51">
        <w:rPr>
          <w:color w:val="000000"/>
        </w:rPr>
        <w:t>có</w:t>
      </w:r>
      <w:proofErr w:type="spellEnd"/>
      <w:r w:rsidR="00F87817" w:rsidRPr="00B35B51">
        <w:rPr>
          <w:color w:val="000000"/>
        </w:rPr>
        <w:t xml:space="preserve">) </w:t>
      </w:r>
      <w:r w:rsidR="00F87817" w:rsidRPr="00B35B51">
        <w:rPr>
          <w:i/>
          <w:color w:val="000000"/>
        </w:rPr>
        <w:t>(</w:t>
      </w:r>
      <w:proofErr w:type="spellStart"/>
      <w:r w:rsidR="00F87817" w:rsidRPr="00B35B51">
        <w:rPr>
          <w:i/>
          <w:color w:val="000000"/>
        </w:rPr>
        <w:t>theo</w:t>
      </w:r>
      <w:proofErr w:type="spellEnd"/>
      <w:r w:rsidR="00F87817" w:rsidRPr="00B35B51">
        <w:rPr>
          <w:i/>
          <w:color w:val="000000"/>
        </w:rPr>
        <w:t xml:space="preserve"> </w:t>
      </w:r>
      <w:proofErr w:type="spellStart"/>
      <w:r w:rsidR="00F87817" w:rsidRPr="00B35B51">
        <w:rPr>
          <w:i/>
          <w:color w:val="000000"/>
        </w:rPr>
        <w:t>Điểm</w:t>
      </w:r>
      <w:proofErr w:type="spellEnd"/>
      <w:r w:rsidR="00F87817" w:rsidRPr="00B35B51">
        <w:rPr>
          <w:i/>
          <w:color w:val="000000"/>
        </w:rPr>
        <w:t xml:space="preserve"> 3, </w:t>
      </w:r>
      <w:proofErr w:type="spellStart"/>
      <w:r w:rsidR="00F87817" w:rsidRPr="00B35B51">
        <w:rPr>
          <w:i/>
          <w:color w:val="000000"/>
        </w:rPr>
        <w:t>Điều</w:t>
      </w:r>
      <w:proofErr w:type="spellEnd"/>
      <w:r w:rsidR="00F87817" w:rsidRPr="00B35B51">
        <w:rPr>
          <w:i/>
          <w:color w:val="000000"/>
        </w:rPr>
        <w:t xml:space="preserve"> 14, Thông </w:t>
      </w:r>
      <w:proofErr w:type="spellStart"/>
      <w:r w:rsidR="00F87817" w:rsidRPr="00B35B51">
        <w:rPr>
          <w:i/>
          <w:color w:val="000000"/>
        </w:rPr>
        <w:t>tư</w:t>
      </w:r>
      <w:proofErr w:type="spellEnd"/>
      <w:r w:rsidR="00F87817" w:rsidRPr="00B35B51">
        <w:rPr>
          <w:i/>
          <w:color w:val="000000"/>
        </w:rPr>
        <w:t xml:space="preserve"> 27/2015/TTLT-BKHCN-BTC </w:t>
      </w:r>
      <w:proofErr w:type="spellStart"/>
      <w:r w:rsidR="00F87817" w:rsidRPr="00B35B51">
        <w:rPr>
          <w:i/>
          <w:color w:val="000000"/>
        </w:rPr>
        <w:t>ngày</w:t>
      </w:r>
      <w:proofErr w:type="spellEnd"/>
      <w:r w:rsidR="00F87817" w:rsidRPr="00B35B51">
        <w:rPr>
          <w:i/>
          <w:color w:val="000000"/>
        </w:rPr>
        <w:t xml:space="preserve"> 30/12/2015)</w:t>
      </w:r>
      <w:r w:rsidR="00F87817" w:rsidRPr="00B35B51">
        <w:rPr>
          <w:color w:val="000000"/>
        </w:rPr>
        <w:t xml:space="preserve">; </w:t>
      </w:r>
    </w:p>
    <w:p w14:paraId="4538DB1A" w14:textId="77777777" w:rsidR="00D71688" w:rsidRPr="00B35B51" w:rsidRDefault="00440069" w:rsidP="00D71688">
      <w:pPr>
        <w:spacing w:before="120" w:line="252" w:lineRule="auto"/>
        <w:ind w:firstLine="284"/>
        <w:jc w:val="both"/>
        <w:rPr>
          <w:color w:val="000000"/>
        </w:rPr>
      </w:pPr>
      <w:r w:rsidRPr="00B35B51">
        <w:rPr>
          <w:color w:val="000000"/>
        </w:rPr>
        <w:t xml:space="preserve">- </w:t>
      </w:r>
      <w:proofErr w:type="spellStart"/>
      <w:r w:rsidR="00114290" w:rsidRPr="00B35B51">
        <w:rPr>
          <w:color w:val="000000"/>
        </w:rPr>
        <w:t>Đối</w:t>
      </w:r>
      <w:proofErr w:type="spellEnd"/>
      <w:r w:rsidR="00114290" w:rsidRPr="00B35B51">
        <w:rPr>
          <w:color w:val="000000"/>
        </w:rPr>
        <w:t xml:space="preserve"> </w:t>
      </w:r>
      <w:proofErr w:type="spellStart"/>
      <w:r w:rsidR="00114290" w:rsidRPr="00B35B51">
        <w:rPr>
          <w:color w:val="000000"/>
        </w:rPr>
        <w:t>với</w:t>
      </w:r>
      <w:proofErr w:type="spellEnd"/>
      <w:r w:rsidR="00114290" w:rsidRPr="00B35B51">
        <w:rPr>
          <w:color w:val="000000"/>
        </w:rPr>
        <w:t xml:space="preserve"> </w:t>
      </w:r>
      <w:proofErr w:type="spellStart"/>
      <w:r w:rsidR="00114290" w:rsidRPr="00B35B51">
        <w:rPr>
          <w:color w:val="000000"/>
        </w:rPr>
        <w:t>các</w:t>
      </w:r>
      <w:proofErr w:type="spellEnd"/>
      <w:r w:rsidR="00114290" w:rsidRPr="00B35B51">
        <w:rPr>
          <w:color w:val="000000"/>
        </w:rPr>
        <w:t xml:space="preserve"> </w:t>
      </w:r>
      <w:proofErr w:type="spellStart"/>
      <w:r w:rsidR="00114290" w:rsidRPr="00B35B51">
        <w:rPr>
          <w:color w:val="000000"/>
        </w:rPr>
        <w:t>đề</w:t>
      </w:r>
      <w:proofErr w:type="spellEnd"/>
      <w:r w:rsidR="00114290" w:rsidRPr="00B35B51">
        <w:rPr>
          <w:color w:val="000000"/>
        </w:rPr>
        <w:t xml:space="preserve"> </w:t>
      </w:r>
      <w:proofErr w:type="spellStart"/>
      <w:r w:rsidR="00114290" w:rsidRPr="00B35B51">
        <w:rPr>
          <w:color w:val="000000"/>
        </w:rPr>
        <w:t>tài</w:t>
      </w:r>
      <w:proofErr w:type="spellEnd"/>
      <w:r w:rsidR="00114290" w:rsidRPr="00B35B51">
        <w:rPr>
          <w:color w:val="000000"/>
        </w:rPr>
        <w:t>/</w:t>
      </w:r>
      <w:proofErr w:type="spellStart"/>
      <w:r w:rsidR="00114290" w:rsidRPr="00B35B51">
        <w:rPr>
          <w:color w:val="000000"/>
        </w:rPr>
        <w:t>dự</w:t>
      </w:r>
      <w:proofErr w:type="spellEnd"/>
      <w:r w:rsidR="00114290" w:rsidRPr="00B35B51">
        <w:rPr>
          <w:color w:val="000000"/>
        </w:rPr>
        <w:t xml:space="preserve"> </w:t>
      </w:r>
      <w:proofErr w:type="spellStart"/>
      <w:r w:rsidR="00114290" w:rsidRPr="00B35B51">
        <w:rPr>
          <w:color w:val="000000"/>
        </w:rPr>
        <w:t>án</w:t>
      </w:r>
      <w:proofErr w:type="spellEnd"/>
      <w:r w:rsidR="00114290" w:rsidRPr="00B35B51">
        <w:rPr>
          <w:color w:val="000000"/>
        </w:rPr>
        <w:t xml:space="preserve"> </w:t>
      </w:r>
      <w:proofErr w:type="spellStart"/>
      <w:r w:rsidR="00114290" w:rsidRPr="00B35B51">
        <w:rPr>
          <w:color w:val="000000"/>
        </w:rPr>
        <w:t>hợp</w:t>
      </w:r>
      <w:proofErr w:type="spellEnd"/>
      <w:r w:rsidR="00114290" w:rsidRPr="00B35B51">
        <w:rPr>
          <w:color w:val="000000"/>
        </w:rPr>
        <w:t xml:space="preserve"> </w:t>
      </w:r>
      <w:proofErr w:type="spellStart"/>
      <w:r w:rsidR="00114290" w:rsidRPr="00B35B51">
        <w:rPr>
          <w:color w:val="000000"/>
        </w:rPr>
        <w:t>tác</w:t>
      </w:r>
      <w:proofErr w:type="spellEnd"/>
      <w:r w:rsidR="00114290" w:rsidRPr="00B35B51">
        <w:rPr>
          <w:color w:val="000000"/>
        </w:rPr>
        <w:t xml:space="preserve"> </w:t>
      </w:r>
      <w:proofErr w:type="spellStart"/>
      <w:r w:rsidR="00114290" w:rsidRPr="00B35B51">
        <w:rPr>
          <w:color w:val="000000"/>
        </w:rPr>
        <w:t>với</w:t>
      </w:r>
      <w:proofErr w:type="spellEnd"/>
      <w:r w:rsidR="00114290" w:rsidRPr="00B35B51">
        <w:rPr>
          <w:color w:val="000000"/>
        </w:rPr>
        <w:t xml:space="preserve"> </w:t>
      </w:r>
      <w:proofErr w:type="spellStart"/>
      <w:r w:rsidR="00114290" w:rsidRPr="00B35B51">
        <w:rPr>
          <w:color w:val="000000"/>
        </w:rPr>
        <w:t>doanh</w:t>
      </w:r>
      <w:proofErr w:type="spellEnd"/>
      <w:r w:rsidR="00114290" w:rsidRPr="00B35B51">
        <w:rPr>
          <w:color w:val="000000"/>
        </w:rPr>
        <w:t xml:space="preserve"> </w:t>
      </w:r>
      <w:proofErr w:type="spellStart"/>
      <w:r w:rsidR="00114290" w:rsidRPr="00B35B51">
        <w:rPr>
          <w:color w:val="000000"/>
        </w:rPr>
        <w:t>nghiệp</w:t>
      </w:r>
      <w:proofErr w:type="spellEnd"/>
      <w:r w:rsidR="00114290" w:rsidRPr="00B35B51">
        <w:rPr>
          <w:color w:val="000000"/>
        </w:rPr>
        <w:t xml:space="preserve"> </w:t>
      </w:r>
      <w:proofErr w:type="spellStart"/>
      <w:r w:rsidR="00114290" w:rsidRPr="00B35B51">
        <w:rPr>
          <w:color w:val="000000"/>
        </w:rPr>
        <w:t>trong</w:t>
      </w:r>
      <w:proofErr w:type="spellEnd"/>
      <w:r w:rsidR="00114290" w:rsidRPr="00B35B51">
        <w:rPr>
          <w:color w:val="000000"/>
        </w:rPr>
        <w:t xml:space="preserve"> </w:t>
      </w:r>
      <w:proofErr w:type="spellStart"/>
      <w:r w:rsidR="00114290" w:rsidRPr="00B35B51">
        <w:rPr>
          <w:color w:val="000000"/>
        </w:rPr>
        <w:t>và</w:t>
      </w:r>
      <w:proofErr w:type="spellEnd"/>
      <w:r w:rsidR="00114290" w:rsidRPr="00B35B51">
        <w:rPr>
          <w:color w:val="000000"/>
        </w:rPr>
        <w:t xml:space="preserve"> </w:t>
      </w:r>
      <w:proofErr w:type="spellStart"/>
      <w:r w:rsidR="00114290" w:rsidRPr="00B35B51">
        <w:rPr>
          <w:color w:val="000000"/>
        </w:rPr>
        <w:t>ngoài</w:t>
      </w:r>
      <w:proofErr w:type="spellEnd"/>
      <w:r w:rsidR="00114290" w:rsidRPr="00B35B51">
        <w:rPr>
          <w:color w:val="000000"/>
        </w:rPr>
        <w:t xml:space="preserve"> </w:t>
      </w:r>
      <w:proofErr w:type="spellStart"/>
      <w:r w:rsidR="00114290" w:rsidRPr="00B35B51">
        <w:rPr>
          <w:color w:val="000000"/>
        </w:rPr>
        <w:t>nước</w:t>
      </w:r>
      <w:proofErr w:type="spellEnd"/>
      <w:r w:rsidR="00114290" w:rsidRPr="00B35B51">
        <w:rPr>
          <w:color w:val="000000"/>
        </w:rPr>
        <w:t xml:space="preserve">, </w:t>
      </w:r>
      <w:proofErr w:type="spellStart"/>
      <w:r w:rsidR="00114290" w:rsidRPr="00B35B51">
        <w:rPr>
          <w:color w:val="000000"/>
        </w:rPr>
        <w:t>việc</w:t>
      </w:r>
      <w:proofErr w:type="spellEnd"/>
      <w:r w:rsidR="00114290" w:rsidRPr="00B35B51">
        <w:rPr>
          <w:color w:val="000000"/>
        </w:rPr>
        <w:t xml:space="preserve"> </w:t>
      </w:r>
      <w:proofErr w:type="spellStart"/>
      <w:r w:rsidR="00114290" w:rsidRPr="00B35B51">
        <w:rPr>
          <w:color w:val="000000"/>
        </w:rPr>
        <w:t>sử</w:t>
      </w:r>
      <w:proofErr w:type="spellEnd"/>
      <w:r w:rsidR="00114290" w:rsidRPr="00B35B51">
        <w:rPr>
          <w:color w:val="000000"/>
        </w:rPr>
        <w:t xml:space="preserve"> </w:t>
      </w:r>
      <w:proofErr w:type="spellStart"/>
      <w:r w:rsidR="00114290" w:rsidRPr="00B35B51">
        <w:rPr>
          <w:color w:val="000000"/>
        </w:rPr>
        <w:t>dụng</w:t>
      </w:r>
      <w:proofErr w:type="spellEnd"/>
      <w:r w:rsidR="00114290" w:rsidRPr="00B35B51">
        <w:rPr>
          <w:color w:val="000000"/>
        </w:rPr>
        <w:t xml:space="preserve"> </w:t>
      </w:r>
      <w:proofErr w:type="spellStart"/>
      <w:r w:rsidR="00114290" w:rsidRPr="00B35B51">
        <w:rPr>
          <w:color w:val="000000"/>
        </w:rPr>
        <w:t>kinh</w:t>
      </w:r>
      <w:proofErr w:type="spellEnd"/>
      <w:r w:rsidR="00114290" w:rsidRPr="00B35B51">
        <w:rPr>
          <w:color w:val="000000"/>
        </w:rPr>
        <w:t xml:space="preserve"> </w:t>
      </w:r>
      <w:proofErr w:type="spellStart"/>
      <w:r w:rsidR="00114290" w:rsidRPr="00B35B51">
        <w:rPr>
          <w:color w:val="000000"/>
        </w:rPr>
        <w:t>phí</w:t>
      </w:r>
      <w:proofErr w:type="spellEnd"/>
      <w:r w:rsidR="00114290" w:rsidRPr="00B35B51">
        <w:rPr>
          <w:color w:val="000000"/>
        </w:rPr>
        <w:t xml:space="preserve"> </w:t>
      </w:r>
      <w:proofErr w:type="spellStart"/>
      <w:r w:rsidR="00114290" w:rsidRPr="00B35B51">
        <w:rPr>
          <w:color w:val="000000"/>
        </w:rPr>
        <w:t>thực</w:t>
      </w:r>
      <w:proofErr w:type="spellEnd"/>
      <w:r w:rsidR="00114290" w:rsidRPr="00B35B51">
        <w:rPr>
          <w:color w:val="000000"/>
        </w:rPr>
        <w:t xml:space="preserve"> </w:t>
      </w:r>
      <w:proofErr w:type="spellStart"/>
      <w:r w:rsidR="00114290" w:rsidRPr="00B35B51">
        <w:rPr>
          <w:color w:val="000000"/>
        </w:rPr>
        <w:t>hiện</w:t>
      </w:r>
      <w:proofErr w:type="spellEnd"/>
      <w:r w:rsidR="00114290" w:rsidRPr="00B35B51">
        <w:rPr>
          <w:color w:val="000000"/>
        </w:rPr>
        <w:t xml:space="preserve"> </w:t>
      </w:r>
      <w:proofErr w:type="spellStart"/>
      <w:r w:rsidR="00114290" w:rsidRPr="00B35B51">
        <w:rPr>
          <w:color w:val="000000"/>
        </w:rPr>
        <w:t>theo</w:t>
      </w:r>
      <w:proofErr w:type="spellEnd"/>
      <w:r w:rsidR="00114290" w:rsidRPr="00B35B51">
        <w:rPr>
          <w:color w:val="000000"/>
        </w:rPr>
        <w:t xml:space="preserve"> </w:t>
      </w:r>
      <w:proofErr w:type="spellStart"/>
      <w:r w:rsidR="00114290" w:rsidRPr="00B35B51">
        <w:rPr>
          <w:color w:val="000000"/>
        </w:rPr>
        <w:t>yêu</w:t>
      </w:r>
      <w:proofErr w:type="spellEnd"/>
      <w:r w:rsidR="00114290" w:rsidRPr="00B35B51">
        <w:rPr>
          <w:color w:val="000000"/>
        </w:rPr>
        <w:t xml:space="preserve"> </w:t>
      </w:r>
      <w:proofErr w:type="spellStart"/>
      <w:r w:rsidR="00114290" w:rsidRPr="00B35B51">
        <w:rPr>
          <w:color w:val="000000"/>
        </w:rPr>
        <w:t>cầu</w:t>
      </w:r>
      <w:proofErr w:type="spellEnd"/>
      <w:r w:rsidR="00114290" w:rsidRPr="00B35B51">
        <w:rPr>
          <w:color w:val="000000"/>
        </w:rPr>
        <w:t xml:space="preserve"> </w:t>
      </w:r>
      <w:proofErr w:type="spellStart"/>
      <w:r w:rsidR="00114290" w:rsidRPr="00B35B51">
        <w:rPr>
          <w:color w:val="000000"/>
        </w:rPr>
        <w:t>của</w:t>
      </w:r>
      <w:proofErr w:type="spellEnd"/>
      <w:r w:rsidR="00114290" w:rsidRPr="00B35B51">
        <w:rPr>
          <w:color w:val="000000"/>
        </w:rPr>
        <w:t xml:space="preserve"> </w:t>
      </w:r>
      <w:proofErr w:type="spellStart"/>
      <w:r w:rsidR="00696768" w:rsidRPr="00B35B51">
        <w:rPr>
          <w:color w:val="000000"/>
        </w:rPr>
        <w:t>đơn</w:t>
      </w:r>
      <w:proofErr w:type="spellEnd"/>
      <w:r w:rsidR="00696768" w:rsidRPr="00B35B51">
        <w:rPr>
          <w:color w:val="000000"/>
        </w:rPr>
        <w:t xml:space="preserve"> </w:t>
      </w:r>
      <w:proofErr w:type="spellStart"/>
      <w:r w:rsidR="00696768" w:rsidRPr="00B35B51">
        <w:rPr>
          <w:color w:val="000000"/>
        </w:rPr>
        <w:t>vị</w:t>
      </w:r>
      <w:proofErr w:type="spellEnd"/>
      <w:r w:rsidR="00696768" w:rsidRPr="00B35B51">
        <w:rPr>
          <w:color w:val="000000"/>
        </w:rPr>
        <w:t xml:space="preserve"> </w:t>
      </w:r>
      <w:proofErr w:type="spellStart"/>
      <w:r w:rsidR="00696768" w:rsidRPr="00B35B51">
        <w:rPr>
          <w:color w:val="000000"/>
        </w:rPr>
        <w:t>hợp</w:t>
      </w:r>
      <w:proofErr w:type="spellEnd"/>
      <w:r w:rsidR="00696768" w:rsidRPr="00B35B51">
        <w:rPr>
          <w:color w:val="000000"/>
        </w:rPr>
        <w:t xml:space="preserve"> </w:t>
      </w:r>
      <w:proofErr w:type="spellStart"/>
      <w:r w:rsidR="00696768" w:rsidRPr="00B35B51">
        <w:rPr>
          <w:color w:val="000000"/>
        </w:rPr>
        <w:t>tác</w:t>
      </w:r>
      <w:proofErr w:type="spellEnd"/>
      <w:r w:rsidR="00696768" w:rsidRPr="00B35B51">
        <w:rPr>
          <w:color w:val="000000"/>
        </w:rPr>
        <w:t xml:space="preserve"> </w:t>
      </w:r>
      <w:r w:rsidR="00696768" w:rsidRPr="00B35B51">
        <w:rPr>
          <w:i/>
          <w:color w:val="000000"/>
        </w:rPr>
        <w:t>(</w:t>
      </w:r>
      <w:proofErr w:type="spellStart"/>
      <w:r w:rsidR="00696768" w:rsidRPr="00B35B51">
        <w:rPr>
          <w:i/>
          <w:color w:val="000000"/>
        </w:rPr>
        <w:t>được</w:t>
      </w:r>
      <w:proofErr w:type="spellEnd"/>
      <w:r w:rsidR="00696768" w:rsidRPr="00B35B51">
        <w:rPr>
          <w:i/>
          <w:color w:val="000000"/>
        </w:rPr>
        <w:t xml:space="preserve"> </w:t>
      </w:r>
      <w:proofErr w:type="spellStart"/>
      <w:r w:rsidR="00696768" w:rsidRPr="00B35B51">
        <w:rPr>
          <w:i/>
          <w:color w:val="000000"/>
        </w:rPr>
        <w:t>quy</w:t>
      </w:r>
      <w:proofErr w:type="spellEnd"/>
      <w:r w:rsidR="00696768" w:rsidRPr="00B35B51">
        <w:rPr>
          <w:i/>
          <w:color w:val="000000"/>
        </w:rPr>
        <w:t xml:space="preserve"> </w:t>
      </w:r>
      <w:proofErr w:type="spellStart"/>
      <w:r w:rsidR="00696768" w:rsidRPr="00B35B51">
        <w:rPr>
          <w:i/>
          <w:color w:val="000000"/>
        </w:rPr>
        <w:t>định</w:t>
      </w:r>
      <w:proofErr w:type="spellEnd"/>
      <w:r w:rsidR="00696768" w:rsidRPr="00B35B51">
        <w:rPr>
          <w:i/>
          <w:color w:val="000000"/>
        </w:rPr>
        <w:t xml:space="preserve"> </w:t>
      </w:r>
      <w:proofErr w:type="spellStart"/>
      <w:r w:rsidR="00696768" w:rsidRPr="00B35B51">
        <w:rPr>
          <w:i/>
          <w:color w:val="000000"/>
        </w:rPr>
        <w:t>trong</w:t>
      </w:r>
      <w:proofErr w:type="spellEnd"/>
      <w:r w:rsidR="00696768" w:rsidRPr="00B35B51">
        <w:rPr>
          <w:i/>
          <w:color w:val="000000"/>
        </w:rPr>
        <w:t xml:space="preserve"> </w:t>
      </w:r>
      <w:proofErr w:type="spellStart"/>
      <w:r w:rsidR="00696768" w:rsidRPr="00B35B51">
        <w:rPr>
          <w:i/>
          <w:color w:val="000000"/>
        </w:rPr>
        <w:t>các</w:t>
      </w:r>
      <w:proofErr w:type="spellEnd"/>
      <w:r w:rsidR="00696768" w:rsidRPr="00B35B51">
        <w:rPr>
          <w:i/>
          <w:color w:val="000000"/>
        </w:rPr>
        <w:t xml:space="preserve"> </w:t>
      </w:r>
      <w:proofErr w:type="spellStart"/>
      <w:r w:rsidR="00696768" w:rsidRPr="00B35B51">
        <w:rPr>
          <w:i/>
          <w:color w:val="000000"/>
        </w:rPr>
        <w:t>văn</w:t>
      </w:r>
      <w:proofErr w:type="spellEnd"/>
      <w:r w:rsidR="00696768" w:rsidRPr="00B35B51">
        <w:rPr>
          <w:i/>
          <w:color w:val="000000"/>
        </w:rPr>
        <w:t xml:space="preserve"> </w:t>
      </w:r>
      <w:proofErr w:type="spellStart"/>
      <w:r w:rsidR="00696768" w:rsidRPr="00B35B51">
        <w:rPr>
          <w:i/>
          <w:color w:val="000000"/>
        </w:rPr>
        <w:t>bản</w:t>
      </w:r>
      <w:proofErr w:type="spellEnd"/>
      <w:r w:rsidR="00696768" w:rsidRPr="00B35B51">
        <w:rPr>
          <w:i/>
          <w:color w:val="000000"/>
        </w:rPr>
        <w:t xml:space="preserve">: </w:t>
      </w:r>
      <w:proofErr w:type="spellStart"/>
      <w:r w:rsidR="00696768" w:rsidRPr="00B35B51">
        <w:rPr>
          <w:i/>
          <w:color w:val="000000"/>
        </w:rPr>
        <w:t>Hướng</w:t>
      </w:r>
      <w:proofErr w:type="spellEnd"/>
      <w:r w:rsidR="00696768" w:rsidRPr="00B35B51">
        <w:rPr>
          <w:i/>
          <w:color w:val="000000"/>
        </w:rPr>
        <w:t xml:space="preserve"> </w:t>
      </w:r>
      <w:proofErr w:type="spellStart"/>
      <w:r w:rsidR="00696768" w:rsidRPr="00B35B51">
        <w:rPr>
          <w:i/>
          <w:color w:val="000000"/>
        </w:rPr>
        <w:t>dẫn</w:t>
      </w:r>
      <w:proofErr w:type="spellEnd"/>
      <w:r w:rsidR="00696768" w:rsidRPr="00B35B51">
        <w:rPr>
          <w:i/>
          <w:color w:val="000000"/>
        </w:rPr>
        <w:t xml:space="preserve"> </w:t>
      </w:r>
      <w:proofErr w:type="spellStart"/>
      <w:r w:rsidR="00696768" w:rsidRPr="00B35B51">
        <w:rPr>
          <w:i/>
          <w:color w:val="000000"/>
        </w:rPr>
        <w:t>sử</w:t>
      </w:r>
      <w:proofErr w:type="spellEnd"/>
      <w:r w:rsidR="00696768" w:rsidRPr="00B35B51">
        <w:rPr>
          <w:i/>
          <w:color w:val="000000"/>
        </w:rPr>
        <w:t xml:space="preserve"> </w:t>
      </w:r>
      <w:proofErr w:type="spellStart"/>
      <w:r w:rsidR="00696768" w:rsidRPr="00B35B51">
        <w:rPr>
          <w:i/>
          <w:color w:val="000000"/>
        </w:rPr>
        <w:t>dụng</w:t>
      </w:r>
      <w:proofErr w:type="spellEnd"/>
      <w:r w:rsidR="00696768" w:rsidRPr="00B35B51">
        <w:rPr>
          <w:i/>
          <w:color w:val="000000"/>
        </w:rPr>
        <w:t xml:space="preserve"> </w:t>
      </w:r>
      <w:proofErr w:type="spellStart"/>
      <w:r w:rsidR="00696768" w:rsidRPr="00B35B51">
        <w:rPr>
          <w:i/>
          <w:color w:val="000000"/>
        </w:rPr>
        <w:t>kinh</w:t>
      </w:r>
      <w:proofErr w:type="spellEnd"/>
      <w:r w:rsidR="00696768" w:rsidRPr="00B35B51">
        <w:rPr>
          <w:i/>
          <w:color w:val="000000"/>
        </w:rPr>
        <w:t xml:space="preserve"> </w:t>
      </w:r>
      <w:proofErr w:type="spellStart"/>
      <w:r w:rsidR="00696768" w:rsidRPr="00B35B51">
        <w:rPr>
          <w:i/>
          <w:color w:val="000000"/>
        </w:rPr>
        <w:t>phí</w:t>
      </w:r>
      <w:proofErr w:type="spellEnd"/>
      <w:r w:rsidR="00696768" w:rsidRPr="00B35B51">
        <w:rPr>
          <w:i/>
          <w:color w:val="000000"/>
        </w:rPr>
        <w:t xml:space="preserve"> </w:t>
      </w:r>
      <w:proofErr w:type="spellStart"/>
      <w:r w:rsidR="00696768" w:rsidRPr="00B35B51">
        <w:rPr>
          <w:i/>
          <w:color w:val="000000"/>
        </w:rPr>
        <w:t>của</w:t>
      </w:r>
      <w:proofErr w:type="spellEnd"/>
      <w:r w:rsidR="00696768" w:rsidRPr="00B35B51">
        <w:rPr>
          <w:i/>
          <w:color w:val="000000"/>
        </w:rPr>
        <w:t xml:space="preserve"> </w:t>
      </w:r>
      <w:proofErr w:type="spellStart"/>
      <w:r w:rsidR="00696768" w:rsidRPr="00B35B51">
        <w:rPr>
          <w:i/>
          <w:color w:val="000000"/>
        </w:rPr>
        <w:t>đề</w:t>
      </w:r>
      <w:proofErr w:type="spellEnd"/>
      <w:r w:rsidR="00696768" w:rsidRPr="00B35B51">
        <w:rPr>
          <w:i/>
          <w:color w:val="000000"/>
        </w:rPr>
        <w:t xml:space="preserve"> </w:t>
      </w:r>
      <w:proofErr w:type="spellStart"/>
      <w:r w:rsidR="00696768" w:rsidRPr="00B35B51">
        <w:rPr>
          <w:i/>
          <w:color w:val="000000"/>
        </w:rPr>
        <w:t>tài</w:t>
      </w:r>
      <w:proofErr w:type="spellEnd"/>
      <w:r w:rsidR="00696768" w:rsidRPr="00B35B51">
        <w:rPr>
          <w:i/>
          <w:color w:val="000000"/>
        </w:rPr>
        <w:t xml:space="preserve">, </w:t>
      </w:r>
      <w:proofErr w:type="spellStart"/>
      <w:r w:rsidR="00696768" w:rsidRPr="00B35B51">
        <w:rPr>
          <w:i/>
          <w:color w:val="000000"/>
        </w:rPr>
        <w:t>dự</w:t>
      </w:r>
      <w:proofErr w:type="spellEnd"/>
      <w:r w:rsidR="00696768" w:rsidRPr="00B35B51">
        <w:rPr>
          <w:i/>
          <w:color w:val="000000"/>
        </w:rPr>
        <w:t xml:space="preserve"> </w:t>
      </w:r>
      <w:proofErr w:type="spellStart"/>
      <w:r w:rsidR="00696768" w:rsidRPr="00B35B51">
        <w:rPr>
          <w:i/>
          <w:color w:val="000000"/>
        </w:rPr>
        <w:t>án</w:t>
      </w:r>
      <w:proofErr w:type="spellEnd"/>
      <w:r w:rsidR="00696768" w:rsidRPr="00B35B51">
        <w:rPr>
          <w:i/>
          <w:color w:val="000000"/>
        </w:rPr>
        <w:t xml:space="preserve">/Quy </w:t>
      </w:r>
      <w:proofErr w:type="spellStart"/>
      <w:r w:rsidR="00696768" w:rsidRPr="00B35B51">
        <w:rPr>
          <w:i/>
          <w:color w:val="000000"/>
        </w:rPr>
        <w:t>chế</w:t>
      </w:r>
      <w:proofErr w:type="spellEnd"/>
      <w:r w:rsidR="00696768" w:rsidRPr="00B35B51">
        <w:rPr>
          <w:i/>
          <w:color w:val="000000"/>
        </w:rPr>
        <w:t xml:space="preserve"> chi </w:t>
      </w:r>
      <w:proofErr w:type="spellStart"/>
      <w:r w:rsidR="00696768" w:rsidRPr="00B35B51">
        <w:rPr>
          <w:i/>
          <w:color w:val="000000"/>
        </w:rPr>
        <w:t>tiêu</w:t>
      </w:r>
      <w:proofErr w:type="spellEnd"/>
      <w:r w:rsidR="00696768" w:rsidRPr="00B35B51">
        <w:rPr>
          <w:i/>
          <w:color w:val="000000"/>
        </w:rPr>
        <w:t xml:space="preserve"> </w:t>
      </w:r>
      <w:proofErr w:type="spellStart"/>
      <w:r w:rsidR="00696768" w:rsidRPr="00B35B51">
        <w:rPr>
          <w:i/>
          <w:color w:val="000000"/>
        </w:rPr>
        <w:t>nội</w:t>
      </w:r>
      <w:proofErr w:type="spellEnd"/>
      <w:r w:rsidR="00696768" w:rsidRPr="00B35B51">
        <w:rPr>
          <w:i/>
          <w:color w:val="000000"/>
        </w:rPr>
        <w:t xml:space="preserve"> </w:t>
      </w:r>
      <w:proofErr w:type="spellStart"/>
      <w:r w:rsidR="00696768" w:rsidRPr="00B35B51">
        <w:rPr>
          <w:i/>
          <w:color w:val="000000"/>
        </w:rPr>
        <w:t>bộ</w:t>
      </w:r>
      <w:proofErr w:type="spellEnd"/>
      <w:r w:rsidR="00696768" w:rsidRPr="00B35B51">
        <w:rPr>
          <w:i/>
          <w:color w:val="000000"/>
        </w:rPr>
        <w:t xml:space="preserve"> </w:t>
      </w:r>
      <w:proofErr w:type="spellStart"/>
      <w:r w:rsidR="00696768" w:rsidRPr="00B35B51">
        <w:rPr>
          <w:i/>
          <w:color w:val="000000"/>
        </w:rPr>
        <w:t>đề</w:t>
      </w:r>
      <w:proofErr w:type="spellEnd"/>
      <w:r w:rsidR="00696768" w:rsidRPr="00B35B51">
        <w:rPr>
          <w:i/>
          <w:color w:val="000000"/>
        </w:rPr>
        <w:t xml:space="preserve"> </w:t>
      </w:r>
      <w:proofErr w:type="spellStart"/>
      <w:r w:rsidR="00696768" w:rsidRPr="00B35B51">
        <w:rPr>
          <w:i/>
          <w:color w:val="000000"/>
        </w:rPr>
        <w:t>tài</w:t>
      </w:r>
      <w:proofErr w:type="spellEnd"/>
      <w:r w:rsidR="00696768" w:rsidRPr="00B35B51">
        <w:rPr>
          <w:i/>
          <w:color w:val="000000"/>
        </w:rPr>
        <w:t xml:space="preserve">, </w:t>
      </w:r>
      <w:proofErr w:type="spellStart"/>
      <w:r w:rsidR="00696768" w:rsidRPr="00B35B51">
        <w:rPr>
          <w:i/>
          <w:color w:val="000000"/>
        </w:rPr>
        <w:t>dự</w:t>
      </w:r>
      <w:proofErr w:type="spellEnd"/>
      <w:r w:rsidR="00696768" w:rsidRPr="00B35B51">
        <w:rPr>
          <w:i/>
          <w:color w:val="000000"/>
        </w:rPr>
        <w:t xml:space="preserve"> </w:t>
      </w:r>
      <w:proofErr w:type="spellStart"/>
      <w:r w:rsidR="00696768" w:rsidRPr="00B35B51">
        <w:rPr>
          <w:i/>
          <w:color w:val="000000"/>
        </w:rPr>
        <w:t>án</w:t>
      </w:r>
      <w:proofErr w:type="spellEnd"/>
      <w:r w:rsidR="00696768" w:rsidRPr="00B35B51">
        <w:rPr>
          <w:i/>
          <w:color w:val="000000"/>
        </w:rPr>
        <w:t xml:space="preserve">/Văn </w:t>
      </w:r>
      <w:proofErr w:type="spellStart"/>
      <w:r w:rsidR="00696768" w:rsidRPr="00B35B51">
        <w:rPr>
          <w:i/>
          <w:color w:val="000000"/>
        </w:rPr>
        <w:t>bản</w:t>
      </w:r>
      <w:proofErr w:type="spellEnd"/>
      <w:r w:rsidR="00696768" w:rsidRPr="00B35B51">
        <w:rPr>
          <w:i/>
          <w:color w:val="000000"/>
        </w:rPr>
        <w:t xml:space="preserve"> </w:t>
      </w:r>
      <w:proofErr w:type="spellStart"/>
      <w:r w:rsidR="00696768" w:rsidRPr="00B35B51">
        <w:rPr>
          <w:i/>
          <w:color w:val="000000"/>
        </w:rPr>
        <w:t>hợp</w:t>
      </w:r>
      <w:proofErr w:type="spellEnd"/>
      <w:r w:rsidR="00696768" w:rsidRPr="00B35B51">
        <w:rPr>
          <w:i/>
          <w:color w:val="000000"/>
        </w:rPr>
        <w:t xml:space="preserve"> </w:t>
      </w:r>
      <w:proofErr w:type="spellStart"/>
      <w:r w:rsidR="00696768" w:rsidRPr="00B35B51">
        <w:rPr>
          <w:i/>
          <w:color w:val="000000"/>
        </w:rPr>
        <w:t>tác</w:t>
      </w:r>
      <w:proofErr w:type="spellEnd"/>
      <w:r w:rsidR="00696768" w:rsidRPr="00B35B51">
        <w:rPr>
          <w:i/>
          <w:color w:val="000000"/>
        </w:rPr>
        <w:t xml:space="preserve">). </w:t>
      </w:r>
      <w:r w:rsidR="00696768" w:rsidRPr="00B35B51">
        <w:rPr>
          <w:color w:val="000000"/>
        </w:rPr>
        <w:t xml:space="preserve">Trường </w:t>
      </w:r>
      <w:proofErr w:type="spellStart"/>
      <w:r w:rsidR="00696768" w:rsidRPr="00B35B51">
        <w:rPr>
          <w:color w:val="000000"/>
        </w:rPr>
        <w:t>hợp</w:t>
      </w:r>
      <w:proofErr w:type="spellEnd"/>
      <w:r w:rsidR="00696768" w:rsidRPr="00B35B51">
        <w:rPr>
          <w:color w:val="000000"/>
        </w:rPr>
        <w:t xml:space="preserve"> </w:t>
      </w:r>
      <w:proofErr w:type="spellStart"/>
      <w:r w:rsidR="00696768" w:rsidRPr="00B35B51">
        <w:rPr>
          <w:color w:val="000000"/>
        </w:rPr>
        <w:t>đơn</w:t>
      </w:r>
      <w:proofErr w:type="spellEnd"/>
      <w:r w:rsidR="00696768" w:rsidRPr="00B35B51">
        <w:rPr>
          <w:color w:val="000000"/>
        </w:rPr>
        <w:t xml:space="preserve"> </w:t>
      </w:r>
      <w:proofErr w:type="spellStart"/>
      <w:r w:rsidR="00696768" w:rsidRPr="00B35B51">
        <w:rPr>
          <w:color w:val="000000"/>
        </w:rPr>
        <w:t>vị</w:t>
      </w:r>
      <w:proofErr w:type="spellEnd"/>
      <w:r w:rsidR="00696768" w:rsidRPr="00B35B51">
        <w:rPr>
          <w:color w:val="000000"/>
        </w:rPr>
        <w:t xml:space="preserve"> </w:t>
      </w:r>
      <w:proofErr w:type="spellStart"/>
      <w:r w:rsidR="00696768" w:rsidRPr="00B35B51">
        <w:rPr>
          <w:color w:val="000000"/>
        </w:rPr>
        <w:t>hợp</w:t>
      </w:r>
      <w:proofErr w:type="spellEnd"/>
      <w:r w:rsidR="00696768" w:rsidRPr="00B35B51">
        <w:rPr>
          <w:color w:val="000000"/>
        </w:rPr>
        <w:t xml:space="preserve"> </w:t>
      </w:r>
      <w:proofErr w:type="spellStart"/>
      <w:r w:rsidR="00696768" w:rsidRPr="00B35B51">
        <w:rPr>
          <w:color w:val="000000"/>
        </w:rPr>
        <w:t>tác</w:t>
      </w:r>
      <w:proofErr w:type="spellEnd"/>
      <w:r w:rsidR="00696768" w:rsidRPr="00B35B51">
        <w:rPr>
          <w:color w:val="000000"/>
        </w:rPr>
        <w:t xml:space="preserve"> </w:t>
      </w:r>
      <w:proofErr w:type="spellStart"/>
      <w:r w:rsidR="00696768" w:rsidRPr="00B35B51">
        <w:rPr>
          <w:color w:val="000000"/>
        </w:rPr>
        <w:t>không</w:t>
      </w:r>
      <w:proofErr w:type="spellEnd"/>
      <w:r w:rsidR="00696768" w:rsidRPr="00B35B51">
        <w:rPr>
          <w:color w:val="000000"/>
        </w:rPr>
        <w:t xml:space="preserve"> </w:t>
      </w:r>
      <w:proofErr w:type="spellStart"/>
      <w:r w:rsidR="00696768" w:rsidRPr="00B35B51">
        <w:rPr>
          <w:color w:val="000000"/>
        </w:rPr>
        <w:t>có</w:t>
      </w:r>
      <w:proofErr w:type="spellEnd"/>
      <w:r w:rsidR="00696768" w:rsidRPr="00B35B51">
        <w:rPr>
          <w:color w:val="000000"/>
        </w:rPr>
        <w:t xml:space="preserve"> </w:t>
      </w:r>
      <w:proofErr w:type="spellStart"/>
      <w:r w:rsidR="00696768" w:rsidRPr="00B35B51">
        <w:rPr>
          <w:color w:val="000000"/>
        </w:rPr>
        <w:t>văn</w:t>
      </w:r>
      <w:proofErr w:type="spellEnd"/>
      <w:r w:rsidR="00696768" w:rsidRPr="00B35B51">
        <w:rPr>
          <w:color w:val="000000"/>
        </w:rPr>
        <w:t xml:space="preserve"> </w:t>
      </w:r>
      <w:proofErr w:type="spellStart"/>
      <w:r w:rsidR="00696768" w:rsidRPr="00B35B51">
        <w:rPr>
          <w:color w:val="000000"/>
        </w:rPr>
        <w:t>bản</w:t>
      </w:r>
      <w:proofErr w:type="spellEnd"/>
      <w:r w:rsidR="00696768" w:rsidRPr="00B35B51">
        <w:rPr>
          <w:color w:val="000000"/>
        </w:rPr>
        <w:t xml:space="preserve"> </w:t>
      </w:r>
      <w:proofErr w:type="spellStart"/>
      <w:r w:rsidR="00696768" w:rsidRPr="00B35B51">
        <w:rPr>
          <w:color w:val="000000"/>
        </w:rPr>
        <w:t>quy</w:t>
      </w:r>
      <w:proofErr w:type="spellEnd"/>
      <w:r w:rsidR="00696768" w:rsidRPr="00B35B51">
        <w:rPr>
          <w:color w:val="000000"/>
        </w:rPr>
        <w:t xml:space="preserve"> </w:t>
      </w:r>
      <w:proofErr w:type="spellStart"/>
      <w:r w:rsidR="00696768" w:rsidRPr="00B35B51">
        <w:rPr>
          <w:color w:val="000000"/>
        </w:rPr>
        <w:t>định</w:t>
      </w:r>
      <w:proofErr w:type="spellEnd"/>
      <w:r w:rsidR="00696768" w:rsidRPr="00B35B51">
        <w:rPr>
          <w:color w:val="000000"/>
        </w:rPr>
        <w:t xml:space="preserve"> </w:t>
      </w:r>
      <w:proofErr w:type="spellStart"/>
      <w:r w:rsidRPr="00B35B51">
        <w:rPr>
          <w:color w:val="000000"/>
        </w:rPr>
        <w:t>riêng</w:t>
      </w:r>
      <w:proofErr w:type="spellEnd"/>
      <w:r w:rsidRPr="00B35B51">
        <w:rPr>
          <w:color w:val="000000"/>
        </w:rPr>
        <w:t xml:space="preserve">, </w:t>
      </w:r>
      <w:proofErr w:type="spellStart"/>
      <w:r w:rsidRPr="00B35B51">
        <w:rPr>
          <w:color w:val="000000"/>
        </w:rPr>
        <w:t>việc</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toán</w:t>
      </w:r>
      <w:proofErr w:type="spellEnd"/>
      <w:r w:rsidRPr="00B35B51">
        <w:rPr>
          <w:color w:val="000000"/>
        </w:rPr>
        <w:t xml:space="preserve">, chi </w:t>
      </w:r>
      <w:proofErr w:type="spellStart"/>
      <w:r w:rsidRPr="00B35B51">
        <w:rPr>
          <w:color w:val="000000"/>
        </w:rPr>
        <w:t>trả</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w:t>
      </w:r>
      <w:proofErr w:type="spellStart"/>
      <w:r w:rsidRPr="00B35B51">
        <w:rPr>
          <w:color w:val="000000"/>
        </w:rPr>
        <w:t>phí</w:t>
      </w:r>
      <w:proofErr w:type="spellEnd"/>
      <w:r w:rsidRPr="00B35B51">
        <w:rPr>
          <w:color w:val="000000"/>
        </w:rPr>
        <w:t xml:space="preserve"> </w:t>
      </w:r>
      <w:proofErr w:type="spellStart"/>
      <w:r w:rsidRPr="00B35B51">
        <w:rPr>
          <w:color w:val="000000"/>
        </w:rPr>
        <w:t>thực</w:t>
      </w:r>
      <w:proofErr w:type="spellEnd"/>
      <w:r w:rsidRPr="00B35B51">
        <w:rPr>
          <w:color w:val="000000"/>
        </w:rPr>
        <w:t xml:space="preserve"> </w:t>
      </w:r>
      <w:proofErr w:type="spellStart"/>
      <w:r w:rsidRPr="00B35B51">
        <w:rPr>
          <w:color w:val="000000"/>
        </w:rPr>
        <w:t>hiện</w:t>
      </w:r>
      <w:proofErr w:type="spellEnd"/>
      <w:r w:rsidRPr="00B35B51">
        <w:rPr>
          <w:color w:val="000000"/>
        </w:rPr>
        <w:t xml:space="preserve"> </w:t>
      </w:r>
      <w:proofErr w:type="spellStart"/>
      <w:r w:rsidRPr="00B35B51">
        <w:rPr>
          <w:color w:val="000000"/>
        </w:rPr>
        <w:t>theo</w:t>
      </w:r>
      <w:proofErr w:type="spellEnd"/>
      <w:r w:rsidRPr="00B35B51">
        <w:rPr>
          <w:color w:val="000000"/>
        </w:rPr>
        <w:t xml:space="preserve"> </w:t>
      </w:r>
      <w:proofErr w:type="spellStart"/>
      <w:r w:rsidRPr="00B35B51">
        <w:rPr>
          <w:color w:val="000000"/>
        </w:rPr>
        <w:t>đề</w:t>
      </w:r>
      <w:proofErr w:type="spellEnd"/>
      <w:r w:rsidRPr="00B35B51">
        <w:rPr>
          <w:color w:val="000000"/>
        </w:rPr>
        <w:t xml:space="preserve"> </w:t>
      </w:r>
      <w:proofErr w:type="spellStart"/>
      <w:r w:rsidRPr="00B35B51">
        <w:rPr>
          <w:color w:val="000000"/>
        </w:rPr>
        <w:t>xuất</w:t>
      </w:r>
      <w:proofErr w:type="spellEnd"/>
      <w:r w:rsidRPr="00B35B51">
        <w:rPr>
          <w:color w:val="000000"/>
        </w:rPr>
        <w:t xml:space="preserve"> </w:t>
      </w:r>
      <w:proofErr w:type="spellStart"/>
      <w:r w:rsidRPr="00B35B51">
        <w:rPr>
          <w:color w:val="000000"/>
        </w:rPr>
        <w:t>của</w:t>
      </w:r>
      <w:proofErr w:type="spellEnd"/>
      <w:r w:rsidRPr="00B35B51">
        <w:rPr>
          <w:color w:val="000000"/>
        </w:rPr>
        <w:t xml:space="preserve"> </w:t>
      </w:r>
      <w:proofErr w:type="spellStart"/>
      <w:r w:rsidRPr="00B35B51">
        <w:rPr>
          <w:color w:val="000000"/>
        </w:rPr>
        <w:t>Chủ</w:t>
      </w:r>
      <w:proofErr w:type="spellEnd"/>
      <w:r w:rsidRPr="00B35B51">
        <w:rPr>
          <w:color w:val="000000"/>
        </w:rPr>
        <w:t xml:space="preserve"> </w:t>
      </w:r>
      <w:proofErr w:type="spellStart"/>
      <w:r w:rsidRPr="00B35B51">
        <w:rPr>
          <w:color w:val="000000"/>
        </w:rPr>
        <w:t>nhiệm</w:t>
      </w:r>
      <w:proofErr w:type="spellEnd"/>
      <w:r w:rsidRPr="00B35B51">
        <w:rPr>
          <w:color w:val="000000"/>
        </w:rPr>
        <w:t xml:space="preserve"> </w:t>
      </w:r>
      <w:proofErr w:type="spellStart"/>
      <w:r w:rsidRPr="00B35B51">
        <w:rPr>
          <w:color w:val="000000"/>
        </w:rPr>
        <w:t>đề</w:t>
      </w:r>
      <w:proofErr w:type="spellEnd"/>
      <w:r w:rsidRPr="00B35B51">
        <w:rPr>
          <w:color w:val="000000"/>
        </w:rPr>
        <w:t xml:space="preserve"> </w:t>
      </w:r>
      <w:proofErr w:type="spellStart"/>
      <w:r w:rsidRPr="00B35B51">
        <w:rPr>
          <w:color w:val="000000"/>
        </w:rPr>
        <w:t>tài</w:t>
      </w:r>
      <w:proofErr w:type="spellEnd"/>
      <w:r w:rsidRPr="00B35B51">
        <w:rPr>
          <w:color w:val="000000"/>
        </w:rPr>
        <w:t>/</w:t>
      </w:r>
      <w:proofErr w:type="spellStart"/>
      <w:r w:rsidRPr="00B35B51">
        <w:rPr>
          <w:color w:val="000000"/>
        </w:rPr>
        <w:t>dự</w:t>
      </w:r>
      <w:proofErr w:type="spellEnd"/>
      <w:r w:rsidRPr="00B35B51">
        <w:rPr>
          <w:color w:val="000000"/>
        </w:rPr>
        <w:t xml:space="preserve"> </w:t>
      </w:r>
      <w:proofErr w:type="spellStart"/>
      <w:r w:rsidRPr="00B35B51">
        <w:rPr>
          <w:color w:val="000000"/>
        </w:rPr>
        <w:t>án</w:t>
      </w:r>
      <w:proofErr w:type="spellEnd"/>
      <w:r w:rsidRPr="00B35B51">
        <w:rPr>
          <w:color w:val="000000"/>
        </w:rPr>
        <w:t xml:space="preserve"> </w:t>
      </w:r>
      <w:proofErr w:type="spellStart"/>
      <w:r w:rsidRPr="00B35B51">
        <w:rPr>
          <w:color w:val="000000"/>
        </w:rPr>
        <w:t>trên</w:t>
      </w:r>
      <w:proofErr w:type="spellEnd"/>
      <w:r w:rsidRPr="00B35B51">
        <w:rPr>
          <w:color w:val="000000"/>
        </w:rPr>
        <w:t xml:space="preserve"> </w:t>
      </w:r>
      <w:proofErr w:type="spellStart"/>
      <w:r w:rsidRPr="00B35B51">
        <w:rPr>
          <w:color w:val="000000"/>
        </w:rPr>
        <w:t>cơ</w:t>
      </w:r>
      <w:proofErr w:type="spellEnd"/>
      <w:r w:rsidRPr="00B35B51">
        <w:rPr>
          <w:color w:val="000000"/>
        </w:rPr>
        <w:t xml:space="preserve"> </w:t>
      </w:r>
      <w:proofErr w:type="spellStart"/>
      <w:r w:rsidRPr="00B35B51">
        <w:rPr>
          <w:color w:val="000000"/>
        </w:rPr>
        <w:t>sở</w:t>
      </w:r>
      <w:proofErr w:type="spellEnd"/>
      <w:r w:rsidR="0080611F" w:rsidRPr="00B35B51">
        <w:rPr>
          <w:color w:val="000000"/>
        </w:rPr>
        <w:t xml:space="preserve"> </w:t>
      </w:r>
      <w:proofErr w:type="spellStart"/>
      <w:r w:rsidR="0080611F" w:rsidRPr="00B35B51">
        <w:rPr>
          <w:color w:val="000000"/>
        </w:rPr>
        <w:t>Hợp</w:t>
      </w:r>
      <w:proofErr w:type="spellEnd"/>
      <w:r w:rsidR="0080611F" w:rsidRPr="00B35B51">
        <w:rPr>
          <w:color w:val="000000"/>
        </w:rPr>
        <w:t xml:space="preserve"> </w:t>
      </w:r>
      <w:proofErr w:type="spellStart"/>
      <w:r w:rsidR="0080611F" w:rsidRPr="00B35B51">
        <w:rPr>
          <w:color w:val="000000"/>
        </w:rPr>
        <w:t>đồng</w:t>
      </w:r>
      <w:proofErr w:type="spellEnd"/>
      <w:r w:rsidR="0080611F" w:rsidRPr="00B35B51">
        <w:rPr>
          <w:color w:val="000000"/>
        </w:rPr>
        <w:t xml:space="preserve">, </w:t>
      </w:r>
      <w:proofErr w:type="spellStart"/>
      <w:r w:rsidR="0080611F" w:rsidRPr="00B35B51">
        <w:rPr>
          <w:color w:val="000000"/>
        </w:rPr>
        <w:t>biên</w:t>
      </w:r>
      <w:proofErr w:type="spellEnd"/>
      <w:r w:rsidR="0080611F" w:rsidRPr="00B35B51">
        <w:rPr>
          <w:color w:val="000000"/>
        </w:rPr>
        <w:t xml:space="preserve"> </w:t>
      </w:r>
      <w:proofErr w:type="spellStart"/>
      <w:r w:rsidR="0080611F" w:rsidRPr="00B35B51">
        <w:rPr>
          <w:color w:val="000000"/>
        </w:rPr>
        <w:t>bản</w:t>
      </w:r>
      <w:proofErr w:type="spellEnd"/>
      <w:r w:rsidR="0080611F" w:rsidRPr="00B35B51">
        <w:rPr>
          <w:color w:val="000000"/>
        </w:rPr>
        <w:t xml:space="preserve"> </w:t>
      </w:r>
      <w:proofErr w:type="spellStart"/>
      <w:r w:rsidR="0080611F" w:rsidRPr="00B35B51">
        <w:rPr>
          <w:color w:val="000000"/>
        </w:rPr>
        <w:t>nghiệm</w:t>
      </w:r>
      <w:proofErr w:type="spellEnd"/>
      <w:r w:rsidR="0080611F" w:rsidRPr="00B35B51">
        <w:rPr>
          <w:color w:val="000000"/>
        </w:rPr>
        <w:t xml:space="preserve"> </w:t>
      </w:r>
      <w:proofErr w:type="spellStart"/>
      <w:r w:rsidR="0080611F" w:rsidRPr="00B35B51">
        <w:rPr>
          <w:color w:val="000000"/>
        </w:rPr>
        <w:t>thu</w:t>
      </w:r>
      <w:proofErr w:type="spellEnd"/>
      <w:r w:rsidR="0080611F" w:rsidRPr="00B35B51">
        <w:rPr>
          <w:color w:val="000000"/>
        </w:rPr>
        <w:t xml:space="preserve">, </w:t>
      </w:r>
      <w:proofErr w:type="spellStart"/>
      <w:r w:rsidR="0080611F" w:rsidRPr="00B35B51">
        <w:rPr>
          <w:color w:val="000000"/>
        </w:rPr>
        <w:t>thanh</w:t>
      </w:r>
      <w:proofErr w:type="spellEnd"/>
      <w:r w:rsidR="0080611F" w:rsidRPr="00B35B51">
        <w:rPr>
          <w:color w:val="000000"/>
        </w:rPr>
        <w:t xml:space="preserve"> </w:t>
      </w:r>
      <w:proofErr w:type="spellStart"/>
      <w:r w:rsidR="0080611F" w:rsidRPr="00B35B51">
        <w:rPr>
          <w:color w:val="000000"/>
        </w:rPr>
        <w:t>lý</w:t>
      </w:r>
      <w:proofErr w:type="spellEnd"/>
      <w:r w:rsidR="0080611F" w:rsidRPr="00B35B51">
        <w:rPr>
          <w:color w:val="000000"/>
        </w:rPr>
        <w:t xml:space="preserve"> </w:t>
      </w:r>
      <w:proofErr w:type="spellStart"/>
      <w:r w:rsidR="0080611F" w:rsidRPr="00B35B51">
        <w:rPr>
          <w:color w:val="000000"/>
        </w:rPr>
        <w:t>các</w:t>
      </w:r>
      <w:proofErr w:type="spellEnd"/>
      <w:r w:rsidR="0080611F" w:rsidRPr="00B35B51">
        <w:rPr>
          <w:color w:val="000000"/>
        </w:rPr>
        <w:t xml:space="preserve"> </w:t>
      </w:r>
      <w:proofErr w:type="spellStart"/>
      <w:r w:rsidR="0080611F" w:rsidRPr="00B35B51">
        <w:rPr>
          <w:color w:val="000000"/>
        </w:rPr>
        <w:t>phần</w:t>
      </w:r>
      <w:proofErr w:type="spellEnd"/>
      <w:r w:rsidR="0080611F" w:rsidRPr="00B35B51">
        <w:rPr>
          <w:color w:val="000000"/>
        </w:rPr>
        <w:t xml:space="preserve"> </w:t>
      </w:r>
      <w:proofErr w:type="spellStart"/>
      <w:r w:rsidR="0080611F" w:rsidRPr="00B35B51">
        <w:rPr>
          <w:color w:val="000000"/>
        </w:rPr>
        <w:t>công</w:t>
      </w:r>
      <w:proofErr w:type="spellEnd"/>
      <w:r w:rsidR="0080611F" w:rsidRPr="00B35B51">
        <w:rPr>
          <w:color w:val="000000"/>
        </w:rPr>
        <w:t xml:space="preserve"> </w:t>
      </w:r>
      <w:proofErr w:type="spellStart"/>
      <w:r w:rsidR="0080611F" w:rsidRPr="00B35B51">
        <w:rPr>
          <w:color w:val="000000"/>
        </w:rPr>
        <w:t>việc</w:t>
      </w:r>
      <w:proofErr w:type="spellEnd"/>
      <w:r w:rsidR="0080611F" w:rsidRPr="00B35B51">
        <w:rPr>
          <w:color w:val="000000"/>
        </w:rPr>
        <w:t xml:space="preserve"> </w:t>
      </w:r>
      <w:proofErr w:type="spellStart"/>
      <w:r w:rsidR="0080611F" w:rsidRPr="00B35B51">
        <w:rPr>
          <w:color w:val="000000"/>
        </w:rPr>
        <w:t>thực</w:t>
      </w:r>
      <w:proofErr w:type="spellEnd"/>
      <w:r w:rsidR="0080611F" w:rsidRPr="00B35B51">
        <w:rPr>
          <w:color w:val="000000"/>
        </w:rPr>
        <w:t xml:space="preserve"> </w:t>
      </w:r>
      <w:proofErr w:type="spellStart"/>
      <w:r w:rsidR="0080611F" w:rsidRPr="00B35B51">
        <w:rPr>
          <w:color w:val="000000"/>
        </w:rPr>
        <w:t>hiện</w:t>
      </w:r>
      <w:proofErr w:type="spellEnd"/>
      <w:r w:rsidR="0080611F" w:rsidRPr="00B35B51">
        <w:rPr>
          <w:color w:val="000000"/>
        </w:rPr>
        <w:t xml:space="preserve"> </w:t>
      </w:r>
      <w:proofErr w:type="spellStart"/>
      <w:r w:rsidR="0080611F" w:rsidRPr="00B35B51">
        <w:rPr>
          <w:color w:val="000000"/>
        </w:rPr>
        <w:t>và</w:t>
      </w:r>
      <w:proofErr w:type="spellEnd"/>
      <w:r w:rsidRPr="00B35B51">
        <w:rPr>
          <w:color w:val="000000"/>
        </w:rPr>
        <w:t xml:space="preserve"> </w:t>
      </w:r>
      <w:proofErr w:type="spellStart"/>
      <w:r w:rsidRPr="00B35B51">
        <w:rPr>
          <w:color w:val="000000"/>
        </w:rPr>
        <w:t>chứng</w:t>
      </w:r>
      <w:proofErr w:type="spellEnd"/>
      <w:r w:rsidRPr="00B35B51">
        <w:rPr>
          <w:color w:val="000000"/>
        </w:rPr>
        <w:t xml:space="preserve"> </w:t>
      </w:r>
      <w:proofErr w:type="spellStart"/>
      <w:r w:rsidRPr="00B35B51">
        <w:rPr>
          <w:color w:val="000000"/>
        </w:rPr>
        <w:t>từ</w:t>
      </w:r>
      <w:proofErr w:type="spellEnd"/>
      <w:r w:rsidRPr="00B35B51">
        <w:rPr>
          <w:color w:val="000000"/>
        </w:rPr>
        <w:t xml:space="preserve"> </w:t>
      </w:r>
      <w:proofErr w:type="spellStart"/>
      <w:r w:rsidRPr="00B35B51">
        <w:rPr>
          <w:color w:val="000000"/>
        </w:rPr>
        <w:t>thực</w:t>
      </w:r>
      <w:proofErr w:type="spellEnd"/>
      <w:r w:rsidR="0080611F" w:rsidRPr="00B35B51">
        <w:rPr>
          <w:color w:val="000000"/>
        </w:rPr>
        <w:t xml:space="preserve"> chi, </w:t>
      </w:r>
      <w:proofErr w:type="spellStart"/>
      <w:r w:rsidRPr="00B35B51">
        <w:rPr>
          <w:color w:val="000000"/>
        </w:rPr>
        <w:t>hóa</w:t>
      </w:r>
      <w:proofErr w:type="spellEnd"/>
      <w:r w:rsidRPr="00B35B51">
        <w:rPr>
          <w:color w:val="000000"/>
        </w:rPr>
        <w:t xml:space="preserve"> </w:t>
      </w:r>
      <w:proofErr w:type="spellStart"/>
      <w:r w:rsidRPr="00B35B51">
        <w:rPr>
          <w:color w:val="000000"/>
        </w:rPr>
        <w:t>đơn</w:t>
      </w:r>
      <w:proofErr w:type="spellEnd"/>
      <w:r w:rsidRPr="00B35B51">
        <w:rPr>
          <w:color w:val="000000"/>
        </w:rPr>
        <w:t xml:space="preserve"> </w:t>
      </w:r>
      <w:proofErr w:type="spellStart"/>
      <w:r w:rsidRPr="00B35B51">
        <w:rPr>
          <w:color w:val="000000"/>
        </w:rPr>
        <w:t>tài</w:t>
      </w:r>
      <w:proofErr w:type="spellEnd"/>
      <w:r w:rsidRPr="00B35B51">
        <w:rPr>
          <w:color w:val="000000"/>
        </w:rPr>
        <w:t xml:space="preserve"> </w:t>
      </w:r>
      <w:proofErr w:type="spellStart"/>
      <w:r w:rsidRPr="00B35B51">
        <w:rPr>
          <w:color w:val="000000"/>
        </w:rPr>
        <w:t>chính</w:t>
      </w:r>
      <w:proofErr w:type="spellEnd"/>
      <w:r w:rsidRPr="00B35B51">
        <w:rPr>
          <w:color w:val="000000"/>
        </w:rPr>
        <w:t xml:space="preserve"> </w:t>
      </w:r>
      <w:proofErr w:type="spellStart"/>
      <w:r w:rsidR="00D95423" w:rsidRPr="00B35B51">
        <w:rPr>
          <w:color w:val="000000"/>
        </w:rPr>
        <w:t>hợp</w:t>
      </w:r>
      <w:proofErr w:type="spellEnd"/>
      <w:r w:rsidR="00D95423" w:rsidRPr="00B35B51">
        <w:rPr>
          <w:color w:val="000000"/>
        </w:rPr>
        <w:t xml:space="preserve"> </w:t>
      </w:r>
      <w:proofErr w:type="spellStart"/>
      <w:r w:rsidR="00D95423" w:rsidRPr="00B35B51">
        <w:rPr>
          <w:color w:val="000000"/>
        </w:rPr>
        <w:t>pháp</w:t>
      </w:r>
      <w:proofErr w:type="spellEnd"/>
      <w:r w:rsidR="00D95423" w:rsidRPr="00B35B51">
        <w:rPr>
          <w:color w:val="000000"/>
        </w:rPr>
        <w:t xml:space="preserve"> </w:t>
      </w:r>
      <w:proofErr w:type="spellStart"/>
      <w:r w:rsidRPr="00B35B51">
        <w:rPr>
          <w:color w:val="000000"/>
        </w:rPr>
        <w:t>và</w:t>
      </w:r>
      <w:proofErr w:type="spellEnd"/>
      <w:r w:rsidRPr="00B35B51">
        <w:rPr>
          <w:color w:val="000000"/>
        </w:rPr>
        <w:t xml:space="preserve"> </w:t>
      </w:r>
      <w:proofErr w:type="spellStart"/>
      <w:r w:rsidRPr="00B35B51">
        <w:rPr>
          <w:color w:val="000000"/>
        </w:rPr>
        <w:t>Chủ</w:t>
      </w:r>
      <w:proofErr w:type="spellEnd"/>
      <w:r w:rsidRPr="00B35B51">
        <w:rPr>
          <w:color w:val="000000"/>
        </w:rPr>
        <w:t xml:space="preserve"> </w:t>
      </w:r>
      <w:proofErr w:type="spellStart"/>
      <w:r w:rsidRPr="00B35B51">
        <w:rPr>
          <w:color w:val="000000"/>
        </w:rPr>
        <w:t>nhiệm</w:t>
      </w:r>
      <w:proofErr w:type="spellEnd"/>
      <w:r w:rsidRPr="00B35B51">
        <w:rPr>
          <w:color w:val="000000"/>
        </w:rPr>
        <w:t xml:space="preserve"> </w:t>
      </w:r>
      <w:proofErr w:type="spellStart"/>
      <w:r w:rsidRPr="00B35B51">
        <w:rPr>
          <w:color w:val="000000"/>
        </w:rPr>
        <w:t>đề</w:t>
      </w:r>
      <w:proofErr w:type="spellEnd"/>
      <w:r w:rsidRPr="00B35B51">
        <w:rPr>
          <w:color w:val="000000"/>
        </w:rPr>
        <w:t xml:space="preserve"> </w:t>
      </w:r>
      <w:proofErr w:type="spellStart"/>
      <w:r w:rsidRPr="00B35B51">
        <w:rPr>
          <w:color w:val="000000"/>
        </w:rPr>
        <w:t>tài</w:t>
      </w:r>
      <w:proofErr w:type="spellEnd"/>
      <w:r w:rsidRPr="00B35B51">
        <w:rPr>
          <w:color w:val="000000"/>
        </w:rPr>
        <w:t>/</w:t>
      </w:r>
      <w:proofErr w:type="spellStart"/>
      <w:r w:rsidRPr="00B35B51">
        <w:rPr>
          <w:color w:val="000000"/>
        </w:rPr>
        <w:t>dự</w:t>
      </w:r>
      <w:proofErr w:type="spellEnd"/>
      <w:r w:rsidRPr="00B35B51">
        <w:rPr>
          <w:color w:val="000000"/>
        </w:rPr>
        <w:t xml:space="preserve"> </w:t>
      </w:r>
      <w:proofErr w:type="spellStart"/>
      <w:r w:rsidRPr="00B35B51">
        <w:rPr>
          <w:color w:val="000000"/>
        </w:rPr>
        <w:t>án</w:t>
      </w:r>
      <w:proofErr w:type="spellEnd"/>
      <w:r w:rsidRPr="00B35B51">
        <w:rPr>
          <w:color w:val="000000"/>
        </w:rPr>
        <w:t xml:space="preserve"> </w:t>
      </w:r>
      <w:proofErr w:type="spellStart"/>
      <w:r w:rsidRPr="00B35B51">
        <w:rPr>
          <w:color w:val="000000"/>
        </w:rPr>
        <w:t>chịu</w:t>
      </w:r>
      <w:proofErr w:type="spellEnd"/>
      <w:r w:rsidRPr="00B35B51">
        <w:rPr>
          <w:color w:val="000000"/>
        </w:rPr>
        <w:t xml:space="preserve"> </w:t>
      </w:r>
      <w:proofErr w:type="spellStart"/>
      <w:r w:rsidRPr="00B35B51">
        <w:rPr>
          <w:color w:val="000000"/>
        </w:rPr>
        <w:t>trách</w:t>
      </w:r>
      <w:proofErr w:type="spellEnd"/>
      <w:r w:rsidRPr="00B35B51">
        <w:rPr>
          <w:color w:val="000000"/>
        </w:rPr>
        <w:t xml:space="preserve"> </w:t>
      </w:r>
      <w:proofErr w:type="spellStart"/>
      <w:r w:rsidRPr="00B35B51">
        <w:rPr>
          <w:color w:val="000000"/>
        </w:rPr>
        <w:t>nhiệm</w:t>
      </w:r>
      <w:proofErr w:type="spellEnd"/>
      <w:r w:rsidR="0068766E" w:rsidRPr="00B35B51">
        <w:rPr>
          <w:color w:val="000000"/>
        </w:rPr>
        <w:t xml:space="preserve"> </w:t>
      </w:r>
      <w:proofErr w:type="spellStart"/>
      <w:r w:rsidR="0068766E" w:rsidRPr="00B35B51">
        <w:rPr>
          <w:color w:val="000000"/>
        </w:rPr>
        <w:t>về</w:t>
      </w:r>
      <w:proofErr w:type="spellEnd"/>
      <w:r w:rsidRPr="00B35B51">
        <w:rPr>
          <w:color w:val="000000"/>
        </w:rPr>
        <w:t xml:space="preserve"> </w:t>
      </w:r>
      <w:proofErr w:type="spellStart"/>
      <w:r w:rsidRPr="00B35B51">
        <w:rPr>
          <w:color w:val="000000"/>
        </w:rPr>
        <w:t>những</w:t>
      </w:r>
      <w:proofErr w:type="spellEnd"/>
      <w:r w:rsidRPr="00B35B51">
        <w:rPr>
          <w:color w:val="000000"/>
        </w:rPr>
        <w:t xml:space="preserve"> </w:t>
      </w:r>
      <w:proofErr w:type="spellStart"/>
      <w:r w:rsidRPr="00B35B51">
        <w:rPr>
          <w:color w:val="000000"/>
        </w:rPr>
        <w:t>đề</w:t>
      </w:r>
      <w:proofErr w:type="spellEnd"/>
      <w:r w:rsidRPr="00B35B51">
        <w:rPr>
          <w:color w:val="000000"/>
        </w:rPr>
        <w:t xml:space="preserve"> </w:t>
      </w:r>
      <w:proofErr w:type="spellStart"/>
      <w:r w:rsidRPr="00B35B51">
        <w:rPr>
          <w:color w:val="000000"/>
        </w:rPr>
        <w:t>xuất</w:t>
      </w:r>
      <w:proofErr w:type="spellEnd"/>
      <w:r w:rsidRPr="00B35B51">
        <w:rPr>
          <w:color w:val="000000"/>
        </w:rPr>
        <w:t xml:space="preserve"> </w:t>
      </w:r>
      <w:proofErr w:type="spellStart"/>
      <w:r w:rsidRPr="00B35B51">
        <w:rPr>
          <w:color w:val="000000"/>
        </w:rPr>
        <w:t>mức</w:t>
      </w:r>
      <w:proofErr w:type="spellEnd"/>
      <w:r w:rsidRPr="00B35B51">
        <w:rPr>
          <w:color w:val="000000"/>
        </w:rPr>
        <w:t xml:space="preserve"> chi, </w:t>
      </w:r>
      <w:proofErr w:type="spellStart"/>
      <w:r w:rsidRPr="00B35B51">
        <w:rPr>
          <w:color w:val="000000"/>
        </w:rPr>
        <w:t>thủ</w:t>
      </w:r>
      <w:proofErr w:type="spellEnd"/>
      <w:r w:rsidRPr="00B35B51">
        <w:rPr>
          <w:color w:val="000000"/>
        </w:rPr>
        <w:t xml:space="preserve"> </w:t>
      </w:r>
      <w:proofErr w:type="spellStart"/>
      <w:r w:rsidRPr="00B35B51">
        <w:rPr>
          <w:color w:val="000000"/>
        </w:rPr>
        <w:t>tục</w:t>
      </w:r>
      <w:proofErr w:type="spellEnd"/>
      <w:r w:rsidRPr="00B35B51">
        <w:rPr>
          <w:color w:val="000000"/>
        </w:rPr>
        <w:t xml:space="preserve">, </w:t>
      </w:r>
      <w:proofErr w:type="spellStart"/>
      <w:r w:rsidRPr="00B35B51">
        <w:rPr>
          <w:color w:val="000000"/>
        </w:rPr>
        <w:t>quy</w:t>
      </w:r>
      <w:proofErr w:type="spellEnd"/>
      <w:r w:rsidRPr="00B35B51">
        <w:rPr>
          <w:color w:val="000000"/>
        </w:rPr>
        <w:t xml:space="preserve"> </w:t>
      </w:r>
      <w:proofErr w:type="spellStart"/>
      <w:r w:rsidRPr="00B35B51">
        <w:rPr>
          <w:color w:val="000000"/>
        </w:rPr>
        <w:t>trình</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toán</w:t>
      </w:r>
      <w:proofErr w:type="spellEnd"/>
      <w:r w:rsidR="0068766E" w:rsidRPr="00B35B51">
        <w:rPr>
          <w:color w:val="000000"/>
        </w:rPr>
        <w:t xml:space="preserve"> </w:t>
      </w:r>
      <w:proofErr w:type="spellStart"/>
      <w:r w:rsidR="0068766E" w:rsidRPr="00B35B51">
        <w:rPr>
          <w:color w:val="000000"/>
        </w:rPr>
        <w:t>của</w:t>
      </w:r>
      <w:proofErr w:type="spellEnd"/>
      <w:r w:rsidRPr="00B35B51">
        <w:rPr>
          <w:color w:val="000000"/>
        </w:rPr>
        <w:t xml:space="preserve"> </w:t>
      </w:r>
      <w:proofErr w:type="spellStart"/>
      <w:r w:rsidRPr="00B35B51">
        <w:rPr>
          <w:color w:val="000000"/>
        </w:rPr>
        <w:t>những</w:t>
      </w:r>
      <w:proofErr w:type="spellEnd"/>
      <w:r w:rsidRPr="00B35B51">
        <w:rPr>
          <w:color w:val="000000"/>
        </w:rPr>
        <w:t xml:space="preserve"> </w:t>
      </w:r>
      <w:proofErr w:type="spellStart"/>
      <w:r w:rsidRPr="00B35B51">
        <w:rPr>
          <w:color w:val="000000"/>
        </w:rPr>
        <w:t>đề</w:t>
      </w:r>
      <w:proofErr w:type="spellEnd"/>
      <w:r w:rsidRPr="00B35B51">
        <w:rPr>
          <w:color w:val="000000"/>
        </w:rPr>
        <w:t xml:space="preserve"> </w:t>
      </w:r>
      <w:proofErr w:type="spellStart"/>
      <w:r w:rsidRPr="00B35B51">
        <w:rPr>
          <w:color w:val="000000"/>
        </w:rPr>
        <w:t>tài</w:t>
      </w:r>
      <w:proofErr w:type="spellEnd"/>
      <w:r w:rsidRPr="00B35B51">
        <w:rPr>
          <w:color w:val="000000"/>
        </w:rPr>
        <w:t>/</w:t>
      </w:r>
      <w:proofErr w:type="spellStart"/>
      <w:r w:rsidRPr="00B35B51">
        <w:rPr>
          <w:color w:val="000000"/>
        </w:rPr>
        <w:t>dự</w:t>
      </w:r>
      <w:proofErr w:type="spellEnd"/>
      <w:r w:rsidRPr="00B35B51">
        <w:rPr>
          <w:color w:val="000000"/>
        </w:rPr>
        <w:t xml:space="preserve"> </w:t>
      </w:r>
      <w:proofErr w:type="spellStart"/>
      <w:r w:rsidRPr="00B35B51">
        <w:rPr>
          <w:color w:val="000000"/>
        </w:rPr>
        <w:t>án</w:t>
      </w:r>
      <w:proofErr w:type="spellEnd"/>
      <w:r w:rsidR="00D95423" w:rsidRPr="00B35B51">
        <w:rPr>
          <w:color w:val="000000"/>
        </w:rPr>
        <w:t xml:space="preserve"> </w:t>
      </w:r>
      <w:proofErr w:type="spellStart"/>
      <w:r w:rsidR="00D95423" w:rsidRPr="00B35B51">
        <w:rPr>
          <w:color w:val="000000"/>
        </w:rPr>
        <w:t>hợp</w:t>
      </w:r>
      <w:proofErr w:type="spellEnd"/>
      <w:r w:rsidR="00D95423" w:rsidRPr="00B35B51">
        <w:rPr>
          <w:color w:val="000000"/>
        </w:rPr>
        <w:t xml:space="preserve"> </w:t>
      </w:r>
      <w:proofErr w:type="spellStart"/>
      <w:r w:rsidR="00D95423" w:rsidRPr="00B35B51">
        <w:rPr>
          <w:color w:val="000000"/>
        </w:rPr>
        <w:t>tác</w:t>
      </w:r>
      <w:proofErr w:type="spellEnd"/>
      <w:r w:rsidRPr="00B35B51">
        <w:rPr>
          <w:color w:val="000000"/>
        </w:rPr>
        <w:t xml:space="preserve"> </w:t>
      </w:r>
      <w:proofErr w:type="spellStart"/>
      <w:r w:rsidRPr="00B35B51">
        <w:rPr>
          <w:color w:val="000000"/>
        </w:rPr>
        <w:t>này</w:t>
      </w:r>
      <w:proofErr w:type="spellEnd"/>
      <w:r w:rsidRPr="00B35B51">
        <w:rPr>
          <w:color w:val="000000"/>
        </w:rPr>
        <w:t>.</w:t>
      </w:r>
    </w:p>
    <w:p w14:paraId="313A47B1" w14:textId="77777777" w:rsidR="00D71688" w:rsidRPr="00B35B51" w:rsidRDefault="00D71688" w:rsidP="00D71688">
      <w:pPr>
        <w:spacing w:before="120" w:line="252" w:lineRule="auto"/>
        <w:ind w:firstLine="284"/>
        <w:jc w:val="both"/>
        <w:rPr>
          <w:color w:val="000000"/>
        </w:rPr>
      </w:pPr>
      <w:r w:rsidRPr="00B35B51">
        <w:rPr>
          <w:color w:val="000000"/>
        </w:rPr>
        <w:t xml:space="preserve">- Chủ </w:t>
      </w:r>
      <w:proofErr w:type="spellStart"/>
      <w:r w:rsidRPr="00B35B51">
        <w:rPr>
          <w:color w:val="000000"/>
        </w:rPr>
        <w:t>nhiệm</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có </w:t>
      </w:r>
      <w:proofErr w:type="spellStart"/>
      <w:r w:rsidRPr="00B35B51">
        <w:rPr>
          <w:color w:val="000000"/>
        </w:rPr>
        <w:t>trách</w:t>
      </w:r>
      <w:proofErr w:type="spellEnd"/>
      <w:r w:rsidRPr="00B35B51">
        <w:rPr>
          <w:color w:val="000000"/>
        </w:rPr>
        <w:t xml:space="preserve"> </w:t>
      </w:r>
      <w:proofErr w:type="spellStart"/>
      <w:r w:rsidRPr="00B35B51">
        <w:rPr>
          <w:color w:val="000000"/>
        </w:rPr>
        <w:t>nhiệm</w:t>
      </w:r>
      <w:proofErr w:type="spellEnd"/>
      <w:r w:rsidRPr="00B35B51">
        <w:rPr>
          <w:color w:val="000000"/>
        </w:rPr>
        <w:t xml:space="preserve"> </w:t>
      </w:r>
      <w:proofErr w:type="spellStart"/>
      <w:r w:rsidRPr="00B35B51">
        <w:rPr>
          <w:color w:val="000000"/>
        </w:rPr>
        <w:t>lập</w:t>
      </w:r>
      <w:proofErr w:type="spellEnd"/>
      <w:r w:rsidRPr="00B35B51">
        <w:rPr>
          <w:color w:val="000000"/>
        </w:rPr>
        <w:t xml:space="preserve"> </w:t>
      </w:r>
      <w:proofErr w:type="spellStart"/>
      <w:r w:rsidRPr="00B35B51">
        <w:rPr>
          <w:color w:val="000000"/>
        </w:rPr>
        <w:t>báo</w:t>
      </w:r>
      <w:proofErr w:type="spellEnd"/>
      <w:r w:rsidRPr="00B35B51">
        <w:rPr>
          <w:color w:val="000000"/>
        </w:rPr>
        <w:t xml:space="preserve"> </w:t>
      </w:r>
      <w:proofErr w:type="spellStart"/>
      <w:r w:rsidRPr="00B35B51">
        <w:rPr>
          <w:color w:val="000000"/>
        </w:rPr>
        <w:t>cáo</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proofErr w:type="spellStart"/>
      <w:r w:rsidRPr="00B35B51">
        <w:rPr>
          <w:color w:val="000000"/>
        </w:rPr>
        <w:t>giữa</w:t>
      </w:r>
      <w:proofErr w:type="spellEnd"/>
      <w:r w:rsidRPr="00B35B51">
        <w:rPr>
          <w:color w:val="000000"/>
        </w:rPr>
        <w:t xml:space="preserve"> </w:t>
      </w:r>
      <w:proofErr w:type="spellStart"/>
      <w:r w:rsidRPr="00B35B51">
        <w:rPr>
          <w:color w:val="000000"/>
        </w:rPr>
        <w:t>ky</w:t>
      </w:r>
      <w:proofErr w:type="spellEnd"/>
      <w:r w:rsidRPr="00B35B51">
        <w:rPr>
          <w:color w:val="000000"/>
        </w:rPr>
        <w:t xml:space="preserve">̀, </w:t>
      </w:r>
      <w:proofErr w:type="spellStart"/>
      <w:r w:rsidRPr="00B35B51">
        <w:rPr>
          <w:color w:val="000000"/>
        </w:rPr>
        <w:t>báo</w:t>
      </w:r>
      <w:proofErr w:type="spellEnd"/>
      <w:r w:rsidRPr="00B35B51">
        <w:rPr>
          <w:color w:val="000000"/>
        </w:rPr>
        <w:t xml:space="preserve"> </w:t>
      </w:r>
      <w:proofErr w:type="spellStart"/>
      <w:r w:rsidRPr="00B35B51">
        <w:rPr>
          <w:color w:val="000000"/>
        </w:rPr>
        <w:t>cáo</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proofErr w:type="spellStart"/>
      <w:r w:rsidRPr="00B35B51">
        <w:rPr>
          <w:color w:val="000000"/>
        </w:rPr>
        <w:t>giai</w:t>
      </w:r>
      <w:proofErr w:type="spellEnd"/>
      <w:r w:rsidRPr="00B35B51">
        <w:rPr>
          <w:color w:val="000000"/>
        </w:rPr>
        <w:t xml:space="preserve"> </w:t>
      </w:r>
      <w:proofErr w:type="spellStart"/>
      <w:r w:rsidRPr="00B35B51">
        <w:rPr>
          <w:color w:val="000000"/>
        </w:rPr>
        <w:t>đoạn</w:t>
      </w:r>
      <w:proofErr w:type="spellEnd"/>
      <w:r w:rsidR="00931AD7" w:rsidRPr="00B35B51">
        <w:rPr>
          <w:color w:val="000000"/>
        </w:rPr>
        <w:t xml:space="preserve">, </w:t>
      </w:r>
      <w:proofErr w:type="spellStart"/>
      <w:r w:rsidR="00931AD7" w:rsidRPr="00B35B51">
        <w:rPr>
          <w:color w:val="000000"/>
        </w:rPr>
        <w:t>báo</w:t>
      </w:r>
      <w:proofErr w:type="spellEnd"/>
      <w:r w:rsidR="00931AD7" w:rsidRPr="00B35B51">
        <w:rPr>
          <w:color w:val="000000"/>
        </w:rPr>
        <w:t xml:space="preserve"> </w:t>
      </w:r>
      <w:proofErr w:type="spellStart"/>
      <w:r w:rsidR="00931AD7" w:rsidRPr="00B35B51">
        <w:rPr>
          <w:color w:val="000000"/>
        </w:rPr>
        <w:t>cáo</w:t>
      </w:r>
      <w:proofErr w:type="spellEnd"/>
      <w:r w:rsidR="00931AD7" w:rsidRPr="00B35B51">
        <w:rPr>
          <w:color w:val="000000"/>
        </w:rPr>
        <w:t xml:space="preserve"> </w:t>
      </w:r>
      <w:proofErr w:type="spellStart"/>
      <w:r w:rsidR="00931AD7" w:rsidRPr="00B35B51">
        <w:rPr>
          <w:color w:val="000000"/>
        </w:rPr>
        <w:t>kinh</w:t>
      </w:r>
      <w:proofErr w:type="spellEnd"/>
      <w:r w:rsidR="00931AD7" w:rsidRPr="00B35B51">
        <w:rPr>
          <w:color w:val="000000"/>
        </w:rPr>
        <w:t xml:space="preserve"> </w:t>
      </w:r>
      <w:proofErr w:type="spellStart"/>
      <w:r w:rsidR="00931AD7" w:rsidRPr="00B35B51">
        <w:rPr>
          <w:color w:val="000000"/>
        </w:rPr>
        <w:t>phí</w:t>
      </w:r>
      <w:proofErr w:type="spellEnd"/>
      <w:r w:rsidR="00931AD7" w:rsidRPr="00B35B51">
        <w:rPr>
          <w:color w:val="000000"/>
        </w:rPr>
        <w:t xml:space="preserve"> chi </w:t>
      </w:r>
      <w:proofErr w:type="spellStart"/>
      <w:r w:rsidR="00931AD7" w:rsidRPr="00B35B51">
        <w:rPr>
          <w:color w:val="000000"/>
        </w:rPr>
        <w:t>tiết</w:t>
      </w:r>
      <w:proofErr w:type="spellEnd"/>
      <w:r w:rsidR="00931AD7" w:rsidRPr="00B35B51">
        <w:rPr>
          <w:color w:val="000000"/>
        </w:rPr>
        <w:t xml:space="preserve"> </w:t>
      </w:r>
      <w:proofErr w:type="spellStart"/>
      <w:r w:rsidR="00931AD7" w:rsidRPr="00B35B51">
        <w:rPr>
          <w:color w:val="000000"/>
        </w:rPr>
        <w:t>khác</w:t>
      </w:r>
      <w:proofErr w:type="spellEnd"/>
      <w:r w:rsidRPr="00B35B51">
        <w:rPr>
          <w:color w:val="000000"/>
        </w:rPr>
        <w:t xml:space="preserve"> </w:t>
      </w:r>
      <w:proofErr w:type="spellStart"/>
      <w:r w:rsidRPr="00B35B51">
        <w:rPr>
          <w:color w:val="000000"/>
        </w:rPr>
        <w:t>theo</w:t>
      </w:r>
      <w:proofErr w:type="spellEnd"/>
      <w:r w:rsidRPr="00B35B51">
        <w:rPr>
          <w:color w:val="000000"/>
        </w:rPr>
        <w:t xml:space="preserve"> </w:t>
      </w:r>
      <w:proofErr w:type="spellStart"/>
      <w:r w:rsidRPr="00B35B51">
        <w:rPr>
          <w:color w:val="000000"/>
        </w:rPr>
        <w:t>yêu</w:t>
      </w:r>
      <w:proofErr w:type="spellEnd"/>
      <w:r w:rsidRPr="00B35B51">
        <w:rPr>
          <w:color w:val="000000"/>
        </w:rPr>
        <w:t xml:space="preserve"> </w:t>
      </w:r>
      <w:proofErr w:type="spellStart"/>
      <w:r w:rsidRPr="00B35B51">
        <w:rPr>
          <w:color w:val="000000"/>
        </w:rPr>
        <w:t>cầu</w:t>
      </w:r>
      <w:proofErr w:type="spellEnd"/>
      <w:r w:rsidRPr="00B35B51">
        <w:rPr>
          <w:color w:val="000000"/>
        </w:rPr>
        <w:t xml:space="preserve"> </w:t>
      </w:r>
      <w:proofErr w:type="spellStart"/>
      <w:r w:rsidRPr="00B35B51">
        <w:rPr>
          <w:color w:val="000000"/>
        </w:rPr>
        <w:t>của</w:t>
      </w:r>
      <w:proofErr w:type="spellEnd"/>
      <w:r w:rsidRPr="00B35B51">
        <w:rPr>
          <w:color w:val="000000"/>
        </w:rPr>
        <w:t xml:space="preserve"> </w:t>
      </w:r>
      <w:proofErr w:type="spellStart"/>
      <w:r w:rsidRPr="00B35B51">
        <w:rPr>
          <w:color w:val="000000"/>
        </w:rPr>
        <w:t>cơ</w:t>
      </w:r>
      <w:proofErr w:type="spellEnd"/>
      <w:r w:rsidRPr="00B35B51">
        <w:rPr>
          <w:color w:val="000000"/>
        </w:rPr>
        <w:t xml:space="preserve"> </w:t>
      </w:r>
      <w:proofErr w:type="spellStart"/>
      <w:r w:rsidRPr="00B35B51">
        <w:rPr>
          <w:color w:val="000000"/>
        </w:rPr>
        <w:t>quan</w:t>
      </w:r>
      <w:proofErr w:type="spellEnd"/>
      <w:r w:rsidRPr="00B35B51">
        <w:rPr>
          <w:color w:val="000000"/>
        </w:rPr>
        <w:t xml:space="preserve"> có </w:t>
      </w:r>
      <w:proofErr w:type="spellStart"/>
      <w:r w:rsidRPr="00B35B51">
        <w:rPr>
          <w:color w:val="000000"/>
        </w:rPr>
        <w:t>thẩm</w:t>
      </w:r>
      <w:proofErr w:type="spellEnd"/>
      <w:r w:rsidRPr="00B35B51">
        <w:rPr>
          <w:color w:val="000000"/>
        </w:rPr>
        <w:t xml:space="preserve"> </w:t>
      </w:r>
      <w:proofErr w:type="spellStart"/>
      <w:r w:rsidRPr="00B35B51">
        <w:rPr>
          <w:color w:val="000000"/>
        </w:rPr>
        <w:t>quyền</w:t>
      </w:r>
      <w:proofErr w:type="spellEnd"/>
      <w:r w:rsidRPr="00B35B51">
        <w:rPr>
          <w:color w:val="000000"/>
        </w:rPr>
        <w:t xml:space="preserve">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proofErr w:type="gramStart"/>
      <w:r w:rsidRPr="00B35B51">
        <w:rPr>
          <w:color w:val="000000"/>
        </w:rPr>
        <w:t>án</w:t>
      </w:r>
      <w:proofErr w:type="spellEnd"/>
      <w:r w:rsidRPr="00B35B51">
        <w:rPr>
          <w:color w:val="000000"/>
        </w:rPr>
        <w:t>;</w:t>
      </w:r>
      <w:proofErr w:type="gramEnd"/>
    </w:p>
    <w:p w14:paraId="23DD2393" w14:textId="77777777" w:rsidR="00D71688" w:rsidRPr="00B35B51" w:rsidRDefault="00D71688" w:rsidP="00D71688">
      <w:pPr>
        <w:spacing w:before="120" w:line="252" w:lineRule="auto"/>
        <w:ind w:firstLine="284"/>
        <w:jc w:val="both"/>
        <w:rPr>
          <w:color w:val="000000"/>
        </w:rPr>
      </w:pPr>
      <w:r w:rsidRPr="00B35B51">
        <w:rPr>
          <w:color w:val="000000"/>
        </w:rPr>
        <w:t xml:space="preserve">- Chủ </w:t>
      </w:r>
      <w:proofErr w:type="spellStart"/>
      <w:r w:rsidRPr="00B35B51">
        <w:rPr>
          <w:color w:val="000000"/>
        </w:rPr>
        <w:t>nhiệm</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 xml:space="preserve">, </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chủ trì </w:t>
      </w:r>
      <w:proofErr w:type="spellStart"/>
      <w:r w:rsidRPr="00B35B51">
        <w:rPr>
          <w:color w:val="000000"/>
        </w:rPr>
        <w:t>các</w:t>
      </w:r>
      <w:proofErr w:type="spellEnd"/>
      <w:r w:rsidRPr="00B35B51">
        <w:rPr>
          <w:color w:val="000000"/>
        </w:rPr>
        <w:t xml:space="preserve"> </w:t>
      </w:r>
      <w:proofErr w:type="spellStart"/>
      <w:r w:rsidRPr="00B35B51">
        <w:rPr>
          <w:color w:val="000000"/>
        </w:rPr>
        <w:t>hợp</w:t>
      </w:r>
      <w:proofErr w:type="spellEnd"/>
      <w:r w:rsidRPr="00B35B51">
        <w:rPr>
          <w:color w:val="000000"/>
        </w:rPr>
        <w:t xml:space="preserve"> </w:t>
      </w:r>
      <w:proofErr w:type="spellStart"/>
      <w:r w:rsidRPr="00B35B51">
        <w:rPr>
          <w:color w:val="000000"/>
        </w:rPr>
        <w:t>đồng</w:t>
      </w:r>
      <w:proofErr w:type="spellEnd"/>
      <w:r w:rsidRPr="00B35B51">
        <w:rPr>
          <w:color w:val="000000"/>
        </w:rPr>
        <w:t xml:space="preserve"> KHCN có </w:t>
      </w:r>
      <w:proofErr w:type="spellStart"/>
      <w:r w:rsidRPr="00B35B51">
        <w:rPr>
          <w:color w:val="000000"/>
        </w:rPr>
        <w:t>trách</w:t>
      </w:r>
      <w:proofErr w:type="spellEnd"/>
      <w:r w:rsidRPr="00B35B51">
        <w:rPr>
          <w:color w:val="000000"/>
        </w:rPr>
        <w:t xml:space="preserve"> </w:t>
      </w:r>
      <w:proofErr w:type="spellStart"/>
      <w:r w:rsidRPr="00B35B51">
        <w:rPr>
          <w:color w:val="000000"/>
        </w:rPr>
        <w:t>nhiệm</w:t>
      </w:r>
      <w:proofErr w:type="spellEnd"/>
      <w:r w:rsidR="00696768" w:rsidRPr="00B35B51">
        <w:rPr>
          <w:color w:val="000000"/>
        </w:rPr>
        <w:t xml:space="preserve"> </w:t>
      </w:r>
      <w:proofErr w:type="spellStart"/>
      <w:r w:rsidR="00696768" w:rsidRPr="00B35B51">
        <w:rPr>
          <w:color w:val="000000"/>
        </w:rPr>
        <w:t>nộp</w:t>
      </w:r>
      <w:proofErr w:type="spellEnd"/>
      <w:r w:rsidR="00696768" w:rsidRPr="00B35B51">
        <w:rPr>
          <w:color w:val="000000"/>
        </w:rPr>
        <w:t xml:space="preserve"> </w:t>
      </w:r>
      <w:proofErr w:type="spellStart"/>
      <w:r w:rsidR="00696768" w:rsidRPr="00B35B51">
        <w:rPr>
          <w:color w:val="000000"/>
        </w:rPr>
        <w:t>các</w:t>
      </w:r>
      <w:proofErr w:type="spellEnd"/>
      <w:r w:rsidR="00696768" w:rsidRPr="00B35B51">
        <w:rPr>
          <w:color w:val="000000"/>
        </w:rPr>
        <w:t xml:space="preserve"> </w:t>
      </w:r>
      <w:proofErr w:type="spellStart"/>
      <w:r w:rsidR="00696768" w:rsidRPr="00B35B51">
        <w:rPr>
          <w:color w:val="000000"/>
        </w:rPr>
        <w:t>khoản</w:t>
      </w:r>
      <w:proofErr w:type="spellEnd"/>
      <w:r w:rsidR="00696768" w:rsidRPr="00B35B51">
        <w:rPr>
          <w:color w:val="000000"/>
        </w:rPr>
        <w:t xml:space="preserve"> </w:t>
      </w:r>
      <w:proofErr w:type="spellStart"/>
      <w:r w:rsidR="00696768" w:rsidRPr="00B35B51">
        <w:rPr>
          <w:color w:val="000000"/>
        </w:rPr>
        <w:t>thuế</w:t>
      </w:r>
      <w:proofErr w:type="spellEnd"/>
      <w:r w:rsidR="00696768" w:rsidRPr="00B35B51">
        <w:rPr>
          <w:color w:val="000000"/>
        </w:rPr>
        <w:t xml:space="preserve">, </w:t>
      </w:r>
      <w:proofErr w:type="spellStart"/>
      <w:r w:rsidR="00696768" w:rsidRPr="00B35B51">
        <w:rPr>
          <w:color w:val="000000"/>
        </w:rPr>
        <w:t>phí</w:t>
      </w:r>
      <w:proofErr w:type="spellEnd"/>
      <w:r w:rsidR="00696768" w:rsidRPr="00B35B51">
        <w:rPr>
          <w:color w:val="000000"/>
        </w:rPr>
        <w:t xml:space="preserve"> </w:t>
      </w:r>
      <w:r w:rsidR="00696768" w:rsidRPr="00B35B51">
        <w:rPr>
          <w:i/>
          <w:color w:val="000000"/>
        </w:rPr>
        <w:t>(</w:t>
      </w:r>
      <w:proofErr w:type="spellStart"/>
      <w:r w:rsidR="00696768" w:rsidRPr="00B35B51">
        <w:rPr>
          <w:i/>
          <w:color w:val="000000"/>
        </w:rPr>
        <w:t>nếu</w:t>
      </w:r>
      <w:proofErr w:type="spellEnd"/>
      <w:r w:rsidR="00696768" w:rsidRPr="00B35B51">
        <w:rPr>
          <w:i/>
          <w:color w:val="000000"/>
        </w:rPr>
        <w:t xml:space="preserve"> </w:t>
      </w:r>
      <w:proofErr w:type="spellStart"/>
      <w:r w:rsidR="00696768" w:rsidRPr="00B35B51">
        <w:rPr>
          <w:i/>
          <w:color w:val="000000"/>
        </w:rPr>
        <w:t>có</w:t>
      </w:r>
      <w:proofErr w:type="spellEnd"/>
      <w:r w:rsidR="00696768" w:rsidRPr="00B35B51">
        <w:rPr>
          <w:i/>
          <w:color w:val="000000"/>
        </w:rPr>
        <w:t>)</w:t>
      </w:r>
      <w:r w:rsidR="00696768" w:rsidRPr="00B35B51">
        <w:rPr>
          <w:color w:val="000000"/>
        </w:rPr>
        <w:t xml:space="preserve"> </w:t>
      </w:r>
      <w:proofErr w:type="spellStart"/>
      <w:r w:rsidR="00696768" w:rsidRPr="00B35B51">
        <w:rPr>
          <w:color w:val="000000"/>
        </w:rPr>
        <w:t>và</w:t>
      </w:r>
      <w:proofErr w:type="spellEnd"/>
      <w:r w:rsidRPr="00B35B51">
        <w:rPr>
          <w:color w:val="000000"/>
        </w:rPr>
        <w:t xml:space="preserve"> </w:t>
      </w:r>
      <w:proofErr w:type="spellStart"/>
      <w:r w:rsidRPr="00B35B51">
        <w:rPr>
          <w:color w:val="000000"/>
        </w:rPr>
        <w:t>đóng</w:t>
      </w:r>
      <w:proofErr w:type="spellEnd"/>
      <w:r w:rsidRPr="00B35B51">
        <w:rPr>
          <w:color w:val="000000"/>
        </w:rPr>
        <w:t xml:space="preserve"> </w:t>
      </w:r>
      <w:proofErr w:type="spellStart"/>
      <w:r w:rsidRPr="00B35B51">
        <w:rPr>
          <w:color w:val="000000"/>
        </w:rPr>
        <w:t>góp</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proofErr w:type="spellStart"/>
      <w:r w:rsidRPr="00B35B51">
        <w:rPr>
          <w:color w:val="000000"/>
        </w:rPr>
        <w:t>quản</w:t>
      </w:r>
      <w:proofErr w:type="spellEnd"/>
      <w:r w:rsidRPr="00B35B51">
        <w:rPr>
          <w:color w:val="000000"/>
        </w:rPr>
        <w:t xml:space="preserve"> </w:t>
      </w:r>
      <w:proofErr w:type="spellStart"/>
      <w:r w:rsidRPr="00B35B51">
        <w:rPr>
          <w:color w:val="000000"/>
        </w:rPr>
        <w:t>ly</w:t>
      </w:r>
      <w:proofErr w:type="spellEnd"/>
      <w:r w:rsidRPr="00B35B51">
        <w:rPr>
          <w:color w:val="000000"/>
        </w:rPr>
        <w:t xml:space="preserve">́ </w:t>
      </w:r>
      <w:proofErr w:type="spellStart"/>
      <w:r w:rsidRPr="00B35B51">
        <w:rPr>
          <w:color w:val="000000"/>
        </w:rPr>
        <w:t>vào</w:t>
      </w:r>
      <w:proofErr w:type="spellEnd"/>
      <w:r w:rsidRPr="00B35B51">
        <w:rPr>
          <w:color w:val="000000"/>
        </w:rPr>
        <w:t xml:space="preserve"> </w:t>
      </w:r>
      <w:proofErr w:type="spellStart"/>
      <w:r w:rsidRPr="00B35B51">
        <w:rPr>
          <w:color w:val="000000"/>
        </w:rPr>
        <w:t>nguồn</w:t>
      </w:r>
      <w:proofErr w:type="spellEnd"/>
      <w:r w:rsidRPr="00B35B51">
        <w:rPr>
          <w:color w:val="000000"/>
        </w:rPr>
        <w:t xml:space="preserve"> </w:t>
      </w:r>
      <w:proofErr w:type="spellStart"/>
      <w:r w:rsidRPr="00B35B51">
        <w:rPr>
          <w:color w:val="000000"/>
        </w:rPr>
        <w:t>thu</w:t>
      </w:r>
      <w:proofErr w:type="spellEnd"/>
      <w:r w:rsidRPr="00B35B51">
        <w:rPr>
          <w:color w:val="000000"/>
        </w:rPr>
        <w:t xml:space="preserve"> </w:t>
      </w:r>
      <w:proofErr w:type="spellStart"/>
      <w:r w:rsidRPr="00B35B51">
        <w:rPr>
          <w:color w:val="000000"/>
        </w:rPr>
        <w:t>của</w:t>
      </w:r>
      <w:proofErr w:type="spellEnd"/>
      <w:r w:rsidRPr="00B35B51">
        <w:rPr>
          <w:color w:val="000000"/>
        </w:rPr>
        <w:t xml:space="preserve"> Nhà </w:t>
      </w:r>
      <w:proofErr w:type="spellStart"/>
      <w:r w:rsidRPr="00B35B51">
        <w:rPr>
          <w:color w:val="000000"/>
        </w:rPr>
        <w:t>trường</w:t>
      </w:r>
      <w:proofErr w:type="spellEnd"/>
      <w:r w:rsidRPr="00B35B51">
        <w:rPr>
          <w:color w:val="000000"/>
        </w:rPr>
        <w:t xml:space="preserve"> </w:t>
      </w:r>
      <w:proofErr w:type="spellStart"/>
      <w:r w:rsidRPr="00B35B51">
        <w:rPr>
          <w:color w:val="000000"/>
        </w:rPr>
        <w:t>theo</w:t>
      </w:r>
      <w:proofErr w:type="spellEnd"/>
      <w:r w:rsidRPr="00B35B51">
        <w:rPr>
          <w:color w:val="000000"/>
        </w:rPr>
        <w:t xml:space="preserve"> Quy </w:t>
      </w:r>
      <w:proofErr w:type="spellStart"/>
      <w:r w:rsidRPr="00B35B51">
        <w:rPr>
          <w:color w:val="000000"/>
        </w:rPr>
        <w:t>chê</w:t>
      </w:r>
      <w:proofErr w:type="spellEnd"/>
      <w:r w:rsidRPr="00B35B51">
        <w:rPr>
          <w:color w:val="000000"/>
        </w:rPr>
        <w:t xml:space="preserve">́ </w:t>
      </w:r>
      <w:proofErr w:type="spellStart"/>
      <w:r w:rsidRPr="00B35B51">
        <w:rPr>
          <w:color w:val="000000"/>
        </w:rPr>
        <w:t>thu</w:t>
      </w:r>
      <w:proofErr w:type="spellEnd"/>
      <w:r w:rsidRPr="00B35B51">
        <w:rPr>
          <w:color w:val="000000"/>
        </w:rPr>
        <w:t xml:space="preserve"> chi </w:t>
      </w:r>
      <w:proofErr w:type="spellStart"/>
      <w:r w:rsidRPr="00B35B51">
        <w:rPr>
          <w:color w:val="000000"/>
        </w:rPr>
        <w:t>nội</w:t>
      </w:r>
      <w:proofErr w:type="spellEnd"/>
      <w:r w:rsidRPr="00B35B51">
        <w:rPr>
          <w:color w:val="000000"/>
        </w:rPr>
        <w:t xml:space="preserve"> </w:t>
      </w:r>
      <w:proofErr w:type="spellStart"/>
      <w:r w:rsidRPr="00B35B51">
        <w:rPr>
          <w:color w:val="000000"/>
        </w:rPr>
        <w:t>bô</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proofErr w:type="gramStart"/>
      <w:r w:rsidRPr="00B35B51">
        <w:rPr>
          <w:color w:val="000000"/>
        </w:rPr>
        <w:t>hành</w:t>
      </w:r>
      <w:proofErr w:type="spellEnd"/>
      <w:r w:rsidRPr="00B35B51">
        <w:rPr>
          <w:color w:val="000000"/>
        </w:rPr>
        <w:t>;</w:t>
      </w:r>
      <w:proofErr w:type="gramEnd"/>
    </w:p>
    <w:p w14:paraId="75AA82CF" w14:textId="77777777" w:rsidR="00D71688" w:rsidRPr="00B35B51" w:rsidRDefault="00D71688" w:rsidP="00D71688">
      <w:pPr>
        <w:spacing w:before="120" w:line="252" w:lineRule="auto"/>
        <w:ind w:left="284"/>
        <w:jc w:val="both"/>
        <w:rPr>
          <w:b/>
          <w:color w:val="000000"/>
        </w:rPr>
      </w:pPr>
      <w:r w:rsidRPr="00B35B51">
        <w:rPr>
          <w:b/>
          <w:color w:val="000000"/>
        </w:rPr>
        <w:t xml:space="preserve">* Thủ </w:t>
      </w:r>
      <w:proofErr w:type="spellStart"/>
      <w:r w:rsidRPr="00B35B51">
        <w:rPr>
          <w:b/>
          <w:color w:val="000000"/>
        </w:rPr>
        <w:t>tục</w:t>
      </w:r>
      <w:proofErr w:type="spellEnd"/>
      <w:r w:rsidRPr="00B35B51">
        <w:rPr>
          <w:b/>
          <w:color w:val="000000"/>
        </w:rPr>
        <w:t xml:space="preserve"> </w:t>
      </w:r>
      <w:proofErr w:type="spellStart"/>
      <w:r w:rsidRPr="00B35B51">
        <w:rPr>
          <w:b/>
          <w:color w:val="000000"/>
        </w:rPr>
        <w:t>thanh</w:t>
      </w:r>
      <w:proofErr w:type="spellEnd"/>
      <w:r w:rsidRPr="00B35B51">
        <w:rPr>
          <w:b/>
          <w:color w:val="000000"/>
        </w:rPr>
        <w:t xml:space="preserve"> </w:t>
      </w:r>
      <w:proofErr w:type="spellStart"/>
      <w:r w:rsidRPr="00B35B51">
        <w:rPr>
          <w:b/>
          <w:color w:val="000000"/>
        </w:rPr>
        <w:t>toán</w:t>
      </w:r>
      <w:proofErr w:type="spellEnd"/>
      <w:r w:rsidRPr="00B35B51">
        <w:rPr>
          <w:b/>
          <w:color w:val="000000"/>
        </w:rPr>
        <w:t>:</w:t>
      </w:r>
    </w:p>
    <w:p w14:paraId="2969392F" w14:textId="77777777" w:rsidR="00D71688" w:rsidRPr="00B35B51" w:rsidRDefault="00D71688" w:rsidP="00D71688">
      <w:pPr>
        <w:spacing w:before="120" w:line="252" w:lineRule="auto"/>
        <w:ind w:firstLine="284"/>
        <w:jc w:val="both"/>
        <w:rPr>
          <w:color w:val="000000"/>
        </w:rPr>
      </w:pPr>
      <w:r w:rsidRPr="00B35B51">
        <w:rPr>
          <w:color w:val="000000"/>
        </w:rPr>
        <w:t xml:space="preserve">- Trong </w:t>
      </w:r>
      <w:proofErr w:type="spellStart"/>
      <w:r w:rsidRPr="00B35B51">
        <w:rPr>
          <w:color w:val="000000"/>
        </w:rPr>
        <w:t>năm</w:t>
      </w:r>
      <w:proofErr w:type="spellEnd"/>
      <w:r w:rsidRPr="00B35B51">
        <w:rPr>
          <w:color w:val="000000"/>
        </w:rPr>
        <w:t xml:space="preserve"> </w:t>
      </w:r>
      <w:proofErr w:type="spellStart"/>
      <w:r w:rsidRPr="00B35B51">
        <w:rPr>
          <w:color w:val="000000"/>
        </w:rPr>
        <w:t>tài</w:t>
      </w:r>
      <w:proofErr w:type="spellEnd"/>
      <w:r w:rsidRPr="00B35B51">
        <w:rPr>
          <w:color w:val="000000"/>
        </w:rPr>
        <w:t xml:space="preserve"> </w:t>
      </w:r>
      <w:proofErr w:type="spellStart"/>
      <w:r w:rsidRPr="00B35B51">
        <w:rPr>
          <w:color w:val="000000"/>
        </w:rPr>
        <w:t>chính</w:t>
      </w:r>
      <w:proofErr w:type="spellEnd"/>
      <w:r w:rsidRPr="00B35B51">
        <w:rPr>
          <w:color w:val="000000"/>
        </w:rPr>
        <w:t xml:space="preserve">, </w:t>
      </w:r>
      <w:proofErr w:type="spellStart"/>
      <w:r w:rsidRPr="00B35B51">
        <w:rPr>
          <w:color w:val="000000"/>
        </w:rPr>
        <w:t>khi</w:t>
      </w:r>
      <w:proofErr w:type="spellEnd"/>
      <w:r w:rsidRPr="00B35B51">
        <w:rPr>
          <w:color w:val="000000"/>
        </w:rPr>
        <w:t xml:space="preserve"> có </w:t>
      </w:r>
      <w:proofErr w:type="spellStart"/>
      <w:r w:rsidRPr="00B35B51">
        <w:rPr>
          <w:color w:val="000000"/>
        </w:rPr>
        <w:t>Quyết</w:t>
      </w:r>
      <w:proofErr w:type="spellEnd"/>
      <w:r w:rsidRPr="00B35B51">
        <w:rPr>
          <w:color w:val="000000"/>
        </w:rPr>
        <w:t xml:space="preserve"> </w:t>
      </w:r>
      <w:proofErr w:type="spellStart"/>
      <w:r w:rsidRPr="00B35B51">
        <w:rPr>
          <w:color w:val="000000"/>
        </w:rPr>
        <w:t>định</w:t>
      </w:r>
      <w:proofErr w:type="spellEnd"/>
      <w:r w:rsidRPr="00B35B51">
        <w:rPr>
          <w:color w:val="000000"/>
        </w:rPr>
        <w:t xml:space="preserve">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 xml:space="preserve"> </w:t>
      </w:r>
      <w:r w:rsidRPr="00B35B51">
        <w:rPr>
          <w:i/>
          <w:color w:val="000000"/>
        </w:rPr>
        <w:t>(</w:t>
      </w:r>
      <w:proofErr w:type="spellStart"/>
      <w:r w:rsidRPr="00B35B51">
        <w:rPr>
          <w:i/>
          <w:color w:val="000000"/>
        </w:rPr>
        <w:t>đối</w:t>
      </w:r>
      <w:proofErr w:type="spellEnd"/>
      <w:r w:rsidRPr="00B35B51">
        <w:rPr>
          <w:i/>
          <w:color w:val="000000"/>
        </w:rPr>
        <w:t xml:space="preserve"> </w:t>
      </w:r>
      <w:proofErr w:type="spellStart"/>
      <w:r w:rsidRPr="00B35B51">
        <w:rPr>
          <w:i/>
          <w:color w:val="000000"/>
        </w:rPr>
        <w:t>với</w:t>
      </w:r>
      <w:proofErr w:type="spellEnd"/>
      <w:r w:rsidRPr="00B35B51">
        <w:rPr>
          <w:i/>
          <w:color w:val="000000"/>
        </w:rPr>
        <w:t xml:space="preserve"> </w:t>
      </w:r>
      <w:proofErr w:type="spellStart"/>
      <w:r w:rsidRPr="00B35B51">
        <w:rPr>
          <w:i/>
          <w:color w:val="000000"/>
        </w:rPr>
        <w:t>đê</w:t>
      </w:r>
      <w:proofErr w:type="spellEnd"/>
      <w:r w:rsidRPr="00B35B51">
        <w:rPr>
          <w:i/>
          <w:color w:val="000000"/>
        </w:rPr>
        <w:t xml:space="preserve">̀ </w:t>
      </w:r>
      <w:proofErr w:type="spellStart"/>
      <w:r w:rsidRPr="00B35B51">
        <w:rPr>
          <w:i/>
          <w:color w:val="000000"/>
        </w:rPr>
        <w:t>tài</w:t>
      </w:r>
      <w:proofErr w:type="spellEnd"/>
      <w:r w:rsidRPr="00B35B51">
        <w:rPr>
          <w:i/>
          <w:color w:val="000000"/>
        </w:rPr>
        <w:t xml:space="preserve"> </w:t>
      </w:r>
      <w:proofErr w:type="spellStart"/>
      <w:r w:rsidRPr="00B35B51">
        <w:rPr>
          <w:i/>
          <w:color w:val="000000"/>
        </w:rPr>
        <w:t>cấp</w:t>
      </w:r>
      <w:proofErr w:type="spellEnd"/>
      <w:r w:rsidRPr="00B35B51">
        <w:rPr>
          <w:i/>
          <w:color w:val="000000"/>
        </w:rPr>
        <w:t xml:space="preserve"> ĐHQGHN </w:t>
      </w:r>
      <w:proofErr w:type="spellStart"/>
      <w:r w:rsidRPr="00B35B51">
        <w:rPr>
          <w:i/>
          <w:color w:val="000000"/>
        </w:rPr>
        <w:t>va</w:t>
      </w:r>
      <w:proofErr w:type="spellEnd"/>
      <w:r w:rsidRPr="00B35B51">
        <w:rPr>
          <w:i/>
          <w:color w:val="000000"/>
        </w:rPr>
        <w:t xml:space="preserve">̀ </w:t>
      </w:r>
      <w:proofErr w:type="spellStart"/>
      <w:r w:rsidRPr="00B35B51">
        <w:rPr>
          <w:i/>
          <w:color w:val="000000"/>
        </w:rPr>
        <w:t>cấp</w:t>
      </w:r>
      <w:proofErr w:type="spellEnd"/>
      <w:r w:rsidRPr="00B35B51">
        <w:rPr>
          <w:i/>
          <w:color w:val="000000"/>
        </w:rPr>
        <w:t xml:space="preserve"> </w:t>
      </w:r>
      <w:proofErr w:type="spellStart"/>
      <w:r w:rsidRPr="00B35B51">
        <w:rPr>
          <w:i/>
          <w:color w:val="000000"/>
        </w:rPr>
        <w:t>trường</w:t>
      </w:r>
      <w:proofErr w:type="spellEnd"/>
      <w:r w:rsidRPr="00B35B51">
        <w:rPr>
          <w:i/>
          <w:color w:val="000000"/>
        </w:rPr>
        <w:t xml:space="preserve"> ĐHCN)</w:t>
      </w:r>
      <w:r w:rsidRPr="00B35B51">
        <w:rPr>
          <w:color w:val="000000"/>
        </w:rPr>
        <w:t>/</w:t>
      </w:r>
      <w:proofErr w:type="spellStart"/>
      <w:r w:rsidRPr="00B35B51">
        <w:rPr>
          <w:color w:val="000000"/>
        </w:rPr>
        <w:t>Quyết</w:t>
      </w:r>
      <w:proofErr w:type="spellEnd"/>
      <w:r w:rsidRPr="00B35B51">
        <w:rPr>
          <w:color w:val="000000"/>
        </w:rPr>
        <w:t xml:space="preserve"> </w:t>
      </w:r>
      <w:proofErr w:type="spellStart"/>
      <w:r w:rsidRPr="00B35B51">
        <w:rPr>
          <w:color w:val="000000"/>
        </w:rPr>
        <w:t>định</w:t>
      </w:r>
      <w:proofErr w:type="spellEnd"/>
      <w:r w:rsidRPr="00B35B51">
        <w:rPr>
          <w:color w:val="000000"/>
        </w:rPr>
        <w:t xml:space="preserve">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Hợp</w:t>
      </w:r>
      <w:proofErr w:type="spellEnd"/>
      <w:r w:rsidRPr="00B35B51">
        <w:rPr>
          <w:color w:val="000000"/>
        </w:rPr>
        <w:t xml:space="preserve"> </w:t>
      </w:r>
      <w:proofErr w:type="spellStart"/>
      <w:r w:rsidRPr="00B35B51">
        <w:rPr>
          <w:color w:val="000000"/>
        </w:rPr>
        <w:t>đồng</w:t>
      </w:r>
      <w:proofErr w:type="spellEnd"/>
      <w:r w:rsidRPr="00B35B51">
        <w:rPr>
          <w:color w:val="000000"/>
        </w:rPr>
        <w:t xml:space="preserve"> </w:t>
      </w:r>
      <w:proofErr w:type="spellStart"/>
      <w:r w:rsidRPr="00B35B51">
        <w:rPr>
          <w:color w:val="000000"/>
        </w:rPr>
        <w:t>thực</w:t>
      </w:r>
      <w:proofErr w:type="spellEnd"/>
      <w:r w:rsidRPr="00B35B51">
        <w:rPr>
          <w:color w:val="000000"/>
        </w:rPr>
        <w:t xml:space="preserve"> </w:t>
      </w:r>
      <w:proofErr w:type="spellStart"/>
      <w:r w:rsidRPr="00B35B51">
        <w:rPr>
          <w:color w:val="000000"/>
        </w:rPr>
        <w:t>hiện</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giữa</w:t>
      </w:r>
      <w:proofErr w:type="spellEnd"/>
      <w:r w:rsidRPr="00B35B51">
        <w:rPr>
          <w:color w:val="000000"/>
        </w:rPr>
        <w:t xml:space="preserve"> </w:t>
      </w:r>
      <w:proofErr w:type="spellStart"/>
      <w:r w:rsidRPr="00B35B51">
        <w:rPr>
          <w:color w:val="000000"/>
        </w:rPr>
        <w:t>đơn</w:t>
      </w:r>
      <w:proofErr w:type="spellEnd"/>
      <w:r w:rsidRPr="00B35B51">
        <w:rPr>
          <w:color w:val="000000"/>
        </w:rPr>
        <w:t xml:space="preserve"> vị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va</w:t>
      </w:r>
      <w:proofErr w:type="spellEnd"/>
      <w:r w:rsidRPr="00B35B51">
        <w:rPr>
          <w:color w:val="000000"/>
        </w:rPr>
        <w:t xml:space="preserve">̀ </w:t>
      </w:r>
      <w:proofErr w:type="spellStart"/>
      <w:r w:rsidRPr="00B35B51">
        <w:rPr>
          <w:color w:val="000000"/>
        </w:rPr>
        <w:t>trường</w:t>
      </w:r>
      <w:proofErr w:type="spellEnd"/>
      <w:r w:rsidRPr="00B35B51">
        <w:rPr>
          <w:color w:val="000000"/>
        </w:rPr>
        <w:t xml:space="preserve"> ĐHCN, chủ </w:t>
      </w:r>
      <w:proofErr w:type="spellStart"/>
      <w:r w:rsidRPr="00B35B51">
        <w:rPr>
          <w:color w:val="000000"/>
        </w:rPr>
        <w:t>nhiệm</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 xml:space="preserve"> </w:t>
      </w:r>
      <w:proofErr w:type="spellStart"/>
      <w:r w:rsidRPr="00B35B51">
        <w:rPr>
          <w:color w:val="000000"/>
        </w:rPr>
        <w:t>nộp</w:t>
      </w:r>
      <w:proofErr w:type="spellEnd"/>
      <w:r w:rsidRPr="00B35B51">
        <w:rPr>
          <w:color w:val="000000"/>
        </w:rPr>
        <w:t xml:space="preserve"> </w:t>
      </w:r>
      <w:proofErr w:type="spellStart"/>
      <w:r w:rsidRPr="00B35B51">
        <w:rPr>
          <w:color w:val="000000"/>
        </w:rPr>
        <w:t>hô</w:t>
      </w:r>
      <w:proofErr w:type="spellEnd"/>
      <w:r w:rsidRPr="00B35B51">
        <w:rPr>
          <w:color w:val="000000"/>
        </w:rPr>
        <w:t xml:space="preserve">̀ </w:t>
      </w:r>
      <w:proofErr w:type="spellStart"/>
      <w:r w:rsidRPr="00B35B51">
        <w:rPr>
          <w:color w:val="000000"/>
        </w:rPr>
        <w:t>sơ</w:t>
      </w:r>
      <w:proofErr w:type="spellEnd"/>
      <w:r w:rsidRPr="00B35B51">
        <w:rPr>
          <w:color w:val="000000"/>
        </w:rPr>
        <w:t xml:space="preserve"> </w:t>
      </w:r>
      <w:proofErr w:type="spellStart"/>
      <w:r w:rsidRPr="00B35B51">
        <w:rPr>
          <w:color w:val="000000"/>
        </w:rPr>
        <w:t>vê</w:t>
      </w:r>
      <w:proofErr w:type="spellEnd"/>
      <w:r w:rsidRPr="00B35B51">
        <w:rPr>
          <w:color w:val="000000"/>
        </w:rPr>
        <w:t xml:space="preserve">̀ </w:t>
      </w:r>
      <w:proofErr w:type="spellStart"/>
      <w:r w:rsidRPr="00B35B51">
        <w:rPr>
          <w:color w:val="000000"/>
        </w:rPr>
        <w:t>Phòng</w:t>
      </w:r>
      <w:proofErr w:type="spellEnd"/>
      <w:r w:rsidRPr="00B35B51">
        <w:rPr>
          <w:color w:val="000000"/>
        </w:rPr>
        <w:t xml:space="preserve"> KHCN&amp;HTPT </w:t>
      </w:r>
      <w:proofErr w:type="spellStart"/>
      <w:r w:rsidRPr="00B35B51">
        <w:rPr>
          <w:color w:val="000000"/>
        </w:rPr>
        <w:t>đê</w:t>
      </w:r>
      <w:proofErr w:type="spellEnd"/>
      <w:r w:rsidRPr="00B35B51">
        <w:rPr>
          <w:color w:val="000000"/>
        </w:rPr>
        <w:t xml:space="preserve">̉ </w:t>
      </w:r>
      <w:proofErr w:type="spellStart"/>
      <w:r w:rsidRPr="00B35B51">
        <w:rPr>
          <w:color w:val="000000"/>
        </w:rPr>
        <w:t>phòng</w:t>
      </w:r>
      <w:proofErr w:type="spellEnd"/>
      <w:r w:rsidRPr="00B35B51">
        <w:rPr>
          <w:color w:val="000000"/>
        </w:rPr>
        <w:t xml:space="preserve"> KHCN&amp;HTP</w:t>
      </w:r>
      <w:r w:rsidR="0058462D" w:rsidRPr="00B35B51">
        <w:rPr>
          <w:color w:val="000000"/>
        </w:rPr>
        <w:t xml:space="preserve">T </w:t>
      </w:r>
      <w:proofErr w:type="spellStart"/>
      <w:r w:rsidR="0058462D" w:rsidRPr="00B35B51">
        <w:rPr>
          <w:color w:val="000000"/>
        </w:rPr>
        <w:t>triển</w:t>
      </w:r>
      <w:proofErr w:type="spellEnd"/>
      <w:r w:rsidR="0058462D" w:rsidRPr="00B35B51">
        <w:rPr>
          <w:color w:val="000000"/>
        </w:rPr>
        <w:t xml:space="preserve"> </w:t>
      </w:r>
      <w:proofErr w:type="spellStart"/>
      <w:r w:rsidR="0058462D" w:rsidRPr="00B35B51">
        <w:rPr>
          <w:color w:val="000000"/>
        </w:rPr>
        <w:t>khai</w:t>
      </w:r>
      <w:proofErr w:type="spellEnd"/>
      <w:r w:rsidR="0058462D" w:rsidRPr="00B35B51">
        <w:rPr>
          <w:color w:val="000000"/>
        </w:rPr>
        <w:t xml:space="preserve"> </w:t>
      </w:r>
      <w:proofErr w:type="spellStart"/>
      <w:r w:rsidR="0058462D" w:rsidRPr="00B35B51">
        <w:rPr>
          <w:color w:val="000000"/>
        </w:rPr>
        <w:t>các</w:t>
      </w:r>
      <w:proofErr w:type="spellEnd"/>
      <w:r w:rsidR="0058462D" w:rsidRPr="00B35B51">
        <w:rPr>
          <w:color w:val="000000"/>
        </w:rPr>
        <w:t xml:space="preserve"> </w:t>
      </w:r>
      <w:proofErr w:type="spellStart"/>
      <w:r w:rsidR="0058462D" w:rsidRPr="00B35B51">
        <w:rPr>
          <w:color w:val="000000"/>
        </w:rPr>
        <w:t>thu</w:t>
      </w:r>
      <w:proofErr w:type="spellEnd"/>
      <w:r w:rsidR="0058462D" w:rsidRPr="00B35B51">
        <w:rPr>
          <w:color w:val="000000"/>
        </w:rPr>
        <w:t xml:space="preserve">̉ </w:t>
      </w:r>
      <w:proofErr w:type="spellStart"/>
      <w:r w:rsidR="0058462D" w:rsidRPr="00B35B51">
        <w:rPr>
          <w:color w:val="000000"/>
        </w:rPr>
        <w:t>tục</w:t>
      </w:r>
      <w:proofErr w:type="spellEnd"/>
      <w:r w:rsidR="00247363" w:rsidRPr="00B35B51">
        <w:rPr>
          <w:color w:val="000000"/>
        </w:rPr>
        <w:t xml:space="preserve"> </w:t>
      </w:r>
      <w:proofErr w:type="spellStart"/>
      <w:r w:rsidR="00247363" w:rsidRPr="00B35B51">
        <w:rPr>
          <w:color w:val="000000"/>
        </w:rPr>
        <w:t>ký</w:t>
      </w:r>
      <w:proofErr w:type="spellEnd"/>
      <w:r w:rsidR="0058462D" w:rsidRPr="00B35B51">
        <w:rPr>
          <w:color w:val="000000"/>
        </w:rPr>
        <w:t xml:space="preserve"> </w:t>
      </w:r>
      <w:proofErr w:type="spellStart"/>
      <w:r w:rsidR="00247363" w:rsidRPr="00B35B51">
        <w:rPr>
          <w:color w:val="000000"/>
        </w:rPr>
        <w:t>Hợp</w:t>
      </w:r>
      <w:proofErr w:type="spellEnd"/>
      <w:r w:rsidR="00247363" w:rsidRPr="00B35B51">
        <w:rPr>
          <w:color w:val="000000"/>
        </w:rPr>
        <w:t xml:space="preserve"> </w:t>
      </w:r>
      <w:proofErr w:type="spellStart"/>
      <w:r w:rsidR="00247363" w:rsidRPr="00B35B51">
        <w:rPr>
          <w:color w:val="000000"/>
        </w:rPr>
        <w:t>đồng</w:t>
      </w:r>
      <w:proofErr w:type="spellEnd"/>
      <w:r w:rsidR="00247363" w:rsidRPr="00B35B51">
        <w:rPr>
          <w:color w:val="000000"/>
        </w:rPr>
        <w:t xml:space="preserve"> </w:t>
      </w:r>
      <w:proofErr w:type="spellStart"/>
      <w:r w:rsidR="00247363" w:rsidRPr="00B35B51">
        <w:rPr>
          <w:color w:val="000000"/>
        </w:rPr>
        <w:t>thực</w:t>
      </w:r>
      <w:proofErr w:type="spellEnd"/>
      <w:r w:rsidR="00247363" w:rsidRPr="00B35B51">
        <w:rPr>
          <w:color w:val="000000"/>
        </w:rPr>
        <w:t xml:space="preserve"> </w:t>
      </w:r>
      <w:proofErr w:type="spellStart"/>
      <w:r w:rsidR="00247363" w:rsidRPr="00B35B51">
        <w:rPr>
          <w:color w:val="000000"/>
        </w:rPr>
        <w:t>hiện</w:t>
      </w:r>
      <w:proofErr w:type="spellEnd"/>
      <w:r w:rsidR="00247363" w:rsidRPr="00B35B51">
        <w:rPr>
          <w:color w:val="000000"/>
        </w:rPr>
        <w:t xml:space="preserve"> </w:t>
      </w:r>
      <w:proofErr w:type="spellStart"/>
      <w:r w:rsidR="00247363" w:rsidRPr="00B35B51">
        <w:rPr>
          <w:color w:val="000000"/>
        </w:rPr>
        <w:t>đê</w:t>
      </w:r>
      <w:proofErr w:type="spellEnd"/>
      <w:r w:rsidR="00247363" w:rsidRPr="00B35B51">
        <w:rPr>
          <w:color w:val="000000"/>
        </w:rPr>
        <w:t xml:space="preserve">̀ </w:t>
      </w:r>
      <w:proofErr w:type="spellStart"/>
      <w:r w:rsidR="00247363" w:rsidRPr="00B35B51">
        <w:rPr>
          <w:color w:val="000000"/>
        </w:rPr>
        <w:t>tài</w:t>
      </w:r>
      <w:proofErr w:type="spellEnd"/>
      <w:r w:rsidR="00247363" w:rsidRPr="00B35B51">
        <w:rPr>
          <w:color w:val="000000"/>
        </w:rPr>
        <w:t>/</w:t>
      </w:r>
      <w:proofErr w:type="spellStart"/>
      <w:r w:rsidR="00247363" w:rsidRPr="00B35B51">
        <w:rPr>
          <w:color w:val="000000"/>
        </w:rPr>
        <w:t>dư</w:t>
      </w:r>
      <w:proofErr w:type="spellEnd"/>
      <w:r w:rsidR="00247363" w:rsidRPr="00B35B51">
        <w:rPr>
          <w:color w:val="000000"/>
        </w:rPr>
        <w:t xml:space="preserve">̣ </w:t>
      </w:r>
      <w:proofErr w:type="spellStart"/>
      <w:r w:rsidR="00247363" w:rsidRPr="00B35B51">
        <w:rPr>
          <w:color w:val="000000"/>
        </w:rPr>
        <w:t>án</w:t>
      </w:r>
      <w:proofErr w:type="spellEnd"/>
      <w:r w:rsidR="00247363" w:rsidRPr="00B35B51">
        <w:rPr>
          <w:color w:val="000000"/>
        </w:rPr>
        <w:t xml:space="preserve"> </w:t>
      </w:r>
      <w:proofErr w:type="spellStart"/>
      <w:r w:rsidR="00247363" w:rsidRPr="00B35B51">
        <w:rPr>
          <w:color w:val="000000"/>
        </w:rPr>
        <w:t>giữa</w:t>
      </w:r>
      <w:proofErr w:type="spellEnd"/>
      <w:r w:rsidR="00247363" w:rsidRPr="00B35B51">
        <w:rPr>
          <w:color w:val="000000"/>
        </w:rPr>
        <w:t xml:space="preserve"> Nhà </w:t>
      </w:r>
      <w:proofErr w:type="spellStart"/>
      <w:r w:rsidR="00247363" w:rsidRPr="00B35B51">
        <w:rPr>
          <w:color w:val="000000"/>
        </w:rPr>
        <w:t>trường</w:t>
      </w:r>
      <w:proofErr w:type="spellEnd"/>
      <w:r w:rsidR="00247363" w:rsidRPr="00B35B51">
        <w:rPr>
          <w:color w:val="000000"/>
        </w:rPr>
        <w:t xml:space="preserve"> </w:t>
      </w:r>
      <w:proofErr w:type="spellStart"/>
      <w:r w:rsidR="00247363" w:rsidRPr="00B35B51">
        <w:rPr>
          <w:color w:val="000000"/>
        </w:rPr>
        <w:t>va</w:t>
      </w:r>
      <w:proofErr w:type="spellEnd"/>
      <w:r w:rsidR="00247363" w:rsidRPr="00B35B51">
        <w:rPr>
          <w:color w:val="000000"/>
        </w:rPr>
        <w:t xml:space="preserve">̀ </w:t>
      </w:r>
      <w:proofErr w:type="spellStart"/>
      <w:r w:rsidR="0058462D" w:rsidRPr="00B35B51">
        <w:rPr>
          <w:color w:val="000000"/>
        </w:rPr>
        <w:t>chủ</w:t>
      </w:r>
      <w:proofErr w:type="spellEnd"/>
      <w:r w:rsidR="0058462D" w:rsidRPr="00B35B51">
        <w:rPr>
          <w:color w:val="000000"/>
        </w:rPr>
        <w:t xml:space="preserve"> </w:t>
      </w:r>
      <w:proofErr w:type="spellStart"/>
      <w:r w:rsidR="0058462D" w:rsidRPr="00B35B51">
        <w:rPr>
          <w:color w:val="000000"/>
        </w:rPr>
        <w:t>nhiệm</w:t>
      </w:r>
      <w:proofErr w:type="spellEnd"/>
      <w:r w:rsidR="0058462D" w:rsidRPr="00B35B51">
        <w:rPr>
          <w:color w:val="000000"/>
        </w:rPr>
        <w:t xml:space="preserve"> </w:t>
      </w:r>
      <w:proofErr w:type="spellStart"/>
      <w:r w:rsidR="0058462D" w:rsidRPr="00B35B51">
        <w:rPr>
          <w:color w:val="000000"/>
        </w:rPr>
        <w:t>đề</w:t>
      </w:r>
      <w:proofErr w:type="spellEnd"/>
      <w:r w:rsidR="0058462D" w:rsidRPr="00B35B51">
        <w:rPr>
          <w:color w:val="000000"/>
        </w:rPr>
        <w:t xml:space="preserve"> </w:t>
      </w:r>
      <w:proofErr w:type="spellStart"/>
      <w:r w:rsidR="0058462D" w:rsidRPr="00B35B51">
        <w:rPr>
          <w:color w:val="000000"/>
        </w:rPr>
        <w:t>tài</w:t>
      </w:r>
      <w:proofErr w:type="spellEnd"/>
      <w:r w:rsidRPr="00B35B51">
        <w:rPr>
          <w:color w:val="000000"/>
        </w:rPr>
        <w:t xml:space="preserve">. </w:t>
      </w:r>
      <w:proofErr w:type="spellStart"/>
      <w:r w:rsidRPr="00B35B51">
        <w:rPr>
          <w:color w:val="000000"/>
        </w:rPr>
        <w:t>Đồng</w:t>
      </w:r>
      <w:proofErr w:type="spellEnd"/>
      <w:r w:rsidRPr="00B35B51">
        <w:rPr>
          <w:color w:val="000000"/>
        </w:rPr>
        <w:t xml:space="preserve"> </w:t>
      </w:r>
      <w:proofErr w:type="spellStart"/>
      <w:r w:rsidRPr="00B35B51">
        <w:rPr>
          <w:color w:val="000000"/>
        </w:rPr>
        <w:t>thời</w:t>
      </w:r>
      <w:proofErr w:type="spellEnd"/>
      <w:r w:rsidRPr="00B35B51">
        <w:rPr>
          <w:color w:val="000000"/>
        </w:rPr>
        <w:t xml:space="preserve">, </w:t>
      </w:r>
      <w:proofErr w:type="spellStart"/>
      <w:r w:rsidRPr="00B35B51">
        <w:rPr>
          <w:color w:val="000000"/>
        </w:rPr>
        <w:t>gửi</w:t>
      </w:r>
      <w:proofErr w:type="spellEnd"/>
      <w:r w:rsidRPr="00B35B51">
        <w:rPr>
          <w:color w:val="000000"/>
        </w:rPr>
        <w:t xml:space="preserve"> 01 </w:t>
      </w:r>
      <w:proofErr w:type="spellStart"/>
      <w:r w:rsidRPr="00B35B51">
        <w:rPr>
          <w:color w:val="000000"/>
        </w:rPr>
        <w:t>bô</w:t>
      </w:r>
      <w:proofErr w:type="spellEnd"/>
      <w:r w:rsidRPr="00B35B51">
        <w:rPr>
          <w:color w:val="000000"/>
        </w:rPr>
        <w:t xml:space="preserve">̣ </w:t>
      </w:r>
      <w:proofErr w:type="spellStart"/>
      <w:r w:rsidRPr="00B35B51">
        <w:rPr>
          <w:color w:val="000000"/>
        </w:rPr>
        <w:t>Hô</w:t>
      </w:r>
      <w:proofErr w:type="spellEnd"/>
      <w:r w:rsidRPr="00B35B51">
        <w:rPr>
          <w:color w:val="000000"/>
        </w:rPr>
        <w:t xml:space="preserve">̀ </w:t>
      </w:r>
      <w:proofErr w:type="spellStart"/>
      <w:r w:rsidRPr="00B35B51">
        <w:rPr>
          <w:color w:val="000000"/>
        </w:rPr>
        <w:t>sơ</w:t>
      </w:r>
      <w:proofErr w:type="spellEnd"/>
      <w:r w:rsidRPr="00B35B51">
        <w:rPr>
          <w:color w:val="000000"/>
        </w:rPr>
        <w:t xml:space="preserve"> </w:t>
      </w:r>
      <w:proofErr w:type="spellStart"/>
      <w:r w:rsidRPr="00B35B51">
        <w:rPr>
          <w:color w:val="000000"/>
        </w:rPr>
        <w:t>gốc</w:t>
      </w:r>
      <w:proofErr w:type="spellEnd"/>
      <w:r w:rsidRPr="00B35B51">
        <w:rPr>
          <w:color w:val="000000"/>
        </w:rPr>
        <w:t xml:space="preserve"> </w:t>
      </w:r>
      <w:proofErr w:type="spellStart"/>
      <w:r w:rsidRPr="00B35B51">
        <w:rPr>
          <w:color w:val="000000"/>
        </w:rPr>
        <w:t>vê</w:t>
      </w:r>
      <w:proofErr w:type="spellEnd"/>
      <w:r w:rsidRPr="00B35B51">
        <w:rPr>
          <w:color w:val="000000"/>
        </w:rPr>
        <w:t xml:space="preserve">̀ </w:t>
      </w:r>
      <w:proofErr w:type="spellStart"/>
      <w:r w:rsidRPr="00B35B51">
        <w:rPr>
          <w:color w:val="000000"/>
        </w:rPr>
        <w:t>phòng</w:t>
      </w:r>
      <w:proofErr w:type="spellEnd"/>
      <w:r w:rsidRPr="00B35B51">
        <w:rPr>
          <w:color w:val="000000"/>
        </w:rPr>
        <w:t xml:space="preserve"> KHTC </w:t>
      </w:r>
      <w:proofErr w:type="spellStart"/>
      <w:r w:rsidRPr="00B35B51">
        <w:rPr>
          <w:color w:val="000000"/>
        </w:rPr>
        <w:t>đê</w:t>
      </w:r>
      <w:proofErr w:type="spellEnd"/>
      <w:r w:rsidRPr="00B35B51">
        <w:rPr>
          <w:color w:val="000000"/>
        </w:rPr>
        <w:t xml:space="preserve">̉ </w:t>
      </w:r>
      <w:proofErr w:type="spellStart"/>
      <w:r w:rsidRPr="00B35B51">
        <w:rPr>
          <w:color w:val="000000"/>
        </w:rPr>
        <w:t>lưu</w:t>
      </w:r>
      <w:proofErr w:type="spellEnd"/>
      <w:r w:rsidRPr="00B35B51">
        <w:rPr>
          <w:color w:val="000000"/>
        </w:rPr>
        <w:t xml:space="preserve"> </w:t>
      </w:r>
      <w:proofErr w:type="spellStart"/>
      <w:r w:rsidRPr="00B35B51">
        <w:rPr>
          <w:color w:val="000000"/>
        </w:rPr>
        <w:t>giư</w:t>
      </w:r>
      <w:proofErr w:type="spellEnd"/>
      <w:r w:rsidRPr="00B35B51">
        <w:rPr>
          <w:color w:val="000000"/>
        </w:rPr>
        <w:t xml:space="preserve">̃ </w:t>
      </w:r>
      <w:proofErr w:type="spellStart"/>
      <w:r w:rsidRPr="00B35B51">
        <w:rPr>
          <w:color w:val="000000"/>
        </w:rPr>
        <w:t>trong</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bô</w:t>
      </w:r>
      <w:proofErr w:type="spellEnd"/>
      <w:r w:rsidRPr="00B35B51">
        <w:rPr>
          <w:color w:val="000000"/>
        </w:rPr>
        <w:t xml:space="preserve">̣ quá </w:t>
      </w:r>
      <w:proofErr w:type="spellStart"/>
      <w:r w:rsidRPr="00B35B51">
        <w:rPr>
          <w:color w:val="000000"/>
        </w:rPr>
        <w:t>trình</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quyết</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proofErr w:type="spellStart"/>
      <w:r w:rsidRPr="00B35B51">
        <w:rPr>
          <w:color w:val="000000"/>
        </w:rPr>
        <w:t>như</w:t>
      </w:r>
      <w:proofErr w:type="spellEnd"/>
      <w:r w:rsidRPr="00B35B51">
        <w:rPr>
          <w:color w:val="000000"/>
        </w:rPr>
        <w:t xml:space="preserve"> </w:t>
      </w:r>
      <w:proofErr w:type="spellStart"/>
      <w:r w:rsidRPr="00B35B51">
        <w:rPr>
          <w:color w:val="000000"/>
        </w:rPr>
        <w:t>sau</w:t>
      </w:r>
      <w:proofErr w:type="spellEnd"/>
      <w:r w:rsidRPr="00B35B51">
        <w:rPr>
          <w:color w:val="000000"/>
        </w:rPr>
        <w:t>:</w:t>
      </w:r>
    </w:p>
    <w:p w14:paraId="44C38ED3" w14:textId="77777777" w:rsidR="00D71688" w:rsidRPr="00B35B51" w:rsidRDefault="00D71688" w:rsidP="00D71688">
      <w:pPr>
        <w:spacing w:before="120" w:line="252" w:lineRule="auto"/>
        <w:ind w:firstLine="284"/>
        <w:jc w:val="both"/>
        <w:rPr>
          <w:color w:val="000000"/>
        </w:rPr>
      </w:pPr>
      <w:r w:rsidRPr="00B35B51">
        <w:rPr>
          <w:color w:val="000000"/>
        </w:rPr>
        <w:lastRenderedPageBreak/>
        <w:tab/>
        <w:t xml:space="preserve">+ </w:t>
      </w:r>
      <w:proofErr w:type="spellStart"/>
      <w:r w:rsidRPr="00B35B51">
        <w:rPr>
          <w:color w:val="000000"/>
        </w:rPr>
        <w:t>Quyết</w:t>
      </w:r>
      <w:proofErr w:type="spellEnd"/>
      <w:r w:rsidRPr="00B35B51">
        <w:rPr>
          <w:color w:val="000000"/>
        </w:rPr>
        <w:t xml:space="preserve"> </w:t>
      </w:r>
      <w:proofErr w:type="spellStart"/>
      <w:r w:rsidRPr="00B35B51">
        <w:rPr>
          <w:color w:val="000000"/>
        </w:rPr>
        <w:t>định</w:t>
      </w:r>
      <w:proofErr w:type="spellEnd"/>
      <w:r w:rsidRPr="00B35B51">
        <w:rPr>
          <w:color w:val="000000"/>
        </w:rPr>
        <w:t xml:space="preserve">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p>
    <w:p w14:paraId="1D4B0AD3" w14:textId="77777777" w:rsidR="00D71688" w:rsidRPr="00B35B51" w:rsidRDefault="00D71688" w:rsidP="00D71688">
      <w:pPr>
        <w:spacing w:before="120" w:line="252" w:lineRule="auto"/>
        <w:ind w:firstLine="284"/>
        <w:jc w:val="both"/>
        <w:rPr>
          <w:color w:val="000000"/>
        </w:rPr>
      </w:pPr>
      <w:r w:rsidRPr="00B35B51">
        <w:rPr>
          <w:color w:val="000000"/>
        </w:rPr>
        <w:tab/>
        <w:t xml:space="preserve">+ </w:t>
      </w:r>
      <w:proofErr w:type="spellStart"/>
      <w:r w:rsidR="00247363" w:rsidRPr="00B35B51">
        <w:rPr>
          <w:color w:val="000000"/>
        </w:rPr>
        <w:t>Hợp</w:t>
      </w:r>
      <w:proofErr w:type="spellEnd"/>
      <w:r w:rsidR="00247363" w:rsidRPr="00B35B51">
        <w:rPr>
          <w:color w:val="000000"/>
        </w:rPr>
        <w:t xml:space="preserve"> </w:t>
      </w:r>
      <w:proofErr w:type="spellStart"/>
      <w:r w:rsidR="00247363" w:rsidRPr="00B35B51">
        <w:rPr>
          <w:color w:val="000000"/>
        </w:rPr>
        <w:t>đồng</w:t>
      </w:r>
      <w:proofErr w:type="spellEnd"/>
      <w:r w:rsidR="00247363" w:rsidRPr="00B35B51">
        <w:rPr>
          <w:color w:val="000000"/>
        </w:rPr>
        <w:t xml:space="preserve"> </w:t>
      </w:r>
      <w:proofErr w:type="spellStart"/>
      <w:r w:rsidR="00247363" w:rsidRPr="00B35B51">
        <w:rPr>
          <w:color w:val="000000"/>
        </w:rPr>
        <w:t>thực</w:t>
      </w:r>
      <w:proofErr w:type="spellEnd"/>
      <w:r w:rsidR="00247363" w:rsidRPr="00B35B51">
        <w:rPr>
          <w:color w:val="000000"/>
        </w:rPr>
        <w:t xml:space="preserve"> </w:t>
      </w:r>
      <w:proofErr w:type="spellStart"/>
      <w:r w:rsidR="00247363" w:rsidRPr="00B35B51">
        <w:rPr>
          <w:color w:val="000000"/>
        </w:rPr>
        <w:t>hiện</w:t>
      </w:r>
      <w:proofErr w:type="spellEnd"/>
      <w:r w:rsidR="00247363" w:rsidRPr="00B35B51">
        <w:rPr>
          <w:color w:val="000000"/>
        </w:rPr>
        <w:t xml:space="preserve"> </w:t>
      </w:r>
      <w:proofErr w:type="spellStart"/>
      <w:r w:rsidR="00247363" w:rsidRPr="00B35B51">
        <w:rPr>
          <w:color w:val="000000"/>
        </w:rPr>
        <w:t>đê</w:t>
      </w:r>
      <w:proofErr w:type="spellEnd"/>
      <w:r w:rsidR="00247363" w:rsidRPr="00B35B51">
        <w:rPr>
          <w:color w:val="000000"/>
        </w:rPr>
        <w:t xml:space="preserve">̀ </w:t>
      </w:r>
      <w:proofErr w:type="spellStart"/>
      <w:r w:rsidR="00247363" w:rsidRPr="00B35B51">
        <w:rPr>
          <w:color w:val="000000"/>
        </w:rPr>
        <w:t>tài</w:t>
      </w:r>
      <w:proofErr w:type="spellEnd"/>
      <w:r w:rsidR="00247363" w:rsidRPr="00B35B51">
        <w:rPr>
          <w:color w:val="000000"/>
        </w:rPr>
        <w:t>/</w:t>
      </w:r>
      <w:proofErr w:type="spellStart"/>
      <w:r w:rsidR="00247363" w:rsidRPr="00B35B51">
        <w:rPr>
          <w:color w:val="000000"/>
        </w:rPr>
        <w:t>dư</w:t>
      </w:r>
      <w:proofErr w:type="spellEnd"/>
      <w:r w:rsidR="00247363" w:rsidRPr="00B35B51">
        <w:rPr>
          <w:color w:val="000000"/>
        </w:rPr>
        <w:t xml:space="preserve">̣ </w:t>
      </w:r>
      <w:proofErr w:type="spellStart"/>
      <w:r w:rsidR="00247363" w:rsidRPr="00B35B51">
        <w:rPr>
          <w:color w:val="000000"/>
        </w:rPr>
        <w:t>án</w:t>
      </w:r>
      <w:proofErr w:type="spellEnd"/>
      <w:r w:rsidR="00247363" w:rsidRPr="00B35B51">
        <w:rPr>
          <w:color w:val="000000"/>
        </w:rPr>
        <w:t xml:space="preserve"> </w:t>
      </w:r>
      <w:proofErr w:type="spellStart"/>
      <w:r w:rsidR="00247363" w:rsidRPr="00B35B51">
        <w:rPr>
          <w:color w:val="000000"/>
        </w:rPr>
        <w:t>giữa</w:t>
      </w:r>
      <w:proofErr w:type="spellEnd"/>
      <w:r w:rsidR="00247363" w:rsidRPr="00B35B51">
        <w:rPr>
          <w:color w:val="000000"/>
        </w:rPr>
        <w:t xml:space="preserve"> Nhà </w:t>
      </w:r>
      <w:proofErr w:type="spellStart"/>
      <w:r w:rsidR="00247363" w:rsidRPr="00B35B51">
        <w:rPr>
          <w:color w:val="000000"/>
        </w:rPr>
        <w:t>trường</w:t>
      </w:r>
      <w:proofErr w:type="spellEnd"/>
      <w:r w:rsidR="00247363" w:rsidRPr="00B35B51">
        <w:rPr>
          <w:color w:val="000000"/>
        </w:rPr>
        <w:t xml:space="preserve"> </w:t>
      </w:r>
      <w:proofErr w:type="spellStart"/>
      <w:r w:rsidR="00247363" w:rsidRPr="00B35B51">
        <w:rPr>
          <w:color w:val="000000"/>
        </w:rPr>
        <w:t>va</w:t>
      </w:r>
      <w:proofErr w:type="spellEnd"/>
      <w:r w:rsidR="00247363" w:rsidRPr="00B35B51">
        <w:rPr>
          <w:color w:val="000000"/>
        </w:rPr>
        <w:t xml:space="preserve">̀ </w:t>
      </w:r>
      <w:proofErr w:type="spellStart"/>
      <w:r w:rsidR="00247363" w:rsidRPr="00B35B51">
        <w:rPr>
          <w:color w:val="000000"/>
        </w:rPr>
        <w:t>chủ</w:t>
      </w:r>
      <w:proofErr w:type="spellEnd"/>
      <w:r w:rsidR="00247363" w:rsidRPr="00B35B51">
        <w:rPr>
          <w:color w:val="000000"/>
        </w:rPr>
        <w:t xml:space="preserve"> </w:t>
      </w:r>
      <w:proofErr w:type="spellStart"/>
      <w:r w:rsidR="00247363" w:rsidRPr="00B35B51">
        <w:rPr>
          <w:color w:val="000000"/>
        </w:rPr>
        <w:t>nhiệm</w:t>
      </w:r>
      <w:proofErr w:type="spellEnd"/>
      <w:r w:rsidR="00247363" w:rsidRPr="00B35B51">
        <w:rPr>
          <w:color w:val="000000"/>
        </w:rPr>
        <w:t xml:space="preserve"> </w:t>
      </w:r>
      <w:proofErr w:type="spellStart"/>
      <w:r w:rsidR="00247363" w:rsidRPr="00B35B51">
        <w:rPr>
          <w:color w:val="000000"/>
        </w:rPr>
        <w:t>đề</w:t>
      </w:r>
      <w:proofErr w:type="spellEnd"/>
      <w:r w:rsidR="00247363" w:rsidRPr="00B35B51">
        <w:rPr>
          <w:color w:val="000000"/>
        </w:rPr>
        <w:t xml:space="preserve"> </w:t>
      </w:r>
      <w:proofErr w:type="spellStart"/>
      <w:r w:rsidR="00247363" w:rsidRPr="00B35B51">
        <w:rPr>
          <w:color w:val="000000"/>
        </w:rPr>
        <w:t>tài</w:t>
      </w:r>
      <w:proofErr w:type="spellEnd"/>
    </w:p>
    <w:p w14:paraId="62EAEFC8" w14:textId="77777777" w:rsidR="00D71688" w:rsidRPr="00B35B51" w:rsidRDefault="00D71688" w:rsidP="00D71688">
      <w:pPr>
        <w:spacing w:before="120" w:line="252" w:lineRule="auto"/>
        <w:ind w:firstLine="284"/>
        <w:jc w:val="both"/>
        <w:rPr>
          <w:color w:val="000000"/>
        </w:rPr>
      </w:pPr>
      <w:r w:rsidRPr="00B35B51">
        <w:rPr>
          <w:color w:val="000000"/>
        </w:rPr>
        <w:tab/>
        <w:t xml:space="preserve">+ </w:t>
      </w:r>
      <w:proofErr w:type="spellStart"/>
      <w:r w:rsidRPr="00B35B51">
        <w:rPr>
          <w:color w:val="000000"/>
        </w:rPr>
        <w:t>Thuyết</w:t>
      </w:r>
      <w:proofErr w:type="spellEnd"/>
      <w:r w:rsidRPr="00B35B51">
        <w:rPr>
          <w:color w:val="000000"/>
        </w:rPr>
        <w:t xml:space="preserve"> </w:t>
      </w:r>
      <w:proofErr w:type="spellStart"/>
      <w:r w:rsidRPr="00B35B51">
        <w:rPr>
          <w:color w:val="000000"/>
        </w:rPr>
        <w:t>minh</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được</w:t>
      </w:r>
      <w:proofErr w:type="spellEnd"/>
      <w:r w:rsidRPr="00B35B51">
        <w:rPr>
          <w:color w:val="000000"/>
        </w:rPr>
        <w:t xml:space="preserve"> </w:t>
      </w:r>
      <w:proofErr w:type="spellStart"/>
      <w:r w:rsidRPr="00B35B51">
        <w:rPr>
          <w:color w:val="000000"/>
        </w:rPr>
        <w:t>phê</w:t>
      </w:r>
      <w:proofErr w:type="spellEnd"/>
      <w:r w:rsidRPr="00B35B51">
        <w:rPr>
          <w:color w:val="000000"/>
        </w:rPr>
        <w:t xml:space="preserve"> </w:t>
      </w:r>
      <w:proofErr w:type="spellStart"/>
      <w:r w:rsidRPr="00B35B51">
        <w:rPr>
          <w:color w:val="000000"/>
        </w:rPr>
        <w:t>duyệt</w:t>
      </w:r>
      <w:proofErr w:type="spellEnd"/>
    </w:p>
    <w:p w14:paraId="69FDAF29" w14:textId="77777777" w:rsidR="00D71688" w:rsidRPr="00B35B51" w:rsidRDefault="00D71688" w:rsidP="00D71688">
      <w:pPr>
        <w:spacing w:before="120" w:line="252" w:lineRule="auto"/>
        <w:ind w:firstLine="284"/>
        <w:jc w:val="both"/>
        <w:rPr>
          <w:color w:val="000000"/>
        </w:rPr>
      </w:pPr>
      <w:r w:rsidRPr="00B35B51">
        <w:rPr>
          <w:color w:val="000000"/>
        </w:rPr>
        <w:tab/>
        <w:t xml:space="preserve">+ </w:t>
      </w:r>
      <w:proofErr w:type="spellStart"/>
      <w:r w:rsidRPr="00B35B51">
        <w:rPr>
          <w:color w:val="000000"/>
        </w:rPr>
        <w:t>Dư</w:t>
      </w:r>
      <w:proofErr w:type="spellEnd"/>
      <w:r w:rsidRPr="00B35B51">
        <w:rPr>
          <w:color w:val="000000"/>
        </w:rPr>
        <w:t xml:space="preserve">̣ </w:t>
      </w:r>
      <w:proofErr w:type="spellStart"/>
      <w:r w:rsidRPr="00B35B51">
        <w:rPr>
          <w:color w:val="000000"/>
        </w:rPr>
        <w:t>toán</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phí </w:t>
      </w:r>
      <w:r w:rsidR="0058462D" w:rsidRPr="00B35B51">
        <w:rPr>
          <w:color w:val="000000"/>
        </w:rPr>
        <w:t xml:space="preserve">chi </w:t>
      </w:r>
      <w:proofErr w:type="spellStart"/>
      <w:r w:rsidR="0058462D" w:rsidRPr="00B35B51">
        <w:rPr>
          <w:color w:val="000000"/>
        </w:rPr>
        <w:t>tiết</w:t>
      </w:r>
      <w:proofErr w:type="spellEnd"/>
      <w:r w:rsidR="0058462D" w:rsidRPr="00B35B51">
        <w:rPr>
          <w:color w:val="000000"/>
        </w:rPr>
        <w:t xml:space="preserve"> </w:t>
      </w:r>
      <w:proofErr w:type="spellStart"/>
      <w:r w:rsidR="0058462D" w:rsidRPr="00B35B51">
        <w:rPr>
          <w:color w:val="000000"/>
        </w:rPr>
        <w:t>theo</w:t>
      </w:r>
      <w:proofErr w:type="spellEnd"/>
      <w:r w:rsidR="0058462D" w:rsidRPr="00B35B51">
        <w:rPr>
          <w:color w:val="000000"/>
        </w:rPr>
        <w:t xml:space="preserve"> </w:t>
      </w:r>
      <w:proofErr w:type="spellStart"/>
      <w:r w:rsidR="0058462D" w:rsidRPr="00B35B51">
        <w:rPr>
          <w:color w:val="000000"/>
        </w:rPr>
        <w:t>tiến</w:t>
      </w:r>
      <w:proofErr w:type="spellEnd"/>
      <w:r w:rsidR="0058462D" w:rsidRPr="00B35B51">
        <w:rPr>
          <w:color w:val="000000"/>
        </w:rPr>
        <w:t xml:space="preserve"> </w:t>
      </w:r>
      <w:proofErr w:type="spellStart"/>
      <w:r w:rsidR="0058462D" w:rsidRPr="00B35B51">
        <w:rPr>
          <w:color w:val="000000"/>
        </w:rPr>
        <w:t>độ</w:t>
      </w:r>
      <w:proofErr w:type="spellEnd"/>
      <w:r w:rsidR="0058462D" w:rsidRPr="00B35B51">
        <w:rPr>
          <w:color w:val="000000"/>
        </w:rPr>
        <w:t xml:space="preserve"> </w:t>
      </w:r>
      <w:proofErr w:type="spellStart"/>
      <w:r w:rsidR="0058462D" w:rsidRPr="00B35B51">
        <w:rPr>
          <w:color w:val="000000"/>
        </w:rPr>
        <w:t>cấp</w:t>
      </w:r>
      <w:proofErr w:type="spellEnd"/>
      <w:r w:rsidR="0058462D" w:rsidRPr="00B35B51">
        <w:rPr>
          <w:color w:val="000000"/>
        </w:rPr>
        <w:t xml:space="preserve"> </w:t>
      </w:r>
      <w:proofErr w:type="spellStart"/>
      <w:r w:rsidR="0058462D" w:rsidRPr="00B35B51">
        <w:rPr>
          <w:color w:val="000000"/>
        </w:rPr>
        <w:t>kinh</w:t>
      </w:r>
      <w:proofErr w:type="spellEnd"/>
      <w:r w:rsidR="0058462D" w:rsidRPr="00B35B51">
        <w:rPr>
          <w:color w:val="000000"/>
        </w:rPr>
        <w:t xml:space="preserve"> </w:t>
      </w:r>
      <w:proofErr w:type="spellStart"/>
      <w:r w:rsidR="0058462D" w:rsidRPr="00B35B51">
        <w:rPr>
          <w:color w:val="000000"/>
        </w:rPr>
        <w:t>phí</w:t>
      </w:r>
      <w:proofErr w:type="spellEnd"/>
    </w:p>
    <w:p w14:paraId="44359A20" w14:textId="77777777" w:rsidR="005905FA" w:rsidRPr="00B35B51" w:rsidRDefault="001C08B2" w:rsidP="00D71688">
      <w:pPr>
        <w:spacing w:before="120" w:line="252" w:lineRule="auto"/>
        <w:ind w:firstLine="284"/>
        <w:jc w:val="both"/>
        <w:rPr>
          <w:color w:val="000000"/>
        </w:rPr>
      </w:pPr>
      <w:r w:rsidRPr="00B35B51">
        <w:rPr>
          <w:color w:val="000000"/>
        </w:rPr>
        <w:t xml:space="preserve">- </w:t>
      </w:r>
      <w:proofErr w:type="spellStart"/>
      <w:r w:rsidRPr="00B35B51">
        <w:rPr>
          <w:color w:val="000000"/>
        </w:rPr>
        <w:t>Hướng</w:t>
      </w:r>
      <w:proofErr w:type="spellEnd"/>
      <w:r w:rsidRPr="00B35B51">
        <w:rPr>
          <w:color w:val="000000"/>
        </w:rPr>
        <w:t xml:space="preserve"> </w:t>
      </w:r>
      <w:proofErr w:type="spellStart"/>
      <w:r w:rsidRPr="00B35B51">
        <w:rPr>
          <w:color w:val="000000"/>
        </w:rPr>
        <w:t>dẫn</w:t>
      </w:r>
      <w:proofErr w:type="spellEnd"/>
      <w:r w:rsidRPr="00B35B51">
        <w:rPr>
          <w:color w:val="000000"/>
        </w:rPr>
        <w:t xml:space="preserve"> </w:t>
      </w:r>
      <w:proofErr w:type="spellStart"/>
      <w:r w:rsidRPr="00B35B51">
        <w:rPr>
          <w:color w:val="000000"/>
        </w:rPr>
        <w:t>thủ</w:t>
      </w:r>
      <w:proofErr w:type="spellEnd"/>
      <w:r w:rsidRPr="00B35B51">
        <w:rPr>
          <w:color w:val="000000"/>
        </w:rPr>
        <w:t xml:space="preserve"> </w:t>
      </w:r>
      <w:proofErr w:type="spellStart"/>
      <w:r w:rsidRPr="00B35B51">
        <w:rPr>
          <w:color w:val="000000"/>
        </w:rPr>
        <w:t>tục</w:t>
      </w:r>
      <w:proofErr w:type="spellEnd"/>
      <w:r w:rsidRPr="00B35B51">
        <w:rPr>
          <w:color w:val="000000"/>
        </w:rPr>
        <w:t xml:space="preserve"> </w:t>
      </w:r>
      <w:proofErr w:type="spellStart"/>
      <w:r w:rsidRPr="00B35B51">
        <w:rPr>
          <w:color w:val="000000"/>
        </w:rPr>
        <w:t>thanh</w:t>
      </w:r>
      <w:proofErr w:type="spellEnd"/>
      <w:r w:rsidRPr="00B35B51">
        <w:rPr>
          <w:color w:val="000000"/>
        </w:rPr>
        <w:t xml:space="preserve"> </w:t>
      </w:r>
      <w:proofErr w:type="spellStart"/>
      <w:r w:rsidRPr="00B35B51">
        <w:rPr>
          <w:color w:val="000000"/>
        </w:rPr>
        <w:t>toán</w:t>
      </w:r>
      <w:proofErr w:type="spellEnd"/>
      <w:r w:rsidRPr="00B35B51">
        <w:rPr>
          <w:color w:val="000000"/>
        </w:rPr>
        <w:t xml:space="preserve"> chi </w:t>
      </w:r>
      <w:proofErr w:type="spellStart"/>
      <w:r w:rsidRPr="00B35B51">
        <w:rPr>
          <w:color w:val="000000"/>
        </w:rPr>
        <w:t>tiết</w:t>
      </w:r>
      <w:proofErr w:type="spellEnd"/>
      <w:r w:rsidRPr="00B35B51">
        <w:rPr>
          <w:color w:val="000000"/>
        </w:rPr>
        <w:t xml:space="preserve"> </w:t>
      </w:r>
      <w:proofErr w:type="spellStart"/>
      <w:r w:rsidRPr="00B35B51">
        <w:rPr>
          <w:color w:val="000000"/>
        </w:rPr>
        <w:t>cho</w:t>
      </w:r>
      <w:proofErr w:type="spellEnd"/>
      <w:r w:rsidRPr="00B35B51">
        <w:rPr>
          <w:color w:val="000000"/>
        </w:rPr>
        <w:t xml:space="preserve"> </w:t>
      </w:r>
      <w:proofErr w:type="spellStart"/>
      <w:r w:rsidRPr="00B35B51">
        <w:rPr>
          <w:color w:val="000000"/>
        </w:rPr>
        <w:t>đê</w:t>
      </w:r>
      <w:proofErr w:type="spellEnd"/>
      <w:r w:rsidRPr="00B35B51">
        <w:rPr>
          <w:color w:val="000000"/>
        </w:rPr>
        <w:t xml:space="preserve">̀ </w:t>
      </w:r>
      <w:proofErr w:type="spellStart"/>
      <w:r w:rsidRPr="00B35B51">
        <w:rPr>
          <w:color w:val="000000"/>
        </w:rPr>
        <w:t>tài</w:t>
      </w:r>
      <w:proofErr w:type="spellEnd"/>
      <w:r w:rsidRPr="00B35B51">
        <w:rPr>
          <w:color w:val="000000"/>
        </w:rPr>
        <w:t>/</w:t>
      </w:r>
      <w:proofErr w:type="spellStart"/>
      <w:r w:rsidRPr="00B35B51">
        <w:rPr>
          <w:color w:val="000000"/>
        </w:rPr>
        <w:t>dư</w:t>
      </w:r>
      <w:proofErr w:type="spellEnd"/>
      <w:r w:rsidRPr="00B35B51">
        <w:rPr>
          <w:color w:val="000000"/>
        </w:rPr>
        <w:t xml:space="preserve">̣ </w:t>
      </w:r>
      <w:proofErr w:type="spellStart"/>
      <w:r w:rsidRPr="00B35B51">
        <w:rPr>
          <w:color w:val="000000"/>
        </w:rPr>
        <w:t>án</w:t>
      </w:r>
      <w:proofErr w:type="spellEnd"/>
      <w:r w:rsidRPr="00B35B51">
        <w:rPr>
          <w:color w:val="000000"/>
        </w:rPr>
        <w:t xml:space="preserve"> </w:t>
      </w:r>
      <w:proofErr w:type="spellStart"/>
      <w:r w:rsidRPr="00B35B51">
        <w:rPr>
          <w:color w:val="000000"/>
        </w:rPr>
        <w:t>có</w:t>
      </w:r>
      <w:proofErr w:type="spellEnd"/>
      <w:r w:rsidRPr="00B35B51">
        <w:rPr>
          <w:color w:val="000000"/>
        </w:rPr>
        <w:t xml:space="preserve"> </w:t>
      </w:r>
      <w:proofErr w:type="spellStart"/>
      <w:r w:rsidRPr="00B35B51">
        <w:rPr>
          <w:color w:val="000000"/>
        </w:rPr>
        <w:t>nguồn</w:t>
      </w:r>
      <w:proofErr w:type="spellEnd"/>
      <w:r w:rsidRPr="00B35B51">
        <w:rPr>
          <w:color w:val="000000"/>
        </w:rPr>
        <w:t xml:space="preserve"> </w:t>
      </w:r>
      <w:proofErr w:type="spellStart"/>
      <w:r w:rsidRPr="00B35B51">
        <w:rPr>
          <w:color w:val="000000"/>
        </w:rPr>
        <w:t>kinh</w:t>
      </w:r>
      <w:proofErr w:type="spellEnd"/>
      <w:r w:rsidRPr="00B35B51">
        <w:rPr>
          <w:color w:val="000000"/>
        </w:rPr>
        <w:t xml:space="preserve"> </w:t>
      </w:r>
      <w:proofErr w:type="spellStart"/>
      <w:r w:rsidRPr="00B35B51">
        <w:rPr>
          <w:color w:val="000000"/>
        </w:rPr>
        <w:t>phí</w:t>
      </w:r>
      <w:proofErr w:type="spellEnd"/>
      <w:r w:rsidRPr="00B35B51">
        <w:rPr>
          <w:color w:val="000000"/>
        </w:rPr>
        <w:t xml:space="preserve"> </w:t>
      </w:r>
      <w:proofErr w:type="spellStart"/>
      <w:r w:rsidRPr="00B35B51">
        <w:rPr>
          <w:color w:val="000000"/>
        </w:rPr>
        <w:t>từ</w:t>
      </w:r>
      <w:proofErr w:type="spellEnd"/>
      <w:r w:rsidRPr="00B35B51">
        <w:rPr>
          <w:color w:val="000000"/>
        </w:rPr>
        <w:t xml:space="preserve"> </w:t>
      </w:r>
      <w:proofErr w:type="spellStart"/>
      <w:r w:rsidRPr="00B35B51">
        <w:rPr>
          <w:color w:val="000000"/>
        </w:rPr>
        <w:t>ngân</w:t>
      </w:r>
      <w:proofErr w:type="spellEnd"/>
      <w:r w:rsidRPr="00B35B51">
        <w:rPr>
          <w:color w:val="000000"/>
        </w:rPr>
        <w:t xml:space="preserve"> </w:t>
      </w:r>
      <w:proofErr w:type="spellStart"/>
      <w:r w:rsidRPr="00B35B51">
        <w:rPr>
          <w:color w:val="000000"/>
        </w:rPr>
        <w:t>sách</w:t>
      </w:r>
      <w:proofErr w:type="spellEnd"/>
      <w:r w:rsidRPr="00B35B51">
        <w:rPr>
          <w:color w:val="000000"/>
        </w:rPr>
        <w:t xml:space="preserve"> </w:t>
      </w:r>
      <w:proofErr w:type="spellStart"/>
      <w:r w:rsidRPr="00B35B51">
        <w:rPr>
          <w:color w:val="000000"/>
        </w:rPr>
        <w:t>Nhà</w:t>
      </w:r>
      <w:proofErr w:type="spellEnd"/>
      <w:r w:rsidRPr="00B35B51">
        <w:rPr>
          <w:color w:val="000000"/>
        </w:rPr>
        <w:t xml:space="preserve"> </w:t>
      </w:r>
      <w:proofErr w:type="spellStart"/>
      <w:r w:rsidRPr="00B35B51">
        <w:rPr>
          <w:color w:val="000000"/>
        </w:rPr>
        <w:t>nước</w:t>
      </w:r>
      <w:proofErr w:type="spellEnd"/>
      <w:r w:rsidRPr="00B35B51">
        <w:rPr>
          <w:color w:val="000000"/>
        </w:rPr>
        <w:t xml:space="preserve"> </w:t>
      </w:r>
      <w:proofErr w:type="spellStart"/>
      <w:r w:rsidRPr="00B35B51">
        <w:rPr>
          <w:color w:val="000000"/>
        </w:rPr>
        <w:t>như</w:t>
      </w:r>
      <w:proofErr w:type="spellEnd"/>
      <w:r w:rsidRPr="00B35B51">
        <w:rPr>
          <w:color w:val="000000"/>
        </w:rPr>
        <w:t xml:space="preserve"> </w:t>
      </w:r>
      <w:proofErr w:type="spellStart"/>
      <w:r w:rsidRPr="00B35B51">
        <w:rPr>
          <w:color w:val="000000"/>
        </w:rPr>
        <w:t>sau</w:t>
      </w:r>
      <w:proofErr w:type="spellEnd"/>
      <w:r w:rsidRPr="00B35B51">
        <w:rPr>
          <w:color w:val="000000"/>
        </w:rPr>
        <w:t>:</w:t>
      </w:r>
    </w:p>
    <w:p w14:paraId="57669C7C" w14:textId="77777777" w:rsidR="00D71688" w:rsidRPr="006C0B16" w:rsidRDefault="00D71688" w:rsidP="00D71688">
      <w:pPr>
        <w:spacing w:before="120" w:line="252" w:lineRule="auto"/>
        <w:ind w:firstLine="360"/>
        <w:jc w:val="both"/>
        <w:rPr>
          <w:b/>
          <w:i/>
          <w:color w:val="000000"/>
          <w:sz w:val="6"/>
        </w:rPr>
      </w:pPr>
    </w:p>
    <w:tbl>
      <w:tblPr>
        <w:tblW w:w="9759" w:type="dxa"/>
        <w:tblInd w:w="-62" w:type="dxa"/>
        <w:tblCellMar>
          <w:left w:w="0" w:type="dxa"/>
          <w:right w:w="0" w:type="dxa"/>
        </w:tblCellMar>
        <w:tblLook w:val="04A0" w:firstRow="1" w:lastRow="0" w:firstColumn="1" w:lastColumn="0" w:noHBand="0" w:noVBand="1"/>
      </w:tblPr>
      <w:tblGrid>
        <w:gridCol w:w="541"/>
        <w:gridCol w:w="2657"/>
        <w:gridCol w:w="5118"/>
        <w:gridCol w:w="1443"/>
      </w:tblGrid>
      <w:tr w:rsidR="00D71688" w:rsidRPr="006C0B16" w14:paraId="3B37150E" w14:textId="77777777" w:rsidTr="00EA3589">
        <w:trPr>
          <w:trHeight w:val="510"/>
          <w:tblHeader/>
        </w:trPr>
        <w:tc>
          <w:tcPr>
            <w:tcW w:w="541"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168E193E" w14:textId="77777777" w:rsidR="00D71688" w:rsidRPr="006C0B16" w:rsidRDefault="00D71688" w:rsidP="00EA3589">
            <w:pPr>
              <w:widowControl w:val="0"/>
              <w:ind w:hanging="108"/>
              <w:jc w:val="center"/>
              <w:rPr>
                <w:b/>
                <w:bCs/>
                <w:color w:val="000000"/>
                <w:w w:val="90"/>
                <w:kern w:val="28"/>
                <w:sz w:val="24"/>
                <w:szCs w:val="24"/>
                <w:lang w:val="en"/>
              </w:rPr>
            </w:pPr>
            <w:r w:rsidRPr="006C0B16">
              <w:rPr>
                <w:b/>
                <w:bCs/>
                <w:color w:val="000000"/>
                <w:w w:val="90"/>
                <w:sz w:val="24"/>
                <w:szCs w:val="24"/>
                <w:lang w:val="en"/>
              </w:rPr>
              <w:t>STT</w:t>
            </w:r>
          </w:p>
        </w:tc>
        <w:tc>
          <w:tcPr>
            <w:tcW w:w="2657"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646B0AFB" w14:textId="77777777" w:rsidR="00D71688" w:rsidRPr="006C0B16" w:rsidRDefault="00D71688" w:rsidP="00EA3589">
            <w:pPr>
              <w:widowControl w:val="0"/>
              <w:jc w:val="center"/>
              <w:rPr>
                <w:b/>
                <w:bCs/>
                <w:color w:val="000000"/>
                <w:kern w:val="28"/>
                <w:sz w:val="24"/>
                <w:szCs w:val="24"/>
                <w:lang w:val="en"/>
              </w:rPr>
            </w:pPr>
            <w:proofErr w:type="spellStart"/>
            <w:r w:rsidRPr="006C0B16">
              <w:rPr>
                <w:b/>
                <w:bCs/>
                <w:color w:val="000000"/>
                <w:sz w:val="24"/>
                <w:szCs w:val="24"/>
                <w:lang w:val="en"/>
              </w:rPr>
              <w:t>Nội</w:t>
            </w:r>
            <w:proofErr w:type="spellEnd"/>
            <w:r w:rsidRPr="006C0B16">
              <w:rPr>
                <w:b/>
                <w:bCs/>
                <w:color w:val="000000"/>
                <w:sz w:val="24"/>
                <w:szCs w:val="24"/>
                <w:lang w:val="en"/>
              </w:rPr>
              <w:t xml:space="preserve"> dung</w:t>
            </w:r>
          </w:p>
        </w:tc>
        <w:tc>
          <w:tcPr>
            <w:tcW w:w="5118" w:type="dxa"/>
            <w:tcBorders>
              <w:top w:val="single" w:sz="6" w:space="0" w:color="000000"/>
              <w:left w:val="single" w:sz="6" w:space="0" w:color="000000"/>
              <w:bottom w:val="single" w:sz="6" w:space="0" w:color="000000"/>
              <w:right w:val="single" w:sz="6" w:space="0" w:color="000000"/>
            </w:tcBorders>
            <w:shd w:val="clear" w:color="auto" w:fill="C0C0C0"/>
            <w:tcMar>
              <w:top w:w="58" w:type="dxa"/>
              <w:left w:w="58" w:type="dxa"/>
              <w:bottom w:w="58" w:type="dxa"/>
              <w:right w:w="58" w:type="dxa"/>
            </w:tcMar>
            <w:vAlign w:val="center"/>
          </w:tcPr>
          <w:p w14:paraId="79912682" w14:textId="77777777" w:rsidR="00D71688" w:rsidRPr="006C0B16" w:rsidRDefault="00D71688" w:rsidP="00EA3589">
            <w:pPr>
              <w:widowControl w:val="0"/>
              <w:jc w:val="center"/>
              <w:rPr>
                <w:b/>
                <w:bCs/>
                <w:color w:val="000000"/>
                <w:kern w:val="28"/>
                <w:sz w:val="24"/>
                <w:szCs w:val="24"/>
                <w:lang w:val="en"/>
              </w:rPr>
            </w:pPr>
            <w:proofErr w:type="spellStart"/>
            <w:r w:rsidRPr="006C0B16">
              <w:rPr>
                <w:b/>
                <w:bCs/>
                <w:color w:val="000000"/>
                <w:sz w:val="24"/>
                <w:szCs w:val="24"/>
                <w:lang w:val="en"/>
              </w:rPr>
              <w:t>Hô</w:t>
            </w:r>
            <w:proofErr w:type="spellEnd"/>
            <w:r w:rsidRPr="006C0B16">
              <w:rPr>
                <w:b/>
                <w:bCs/>
                <w:color w:val="000000"/>
                <w:sz w:val="24"/>
                <w:szCs w:val="24"/>
                <w:lang w:val="en"/>
              </w:rPr>
              <w:t xml:space="preserve">̀ </w:t>
            </w:r>
            <w:proofErr w:type="spellStart"/>
            <w:r w:rsidRPr="006C0B16">
              <w:rPr>
                <w:b/>
                <w:bCs/>
                <w:color w:val="000000"/>
                <w:sz w:val="24"/>
                <w:szCs w:val="24"/>
                <w:lang w:val="en"/>
              </w:rPr>
              <w:t>sơ</w:t>
            </w:r>
            <w:proofErr w:type="spellEnd"/>
            <w:r w:rsidRPr="006C0B16">
              <w:rPr>
                <w:b/>
                <w:bCs/>
                <w:color w:val="000000"/>
                <w:sz w:val="24"/>
                <w:szCs w:val="24"/>
                <w:lang w:val="en"/>
              </w:rPr>
              <w:t xml:space="preserve">, </w:t>
            </w:r>
            <w:proofErr w:type="spellStart"/>
            <w:r w:rsidRPr="006C0B16">
              <w:rPr>
                <w:b/>
                <w:bCs/>
                <w:color w:val="000000"/>
                <w:sz w:val="24"/>
                <w:szCs w:val="24"/>
                <w:lang w:val="en"/>
              </w:rPr>
              <w:t>chứng</w:t>
            </w:r>
            <w:proofErr w:type="spellEnd"/>
            <w:r w:rsidRPr="006C0B16">
              <w:rPr>
                <w:b/>
                <w:bCs/>
                <w:color w:val="000000"/>
                <w:sz w:val="24"/>
                <w:szCs w:val="24"/>
                <w:lang w:val="en"/>
              </w:rPr>
              <w:t xml:space="preserve"> </w:t>
            </w:r>
            <w:proofErr w:type="spellStart"/>
            <w:r w:rsidRPr="006C0B16">
              <w:rPr>
                <w:b/>
                <w:bCs/>
                <w:color w:val="000000"/>
                <w:sz w:val="24"/>
                <w:szCs w:val="24"/>
                <w:lang w:val="en"/>
              </w:rPr>
              <w:t>tư</w:t>
            </w:r>
            <w:proofErr w:type="spellEnd"/>
            <w:r w:rsidRPr="006C0B16">
              <w:rPr>
                <w:b/>
                <w:bCs/>
                <w:color w:val="000000"/>
                <w:sz w:val="24"/>
                <w:szCs w:val="24"/>
                <w:lang w:val="en"/>
              </w:rPr>
              <w:t xml:space="preserve">̀ </w:t>
            </w:r>
            <w:proofErr w:type="spellStart"/>
            <w:r w:rsidRPr="006C0B16">
              <w:rPr>
                <w:b/>
                <w:bCs/>
                <w:color w:val="000000"/>
                <w:sz w:val="24"/>
                <w:szCs w:val="24"/>
                <w:lang w:val="en"/>
              </w:rPr>
              <w:t>thanh</w:t>
            </w:r>
            <w:proofErr w:type="spellEnd"/>
            <w:r w:rsidRPr="006C0B16">
              <w:rPr>
                <w:b/>
                <w:bCs/>
                <w:color w:val="000000"/>
                <w:sz w:val="24"/>
                <w:szCs w:val="24"/>
                <w:lang w:val="en"/>
              </w:rPr>
              <w:t xml:space="preserve"> </w:t>
            </w:r>
            <w:proofErr w:type="spellStart"/>
            <w:r w:rsidRPr="006C0B16">
              <w:rPr>
                <w:b/>
                <w:bCs/>
                <w:color w:val="000000"/>
                <w:sz w:val="24"/>
                <w:szCs w:val="24"/>
                <w:lang w:val="en"/>
              </w:rPr>
              <w:t>toán</w:t>
            </w:r>
            <w:proofErr w:type="spellEnd"/>
          </w:p>
        </w:tc>
        <w:tc>
          <w:tcPr>
            <w:tcW w:w="14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07F3592" w14:textId="77777777" w:rsidR="00D71688" w:rsidRPr="006C0B16" w:rsidRDefault="00D71688" w:rsidP="00EA3589">
            <w:pPr>
              <w:widowControl w:val="0"/>
              <w:jc w:val="center"/>
              <w:rPr>
                <w:b/>
                <w:bCs/>
                <w:color w:val="000000"/>
                <w:w w:val="95"/>
                <w:sz w:val="24"/>
                <w:szCs w:val="24"/>
                <w:lang w:val="en"/>
              </w:rPr>
            </w:pPr>
            <w:proofErr w:type="spellStart"/>
            <w:r w:rsidRPr="006C0B16">
              <w:rPr>
                <w:b/>
                <w:bCs/>
                <w:color w:val="000000"/>
                <w:w w:val="95"/>
                <w:sz w:val="24"/>
                <w:szCs w:val="24"/>
                <w:lang w:val="en"/>
              </w:rPr>
              <w:t>Ghi</w:t>
            </w:r>
            <w:proofErr w:type="spellEnd"/>
            <w:r w:rsidRPr="006C0B16">
              <w:rPr>
                <w:b/>
                <w:bCs/>
                <w:color w:val="000000"/>
                <w:w w:val="95"/>
                <w:sz w:val="24"/>
                <w:szCs w:val="24"/>
                <w:lang w:val="en"/>
              </w:rPr>
              <w:t xml:space="preserve"> chú</w:t>
            </w:r>
          </w:p>
        </w:tc>
      </w:tr>
      <w:tr w:rsidR="00D71688" w:rsidRPr="006C0B16" w14:paraId="6DA4331F" w14:textId="77777777" w:rsidTr="00EA3589">
        <w:trPr>
          <w:trHeight w:val="40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2F8CF5"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A3F68CB" w14:textId="77777777" w:rsidR="00D71688" w:rsidRPr="006C0B16" w:rsidRDefault="00D71688" w:rsidP="00EA3589">
            <w:pPr>
              <w:widowControl w:val="0"/>
              <w:rPr>
                <w:b/>
                <w:iCs/>
                <w:color w:val="000000"/>
                <w:sz w:val="24"/>
                <w:szCs w:val="24"/>
                <w:lang w:val="en"/>
              </w:rPr>
            </w:pPr>
            <w:proofErr w:type="spellStart"/>
            <w:r w:rsidRPr="006C0B16">
              <w:rPr>
                <w:b/>
                <w:color w:val="000000"/>
                <w:spacing w:val="-6"/>
                <w:kern w:val="28"/>
                <w:sz w:val="24"/>
                <w:szCs w:val="24"/>
                <w:lang w:val="en"/>
              </w:rPr>
              <w:t>Tạm</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ứng</w:t>
            </w:r>
            <w:proofErr w:type="spellEnd"/>
            <w:r w:rsidRPr="006C0B16">
              <w:rPr>
                <w:b/>
                <w:color w:val="000000"/>
                <w:spacing w:val="-6"/>
                <w:kern w:val="28"/>
                <w:sz w:val="24"/>
                <w:szCs w:val="24"/>
                <w:lang w:val="en"/>
              </w:rPr>
              <w:t xml:space="preserve"> </w:t>
            </w:r>
            <w:proofErr w:type="spellStart"/>
            <w:r w:rsidRPr="006C0B16">
              <w:rPr>
                <w:b/>
                <w:color w:val="000000"/>
                <w:spacing w:val="-6"/>
                <w:kern w:val="28"/>
                <w:sz w:val="24"/>
                <w:szCs w:val="24"/>
                <w:lang w:val="en"/>
              </w:rPr>
              <w:t>kinh</w:t>
            </w:r>
            <w:proofErr w:type="spellEnd"/>
            <w:r w:rsidRPr="006C0B16">
              <w:rPr>
                <w:b/>
                <w:color w:val="000000"/>
                <w:spacing w:val="-6"/>
                <w:kern w:val="28"/>
                <w:sz w:val="24"/>
                <w:szCs w:val="24"/>
                <w:lang w:val="en"/>
              </w:rPr>
              <w:t xml:space="preserve"> phí</w:t>
            </w:r>
          </w:p>
        </w:tc>
      </w:tr>
      <w:tr w:rsidR="00D71688" w:rsidRPr="006C0B16" w14:paraId="639252E5" w14:textId="77777777" w:rsidTr="00EA3589">
        <w:trPr>
          <w:trHeight w:val="276"/>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F4A245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1</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A6230F1"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Thực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thuê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chuyên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môn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thuê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việc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phẩm</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53FC84FC" w14:textId="77777777" w:rsidR="00146788" w:rsidRPr="00395254" w:rsidRDefault="00146788" w:rsidP="00247363">
            <w:pPr>
              <w:widowControl w:val="0"/>
              <w:rPr>
                <w:b/>
                <w:i/>
                <w:color w:val="000000"/>
                <w:w w:val="90"/>
                <w:kern w:val="28"/>
                <w:sz w:val="24"/>
                <w:szCs w:val="24"/>
                <w:lang w:val="en"/>
                <w:rPrChange w:id="573" w:author="Pham Thi Thu Lan" w:date="2021-01-03T17:23:00Z">
                  <w:rPr>
                    <w:b/>
                    <w:i/>
                    <w:color w:val="FF0000"/>
                    <w:w w:val="90"/>
                    <w:kern w:val="28"/>
                    <w:sz w:val="24"/>
                    <w:szCs w:val="24"/>
                    <w:lang w:val="en"/>
                  </w:rPr>
                </w:rPrChange>
              </w:rPr>
            </w:pPr>
            <w:r w:rsidRPr="00395254">
              <w:rPr>
                <w:b/>
                <w:i/>
                <w:color w:val="000000"/>
                <w:w w:val="90"/>
                <w:kern w:val="28"/>
                <w:sz w:val="24"/>
                <w:szCs w:val="24"/>
                <w:lang w:val="en"/>
                <w:rPrChange w:id="574" w:author="Pham Thi Thu Lan" w:date="2021-01-03T17:23: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575" w:author="Pham Thi Thu Lan" w:date="2021-01-03T17:23:00Z">
                  <w:rPr>
                    <w:b/>
                    <w:i/>
                    <w:color w:val="FF0000"/>
                    <w:w w:val="90"/>
                    <w:kern w:val="28"/>
                    <w:sz w:val="24"/>
                    <w:szCs w:val="24"/>
                    <w:lang w:val="en"/>
                  </w:rPr>
                </w:rPrChange>
              </w:rPr>
              <w:t>Đối</w:t>
            </w:r>
            <w:proofErr w:type="spellEnd"/>
            <w:r w:rsidRPr="00395254">
              <w:rPr>
                <w:b/>
                <w:i/>
                <w:color w:val="000000"/>
                <w:w w:val="90"/>
                <w:kern w:val="28"/>
                <w:sz w:val="24"/>
                <w:szCs w:val="24"/>
                <w:lang w:val="en"/>
                <w:rPrChange w:id="576" w:author="Pham Thi Thu Lan" w:date="2021-01-03T17:23: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577" w:author="Pham Thi Thu Lan" w:date="2021-01-03T17:23:00Z">
                  <w:rPr>
                    <w:b/>
                    <w:i/>
                    <w:color w:val="FF0000"/>
                    <w:w w:val="90"/>
                    <w:kern w:val="28"/>
                    <w:sz w:val="24"/>
                    <w:szCs w:val="24"/>
                    <w:lang w:val="en"/>
                  </w:rPr>
                </w:rPrChange>
              </w:rPr>
              <w:t>với</w:t>
            </w:r>
            <w:proofErr w:type="spellEnd"/>
            <w:r w:rsidRPr="00395254">
              <w:rPr>
                <w:b/>
                <w:i/>
                <w:color w:val="000000"/>
                <w:w w:val="90"/>
                <w:kern w:val="28"/>
                <w:sz w:val="24"/>
                <w:szCs w:val="24"/>
                <w:lang w:val="en"/>
                <w:rPrChange w:id="578" w:author="Pham Thi Thu Lan" w:date="2021-01-03T17:23: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579" w:author="Pham Thi Thu Lan" w:date="2021-01-03T17:23:00Z">
                  <w:rPr>
                    <w:b/>
                    <w:i/>
                    <w:color w:val="FF0000"/>
                    <w:w w:val="90"/>
                    <w:kern w:val="28"/>
                    <w:sz w:val="24"/>
                    <w:szCs w:val="24"/>
                    <w:lang w:val="en"/>
                  </w:rPr>
                </w:rPrChange>
              </w:rPr>
              <w:t>đề</w:t>
            </w:r>
            <w:proofErr w:type="spellEnd"/>
            <w:r w:rsidRPr="00395254">
              <w:rPr>
                <w:b/>
                <w:i/>
                <w:color w:val="000000"/>
                <w:w w:val="90"/>
                <w:kern w:val="28"/>
                <w:sz w:val="24"/>
                <w:szCs w:val="24"/>
                <w:lang w:val="en"/>
                <w:rPrChange w:id="580" w:author="Pham Thi Thu Lan" w:date="2021-01-03T17:23: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581" w:author="Pham Thi Thu Lan" w:date="2021-01-03T17:23:00Z">
                  <w:rPr>
                    <w:b/>
                    <w:i/>
                    <w:color w:val="FF0000"/>
                    <w:w w:val="90"/>
                    <w:kern w:val="28"/>
                    <w:sz w:val="24"/>
                    <w:szCs w:val="24"/>
                    <w:lang w:val="en"/>
                  </w:rPr>
                </w:rPrChange>
              </w:rPr>
              <w:t>tài</w:t>
            </w:r>
            <w:proofErr w:type="spellEnd"/>
            <w:r w:rsidRPr="00395254">
              <w:rPr>
                <w:b/>
                <w:i/>
                <w:color w:val="000000"/>
                <w:w w:val="90"/>
                <w:kern w:val="28"/>
                <w:sz w:val="24"/>
                <w:szCs w:val="24"/>
                <w:lang w:val="en"/>
                <w:rPrChange w:id="582" w:author="Pham Thi Thu Lan" w:date="2021-01-03T17:23:00Z">
                  <w:rPr>
                    <w:b/>
                    <w:i/>
                    <w:color w:val="FF0000"/>
                    <w:w w:val="90"/>
                    <w:kern w:val="28"/>
                    <w:sz w:val="24"/>
                    <w:szCs w:val="24"/>
                    <w:lang w:val="en"/>
                  </w:rPr>
                </w:rPrChange>
              </w:rPr>
              <w:t xml:space="preserve"> </w:t>
            </w:r>
            <w:proofErr w:type="spellStart"/>
            <w:r w:rsidR="007D4B01" w:rsidRPr="00395254">
              <w:rPr>
                <w:b/>
                <w:i/>
                <w:color w:val="000000"/>
                <w:w w:val="90"/>
                <w:kern w:val="28"/>
                <w:sz w:val="24"/>
                <w:szCs w:val="24"/>
                <w:lang w:val="en"/>
                <w:rPrChange w:id="583" w:author="Pham Thi Thu Lan" w:date="2021-01-03T17:23:00Z">
                  <w:rPr>
                    <w:b/>
                    <w:i/>
                    <w:color w:val="FF0000"/>
                    <w:w w:val="90"/>
                    <w:kern w:val="28"/>
                    <w:sz w:val="24"/>
                    <w:szCs w:val="24"/>
                    <w:lang w:val="en"/>
                  </w:rPr>
                </w:rPrChange>
              </w:rPr>
              <w:t>có</w:t>
            </w:r>
            <w:proofErr w:type="spellEnd"/>
            <w:r w:rsidR="007D4B01" w:rsidRPr="00395254">
              <w:rPr>
                <w:b/>
                <w:i/>
                <w:color w:val="000000"/>
                <w:w w:val="90"/>
                <w:kern w:val="28"/>
                <w:sz w:val="24"/>
                <w:szCs w:val="24"/>
                <w:lang w:val="en"/>
                <w:rPrChange w:id="584" w:author="Pham Thi Thu Lan" w:date="2021-01-03T17:23:00Z">
                  <w:rPr>
                    <w:b/>
                    <w:i/>
                    <w:color w:val="FF0000"/>
                    <w:w w:val="90"/>
                    <w:kern w:val="28"/>
                    <w:sz w:val="24"/>
                    <w:szCs w:val="24"/>
                    <w:lang w:val="en"/>
                  </w:rPr>
                </w:rPrChange>
              </w:rPr>
              <w:t xml:space="preserve"> </w:t>
            </w:r>
            <w:proofErr w:type="spellStart"/>
            <w:r w:rsidR="007D4B01" w:rsidRPr="00395254">
              <w:rPr>
                <w:b/>
                <w:i/>
                <w:color w:val="000000"/>
                <w:w w:val="90"/>
                <w:kern w:val="28"/>
                <w:sz w:val="24"/>
                <w:szCs w:val="24"/>
                <w:lang w:val="en"/>
                <w:rPrChange w:id="585" w:author="Pham Thi Thu Lan" w:date="2021-01-03T17:23:00Z">
                  <w:rPr>
                    <w:b/>
                    <w:i/>
                    <w:color w:val="FF0000"/>
                    <w:w w:val="90"/>
                    <w:kern w:val="28"/>
                    <w:sz w:val="24"/>
                    <w:szCs w:val="24"/>
                    <w:lang w:val="en"/>
                  </w:rPr>
                </w:rPrChange>
              </w:rPr>
              <w:t>mức</w:t>
            </w:r>
            <w:proofErr w:type="spellEnd"/>
            <w:r w:rsidR="007D4B01" w:rsidRPr="00395254">
              <w:rPr>
                <w:b/>
                <w:i/>
                <w:color w:val="000000"/>
                <w:w w:val="90"/>
                <w:kern w:val="28"/>
                <w:sz w:val="24"/>
                <w:szCs w:val="24"/>
                <w:lang w:val="en"/>
                <w:rPrChange w:id="586" w:author="Pham Thi Thu Lan" w:date="2021-01-03T17:23:00Z">
                  <w:rPr>
                    <w:b/>
                    <w:i/>
                    <w:color w:val="FF0000"/>
                    <w:w w:val="90"/>
                    <w:kern w:val="28"/>
                    <w:sz w:val="24"/>
                    <w:szCs w:val="24"/>
                    <w:lang w:val="en"/>
                  </w:rPr>
                </w:rPrChange>
              </w:rPr>
              <w:t xml:space="preserve"> </w:t>
            </w:r>
            <w:proofErr w:type="spellStart"/>
            <w:r w:rsidR="007D4B01" w:rsidRPr="00395254">
              <w:rPr>
                <w:b/>
                <w:i/>
                <w:color w:val="000000"/>
                <w:w w:val="90"/>
                <w:kern w:val="28"/>
                <w:sz w:val="24"/>
                <w:szCs w:val="24"/>
                <w:lang w:val="en"/>
                <w:rPrChange w:id="587" w:author="Pham Thi Thu Lan" w:date="2021-01-03T17:23:00Z">
                  <w:rPr>
                    <w:b/>
                    <w:i/>
                    <w:color w:val="FF0000"/>
                    <w:w w:val="90"/>
                    <w:kern w:val="28"/>
                    <w:sz w:val="24"/>
                    <w:szCs w:val="24"/>
                    <w:lang w:val="en"/>
                  </w:rPr>
                </w:rPrChange>
              </w:rPr>
              <w:t>kinh</w:t>
            </w:r>
            <w:proofErr w:type="spellEnd"/>
            <w:r w:rsidR="007D4B01" w:rsidRPr="00395254">
              <w:rPr>
                <w:b/>
                <w:i/>
                <w:color w:val="000000"/>
                <w:w w:val="90"/>
                <w:kern w:val="28"/>
                <w:sz w:val="24"/>
                <w:szCs w:val="24"/>
                <w:lang w:val="en"/>
                <w:rPrChange w:id="588" w:author="Pham Thi Thu Lan" w:date="2021-01-03T17:23:00Z">
                  <w:rPr>
                    <w:b/>
                    <w:i/>
                    <w:color w:val="FF0000"/>
                    <w:w w:val="90"/>
                    <w:kern w:val="28"/>
                    <w:sz w:val="24"/>
                    <w:szCs w:val="24"/>
                    <w:lang w:val="en"/>
                  </w:rPr>
                </w:rPrChange>
              </w:rPr>
              <w:t xml:space="preserve"> </w:t>
            </w:r>
            <w:proofErr w:type="spellStart"/>
            <w:r w:rsidR="007D4B01" w:rsidRPr="00395254">
              <w:rPr>
                <w:b/>
                <w:i/>
                <w:color w:val="000000"/>
                <w:w w:val="90"/>
                <w:kern w:val="28"/>
                <w:sz w:val="24"/>
                <w:szCs w:val="24"/>
                <w:lang w:val="en"/>
                <w:rPrChange w:id="589" w:author="Pham Thi Thu Lan" w:date="2021-01-03T17:23:00Z">
                  <w:rPr>
                    <w:b/>
                    <w:i/>
                    <w:color w:val="FF0000"/>
                    <w:w w:val="90"/>
                    <w:kern w:val="28"/>
                    <w:sz w:val="24"/>
                    <w:szCs w:val="24"/>
                    <w:lang w:val="en"/>
                  </w:rPr>
                </w:rPrChange>
              </w:rPr>
              <w:t>phí</w:t>
            </w:r>
            <w:proofErr w:type="spellEnd"/>
            <w:r w:rsidR="00A8502C" w:rsidRPr="00395254">
              <w:rPr>
                <w:b/>
                <w:i/>
                <w:color w:val="000000"/>
                <w:w w:val="90"/>
                <w:kern w:val="28"/>
                <w:sz w:val="24"/>
                <w:szCs w:val="24"/>
                <w:lang w:val="en"/>
                <w:rPrChange w:id="590" w:author="Pham Thi Thu Lan" w:date="2021-01-03T17:23:00Z">
                  <w:rPr>
                    <w:b/>
                    <w:i/>
                    <w:color w:val="FF0000"/>
                    <w:w w:val="90"/>
                    <w:kern w:val="28"/>
                    <w:sz w:val="24"/>
                    <w:szCs w:val="24"/>
                    <w:lang w:val="en"/>
                  </w:rPr>
                </w:rPrChange>
              </w:rPr>
              <w:t xml:space="preserve"> </w:t>
            </w:r>
            <w:proofErr w:type="spellStart"/>
            <w:r w:rsidR="00A8502C" w:rsidRPr="00395254">
              <w:rPr>
                <w:b/>
                <w:i/>
                <w:color w:val="000000"/>
                <w:w w:val="90"/>
                <w:kern w:val="28"/>
                <w:sz w:val="24"/>
                <w:szCs w:val="24"/>
                <w:lang w:val="en"/>
                <w:rPrChange w:id="591" w:author="Pham Thi Thu Lan" w:date="2021-01-03T17:23:00Z">
                  <w:rPr>
                    <w:b/>
                    <w:i/>
                    <w:color w:val="FF0000"/>
                    <w:w w:val="90"/>
                    <w:kern w:val="28"/>
                    <w:sz w:val="24"/>
                    <w:szCs w:val="24"/>
                    <w:lang w:val="en"/>
                  </w:rPr>
                </w:rPrChange>
              </w:rPr>
              <w:t>dưới</w:t>
            </w:r>
            <w:proofErr w:type="spellEnd"/>
            <w:r w:rsidR="005E4BA8" w:rsidRPr="00395254">
              <w:rPr>
                <w:b/>
                <w:i/>
                <w:color w:val="000000"/>
                <w:w w:val="90"/>
                <w:kern w:val="28"/>
                <w:sz w:val="24"/>
                <w:szCs w:val="24"/>
                <w:lang w:val="en"/>
                <w:rPrChange w:id="592" w:author="Pham Thi Thu Lan" w:date="2021-01-03T17:23:00Z">
                  <w:rPr>
                    <w:b/>
                    <w:i/>
                    <w:color w:val="FF0000"/>
                    <w:w w:val="90"/>
                    <w:kern w:val="28"/>
                    <w:sz w:val="24"/>
                    <w:szCs w:val="24"/>
                    <w:lang w:val="en"/>
                  </w:rPr>
                </w:rPrChange>
              </w:rPr>
              <w:t xml:space="preserve"> 100</w:t>
            </w:r>
            <w:r w:rsidR="007D4B01" w:rsidRPr="00395254">
              <w:rPr>
                <w:b/>
                <w:i/>
                <w:color w:val="000000"/>
                <w:w w:val="90"/>
                <w:kern w:val="28"/>
                <w:sz w:val="24"/>
                <w:szCs w:val="24"/>
                <w:lang w:val="en"/>
                <w:rPrChange w:id="593" w:author="Pham Thi Thu Lan" w:date="2021-01-03T17:23:00Z">
                  <w:rPr>
                    <w:b/>
                    <w:i/>
                    <w:color w:val="FF0000"/>
                    <w:w w:val="90"/>
                    <w:kern w:val="28"/>
                    <w:sz w:val="24"/>
                    <w:szCs w:val="24"/>
                    <w:lang w:val="en"/>
                  </w:rPr>
                </w:rPrChange>
              </w:rPr>
              <w:t xml:space="preserve"> </w:t>
            </w:r>
            <w:proofErr w:type="spellStart"/>
            <w:r w:rsidR="007D4B01" w:rsidRPr="00395254">
              <w:rPr>
                <w:b/>
                <w:i/>
                <w:color w:val="000000"/>
                <w:w w:val="90"/>
                <w:kern w:val="28"/>
                <w:sz w:val="24"/>
                <w:szCs w:val="24"/>
                <w:lang w:val="en"/>
                <w:rPrChange w:id="594" w:author="Pham Thi Thu Lan" w:date="2021-01-03T17:23:00Z">
                  <w:rPr>
                    <w:b/>
                    <w:i/>
                    <w:color w:val="FF0000"/>
                    <w:w w:val="90"/>
                    <w:kern w:val="28"/>
                    <w:sz w:val="24"/>
                    <w:szCs w:val="24"/>
                    <w:lang w:val="en"/>
                  </w:rPr>
                </w:rPrChange>
              </w:rPr>
              <w:t>triệu</w:t>
            </w:r>
            <w:proofErr w:type="spellEnd"/>
            <w:r w:rsidR="007D4B01" w:rsidRPr="00395254">
              <w:rPr>
                <w:b/>
                <w:i/>
                <w:color w:val="000000"/>
                <w:w w:val="90"/>
                <w:kern w:val="28"/>
                <w:sz w:val="24"/>
                <w:szCs w:val="24"/>
                <w:lang w:val="en"/>
                <w:rPrChange w:id="595" w:author="Pham Thi Thu Lan" w:date="2021-01-03T17:23:00Z">
                  <w:rPr>
                    <w:b/>
                    <w:i/>
                    <w:color w:val="FF0000"/>
                    <w:w w:val="90"/>
                    <w:kern w:val="28"/>
                    <w:sz w:val="24"/>
                    <w:szCs w:val="24"/>
                    <w:lang w:val="en"/>
                  </w:rPr>
                </w:rPrChange>
              </w:rPr>
              <w:t xml:space="preserve"> </w:t>
            </w:r>
            <w:proofErr w:type="spellStart"/>
            <w:r w:rsidR="007D4B01" w:rsidRPr="00395254">
              <w:rPr>
                <w:b/>
                <w:i/>
                <w:color w:val="000000"/>
                <w:w w:val="90"/>
                <w:kern w:val="28"/>
                <w:sz w:val="24"/>
                <w:szCs w:val="24"/>
                <w:lang w:val="en"/>
                <w:rPrChange w:id="596" w:author="Pham Thi Thu Lan" w:date="2021-01-03T17:23:00Z">
                  <w:rPr>
                    <w:b/>
                    <w:i/>
                    <w:color w:val="FF0000"/>
                    <w:w w:val="90"/>
                    <w:kern w:val="28"/>
                    <w:sz w:val="24"/>
                    <w:szCs w:val="24"/>
                    <w:lang w:val="en"/>
                  </w:rPr>
                </w:rPrChange>
              </w:rPr>
              <w:t>đồng</w:t>
            </w:r>
            <w:proofErr w:type="spellEnd"/>
            <w:r w:rsidRPr="00395254">
              <w:rPr>
                <w:b/>
                <w:i/>
                <w:color w:val="000000"/>
                <w:w w:val="90"/>
                <w:kern w:val="28"/>
                <w:sz w:val="24"/>
                <w:szCs w:val="24"/>
                <w:lang w:val="en"/>
                <w:rPrChange w:id="597" w:author="Pham Thi Thu Lan" w:date="2021-01-03T17:23:00Z">
                  <w:rPr>
                    <w:b/>
                    <w:i/>
                    <w:color w:val="FF0000"/>
                    <w:w w:val="90"/>
                    <w:kern w:val="28"/>
                    <w:sz w:val="24"/>
                    <w:szCs w:val="24"/>
                    <w:lang w:val="en"/>
                  </w:rPr>
                </w:rPrChange>
              </w:rPr>
              <w:t>:</w:t>
            </w:r>
          </w:p>
          <w:p w14:paraId="1986A5EB" w14:textId="77777777" w:rsidR="00146788" w:rsidRPr="00395254" w:rsidRDefault="00146788" w:rsidP="00247363">
            <w:pPr>
              <w:widowControl w:val="0"/>
              <w:rPr>
                <w:color w:val="000000"/>
                <w:kern w:val="28"/>
                <w:sz w:val="24"/>
                <w:szCs w:val="24"/>
                <w:lang w:val="en"/>
                <w:rPrChange w:id="598" w:author="Pham Thi Thu Lan" w:date="2021-01-03T17:23:00Z">
                  <w:rPr>
                    <w:color w:val="FF0000"/>
                    <w:kern w:val="28"/>
                    <w:sz w:val="24"/>
                    <w:szCs w:val="24"/>
                    <w:lang w:val="en"/>
                  </w:rPr>
                </w:rPrChange>
              </w:rPr>
            </w:pPr>
            <w:r w:rsidRPr="00395254">
              <w:rPr>
                <w:color w:val="000000"/>
                <w:kern w:val="28"/>
                <w:sz w:val="24"/>
                <w:szCs w:val="24"/>
                <w:lang w:val="en"/>
                <w:rPrChange w:id="599"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00" w:author="Pham Thi Thu Lan" w:date="2021-01-03T17:23:00Z">
                  <w:rPr>
                    <w:color w:val="FF0000"/>
                    <w:kern w:val="28"/>
                    <w:sz w:val="24"/>
                    <w:szCs w:val="24"/>
                    <w:lang w:val="en"/>
                  </w:rPr>
                </w:rPrChange>
              </w:rPr>
              <w:t>Giấy</w:t>
            </w:r>
            <w:proofErr w:type="spellEnd"/>
            <w:r w:rsidRPr="00395254">
              <w:rPr>
                <w:color w:val="000000"/>
                <w:kern w:val="28"/>
                <w:sz w:val="24"/>
                <w:szCs w:val="24"/>
                <w:lang w:val="en"/>
                <w:rPrChange w:id="601"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02" w:author="Pham Thi Thu Lan" w:date="2021-01-03T17:23:00Z">
                  <w:rPr>
                    <w:color w:val="FF0000"/>
                    <w:kern w:val="28"/>
                    <w:sz w:val="24"/>
                    <w:szCs w:val="24"/>
                    <w:lang w:val="en"/>
                  </w:rPr>
                </w:rPrChange>
              </w:rPr>
              <w:t>đề</w:t>
            </w:r>
            <w:proofErr w:type="spellEnd"/>
            <w:r w:rsidRPr="00395254">
              <w:rPr>
                <w:color w:val="000000"/>
                <w:kern w:val="28"/>
                <w:sz w:val="24"/>
                <w:szCs w:val="24"/>
                <w:lang w:val="en"/>
                <w:rPrChange w:id="603"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04" w:author="Pham Thi Thu Lan" w:date="2021-01-03T17:23:00Z">
                  <w:rPr>
                    <w:color w:val="FF0000"/>
                    <w:kern w:val="28"/>
                    <w:sz w:val="24"/>
                    <w:szCs w:val="24"/>
                    <w:lang w:val="en"/>
                  </w:rPr>
                </w:rPrChange>
              </w:rPr>
              <w:t>nghị</w:t>
            </w:r>
            <w:proofErr w:type="spellEnd"/>
            <w:r w:rsidRPr="00395254">
              <w:rPr>
                <w:color w:val="000000"/>
                <w:kern w:val="28"/>
                <w:sz w:val="24"/>
                <w:szCs w:val="24"/>
                <w:lang w:val="en"/>
                <w:rPrChange w:id="605"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06" w:author="Pham Thi Thu Lan" w:date="2021-01-03T17:23:00Z">
                  <w:rPr>
                    <w:color w:val="FF0000"/>
                    <w:kern w:val="28"/>
                    <w:sz w:val="24"/>
                    <w:szCs w:val="24"/>
                    <w:lang w:val="en"/>
                  </w:rPr>
                </w:rPrChange>
              </w:rPr>
              <w:t>tạm</w:t>
            </w:r>
            <w:proofErr w:type="spellEnd"/>
            <w:r w:rsidRPr="00395254">
              <w:rPr>
                <w:color w:val="000000"/>
                <w:kern w:val="28"/>
                <w:sz w:val="24"/>
                <w:szCs w:val="24"/>
                <w:lang w:val="en"/>
                <w:rPrChange w:id="607"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08" w:author="Pham Thi Thu Lan" w:date="2021-01-03T17:23:00Z">
                  <w:rPr>
                    <w:color w:val="FF0000"/>
                    <w:kern w:val="28"/>
                    <w:sz w:val="24"/>
                    <w:szCs w:val="24"/>
                    <w:lang w:val="en"/>
                  </w:rPr>
                </w:rPrChange>
              </w:rPr>
              <w:t>ứng</w:t>
            </w:r>
            <w:proofErr w:type="spellEnd"/>
            <w:r w:rsidRPr="00395254">
              <w:rPr>
                <w:color w:val="000000"/>
                <w:kern w:val="28"/>
                <w:sz w:val="24"/>
                <w:szCs w:val="24"/>
                <w:lang w:val="en"/>
                <w:rPrChange w:id="609"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10" w:author="Pham Thi Thu Lan" w:date="2021-01-03T17:23:00Z">
                  <w:rPr>
                    <w:color w:val="FF0000"/>
                    <w:kern w:val="28"/>
                    <w:sz w:val="24"/>
                    <w:szCs w:val="24"/>
                    <w:lang w:val="en"/>
                  </w:rPr>
                </w:rPrChange>
              </w:rPr>
              <w:t>của</w:t>
            </w:r>
            <w:proofErr w:type="spellEnd"/>
            <w:r w:rsidRPr="00395254">
              <w:rPr>
                <w:color w:val="000000"/>
                <w:kern w:val="28"/>
                <w:sz w:val="24"/>
                <w:szCs w:val="24"/>
                <w:lang w:val="en"/>
                <w:rPrChange w:id="611"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12" w:author="Pham Thi Thu Lan" w:date="2021-01-03T17:23:00Z">
                  <w:rPr>
                    <w:color w:val="FF0000"/>
                    <w:kern w:val="28"/>
                    <w:sz w:val="24"/>
                    <w:szCs w:val="24"/>
                    <w:lang w:val="en"/>
                  </w:rPr>
                </w:rPrChange>
              </w:rPr>
              <w:t>Chủ</w:t>
            </w:r>
            <w:proofErr w:type="spellEnd"/>
            <w:r w:rsidRPr="00395254">
              <w:rPr>
                <w:color w:val="000000"/>
                <w:kern w:val="28"/>
                <w:sz w:val="24"/>
                <w:szCs w:val="24"/>
                <w:lang w:val="en"/>
                <w:rPrChange w:id="613"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14" w:author="Pham Thi Thu Lan" w:date="2021-01-03T17:23:00Z">
                  <w:rPr>
                    <w:color w:val="FF0000"/>
                    <w:kern w:val="28"/>
                    <w:sz w:val="24"/>
                    <w:szCs w:val="24"/>
                    <w:lang w:val="en"/>
                  </w:rPr>
                </w:rPrChange>
              </w:rPr>
              <w:t>nhiệm</w:t>
            </w:r>
            <w:proofErr w:type="spellEnd"/>
            <w:r w:rsidRPr="00395254">
              <w:rPr>
                <w:color w:val="000000"/>
                <w:kern w:val="28"/>
                <w:sz w:val="24"/>
                <w:szCs w:val="24"/>
                <w:lang w:val="en"/>
                <w:rPrChange w:id="615"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16" w:author="Pham Thi Thu Lan" w:date="2021-01-03T17:23:00Z">
                  <w:rPr>
                    <w:color w:val="FF0000"/>
                    <w:kern w:val="28"/>
                    <w:sz w:val="24"/>
                    <w:szCs w:val="24"/>
                    <w:lang w:val="en"/>
                  </w:rPr>
                </w:rPrChange>
              </w:rPr>
              <w:t>đề</w:t>
            </w:r>
            <w:proofErr w:type="spellEnd"/>
            <w:r w:rsidRPr="00395254">
              <w:rPr>
                <w:color w:val="000000"/>
                <w:kern w:val="28"/>
                <w:sz w:val="24"/>
                <w:szCs w:val="24"/>
                <w:lang w:val="en"/>
                <w:rPrChange w:id="617"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18" w:author="Pham Thi Thu Lan" w:date="2021-01-03T17:23:00Z">
                  <w:rPr>
                    <w:color w:val="FF0000"/>
                    <w:kern w:val="28"/>
                    <w:sz w:val="24"/>
                    <w:szCs w:val="24"/>
                    <w:lang w:val="en"/>
                  </w:rPr>
                </w:rPrChange>
              </w:rPr>
              <w:t>tài</w:t>
            </w:r>
            <w:proofErr w:type="spellEnd"/>
          </w:p>
          <w:p w14:paraId="5D97F133" w14:textId="77777777" w:rsidR="00146788" w:rsidRPr="00395254" w:rsidRDefault="00146788" w:rsidP="00247363">
            <w:pPr>
              <w:widowControl w:val="0"/>
              <w:rPr>
                <w:color w:val="000000"/>
                <w:kern w:val="28"/>
                <w:sz w:val="24"/>
                <w:szCs w:val="24"/>
                <w:lang w:val="en"/>
                <w:rPrChange w:id="619" w:author="Pham Thi Thu Lan" w:date="2021-01-03T17:23:00Z">
                  <w:rPr>
                    <w:color w:val="FF0000"/>
                    <w:kern w:val="28"/>
                    <w:sz w:val="24"/>
                    <w:szCs w:val="24"/>
                    <w:lang w:val="en"/>
                  </w:rPr>
                </w:rPrChange>
              </w:rPr>
            </w:pPr>
            <w:r w:rsidRPr="00395254">
              <w:rPr>
                <w:color w:val="000000"/>
                <w:kern w:val="28"/>
                <w:sz w:val="24"/>
                <w:szCs w:val="24"/>
                <w:lang w:val="en"/>
                <w:rPrChange w:id="62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21" w:author="Pham Thi Thu Lan" w:date="2021-01-03T17:23:00Z">
                  <w:rPr>
                    <w:color w:val="FF0000"/>
                    <w:kern w:val="28"/>
                    <w:sz w:val="24"/>
                    <w:szCs w:val="24"/>
                    <w:lang w:val="en"/>
                  </w:rPr>
                </w:rPrChange>
              </w:rPr>
              <w:t>Giấy</w:t>
            </w:r>
            <w:proofErr w:type="spellEnd"/>
            <w:r w:rsidRPr="00395254">
              <w:rPr>
                <w:color w:val="000000"/>
                <w:kern w:val="28"/>
                <w:sz w:val="24"/>
                <w:szCs w:val="24"/>
                <w:lang w:val="en"/>
                <w:rPrChange w:id="62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23" w:author="Pham Thi Thu Lan" w:date="2021-01-03T17:23:00Z">
                  <w:rPr>
                    <w:color w:val="FF0000"/>
                    <w:kern w:val="28"/>
                    <w:sz w:val="24"/>
                    <w:szCs w:val="24"/>
                    <w:lang w:val="en"/>
                  </w:rPr>
                </w:rPrChange>
              </w:rPr>
              <w:t>ủy</w:t>
            </w:r>
            <w:proofErr w:type="spellEnd"/>
            <w:r w:rsidRPr="00395254">
              <w:rPr>
                <w:color w:val="000000"/>
                <w:kern w:val="28"/>
                <w:sz w:val="24"/>
                <w:szCs w:val="24"/>
                <w:lang w:val="en"/>
                <w:rPrChange w:id="62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25" w:author="Pham Thi Thu Lan" w:date="2021-01-03T17:23:00Z">
                  <w:rPr>
                    <w:color w:val="FF0000"/>
                    <w:kern w:val="28"/>
                    <w:sz w:val="24"/>
                    <w:szCs w:val="24"/>
                    <w:lang w:val="en"/>
                  </w:rPr>
                </w:rPrChange>
              </w:rPr>
              <w:t>quyền</w:t>
            </w:r>
            <w:proofErr w:type="spellEnd"/>
            <w:r w:rsidRPr="00395254">
              <w:rPr>
                <w:color w:val="000000"/>
                <w:kern w:val="28"/>
                <w:sz w:val="24"/>
                <w:szCs w:val="24"/>
                <w:lang w:val="en"/>
                <w:rPrChange w:id="62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27" w:author="Pham Thi Thu Lan" w:date="2021-01-03T17:23:00Z">
                  <w:rPr>
                    <w:color w:val="FF0000"/>
                    <w:kern w:val="28"/>
                    <w:sz w:val="24"/>
                    <w:szCs w:val="24"/>
                    <w:lang w:val="en"/>
                  </w:rPr>
                </w:rPrChange>
              </w:rPr>
              <w:t>của</w:t>
            </w:r>
            <w:proofErr w:type="spellEnd"/>
            <w:r w:rsidRPr="00395254">
              <w:rPr>
                <w:color w:val="000000"/>
                <w:kern w:val="28"/>
                <w:sz w:val="24"/>
                <w:szCs w:val="24"/>
                <w:lang w:val="en"/>
                <w:rPrChange w:id="62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29" w:author="Pham Thi Thu Lan" w:date="2021-01-03T17:23:00Z">
                  <w:rPr>
                    <w:color w:val="FF0000"/>
                    <w:kern w:val="28"/>
                    <w:sz w:val="24"/>
                    <w:szCs w:val="24"/>
                    <w:lang w:val="en"/>
                  </w:rPr>
                </w:rPrChange>
              </w:rPr>
              <w:t>các</w:t>
            </w:r>
            <w:proofErr w:type="spellEnd"/>
            <w:r w:rsidRPr="00395254">
              <w:rPr>
                <w:color w:val="000000"/>
                <w:kern w:val="28"/>
                <w:sz w:val="24"/>
                <w:szCs w:val="24"/>
                <w:lang w:val="en"/>
                <w:rPrChange w:id="63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31" w:author="Pham Thi Thu Lan" w:date="2021-01-03T17:23:00Z">
                  <w:rPr>
                    <w:color w:val="FF0000"/>
                    <w:kern w:val="28"/>
                    <w:sz w:val="24"/>
                    <w:szCs w:val="24"/>
                    <w:lang w:val="en"/>
                  </w:rPr>
                </w:rPrChange>
              </w:rPr>
              <w:t>thành</w:t>
            </w:r>
            <w:proofErr w:type="spellEnd"/>
            <w:r w:rsidRPr="00395254">
              <w:rPr>
                <w:color w:val="000000"/>
                <w:kern w:val="28"/>
                <w:sz w:val="24"/>
                <w:szCs w:val="24"/>
                <w:lang w:val="en"/>
                <w:rPrChange w:id="63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33" w:author="Pham Thi Thu Lan" w:date="2021-01-03T17:23:00Z">
                  <w:rPr>
                    <w:color w:val="FF0000"/>
                    <w:kern w:val="28"/>
                    <w:sz w:val="24"/>
                    <w:szCs w:val="24"/>
                    <w:lang w:val="en"/>
                  </w:rPr>
                </w:rPrChange>
              </w:rPr>
              <w:t>viên</w:t>
            </w:r>
            <w:proofErr w:type="spellEnd"/>
            <w:r w:rsidRPr="00395254">
              <w:rPr>
                <w:color w:val="000000"/>
                <w:kern w:val="28"/>
                <w:sz w:val="24"/>
                <w:szCs w:val="24"/>
                <w:lang w:val="en"/>
                <w:rPrChange w:id="63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35" w:author="Pham Thi Thu Lan" w:date="2021-01-03T17:23:00Z">
                  <w:rPr>
                    <w:color w:val="FF0000"/>
                    <w:kern w:val="28"/>
                    <w:sz w:val="24"/>
                    <w:szCs w:val="24"/>
                    <w:lang w:val="en"/>
                  </w:rPr>
                </w:rPrChange>
              </w:rPr>
              <w:t>cho</w:t>
            </w:r>
            <w:proofErr w:type="spellEnd"/>
            <w:r w:rsidRPr="00395254">
              <w:rPr>
                <w:color w:val="000000"/>
                <w:kern w:val="28"/>
                <w:sz w:val="24"/>
                <w:szCs w:val="24"/>
                <w:lang w:val="en"/>
                <w:rPrChange w:id="63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37" w:author="Pham Thi Thu Lan" w:date="2021-01-03T17:23:00Z">
                  <w:rPr>
                    <w:color w:val="FF0000"/>
                    <w:kern w:val="28"/>
                    <w:sz w:val="24"/>
                    <w:szCs w:val="24"/>
                    <w:lang w:val="en"/>
                  </w:rPr>
                </w:rPrChange>
              </w:rPr>
              <w:t>chủ</w:t>
            </w:r>
            <w:proofErr w:type="spellEnd"/>
            <w:r w:rsidRPr="00395254">
              <w:rPr>
                <w:color w:val="000000"/>
                <w:kern w:val="28"/>
                <w:sz w:val="24"/>
                <w:szCs w:val="24"/>
                <w:lang w:val="en"/>
                <w:rPrChange w:id="63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39" w:author="Pham Thi Thu Lan" w:date="2021-01-03T17:23:00Z">
                  <w:rPr>
                    <w:color w:val="FF0000"/>
                    <w:kern w:val="28"/>
                    <w:sz w:val="24"/>
                    <w:szCs w:val="24"/>
                    <w:lang w:val="en"/>
                  </w:rPr>
                </w:rPrChange>
              </w:rPr>
              <w:t>nhiệm</w:t>
            </w:r>
            <w:proofErr w:type="spellEnd"/>
            <w:r w:rsidRPr="00395254">
              <w:rPr>
                <w:color w:val="000000"/>
                <w:kern w:val="28"/>
                <w:sz w:val="24"/>
                <w:szCs w:val="24"/>
                <w:lang w:val="en"/>
                <w:rPrChange w:id="64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41" w:author="Pham Thi Thu Lan" w:date="2021-01-03T17:23:00Z">
                  <w:rPr>
                    <w:color w:val="FF0000"/>
                    <w:kern w:val="28"/>
                    <w:sz w:val="24"/>
                    <w:szCs w:val="24"/>
                    <w:lang w:val="en"/>
                  </w:rPr>
                </w:rPrChange>
              </w:rPr>
              <w:t>đề</w:t>
            </w:r>
            <w:proofErr w:type="spellEnd"/>
            <w:r w:rsidRPr="00395254">
              <w:rPr>
                <w:color w:val="000000"/>
                <w:kern w:val="28"/>
                <w:sz w:val="24"/>
                <w:szCs w:val="24"/>
                <w:lang w:val="en"/>
                <w:rPrChange w:id="64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43" w:author="Pham Thi Thu Lan" w:date="2021-01-03T17:23:00Z">
                  <w:rPr>
                    <w:color w:val="FF0000"/>
                    <w:kern w:val="28"/>
                    <w:sz w:val="24"/>
                    <w:szCs w:val="24"/>
                    <w:lang w:val="en"/>
                  </w:rPr>
                </w:rPrChange>
              </w:rPr>
              <w:t>tài</w:t>
            </w:r>
            <w:proofErr w:type="spellEnd"/>
            <w:r w:rsidRPr="00395254">
              <w:rPr>
                <w:color w:val="000000"/>
                <w:kern w:val="28"/>
                <w:sz w:val="24"/>
                <w:szCs w:val="24"/>
                <w:lang w:val="en"/>
                <w:rPrChange w:id="64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45" w:author="Pham Thi Thu Lan" w:date="2021-01-03T17:23:00Z">
                  <w:rPr>
                    <w:color w:val="FF0000"/>
                    <w:kern w:val="28"/>
                    <w:sz w:val="24"/>
                    <w:szCs w:val="24"/>
                    <w:lang w:val="en"/>
                  </w:rPr>
                </w:rPrChange>
              </w:rPr>
              <w:t>ký</w:t>
            </w:r>
            <w:proofErr w:type="spellEnd"/>
            <w:r w:rsidRPr="00395254">
              <w:rPr>
                <w:color w:val="000000"/>
                <w:kern w:val="28"/>
                <w:sz w:val="24"/>
                <w:szCs w:val="24"/>
                <w:lang w:val="en"/>
                <w:rPrChange w:id="64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47" w:author="Pham Thi Thu Lan" w:date="2021-01-03T17:23:00Z">
                  <w:rPr>
                    <w:color w:val="FF0000"/>
                    <w:kern w:val="28"/>
                    <w:sz w:val="24"/>
                    <w:szCs w:val="24"/>
                    <w:lang w:val="en"/>
                  </w:rPr>
                </w:rPrChange>
              </w:rPr>
              <w:t>hợp</w:t>
            </w:r>
            <w:proofErr w:type="spellEnd"/>
            <w:r w:rsidRPr="00395254">
              <w:rPr>
                <w:color w:val="000000"/>
                <w:kern w:val="28"/>
                <w:sz w:val="24"/>
                <w:szCs w:val="24"/>
                <w:lang w:val="en"/>
                <w:rPrChange w:id="64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49" w:author="Pham Thi Thu Lan" w:date="2021-01-03T17:23:00Z">
                  <w:rPr>
                    <w:color w:val="FF0000"/>
                    <w:kern w:val="28"/>
                    <w:sz w:val="24"/>
                    <w:szCs w:val="24"/>
                    <w:lang w:val="en"/>
                  </w:rPr>
                </w:rPrChange>
              </w:rPr>
              <w:t>đồng</w:t>
            </w:r>
            <w:proofErr w:type="spellEnd"/>
            <w:r w:rsidRPr="00395254">
              <w:rPr>
                <w:color w:val="000000"/>
                <w:kern w:val="28"/>
                <w:sz w:val="24"/>
                <w:szCs w:val="24"/>
                <w:lang w:val="en"/>
                <w:rPrChange w:id="65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51" w:author="Pham Thi Thu Lan" w:date="2021-01-03T17:23:00Z">
                  <w:rPr>
                    <w:color w:val="FF0000"/>
                    <w:kern w:val="28"/>
                    <w:sz w:val="24"/>
                    <w:szCs w:val="24"/>
                    <w:lang w:val="en"/>
                  </w:rPr>
                </w:rPrChange>
              </w:rPr>
              <w:t>và</w:t>
            </w:r>
            <w:proofErr w:type="spellEnd"/>
            <w:r w:rsidRPr="00395254">
              <w:rPr>
                <w:color w:val="000000"/>
                <w:kern w:val="28"/>
                <w:sz w:val="24"/>
                <w:szCs w:val="24"/>
                <w:lang w:val="en"/>
                <w:rPrChange w:id="65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53" w:author="Pham Thi Thu Lan" w:date="2021-01-03T17:23:00Z">
                  <w:rPr>
                    <w:color w:val="FF0000"/>
                    <w:kern w:val="28"/>
                    <w:sz w:val="24"/>
                    <w:szCs w:val="24"/>
                    <w:lang w:val="en"/>
                  </w:rPr>
                </w:rPrChange>
              </w:rPr>
              <w:t>nhận</w:t>
            </w:r>
            <w:proofErr w:type="spellEnd"/>
            <w:r w:rsidRPr="00395254">
              <w:rPr>
                <w:color w:val="000000"/>
                <w:kern w:val="28"/>
                <w:sz w:val="24"/>
                <w:szCs w:val="24"/>
                <w:lang w:val="en"/>
                <w:rPrChange w:id="65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55" w:author="Pham Thi Thu Lan" w:date="2021-01-03T17:23:00Z">
                  <w:rPr>
                    <w:color w:val="FF0000"/>
                    <w:kern w:val="28"/>
                    <w:sz w:val="24"/>
                    <w:szCs w:val="24"/>
                    <w:lang w:val="en"/>
                  </w:rPr>
                </w:rPrChange>
              </w:rPr>
              <w:t>kinh</w:t>
            </w:r>
            <w:proofErr w:type="spellEnd"/>
            <w:r w:rsidRPr="00395254">
              <w:rPr>
                <w:color w:val="000000"/>
                <w:kern w:val="28"/>
                <w:sz w:val="24"/>
                <w:szCs w:val="24"/>
                <w:lang w:val="en"/>
                <w:rPrChange w:id="65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57" w:author="Pham Thi Thu Lan" w:date="2021-01-03T17:23:00Z">
                  <w:rPr>
                    <w:color w:val="FF0000"/>
                    <w:kern w:val="28"/>
                    <w:sz w:val="24"/>
                    <w:szCs w:val="24"/>
                    <w:lang w:val="en"/>
                  </w:rPr>
                </w:rPrChange>
              </w:rPr>
              <w:t>phí</w:t>
            </w:r>
            <w:proofErr w:type="spellEnd"/>
            <w:r w:rsidRPr="00395254">
              <w:rPr>
                <w:color w:val="000000"/>
                <w:kern w:val="28"/>
                <w:sz w:val="24"/>
                <w:szCs w:val="24"/>
                <w:lang w:val="en"/>
                <w:rPrChange w:id="658" w:author="Pham Thi Thu Lan" w:date="2021-01-03T17:23:00Z">
                  <w:rPr>
                    <w:color w:val="FF0000"/>
                    <w:kern w:val="28"/>
                    <w:sz w:val="24"/>
                    <w:szCs w:val="24"/>
                    <w:lang w:val="en"/>
                  </w:rPr>
                </w:rPrChange>
              </w:rPr>
              <w:t xml:space="preserve"> TKCM</w:t>
            </w:r>
          </w:p>
          <w:p w14:paraId="290D20A6" w14:textId="77777777" w:rsidR="006F7B81" w:rsidRPr="00395254" w:rsidRDefault="006F7B81" w:rsidP="006F7B81">
            <w:pPr>
              <w:widowControl w:val="0"/>
              <w:rPr>
                <w:color w:val="000000"/>
                <w:kern w:val="28"/>
                <w:sz w:val="24"/>
                <w:szCs w:val="24"/>
                <w:lang w:val="en"/>
                <w:rPrChange w:id="659" w:author="Pham Thi Thu Lan" w:date="2021-01-03T17:23:00Z">
                  <w:rPr>
                    <w:color w:val="FF0000"/>
                    <w:kern w:val="28"/>
                    <w:sz w:val="24"/>
                    <w:szCs w:val="24"/>
                    <w:lang w:val="en"/>
                  </w:rPr>
                </w:rPrChange>
              </w:rPr>
            </w:pPr>
            <w:r w:rsidRPr="00395254">
              <w:rPr>
                <w:color w:val="000000"/>
                <w:kern w:val="28"/>
                <w:sz w:val="24"/>
                <w:szCs w:val="24"/>
                <w:lang w:val="en"/>
                <w:rPrChange w:id="66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61" w:author="Pham Thi Thu Lan" w:date="2021-01-03T17:23:00Z">
                  <w:rPr>
                    <w:color w:val="FF0000"/>
                    <w:kern w:val="28"/>
                    <w:sz w:val="24"/>
                    <w:szCs w:val="24"/>
                    <w:lang w:val="en"/>
                  </w:rPr>
                </w:rPrChange>
              </w:rPr>
              <w:t>Bản</w:t>
            </w:r>
            <w:proofErr w:type="spellEnd"/>
            <w:r w:rsidRPr="00395254">
              <w:rPr>
                <w:color w:val="000000"/>
                <w:kern w:val="28"/>
                <w:sz w:val="24"/>
                <w:szCs w:val="24"/>
                <w:lang w:val="en"/>
                <w:rPrChange w:id="66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63" w:author="Pham Thi Thu Lan" w:date="2021-01-03T17:23:00Z">
                  <w:rPr>
                    <w:color w:val="FF0000"/>
                    <w:kern w:val="28"/>
                    <w:sz w:val="24"/>
                    <w:szCs w:val="24"/>
                    <w:lang w:val="en"/>
                  </w:rPr>
                </w:rPrChange>
              </w:rPr>
              <w:t>phô</w:t>
            </w:r>
            <w:proofErr w:type="spellEnd"/>
            <w:r w:rsidRPr="00395254">
              <w:rPr>
                <w:color w:val="000000"/>
                <w:kern w:val="28"/>
                <w:sz w:val="24"/>
                <w:szCs w:val="24"/>
                <w:lang w:val="en"/>
                <w:rPrChange w:id="66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65" w:author="Pham Thi Thu Lan" w:date="2021-01-03T17:23:00Z">
                  <w:rPr>
                    <w:color w:val="FF0000"/>
                    <w:kern w:val="28"/>
                    <w:sz w:val="24"/>
                    <w:szCs w:val="24"/>
                    <w:lang w:val="en"/>
                  </w:rPr>
                </w:rPrChange>
              </w:rPr>
              <w:t>tô</w:t>
            </w:r>
            <w:proofErr w:type="spellEnd"/>
            <w:r w:rsidRPr="00395254">
              <w:rPr>
                <w:color w:val="000000"/>
                <w:kern w:val="28"/>
                <w:sz w:val="24"/>
                <w:szCs w:val="24"/>
                <w:lang w:val="en"/>
                <w:rPrChange w:id="66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67" w:author="Pham Thi Thu Lan" w:date="2021-01-03T17:23:00Z">
                  <w:rPr>
                    <w:color w:val="FF0000"/>
                    <w:kern w:val="28"/>
                    <w:sz w:val="24"/>
                    <w:szCs w:val="24"/>
                    <w:lang w:val="en"/>
                  </w:rPr>
                </w:rPrChange>
              </w:rPr>
              <w:t>Hợp</w:t>
            </w:r>
            <w:proofErr w:type="spellEnd"/>
            <w:r w:rsidRPr="00395254">
              <w:rPr>
                <w:color w:val="000000"/>
                <w:kern w:val="28"/>
                <w:sz w:val="24"/>
                <w:szCs w:val="24"/>
                <w:lang w:val="en"/>
                <w:rPrChange w:id="66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69" w:author="Pham Thi Thu Lan" w:date="2021-01-03T17:23:00Z">
                  <w:rPr>
                    <w:color w:val="FF0000"/>
                    <w:kern w:val="28"/>
                    <w:sz w:val="24"/>
                    <w:szCs w:val="24"/>
                    <w:lang w:val="en"/>
                  </w:rPr>
                </w:rPrChange>
              </w:rPr>
              <w:t>đồng</w:t>
            </w:r>
            <w:proofErr w:type="spellEnd"/>
            <w:r w:rsidRPr="00395254">
              <w:rPr>
                <w:color w:val="000000"/>
                <w:kern w:val="28"/>
                <w:sz w:val="24"/>
                <w:szCs w:val="24"/>
                <w:lang w:val="en"/>
                <w:rPrChange w:id="67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71" w:author="Pham Thi Thu Lan" w:date="2021-01-03T17:23:00Z">
                  <w:rPr>
                    <w:color w:val="FF0000"/>
                    <w:kern w:val="28"/>
                    <w:sz w:val="24"/>
                    <w:szCs w:val="24"/>
                    <w:lang w:val="en"/>
                  </w:rPr>
                </w:rPrChange>
              </w:rPr>
              <w:t>thực</w:t>
            </w:r>
            <w:proofErr w:type="spellEnd"/>
            <w:r w:rsidRPr="00395254">
              <w:rPr>
                <w:color w:val="000000"/>
                <w:kern w:val="28"/>
                <w:sz w:val="24"/>
                <w:szCs w:val="24"/>
                <w:lang w:val="en"/>
                <w:rPrChange w:id="67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73" w:author="Pham Thi Thu Lan" w:date="2021-01-03T17:23:00Z">
                  <w:rPr>
                    <w:color w:val="FF0000"/>
                    <w:kern w:val="28"/>
                    <w:sz w:val="24"/>
                    <w:szCs w:val="24"/>
                    <w:lang w:val="en"/>
                  </w:rPr>
                </w:rPrChange>
              </w:rPr>
              <w:t>hiện</w:t>
            </w:r>
            <w:proofErr w:type="spellEnd"/>
            <w:r w:rsidRPr="00395254">
              <w:rPr>
                <w:color w:val="000000"/>
                <w:kern w:val="28"/>
                <w:sz w:val="24"/>
                <w:szCs w:val="24"/>
                <w:lang w:val="en"/>
                <w:rPrChange w:id="67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75" w:author="Pham Thi Thu Lan" w:date="2021-01-03T17:23:00Z">
                  <w:rPr>
                    <w:color w:val="FF0000"/>
                    <w:kern w:val="28"/>
                    <w:sz w:val="24"/>
                    <w:szCs w:val="24"/>
                    <w:lang w:val="en"/>
                  </w:rPr>
                </w:rPrChange>
              </w:rPr>
              <w:t>đê</w:t>
            </w:r>
            <w:proofErr w:type="spellEnd"/>
            <w:r w:rsidRPr="00395254">
              <w:rPr>
                <w:color w:val="000000"/>
                <w:kern w:val="28"/>
                <w:sz w:val="24"/>
                <w:szCs w:val="24"/>
                <w:lang w:val="en"/>
                <w:rPrChange w:id="67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77" w:author="Pham Thi Thu Lan" w:date="2021-01-03T17:23:00Z">
                  <w:rPr>
                    <w:color w:val="FF0000"/>
                    <w:kern w:val="28"/>
                    <w:sz w:val="24"/>
                    <w:szCs w:val="24"/>
                    <w:lang w:val="en"/>
                  </w:rPr>
                </w:rPrChange>
              </w:rPr>
              <w:t>tài</w:t>
            </w:r>
            <w:proofErr w:type="spellEnd"/>
            <w:r w:rsidRPr="00395254">
              <w:rPr>
                <w:color w:val="000000"/>
                <w:kern w:val="28"/>
                <w:sz w:val="24"/>
                <w:szCs w:val="24"/>
                <w:lang w:val="en"/>
                <w:rPrChange w:id="67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79" w:author="Pham Thi Thu Lan" w:date="2021-01-03T17:23:00Z">
                  <w:rPr>
                    <w:color w:val="FF0000"/>
                    <w:kern w:val="28"/>
                    <w:sz w:val="24"/>
                    <w:szCs w:val="24"/>
                    <w:lang w:val="en"/>
                  </w:rPr>
                </w:rPrChange>
              </w:rPr>
              <w:t>giữa</w:t>
            </w:r>
            <w:proofErr w:type="spellEnd"/>
            <w:r w:rsidRPr="00395254">
              <w:rPr>
                <w:color w:val="000000"/>
                <w:kern w:val="28"/>
                <w:sz w:val="24"/>
                <w:szCs w:val="24"/>
                <w:lang w:val="en"/>
                <w:rPrChange w:id="680" w:author="Pham Thi Thu Lan" w:date="2021-01-03T17:23:00Z">
                  <w:rPr>
                    <w:color w:val="FF0000"/>
                    <w:kern w:val="28"/>
                    <w:sz w:val="24"/>
                    <w:szCs w:val="24"/>
                    <w:lang w:val="en"/>
                  </w:rPr>
                </w:rPrChange>
              </w:rPr>
              <w:t xml:space="preserve"> Nhà </w:t>
            </w:r>
            <w:proofErr w:type="spellStart"/>
            <w:r w:rsidRPr="00395254">
              <w:rPr>
                <w:color w:val="000000"/>
                <w:kern w:val="28"/>
                <w:sz w:val="24"/>
                <w:szCs w:val="24"/>
                <w:lang w:val="en"/>
                <w:rPrChange w:id="681" w:author="Pham Thi Thu Lan" w:date="2021-01-03T17:23:00Z">
                  <w:rPr>
                    <w:color w:val="FF0000"/>
                    <w:kern w:val="28"/>
                    <w:sz w:val="24"/>
                    <w:szCs w:val="24"/>
                    <w:lang w:val="en"/>
                  </w:rPr>
                </w:rPrChange>
              </w:rPr>
              <w:t>trường</w:t>
            </w:r>
            <w:proofErr w:type="spellEnd"/>
            <w:r w:rsidRPr="00395254">
              <w:rPr>
                <w:color w:val="000000"/>
                <w:kern w:val="28"/>
                <w:sz w:val="24"/>
                <w:szCs w:val="24"/>
                <w:lang w:val="en"/>
                <w:rPrChange w:id="68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83" w:author="Pham Thi Thu Lan" w:date="2021-01-03T17:23:00Z">
                  <w:rPr>
                    <w:color w:val="FF0000"/>
                    <w:kern w:val="28"/>
                    <w:sz w:val="24"/>
                    <w:szCs w:val="24"/>
                    <w:lang w:val="en"/>
                  </w:rPr>
                </w:rPrChange>
              </w:rPr>
              <w:t>va</w:t>
            </w:r>
            <w:proofErr w:type="spellEnd"/>
            <w:r w:rsidRPr="00395254">
              <w:rPr>
                <w:color w:val="000000"/>
                <w:kern w:val="28"/>
                <w:sz w:val="24"/>
                <w:szCs w:val="24"/>
                <w:lang w:val="en"/>
                <w:rPrChange w:id="684" w:author="Pham Thi Thu Lan" w:date="2021-01-03T17:23:00Z">
                  <w:rPr>
                    <w:color w:val="FF0000"/>
                    <w:kern w:val="28"/>
                    <w:sz w:val="24"/>
                    <w:szCs w:val="24"/>
                    <w:lang w:val="en"/>
                  </w:rPr>
                </w:rPrChange>
              </w:rPr>
              <w:t>̀ chu</w:t>
            </w:r>
            <w:r w:rsidR="000C05CA" w:rsidRPr="00395254">
              <w:rPr>
                <w:color w:val="000000"/>
                <w:kern w:val="28"/>
                <w:sz w:val="24"/>
                <w:szCs w:val="24"/>
                <w:lang w:val="en"/>
                <w:rPrChange w:id="685" w:author="Pham Thi Thu Lan" w:date="2021-01-03T17:23:00Z">
                  <w:rPr>
                    <w:color w:val="FF0000"/>
                    <w:kern w:val="28"/>
                    <w:sz w:val="24"/>
                    <w:szCs w:val="24"/>
                    <w:lang w:val="en"/>
                  </w:rPr>
                </w:rPrChange>
              </w:rPr>
              <w:t xml:space="preserve">̉ </w:t>
            </w:r>
            <w:proofErr w:type="spellStart"/>
            <w:r w:rsidR="000C05CA" w:rsidRPr="00395254">
              <w:rPr>
                <w:color w:val="000000"/>
                <w:kern w:val="28"/>
                <w:sz w:val="24"/>
                <w:szCs w:val="24"/>
                <w:lang w:val="en"/>
                <w:rPrChange w:id="686" w:author="Pham Thi Thu Lan" w:date="2021-01-03T17:23:00Z">
                  <w:rPr>
                    <w:color w:val="FF0000"/>
                    <w:kern w:val="28"/>
                    <w:sz w:val="24"/>
                    <w:szCs w:val="24"/>
                    <w:lang w:val="en"/>
                  </w:rPr>
                </w:rPrChange>
              </w:rPr>
              <w:t>nhiệm</w:t>
            </w:r>
            <w:proofErr w:type="spellEnd"/>
            <w:r w:rsidRPr="00395254">
              <w:rPr>
                <w:color w:val="000000"/>
                <w:kern w:val="28"/>
                <w:sz w:val="24"/>
                <w:szCs w:val="24"/>
                <w:lang w:val="en"/>
                <w:rPrChange w:id="687"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88" w:author="Pham Thi Thu Lan" w:date="2021-01-03T17:23:00Z">
                  <w:rPr>
                    <w:color w:val="FF0000"/>
                    <w:kern w:val="28"/>
                    <w:sz w:val="24"/>
                    <w:szCs w:val="24"/>
                    <w:lang w:val="en"/>
                  </w:rPr>
                </w:rPrChange>
              </w:rPr>
              <w:t>đê</w:t>
            </w:r>
            <w:proofErr w:type="spellEnd"/>
            <w:r w:rsidRPr="00395254">
              <w:rPr>
                <w:color w:val="000000"/>
                <w:kern w:val="28"/>
                <w:sz w:val="24"/>
                <w:szCs w:val="24"/>
                <w:lang w:val="en"/>
                <w:rPrChange w:id="689"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690" w:author="Pham Thi Thu Lan" w:date="2021-01-03T17:23:00Z">
                  <w:rPr>
                    <w:color w:val="FF0000"/>
                    <w:kern w:val="28"/>
                    <w:sz w:val="24"/>
                    <w:szCs w:val="24"/>
                    <w:lang w:val="en"/>
                  </w:rPr>
                </w:rPrChange>
              </w:rPr>
              <w:t>tài</w:t>
            </w:r>
            <w:proofErr w:type="spellEnd"/>
          </w:p>
          <w:p w14:paraId="77AA4217" w14:textId="77777777" w:rsidR="006F7B81" w:rsidRPr="00395254" w:rsidRDefault="006F7B81" w:rsidP="006F7B81">
            <w:pPr>
              <w:widowControl w:val="0"/>
              <w:rPr>
                <w:i/>
                <w:color w:val="000000"/>
                <w:w w:val="95"/>
                <w:kern w:val="28"/>
                <w:sz w:val="24"/>
                <w:szCs w:val="24"/>
                <w:lang w:val="en"/>
                <w:rPrChange w:id="691" w:author="Pham Thi Thu Lan" w:date="2021-01-03T17:23:00Z">
                  <w:rPr>
                    <w:i/>
                    <w:color w:val="FF0000"/>
                    <w:w w:val="95"/>
                    <w:kern w:val="28"/>
                    <w:sz w:val="24"/>
                    <w:szCs w:val="24"/>
                    <w:lang w:val="en"/>
                  </w:rPr>
                </w:rPrChange>
              </w:rPr>
            </w:pPr>
            <w:r w:rsidRPr="00395254">
              <w:rPr>
                <w:color w:val="000000"/>
                <w:w w:val="95"/>
                <w:kern w:val="28"/>
                <w:sz w:val="24"/>
                <w:szCs w:val="24"/>
                <w:lang w:val="en"/>
                <w:rPrChange w:id="692" w:author="Pham Thi Thu Lan" w:date="2021-01-03T17:23:00Z">
                  <w:rPr>
                    <w:color w:val="FF0000"/>
                    <w:w w:val="95"/>
                    <w:kern w:val="28"/>
                    <w:sz w:val="24"/>
                    <w:szCs w:val="24"/>
                    <w:lang w:val="en"/>
                  </w:rPr>
                </w:rPrChange>
              </w:rPr>
              <w:t xml:space="preserve">- </w:t>
            </w:r>
            <w:proofErr w:type="spellStart"/>
            <w:r w:rsidRPr="00395254">
              <w:rPr>
                <w:color w:val="000000"/>
                <w:w w:val="95"/>
                <w:kern w:val="28"/>
                <w:sz w:val="24"/>
                <w:szCs w:val="24"/>
                <w:lang w:val="en"/>
                <w:rPrChange w:id="693" w:author="Pham Thi Thu Lan" w:date="2021-01-03T17:23:00Z">
                  <w:rPr>
                    <w:color w:val="FF0000"/>
                    <w:w w:val="95"/>
                    <w:kern w:val="28"/>
                    <w:sz w:val="24"/>
                    <w:szCs w:val="24"/>
                    <w:lang w:val="en"/>
                  </w:rPr>
                </w:rPrChange>
              </w:rPr>
              <w:t>Bản</w:t>
            </w:r>
            <w:proofErr w:type="spellEnd"/>
            <w:r w:rsidRPr="00395254">
              <w:rPr>
                <w:color w:val="000000"/>
                <w:w w:val="95"/>
                <w:kern w:val="28"/>
                <w:sz w:val="24"/>
                <w:szCs w:val="24"/>
                <w:lang w:val="en"/>
                <w:rPrChange w:id="694" w:author="Pham Thi Thu Lan" w:date="2021-01-03T17:23:00Z">
                  <w:rPr>
                    <w:color w:val="FF0000"/>
                    <w:w w:val="95"/>
                    <w:kern w:val="28"/>
                    <w:sz w:val="24"/>
                    <w:szCs w:val="24"/>
                    <w:lang w:val="en"/>
                  </w:rPr>
                </w:rPrChange>
              </w:rPr>
              <w:t xml:space="preserve"> </w:t>
            </w:r>
            <w:proofErr w:type="spellStart"/>
            <w:r w:rsidRPr="00395254">
              <w:rPr>
                <w:color w:val="000000"/>
                <w:w w:val="95"/>
                <w:kern w:val="28"/>
                <w:sz w:val="24"/>
                <w:szCs w:val="24"/>
                <w:lang w:val="en"/>
                <w:rPrChange w:id="695" w:author="Pham Thi Thu Lan" w:date="2021-01-03T17:23:00Z">
                  <w:rPr>
                    <w:color w:val="FF0000"/>
                    <w:w w:val="95"/>
                    <w:kern w:val="28"/>
                    <w:sz w:val="24"/>
                    <w:szCs w:val="24"/>
                    <w:lang w:val="en"/>
                  </w:rPr>
                </w:rPrChange>
              </w:rPr>
              <w:t>phô</w:t>
            </w:r>
            <w:proofErr w:type="spellEnd"/>
            <w:r w:rsidRPr="00395254">
              <w:rPr>
                <w:color w:val="000000"/>
                <w:w w:val="95"/>
                <w:kern w:val="28"/>
                <w:sz w:val="24"/>
                <w:szCs w:val="24"/>
                <w:lang w:val="en"/>
                <w:rPrChange w:id="696" w:author="Pham Thi Thu Lan" w:date="2021-01-03T17:23:00Z">
                  <w:rPr>
                    <w:color w:val="FF0000"/>
                    <w:w w:val="95"/>
                    <w:kern w:val="28"/>
                    <w:sz w:val="24"/>
                    <w:szCs w:val="24"/>
                    <w:lang w:val="en"/>
                  </w:rPr>
                </w:rPrChange>
              </w:rPr>
              <w:t xml:space="preserve"> </w:t>
            </w:r>
            <w:proofErr w:type="spellStart"/>
            <w:r w:rsidRPr="00395254">
              <w:rPr>
                <w:color w:val="000000"/>
                <w:w w:val="95"/>
                <w:kern w:val="28"/>
                <w:sz w:val="24"/>
                <w:szCs w:val="24"/>
                <w:lang w:val="en"/>
                <w:rPrChange w:id="697" w:author="Pham Thi Thu Lan" w:date="2021-01-03T17:23:00Z">
                  <w:rPr>
                    <w:color w:val="FF0000"/>
                    <w:w w:val="95"/>
                    <w:kern w:val="28"/>
                    <w:sz w:val="24"/>
                    <w:szCs w:val="24"/>
                    <w:lang w:val="en"/>
                  </w:rPr>
                </w:rPrChange>
              </w:rPr>
              <w:t>tô</w:t>
            </w:r>
            <w:proofErr w:type="spellEnd"/>
            <w:r w:rsidRPr="00395254">
              <w:rPr>
                <w:color w:val="000000"/>
                <w:w w:val="95"/>
                <w:kern w:val="28"/>
                <w:sz w:val="24"/>
                <w:szCs w:val="24"/>
                <w:lang w:val="en"/>
                <w:rPrChange w:id="698" w:author="Pham Thi Thu Lan" w:date="2021-01-03T17:23:00Z">
                  <w:rPr>
                    <w:color w:val="FF0000"/>
                    <w:w w:val="95"/>
                    <w:kern w:val="28"/>
                    <w:sz w:val="24"/>
                    <w:szCs w:val="24"/>
                    <w:lang w:val="en"/>
                  </w:rPr>
                </w:rPrChange>
              </w:rPr>
              <w:t xml:space="preserve"> </w:t>
            </w:r>
            <w:proofErr w:type="spellStart"/>
            <w:r w:rsidR="00E9219D" w:rsidRPr="00395254">
              <w:rPr>
                <w:color w:val="000000"/>
                <w:w w:val="95"/>
                <w:kern w:val="28"/>
                <w:sz w:val="24"/>
                <w:szCs w:val="24"/>
                <w:lang w:val="en"/>
                <w:rPrChange w:id="699" w:author="Pham Thi Thu Lan" w:date="2021-01-03T17:23:00Z">
                  <w:rPr>
                    <w:color w:val="FF0000"/>
                    <w:w w:val="95"/>
                    <w:kern w:val="28"/>
                    <w:sz w:val="24"/>
                    <w:szCs w:val="24"/>
                    <w:lang w:val="en"/>
                  </w:rPr>
                </w:rPrChange>
              </w:rPr>
              <w:t>Thuyết</w:t>
            </w:r>
            <w:proofErr w:type="spellEnd"/>
            <w:r w:rsidR="00E9219D" w:rsidRPr="00395254">
              <w:rPr>
                <w:color w:val="000000"/>
                <w:w w:val="95"/>
                <w:kern w:val="28"/>
                <w:sz w:val="24"/>
                <w:szCs w:val="24"/>
                <w:lang w:val="en"/>
                <w:rPrChange w:id="700" w:author="Pham Thi Thu Lan" w:date="2021-01-03T17:23:00Z">
                  <w:rPr>
                    <w:color w:val="FF0000"/>
                    <w:w w:val="95"/>
                    <w:kern w:val="28"/>
                    <w:sz w:val="24"/>
                    <w:szCs w:val="24"/>
                    <w:lang w:val="en"/>
                  </w:rPr>
                </w:rPrChange>
              </w:rPr>
              <w:t xml:space="preserve"> </w:t>
            </w:r>
            <w:proofErr w:type="spellStart"/>
            <w:r w:rsidR="00E9219D" w:rsidRPr="00395254">
              <w:rPr>
                <w:color w:val="000000"/>
                <w:w w:val="95"/>
                <w:kern w:val="28"/>
                <w:sz w:val="24"/>
                <w:szCs w:val="24"/>
                <w:lang w:val="en"/>
                <w:rPrChange w:id="701" w:author="Pham Thi Thu Lan" w:date="2021-01-03T17:23:00Z">
                  <w:rPr>
                    <w:color w:val="FF0000"/>
                    <w:w w:val="95"/>
                    <w:kern w:val="28"/>
                    <w:sz w:val="24"/>
                    <w:szCs w:val="24"/>
                    <w:lang w:val="en"/>
                  </w:rPr>
                </w:rPrChange>
              </w:rPr>
              <w:t>minh</w:t>
            </w:r>
            <w:proofErr w:type="spellEnd"/>
            <w:r w:rsidR="00E9219D" w:rsidRPr="00395254">
              <w:rPr>
                <w:color w:val="000000"/>
                <w:w w:val="95"/>
                <w:kern w:val="28"/>
                <w:sz w:val="24"/>
                <w:szCs w:val="24"/>
                <w:lang w:val="en"/>
                <w:rPrChange w:id="702" w:author="Pham Thi Thu Lan" w:date="2021-01-03T17:23:00Z">
                  <w:rPr>
                    <w:color w:val="FF0000"/>
                    <w:w w:val="95"/>
                    <w:kern w:val="28"/>
                    <w:sz w:val="24"/>
                    <w:szCs w:val="24"/>
                    <w:lang w:val="en"/>
                  </w:rPr>
                </w:rPrChange>
              </w:rPr>
              <w:t xml:space="preserve"> </w:t>
            </w:r>
            <w:proofErr w:type="spellStart"/>
            <w:r w:rsidR="00E9219D" w:rsidRPr="00395254">
              <w:rPr>
                <w:color w:val="000000"/>
                <w:w w:val="95"/>
                <w:kern w:val="28"/>
                <w:sz w:val="24"/>
                <w:szCs w:val="24"/>
                <w:lang w:val="en"/>
                <w:rPrChange w:id="703" w:author="Pham Thi Thu Lan" w:date="2021-01-03T17:23:00Z">
                  <w:rPr>
                    <w:color w:val="FF0000"/>
                    <w:w w:val="95"/>
                    <w:kern w:val="28"/>
                    <w:sz w:val="24"/>
                    <w:szCs w:val="24"/>
                    <w:lang w:val="en"/>
                  </w:rPr>
                </w:rPrChange>
              </w:rPr>
              <w:t>đề</w:t>
            </w:r>
            <w:proofErr w:type="spellEnd"/>
            <w:r w:rsidR="00E9219D" w:rsidRPr="00395254">
              <w:rPr>
                <w:color w:val="000000"/>
                <w:w w:val="95"/>
                <w:kern w:val="28"/>
                <w:sz w:val="24"/>
                <w:szCs w:val="24"/>
                <w:lang w:val="en"/>
                <w:rPrChange w:id="704" w:author="Pham Thi Thu Lan" w:date="2021-01-03T17:23:00Z">
                  <w:rPr>
                    <w:color w:val="FF0000"/>
                    <w:w w:val="95"/>
                    <w:kern w:val="28"/>
                    <w:sz w:val="24"/>
                    <w:szCs w:val="24"/>
                    <w:lang w:val="en"/>
                  </w:rPr>
                </w:rPrChange>
              </w:rPr>
              <w:t xml:space="preserve"> </w:t>
            </w:r>
            <w:proofErr w:type="spellStart"/>
            <w:r w:rsidR="00E9219D" w:rsidRPr="00395254">
              <w:rPr>
                <w:color w:val="000000"/>
                <w:w w:val="95"/>
                <w:kern w:val="28"/>
                <w:sz w:val="24"/>
                <w:szCs w:val="24"/>
                <w:lang w:val="en"/>
                <w:rPrChange w:id="705" w:author="Pham Thi Thu Lan" w:date="2021-01-03T17:23:00Z">
                  <w:rPr>
                    <w:color w:val="FF0000"/>
                    <w:w w:val="95"/>
                    <w:kern w:val="28"/>
                    <w:sz w:val="24"/>
                    <w:szCs w:val="24"/>
                    <w:lang w:val="en"/>
                  </w:rPr>
                </w:rPrChange>
              </w:rPr>
              <w:t>tài</w:t>
            </w:r>
            <w:proofErr w:type="spellEnd"/>
            <w:r w:rsidR="00E9219D" w:rsidRPr="00395254">
              <w:rPr>
                <w:color w:val="000000"/>
                <w:w w:val="95"/>
                <w:kern w:val="28"/>
                <w:sz w:val="24"/>
                <w:szCs w:val="24"/>
                <w:lang w:val="en"/>
                <w:rPrChange w:id="706" w:author="Pham Thi Thu Lan" w:date="2021-01-03T17:23:00Z">
                  <w:rPr>
                    <w:color w:val="FF0000"/>
                    <w:w w:val="95"/>
                    <w:kern w:val="28"/>
                    <w:sz w:val="24"/>
                    <w:szCs w:val="24"/>
                    <w:lang w:val="en"/>
                  </w:rPr>
                </w:rPrChange>
              </w:rPr>
              <w:t xml:space="preserve"> </w:t>
            </w:r>
            <w:r w:rsidR="00E9219D" w:rsidRPr="00395254">
              <w:rPr>
                <w:i/>
                <w:color w:val="000000"/>
                <w:w w:val="95"/>
                <w:kern w:val="28"/>
                <w:sz w:val="24"/>
                <w:szCs w:val="24"/>
                <w:lang w:val="en"/>
                <w:rPrChange w:id="707" w:author="Pham Thi Thu Lan" w:date="2021-01-03T17:23:00Z">
                  <w:rPr>
                    <w:i/>
                    <w:color w:val="FF0000"/>
                    <w:w w:val="95"/>
                    <w:kern w:val="28"/>
                    <w:sz w:val="24"/>
                    <w:szCs w:val="24"/>
                    <w:lang w:val="en"/>
                  </w:rPr>
                </w:rPrChange>
              </w:rPr>
              <w:t>(</w:t>
            </w:r>
            <w:proofErr w:type="spellStart"/>
            <w:r w:rsidR="00E9219D" w:rsidRPr="00395254">
              <w:rPr>
                <w:i/>
                <w:color w:val="000000"/>
                <w:w w:val="95"/>
                <w:kern w:val="28"/>
                <w:sz w:val="24"/>
                <w:szCs w:val="24"/>
                <w:lang w:val="en"/>
                <w:rPrChange w:id="708" w:author="Pham Thi Thu Lan" w:date="2021-01-03T17:23:00Z">
                  <w:rPr>
                    <w:i/>
                    <w:color w:val="FF0000"/>
                    <w:w w:val="95"/>
                    <w:kern w:val="28"/>
                    <w:sz w:val="24"/>
                    <w:szCs w:val="24"/>
                    <w:lang w:val="en"/>
                  </w:rPr>
                </w:rPrChange>
              </w:rPr>
              <w:t>phần</w:t>
            </w:r>
            <w:proofErr w:type="spellEnd"/>
            <w:r w:rsidR="00E9219D" w:rsidRPr="00395254">
              <w:rPr>
                <w:i/>
                <w:color w:val="000000"/>
                <w:w w:val="95"/>
                <w:kern w:val="28"/>
                <w:sz w:val="24"/>
                <w:szCs w:val="24"/>
                <w:lang w:val="en"/>
                <w:rPrChange w:id="709" w:author="Pham Thi Thu Lan" w:date="2021-01-03T17:23:00Z">
                  <w:rPr>
                    <w:i/>
                    <w:color w:val="FF0000"/>
                    <w:w w:val="95"/>
                    <w:kern w:val="28"/>
                    <w:sz w:val="24"/>
                    <w:szCs w:val="24"/>
                    <w:lang w:val="en"/>
                  </w:rPr>
                </w:rPrChange>
              </w:rPr>
              <w:t xml:space="preserve"> </w:t>
            </w:r>
            <w:proofErr w:type="spellStart"/>
            <w:r w:rsidR="00E9219D" w:rsidRPr="00395254">
              <w:rPr>
                <w:i/>
                <w:color w:val="000000"/>
                <w:w w:val="95"/>
                <w:kern w:val="28"/>
                <w:sz w:val="24"/>
                <w:szCs w:val="24"/>
                <w:lang w:val="en"/>
                <w:rPrChange w:id="710" w:author="Pham Thi Thu Lan" w:date="2021-01-03T17:23:00Z">
                  <w:rPr>
                    <w:i/>
                    <w:color w:val="FF0000"/>
                    <w:w w:val="95"/>
                    <w:kern w:val="28"/>
                    <w:sz w:val="24"/>
                    <w:szCs w:val="24"/>
                    <w:lang w:val="en"/>
                  </w:rPr>
                </w:rPrChange>
              </w:rPr>
              <w:t>kinh</w:t>
            </w:r>
            <w:proofErr w:type="spellEnd"/>
            <w:r w:rsidR="00E9219D" w:rsidRPr="00395254">
              <w:rPr>
                <w:i/>
                <w:color w:val="000000"/>
                <w:w w:val="95"/>
                <w:kern w:val="28"/>
                <w:sz w:val="24"/>
                <w:szCs w:val="24"/>
                <w:lang w:val="en"/>
                <w:rPrChange w:id="711" w:author="Pham Thi Thu Lan" w:date="2021-01-03T17:23:00Z">
                  <w:rPr>
                    <w:i/>
                    <w:color w:val="FF0000"/>
                    <w:w w:val="95"/>
                    <w:kern w:val="28"/>
                    <w:sz w:val="24"/>
                    <w:szCs w:val="24"/>
                    <w:lang w:val="en"/>
                  </w:rPr>
                </w:rPrChange>
              </w:rPr>
              <w:t xml:space="preserve"> </w:t>
            </w:r>
            <w:proofErr w:type="spellStart"/>
            <w:r w:rsidR="00E9219D" w:rsidRPr="00395254">
              <w:rPr>
                <w:i/>
                <w:color w:val="000000"/>
                <w:w w:val="95"/>
                <w:kern w:val="28"/>
                <w:sz w:val="24"/>
                <w:szCs w:val="24"/>
                <w:lang w:val="en"/>
                <w:rPrChange w:id="712" w:author="Pham Thi Thu Lan" w:date="2021-01-03T17:23:00Z">
                  <w:rPr>
                    <w:i/>
                    <w:color w:val="FF0000"/>
                    <w:w w:val="95"/>
                    <w:kern w:val="28"/>
                    <w:sz w:val="24"/>
                    <w:szCs w:val="24"/>
                    <w:lang w:val="en"/>
                  </w:rPr>
                </w:rPrChange>
              </w:rPr>
              <w:t>phí</w:t>
            </w:r>
            <w:proofErr w:type="spellEnd"/>
            <w:r w:rsidR="00E9219D" w:rsidRPr="00395254">
              <w:rPr>
                <w:i/>
                <w:color w:val="000000"/>
                <w:w w:val="95"/>
                <w:kern w:val="28"/>
                <w:sz w:val="24"/>
                <w:szCs w:val="24"/>
                <w:lang w:val="en"/>
                <w:rPrChange w:id="713" w:author="Pham Thi Thu Lan" w:date="2021-01-03T17:23:00Z">
                  <w:rPr>
                    <w:i/>
                    <w:color w:val="FF0000"/>
                    <w:w w:val="95"/>
                    <w:kern w:val="28"/>
                    <w:sz w:val="24"/>
                    <w:szCs w:val="24"/>
                    <w:lang w:val="en"/>
                  </w:rPr>
                </w:rPrChange>
              </w:rPr>
              <w:t>)</w:t>
            </w:r>
            <w:r w:rsidR="00E9219D" w:rsidRPr="00395254">
              <w:rPr>
                <w:color w:val="000000"/>
                <w:w w:val="95"/>
                <w:kern w:val="28"/>
                <w:sz w:val="24"/>
                <w:szCs w:val="24"/>
                <w:lang w:val="en"/>
                <w:rPrChange w:id="714" w:author="Pham Thi Thu Lan" w:date="2021-01-03T17:23:00Z">
                  <w:rPr>
                    <w:color w:val="FF0000"/>
                    <w:w w:val="95"/>
                    <w:kern w:val="28"/>
                    <w:sz w:val="24"/>
                    <w:szCs w:val="24"/>
                    <w:lang w:val="en"/>
                  </w:rPr>
                </w:rPrChange>
              </w:rPr>
              <w:t xml:space="preserve"> </w:t>
            </w:r>
            <w:proofErr w:type="spellStart"/>
            <w:r w:rsidR="00E9219D" w:rsidRPr="00395254">
              <w:rPr>
                <w:color w:val="000000"/>
                <w:w w:val="95"/>
                <w:kern w:val="28"/>
                <w:sz w:val="24"/>
                <w:szCs w:val="24"/>
                <w:lang w:val="en"/>
                <w:rPrChange w:id="715" w:author="Pham Thi Thu Lan" w:date="2021-01-03T17:23:00Z">
                  <w:rPr>
                    <w:color w:val="FF0000"/>
                    <w:w w:val="95"/>
                    <w:kern w:val="28"/>
                    <w:sz w:val="24"/>
                    <w:szCs w:val="24"/>
                    <w:lang w:val="en"/>
                  </w:rPr>
                </w:rPrChange>
              </w:rPr>
              <w:t>được</w:t>
            </w:r>
            <w:proofErr w:type="spellEnd"/>
            <w:r w:rsidR="00E9219D" w:rsidRPr="00395254">
              <w:rPr>
                <w:color w:val="000000"/>
                <w:w w:val="95"/>
                <w:kern w:val="28"/>
                <w:sz w:val="24"/>
                <w:szCs w:val="24"/>
                <w:lang w:val="en"/>
                <w:rPrChange w:id="716" w:author="Pham Thi Thu Lan" w:date="2021-01-03T17:23:00Z">
                  <w:rPr>
                    <w:color w:val="FF0000"/>
                    <w:w w:val="95"/>
                    <w:kern w:val="28"/>
                    <w:sz w:val="24"/>
                    <w:szCs w:val="24"/>
                    <w:lang w:val="en"/>
                  </w:rPr>
                </w:rPrChange>
              </w:rPr>
              <w:t xml:space="preserve"> </w:t>
            </w:r>
            <w:proofErr w:type="spellStart"/>
            <w:r w:rsidR="00E9219D" w:rsidRPr="00395254">
              <w:rPr>
                <w:color w:val="000000"/>
                <w:w w:val="95"/>
                <w:kern w:val="28"/>
                <w:sz w:val="24"/>
                <w:szCs w:val="24"/>
                <w:lang w:val="en"/>
                <w:rPrChange w:id="717" w:author="Pham Thi Thu Lan" w:date="2021-01-03T17:23:00Z">
                  <w:rPr>
                    <w:color w:val="FF0000"/>
                    <w:w w:val="95"/>
                    <w:kern w:val="28"/>
                    <w:sz w:val="24"/>
                    <w:szCs w:val="24"/>
                    <w:lang w:val="en"/>
                  </w:rPr>
                </w:rPrChange>
              </w:rPr>
              <w:t>phê</w:t>
            </w:r>
            <w:proofErr w:type="spellEnd"/>
            <w:r w:rsidR="00E9219D" w:rsidRPr="00395254">
              <w:rPr>
                <w:color w:val="000000"/>
                <w:w w:val="95"/>
                <w:kern w:val="28"/>
                <w:sz w:val="24"/>
                <w:szCs w:val="24"/>
                <w:lang w:val="en"/>
                <w:rPrChange w:id="718" w:author="Pham Thi Thu Lan" w:date="2021-01-03T17:23:00Z">
                  <w:rPr>
                    <w:color w:val="FF0000"/>
                    <w:w w:val="95"/>
                    <w:kern w:val="28"/>
                    <w:sz w:val="24"/>
                    <w:szCs w:val="24"/>
                    <w:lang w:val="en"/>
                  </w:rPr>
                </w:rPrChange>
              </w:rPr>
              <w:t xml:space="preserve"> </w:t>
            </w:r>
            <w:proofErr w:type="spellStart"/>
            <w:r w:rsidR="00E9219D" w:rsidRPr="00395254">
              <w:rPr>
                <w:color w:val="000000"/>
                <w:w w:val="95"/>
                <w:kern w:val="28"/>
                <w:sz w:val="24"/>
                <w:szCs w:val="24"/>
                <w:lang w:val="en"/>
                <w:rPrChange w:id="719" w:author="Pham Thi Thu Lan" w:date="2021-01-03T17:23:00Z">
                  <w:rPr>
                    <w:color w:val="FF0000"/>
                    <w:w w:val="95"/>
                    <w:kern w:val="28"/>
                    <w:sz w:val="24"/>
                    <w:szCs w:val="24"/>
                    <w:lang w:val="en"/>
                  </w:rPr>
                </w:rPrChange>
              </w:rPr>
              <w:t>duyệt</w:t>
            </w:r>
            <w:proofErr w:type="spellEnd"/>
          </w:p>
          <w:p w14:paraId="59B658A0" w14:textId="77777777" w:rsidR="00146788" w:rsidRPr="00395254" w:rsidRDefault="00146788" w:rsidP="00247363">
            <w:pPr>
              <w:widowControl w:val="0"/>
              <w:rPr>
                <w:b/>
                <w:i/>
                <w:color w:val="000000"/>
                <w:kern w:val="28"/>
                <w:sz w:val="24"/>
                <w:szCs w:val="24"/>
                <w:lang w:val="en"/>
                <w:rPrChange w:id="720" w:author="Pham Thi Thu Lan" w:date="2021-01-03T17:23:00Z">
                  <w:rPr>
                    <w:b/>
                    <w:i/>
                    <w:color w:val="FF0000"/>
                    <w:kern w:val="28"/>
                    <w:sz w:val="24"/>
                    <w:szCs w:val="24"/>
                    <w:lang w:val="en"/>
                  </w:rPr>
                </w:rPrChange>
              </w:rPr>
            </w:pPr>
            <w:r w:rsidRPr="00395254">
              <w:rPr>
                <w:b/>
                <w:i/>
                <w:color w:val="000000"/>
                <w:kern w:val="28"/>
                <w:sz w:val="24"/>
                <w:szCs w:val="24"/>
                <w:lang w:val="en"/>
                <w:rPrChange w:id="721" w:author="Pham Thi Thu Lan" w:date="2021-01-03T17:23:00Z">
                  <w:rPr>
                    <w:b/>
                    <w:i/>
                    <w:color w:val="FF0000"/>
                    <w:kern w:val="28"/>
                    <w:sz w:val="24"/>
                    <w:szCs w:val="24"/>
                    <w:lang w:val="en"/>
                  </w:rPr>
                </w:rPrChange>
              </w:rPr>
              <w:t xml:space="preserve">* </w:t>
            </w:r>
            <w:proofErr w:type="spellStart"/>
            <w:r w:rsidRPr="00395254">
              <w:rPr>
                <w:b/>
                <w:i/>
                <w:color w:val="000000"/>
                <w:kern w:val="28"/>
                <w:sz w:val="24"/>
                <w:szCs w:val="24"/>
                <w:lang w:val="en"/>
                <w:rPrChange w:id="722" w:author="Pham Thi Thu Lan" w:date="2021-01-03T17:23:00Z">
                  <w:rPr>
                    <w:b/>
                    <w:i/>
                    <w:color w:val="FF0000"/>
                    <w:kern w:val="28"/>
                    <w:sz w:val="24"/>
                    <w:szCs w:val="24"/>
                    <w:lang w:val="en"/>
                  </w:rPr>
                </w:rPrChange>
              </w:rPr>
              <w:t>Đối</w:t>
            </w:r>
            <w:proofErr w:type="spellEnd"/>
            <w:r w:rsidRPr="00395254">
              <w:rPr>
                <w:b/>
                <w:i/>
                <w:color w:val="000000"/>
                <w:kern w:val="28"/>
                <w:sz w:val="24"/>
                <w:szCs w:val="24"/>
                <w:lang w:val="en"/>
                <w:rPrChange w:id="723" w:author="Pham Thi Thu Lan" w:date="2021-01-03T17:23:00Z">
                  <w:rPr>
                    <w:b/>
                    <w:i/>
                    <w:color w:val="FF0000"/>
                    <w:kern w:val="28"/>
                    <w:sz w:val="24"/>
                    <w:szCs w:val="24"/>
                    <w:lang w:val="en"/>
                  </w:rPr>
                </w:rPrChange>
              </w:rPr>
              <w:t xml:space="preserve"> </w:t>
            </w:r>
            <w:proofErr w:type="spellStart"/>
            <w:r w:rsidRPr="00395254">
              <w:rPr>
                <w:b/>
                <w:i/>
                <w:color w:val="000000"/>
                <w:kern w:val="28"/>
                <w:sz w:val="24"/>
                <w:szCs w:val="24"/>
                <w:lang w:val="en"/>
                <w:rPrChange w:id="724" w:author="Pham Thi Thu Lan" w:date="2021-01-03T17:23:00Z">
                  <w:rPr>
                    <w:b/>
                    <w:i/>
                    <w:color w:val="FF0000"/>
                    <w:kern w:val="28"/>
                    <w:sz w:val="24"/>
                    <w:szCs w:val="24"/>
                    <w:lang w:val="en"/>
                  </w:rPr>
                </w:rPrChange>
              </w:rPr>
              <w:t>với</w:t>
            </w:r>
            <w:proofErr w:type="spellEnd"/>
            <w:r w:rsidRPr="00395254">
              <w:rPr>
                <w:b/>
                <w:i/>
                <w:color w:val="000000"/>
                <w:kern w:val="28"/>
                <w:sz w:val="24"/>
                <w:szCs w:val="24"/>
                <w:lang w:val="en"/>
                <w:rPrChange w:id="725" w:author="Pham Thi Thu Lan" w:date="2021-01-03T17:23:00Z">
                  <w:rPr>
                    <w:b/>
                    <w:i/>
                    <w:color w:val="FF0000"/>
                    <w:kern w:val="28"/>
                    <w:sz w:val="24"/>
                    <w:szCs w:val="24"/>
                    <w:lang w:val="en"/>
                  </w:rPr>
                </w:rPrChange>
              </w:rPr>
              <w:t xml:space="preserve"> </w:t>
            </w:r>
            <w:proofErr w:type="spellStart"/>
            <w:r w:rsidRPr="00395254">
              <w:rPr>
                <w:b/>
                <w:i/>
                <w:color w:val="000000"/>
                <w:kern w:val="28"/>
                <w:sz w:val="24"/>
                <w:szCs w:val="24"/>
                <w:lang w:val="en"/>
                <w:rPrChange w:id="726" w:author="Pham Thi Thu Lan" w:date="2021-01-03T17:23:00Z">
                  <w:rPr>
                    <w:b/>
                    <w:i/>
                    <w:color w:val="FF0000"/>
                    <w:kern w:val="28"/>
                    <w:sz w:val="24"/>
                    <w:szCs w:val="24"/>
                    <w:lang w:val="en"/>
                  </w:rPr>
                </w:rPrChange>
              </w:rPr>
              <w:t>đề</w:t>
            </w:r>
            <w:proofErr w:type="spellEnd"/>
            <w:r w:rsidRPr="00395254">
              <w:rPr>
                <w:b/>
                <w:i/>
                <w:color w:val="000000"/>
                <w:kern w:val="28"/>
                <w:sz w:val="24"/>
                <w:szCs w:val="24"/>
                <w:lang w:val="en"/>
                <w:rPrChange w:id="727" w:author="Pham Thi Thu Lan" w:date="2021-01-03T17:23:00Z">
                  <w:rPr>
                    <w:b/>
                    <w:i/>
                    <w:color w:val="FF0000"/>
                    <w:kern w:val="28"/>
                    <w:sz w:val="24"/>
                    <w:szCs w:val="24"/>
                    <w:lang w:val="en"/>
                  </w:rPr>
                </w:rPrChange>
              </w:rPr>
              <w:t xml:space="preserve"> </w:t>
            </w:r>
            <w:proofErr w:type="spellStart"/>
            <w:r w:rsidRPr="00395254">
              <w:rPr>
                <w:b/>
                <w:i/>
                <w:color w:val="000000"/>
                <w:kern w:val="28"/>
                <w:sz w:val="24"/>
                <w:szCs w:val="24"/>
                <w:lang w:val="en"/>
                <w:rPrChange w:id="728" w:author="Pham Thi Thu Lan" w:date="2021-01-03T17:23:00Z">
                  <w:rPr>
                    <w:b/>
                    <w:i/>
                    <w:color w:val="FF0000"/>
                    <w:kern w:val="28"/>
                    <w:sz w:val="24"/>
                    <w:szCs w:val="24"/>
                    <w:lang w:val="en"/>
                  </w:rPr>
                </w:rPrChange>
              </w:rPr>
              <w:t>tài</w:t>
            </w:r>
            <w:proofErr w:type="spellEnd"/>
            <w:r w:rsidR="007D4B01" w:rsidRPr="00395254">
              <w:rPr>
                <w:b/>
                <w:i/>
                <w:color w:val="000000"/>
                <w:kern w:val="28"/>
                <w:sz w:val="24"/>
                <w:szCs w:val="24"/>
                <w:lang w:val="en"/>
                <w:rPrChange w:id="729" w:author="Pham Thi Thu Lan" w:date="2021-01-03T17:23:00Z">
                  <w:rPr>
                    <w:b/>
                    <w:i/>
                    <w:color w:val="FF0000"/>
                    <w:kern w:val="28"/>
                    <w:sz w:val="24"/>
                    <w:szCs w:val="24"/>
                    <w:lang w:val="en"/>
                  </w:rPr>
                </w:rPrChange>
              </w:rPr>
              <w:t xml:space="preserve"> </w:t>
            </w:r>
            <w:proofErr w:type="spellStart"/>
            <w:r w:rsidR="007D4B01" w:rsidRPr="00395254">
              <w:rPr>
                <w:b/>
                <w:i/>
                <w:color w:val="000000"/>
                <w:kern w:val="28"/>
                <w:sz w:val="24"/>
                <w:szCs w:val="24"/>
                <w:lang w:val="en"/>
                <w:rPrChange w:id="730" w:author="Pham Thi Thu Lan" w:date="2021-01-03T17:23:00Z">
                  <w:rPr>
                    <w:b/>
                    <w:i/>
                    <w:color w:val="FF0000"/>
                    <w:kern w:val="28"/>
                    <w:sz w:val="24"/>
                    <w:szCs w:val="24"/>
                    <w:lang w:val="en"/>
                  </w:rPr>
                </w:rPrChange>
              </w:rPr>
              <w:t>có</w:t>
            </w:r>
            <w:proofErr w:type="spellEnd"/>
            <w:r w:rsidR="007D4B01" w:rsidRPr="00395254">
              <w:rPr>
                <w:b/>
                <w:i/>
                <w:color w:val="000000"/>
                <w:kern w:val="28"/>
                <w:sz w:val="24"/>
                <w:szCs w:val="24"/>
                <w:lang w:val="en"/>
                <w:rPrChange w:id="731" w:author="Pham Thi Thu Lan" w:date="2021-01-03T17:23:00Z">
                  <w:rPr>
                    <w:b/>
                    <w:i/>
                    <w:color w:val="FF0000"/>
                    <w:kern w:val="28"/>
                    <w:sz w:val="24"/>
                    <w:szCs w:val="24"/>
                    <w:lang w:val="en"/>
                  </w:rPr>
                </w:rPrChange>
              </w:rPr>
              <w:t xml:space="preserve"> </w:t>
            </w:r>
            <w:proofErr w:type="spellStart"/>
            <w:r w:rsidR="007D4B01" w:rsidRPr="00395254">
              <w:rPr>
                <w:b/>
                <w:i/>
                <w:color w:val="000000"/>
                <w:kern w:val="28"/>
                <w:sz w:val="24"/>
                <w:szCs w:val="24"/>
                <w:lang w:val="en"/>
                <w:rPrChange w:id="732" w:author="Pham Thi Thu Lan" w:date="2021-01-03T17:23:00Z">
                  <w:rPr>
                    <w:b/>
                    <w:i/>
                    <w:color w:val="FF0000"/>
                    <w:kern w:val="28"/>
                    <w:sz w:val="24"/>
                    <w:szCs w:val="24"/>
                    <w:lang w:val="en"/>
                  </w:rPr>
                </w:rPrChange>
              </w:rPr>
              <w:t>mức</w:t>
            </w:r>
            <w:proofErr w:type="spellEnd"/>
            <w:r w:rsidR="007D4B01" w:rsidRPr="00395254">
              <w:rPr>
                <w:b/>
                <w:i/>
                <w:color w:val="000000"/>
                <w:kern w:val="28"/>
                <w:sz w:val="24"/>
                <w:szCs w:val="24"/>
                <w:lang w:val="en"/>
                <w:rPrChange w:id="733" w:author="Pham Thi Thu Lan" w:date="2021-01-03T17:23:00Z">
                  <w:rPr>
                    <w:b/>
                    <w:i/>
                    <w:color w:val="FF0000"/>
                    <w:kern w:val="28"/>
                    <w:sz w:val="24"/>
                    <w:szCs w:val="24"/>
                    <w:lang w:val="en"/>
                  </w:rPr>
                </w:rPrChange>
              </w:rPr>
              <w:t xml:space="preserve"> </w:t>
            </w:r>
            <w:proofErr w:type="spellStart"/>
            <w:r w:rsidR="007D4B01" w:rsidRPr="00395254">
              <w:rPr>
                <w:b/>
                <w:i/>
                <w:color w:val="000000"/>
                <w:kern w:val="28"/>
                <w:sz w:val="24"/>
                <w:szCs w:val="24"/>
                <w:lang w:val="en"/>
                <w:rPrChange w:id="734" w:author="Pham Thi Thu Lan" w:date="2021-01-03T17:23:00Z">
                  <w:rPr>
                    <w:b/>
                    <w:i/>
                    <w:color w:val="FF0000"/>
                    <w:kern w:val="28"/>
                    <w:sz w:val="24"/>
                    <w:szCs w:val="24"/>
                    <w:lang w:val="en"/>
                  </w:rPr>
                </w:rPrChange>
              </w:rPr>
              <w:t>kinh</w:t>
            </w:r>
            <w:proofErr w:type="spellEnd"/>
            <w:r w:rsidR="007D4B01" w:rsidRPr="00395254">
              <w:rPr>
                <w:b/>
                <w:i/>
                <w:color w:val="000000"/>
                <w:kern w:val="28"/>
                <w:sz w:val="24"/>
                <w:szCs w:val="24"/>
                <w:lang w:val="en"/>
                <w:rPrChange w:id="735" w:author="Pham Thi Thu Lan" w:date="2021-01-03T17:23:00Z">
                  <w:rPr>
                    <w:b/>
                    <w:i/>
                    <w:color w:val="FF0000"/>
                    <w:kern w:val="28"/>
                    <w:sz w:val="24"/>
                    <w:szCs w:val="24"/>
                    <w:lang w:val="en"/>
                  </w:rPr>
                </w:rPrChange>
              </w:rPr>
              <w:t xml:space="preserve"> </w:t>
            </w:r>
            <w:proofErr w:type="spellStart"/>
            <w:r w:rsidR="007D4B01" w:rsidRPr="00395254">
              <w:rPr>
                <w:b/>
                <w:i/>
                <w:color w:val="000000"/>
                <w:kern w:val="28"/>
                <w:sz w:val="24"/>
                <w:szCs w:val="24"/>
                <w:lang w:val="en"/>
                <w:rPrChange w:id="736" w:author="Pham Thi Thu Lan" w:date="2021-01-03T17:23:00Z">
                  <w:rPr>
                    <w:b/>
                    <w:i/>
                    <w:color w:val="FF0000"/>
                    <w:kern w:val="28"/>
                    <w:sz w:val="24"/>
                    <w:szCs w:val="24"/>
                    <w:lang w:val="en"/>
                  </w:rPr>
                </w:rPrChange>
              </w:rPr>
              <w:t>phí</w:t>
            </w:r>
            <w:proofErr w:type="spellEnd"/>
            <w:r w:rsidR="00A95831" w:rsidRPr="00395254">
              <w:rPr>
                <w:b/>
                <w:i/>
                <w:color w:val="000000"/>
                <w:kern w:val="28"/>
                <w:sz w:val="24"/>
                <w:szCs w:val="24"/>
                <w:lang w:val="en"/>
                <w:rPrChange w:id="737" w:author="Pham Thi Thu Lan" w:date="2021-01-03T17:23:00Z">
                  <w:rPr>
                    <w:b/>
                    <w:i/>
                    <w:color w:val="FF0000"/>
                    <w:kern w:val="28"/>
                    <w:sz w:val="24"/>
                    <w:szCs w:val="24"/>
                    <w:lang w:val="en"/>
                  </w:rPr>
                </w:rPrChange>
              </w:rPr>
              <w:t xml:space="preserve"> </w:t>
            </w:r>
            <w:proofErr w:type="spellStart"/>
            <w:r w:rsidR="00A95831" w:rsidRPr="00395254">
              <w:rPr>
                <w:b/>
                <w:i/>
                <w:color w:val="000000"/>
                <w:kern w:val="28"/>
                <w:sz w:val="24"/>
                <w:szCs w:val="24"/>
                <w:lang w:val="en"/>
                <w:rPrChange w:id="738" w:author="Pham Thi Thu Lan" w:date="2021-01-03T17:23:00Z">
                  <w:rPr>
                    <w:b/>
                    <w:i/>
                    <w:color w:val="FF0000"/>
                    <w:kern w:val="28"/>
                    <w:sz w:val="24"/>
                    <w:szCs w:val="24"/>
                    <w:lang w:val="en"/>
                  </w:rPr>
                </w:rPrChange>
              </w:rPr>
              <w:t>từ</w:t>
            </w:r>
            <w:proofErr w:type="spellEnd"/>
            <w:r w:rsidR="005E4BA8" w:rsidRPr="00395254">
              <w:rPr>
                <w:b/>
                <w:i/>
                <w:color w:val="000000"/>
                <w:kern w:val="28"/>
                <w:sz w:val="24"/>
                <w:szCs w:val="24"/>
                <w:lang w:val="en"/>
                <w:rPrChange w:id="739" w:author="Pham Thi Thu Lan" w:date="2021-01-03T17:23:00Z">
                  <w:rPr>
                    <w:b/>
                    <w:i/>
                    <w:color w:val="FF0000"/>
                    <w:kern w:val="28"/>
                    <w:sz w:val="24"/>
                    <w:szCs w:val="24"/>
                    <w:lang w:val="en"/>
                  </w:rPr>
                </w:rPrChange>
              </w:rPr>
              <w:t xml:space="preserve"> 10</w:t>
            </w:r>
            <w:r w:rsidR="007D4B01" w:rsidRPr="00395254">
              <w:rPr>
                <w:b/>
                <w:i/>
                <w:color w:val="000000"/>
                <w:kern w:val="28"/>
                <w:sz w:val="24"/>
                <w:szCs w:val="24"/>
                <w:lang w:val="en"/>
                <w:rPrChange w:id="740" w:author="Pham Thi Thu Lan" w:date="2021-01-03T17:23:00Z">
                  <w:rPr>
                    <w:b/>
                    <w:i/>
                    <w:color w:val="FF0000"/>
                    <w:kern w:val="28"/>
                    <w:sz w:val="24"/>
                    <w:szCs w:val="24"/>
                    <w:lang w:val="en"/>
                  </w:rPr>
                </w:rPrChange>
              </w:rPr>
              <w:t xml:space="preserve">0 </w:t>
            </w:r>
            <w:proofErr w:type="spellStart"/>
            <w:r w:rsidR="007D4B01" w:rsidRPr="00395254">
              <w:rPr>
                <w:b/>
                <w:i/>
                <w:color w:val="000000"/>
                <w:kern w:val="28"/>
                <w:sz w:val="24"/>
                <w:szCs w:val="24"/>
                <w:lang w:val="en"/>
                <w:rPrChange w:id="741" w:author="Pham Thi Thu Lan" w:date="2021-01-03T17:23:00Z">
                  <w:rPr>
                    <w:b/>
                    <w:i/>
                    <w:color w:val="FF0000"/>
                    <w:kern w:val="28"/>
                    <w:sz w:val="24"/>
                    <w:szCs w:val="24"/>
                    <w:lang w:val="en"/>
                  </w:rPr>
                </w:rPrChange>
              </w:rPr>
              <w:t>triệu</w:t>
            </w:r>
            <w:proofErr w:type="spellEnd"/>
            <w:r w:rsidR="007D4B01" w:rsidRPr="00395254">
              <w:rPr>
                <w:b/>
                <w:i/>
                <w:color w:val="000000"/>
                <w:kern w:val="28"/>
                <w:sz w:val="24"/>
                <w:szCs w:val="24"/>
                <w:lang w:val="en"/>
                <w:rPrChange w:id="742" w:author="Pham Thi Thu Lan" w:date="2021-01-03T17:23:00Z">
                  <w:rPr>
                    <w:b/>
                    <w:i/>
                    <w:color w:val="FF0000"/>
                    <w:kern w:val="28"/>
                    <w:sz w:val="24"/>
                    <w:szCs w:val="24"/>
                    <w:lang w:val="en"/>
                  </w:rPr>
                </w:rPrChange>
              </w:rPr>
              <w:t xml:space="preserve"> </w:t>
            </w:r>
            <w:proofErr w:type="spellStart"/>
            <w:r w:rsidR="007D4B01" w:rsidRPr="00395254">
              <w:rPr>
                <w:b/>
                <w:i/>
                <w:color w:val="000000"/>
                <w:kern w:val="28"/>
                <w:sz w:val="24"/>
                <w:szCs w:val="24"/>
                <w:lang w:val="en"/>
                <w:rPrChange w:id="743" w:author="Pham Thi Thu Lan" w:date="2021-01-03T17:23:00Z">
                  <w:rPr>
                    <w:b/>
                    <w:i/>
                    <w:color w:val="FF0000"/>
                    <w:kern w:val="28"/>
                    <w:sz w:val="24"/>
                    <w:szCs w:val="24"/>
                    <w:lang w:val="en"/>
                  </w:rPr>
                </w:rPrChange>
              </w:rPr>
              <w:t>đồng</w:t>
            </w:r>
            <w:proofErr w:type="spellEnd"/>
            <w:r w:rsidR="00A95831" w:rsidRPr="00395254">
              <w:rPr>
                <w:b/>
                <w:i/>
                <w:color w:val="000000"/>
                <w:kern w:val="28"/>
                <w:sz w:val="24"/>
                <w:szCs w:val="24"/>
                <w:lang w:val="en"/>
                <w:rPrChange w:id="744" w:author="Pham Thi Thu Lan" w:date="2021-01-03T17:23:00Z">
                  <w:rPr>
                    <w:b/>
                    <w:i/>
                    <w:color w:val="FF0000"/>
                    <w:kern w:val="28"/>
                    <w:sz w:val="24"/>
                    <w:szCs w:val="24"/>
                    <w:lang w:val="en"/>
                  </w:rPr>
                </w:rPrChange>
              </w:rPr>
              <w:t xml:space="preserve"> </w:t>
            </w:r>
            <w:proofErr w:type="spellStart"/>
            <w:r w:rsidR="00A95831" w:rsidRPr="00395254">
              <w:rPr>
                <w:b/>
                <w:i/>
                <w:color w:val="000000"/>
                <w:kern w:val="28"/>
                <w:sz w:val="24"/>
                <w:szCs w:val="24"/>
                <w:lang w:val="en"/>
                <w:rPrChange w:id="745" w:author="Pham Thi Thu Lan" w:date="2021-01-03T17:23:00Z">
                  <w:rPr>
                    <w:b/>
                    <w:i/>
                    <w:color w:val="FF0000"/>
                    <w:kern w:val="28"/>
                    <w:sz w:val="24"/>
                    <w:szCs w:val="24"/>
                    <w:lang w:val="en"/>
                  </w:rPr>
                </w:rPrChange>
              </w:rPr>
              <w:t>trở</w:t>
            </w:r>
            <w:proofErr w:type="spellEnd"/>
            <w:r w:rsidR="00A95831" w:rsidRPr="00395254">
              <w:rPr>
                <w:b/>
                <w:i/>
                <w:color w:val="000000"/>
                <w:kern w:val="28"/>
                <w:sz w:val="24"/>
                <w:szCs w:val="24"/>
                <w:lang w:val="en"/>
                <w:rPrChange w:id="746" w:author="Pham Thi Thu Lan" w:date="2021-01-03T17:23:00Z">
                  <w:rPr>
                    <w:b/>
                    <w:i/>
                    <w:color w:val="FF0000"/>
                    <w:kern w:val="28"/>
                    <w:sz w:val="24"/>
                    <w:szCs w:val="24"/>
                    <w:lang w:val="en"/>
                  </w:rPr>
                </w:rPrChange>
              </w:rPr>
              <w:t xml:space="preserve"> </w:t>
            </w:r>
            <w:proofErr w:type="spellStart"/>
            <w:r w:rsidR="00A95831" w:rsidRPr="00395254">
              <w:rPr>
                <w:b/>
                <w:i/>
                <w:color w:val="000000"/>
                <w:kern w:val="28"/>
                <w:sz w:val="24"/>
                <w:szCs w:val="24"/>
                <w:lang w:val="en"/>
                <w:rPrChange w:id="747" w:author="Pham Thi Thu Lan" w:date="2021-01-03T17:23:00Z">
                  <w:rPr>
                    <w:b/>
                    <w:i/>
                    <w:color w:val="FF0000"/>
                    <w:kern w:val="28"/>
                    <w:sz w:val="24"/>
                    <w:szCs w:val="24"/>
                    <w:lang w:val="en"/>
                  </w:rPr>
                </w:rPrChange>
              </w:rPr>
              <w:t>lên</w:t>
            </w:r>
            <w:proofErr w:type="spellEnd"/>
            <w:r w:rsidRPr="00395254">
              <w:rPr>
                <w:b/>
                <w:i/>
                <w:color w:val="000000"/>
                <w:kern w:val="28"/>
                <w:sz w:val="24"/>
                <w:szCs w:val="24"/>
                <w:lang w:val="en"/>
                <w:rPrChange w:id="748" w:author="Pham Thi Thu Lan" w:date="2021-01-03T17:23:00Z">
                  <w:rPr>
                    <w:b/>
                    <w:i/>
                    <w:color w:val="FF0000"/>
                    <w:kern w:val="28"/>
                    <w:sz w:val="24"/>
                    <w:szCs w:val="24"/>
                    <w:lang w:val="en"/>
                  </w:rPr>
                </w:rPrChange>
              </w:rPr>
              <w:t>:</w:t>
            </w:r>
          </w:p>
          <w:p w14:paraId="4372DE19" w14:textId="77777777" w:rsidR="00247363" w:rsidRPr="00395254" w:rsidRDefault="00D71688" w:rsidP="00247363">
            <w:pPr>
              <w:widowControl w:val="0"/>
              <w:rPr>
                <w:color w:val="000000"/>
                <w:kern w:val="28"/>
                <w:sz w:val="24"/>
                <w:szCs w:val="24"/>
                <w:lang w:val="en"/>
                <w:rPrChange w:id="749" w:author="Pham Thi Thu Lan" w:date="2021-01-03T17:23:00Z">
                  <w:rPr>
                    <w:color w:val="FF0000"/>
                    <w:kern w:val="28"/>
                    <w:sz w:val="24"/>
                    <w:szCs w:val="24"/>
                    <w:lang w:val="en"/>
                  </w:rPr>
                </w:rPrChange>
              </w:rPr>
            </w:pPr>
            <w:r w:rsidRPr="00395254">
              <w:rPr>
                <w:color w:val="000000"/>
                <w:kern w:val="28"/>
                <w:sz w:val="24"/>
                <w:szCs w:val="24"/>
                <w:lang w:val="en"/>
                <w:rPrChange w:id="75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751" w:author="Pham Thi Thu Lan" w:date="2021-01-03T17:23:00Z">
                  <w:rPr>
                    <w:color w:val="FF0000"/>
                    <w:kern w:val="28"/>
                    <w:sz w:val="24"/>
                    <w:szCs w:val="24"/>
                    <w:lang w:val="en"/>
                  </w:rPr>
                </w:rPrChange>
              </w:rPr>
              <w:t>Giấy</w:t>
            </w:r>
            <w:proofErr w:type="spellEnd"/>
            <w:r w:rsidRPr="00395254">
              <w:rPr>
                <w:color w:val="000000"/>
                <w:kern w:val="28"/>
                <w:sz w:val="24"/>
                <w:szCs w:val="24"/>
                <w:lang w:val="en"/>
                <w:rPrChange w:id="75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753" w:author="Pham Thi Thu Lan" w:date="2021-01-03T17:23:00Z">
                  <w:rPr>
                    <w:color w:val="FF0000"/>
                    <w:kern w:val="28"/>
                    <w:sz w:val="24"/>
                    <w:szCs w:val="24"/>
                    <w:lang w:val="en"/>
                  </w:rPr>
                </w:rPrChange>
              </w:rPr>
              <w:t>đê</w:t>
            </w:r>
            <w:proofErr w:type="spellEnd"/>
            <w:r w:rsidRPr="00395254">
              <w:rPr>
                <w:color w:val="000000"/>
                <w:kern w:val="28"/>
                <w:sz w:val="24"/>
                <w:szCs w:val="24"/>
                <w:lang w:val="en"/>
                <w:rPrChange w:id="75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755" w:author="Pham Thi Thu Lan" w:date="2021-01-03T17:23:00Z">
                  <w:rPr>
                    <w:color w:val="FF0000"/>
                    <w:kern w:val="28"/>
                    <w:sz w:val="24"/>
                    <w:szCs w:val="24"/>
                    <w:lang w:val="en"/>
                  </w:rPr>
                </w:rPrChange>
              </w:rPr>
              <w:t>nghi</w:t>
            </w:r>
            <w:proofErr w:type="spellEnd"/>
            <w:r w:rsidRPr="00395254">
              <w:rPr>
                <w:color w:val="000000"/>
                <w:kern w:val="28"/>
                <w:sz w:val="24"/>
                <w:szCs w:val="24"/>
                <w:lang w:val="en"/>
                <w:rPrChange w:id="75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757" w:author="Pham Thi Thu Lan" w:date="2021-01-03T17:23:00Z">
                  <w:rPr>
                    <w:color w:val="FF0000"/>
                    <w:kern w:val="28"/>
                    <w:sz w:val="24"/>
                    <w:szCs w:val="24"/>
                    <w:lang w:val="en"/>
                  </w:rPr>
                </w:rPrChange>
              </w:rPr>
              <w:t>tạm</w:t>
            </w:r>
            <w:proofErr w:type="spellEnd"/>
            <w:r w:rsidRPr="00395254">
              <w:rPr>
                <w:color w:val="000000"/>
                <w:kern w:val="28"/>
                <w:sz w:val="24"/>
                <w:szCs w:val="24"/>
                <w:lang w:val="en"/>
                <w:rPrChange w:id="75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759" w:author="Pham Thi Thu Lan" w:date="2021-01-03T17:23:00Z">
                  <w:rPr>
                    <w:color w:val="FF0000"/>
                    <w:kern w:val="28"/>
                    <w:sz w:val="24"/>
                    <w:szCs w:val="24"/>
                    <w:lang w:val="en"/>
                  </w:rPr>
                </w:rPrChange>
              </w:rPr>
              <w:t>ứng</w:t>
            </w:r>
            <w:proofErr w:type="spellEnd"/>
            <w:r w:rsidR="00146788" w:rsidRPr="00395254">
              <w:rPr>
                <w:color w:val="000000"/>
                <w:kern w:val="28"/>
                <w:sz w:val="24"/>
                <w:szCs w:val="24"/>
                <w:lang w:val="en"/>
                <w:rPrChange w:id="760" w:author="Pham Thi Thu Lan" w:date="2021-01-03T17:23:00Z">
                  <w:rPr>
                    <w:color w:val="FF0000"/>
                    <w:kern w:val="28"/>
                    <w:sz w:val="24"/>
                    <w:szCs w:val="24"/>
                    <w:lang w:val="en"/>
                  </w:rPr>
                </w:rPrChange>
              </w:rPr>
              <w:t xml:space="preserve"> </w:t>
            </w:r>
            <w:proofErr w:type="spellStart"/>
            <w:r w:rsidR="00146788" w:rsidRPr="00395254">
              <w:rPr>
                <w:color w:val="000000"/>
                <w:kern w:val="28"/>
                <w:sz w:val="24"/>
                <w:szCs w:val="24"/>
                <w:lang w:val="en"/>
                <w:rPrChange w:id="761" w:author="Pham Thi Thu Lan" w:date="2021-01-03T17:23:00Z">
                  <w:rPr>
                    <w:color w:val="FF0000"/>
                    <w:kern w:val="28"/>
                    <w:sz w:val="24"/>
                    <w:szCs w:val="24"/>
                    <w:lang w:val="en"/>
                  </w:rPr>
                </w:rPrChange>
              </w:rPr>
              <w:t>của</w:t>
            </w:r>
            <w:proofErr w:type="spellEnd"/>
            <w:r w:rsidR="00146788" w:rsidRPr="00395254">
              <w:rPr>
                <w:color w:val="000000"/>
                <w:kern w:val="28"/>
                <w:sz w:val="24"/>
                <w:szCs w:val="24"/>
                <w:lang w:val="en"/>
                <w:rPrChange w:id="762" w:author="Pham Thi Thu Lan" w:date="2021-01-03T17:23:00Z">
                  <w:rPr>
                    <w:color w:val="FF0000"/>
                    <w:kern w:val="28"/>
                    <w:sz w:val="24"/>
                    <w:szCs w:val="24"/>
                    <w:lang w:val="en"/>
                  </w:rPr>
                </w:rPrChange>
              </w:rPr>
              <w:t xml:space="preserve"> </w:t>
            </w:r>
            <w:proofErr w:type="spellStart"/>
            <w:r w:rsidR="00146788" w:rsidRPr="00395254">
              <w:rPr>
                <w:color w:val="000000"/>
                <w:kern w:val="28"/>
                <w:sz w:val="24"/>
                <w:szCs w:val="24"/>
                <w:lang w:val="en"/>
                <w:rPrChange w:id="763" w:author="Pham Thi Thu Lan" w:date="2021-01-03T17:23:00Z">
                  <w:rPr>
                    <w:color w:val="FF0000"/>
                    <w:kern w:val="28"/>
                    <w:sz w:val="24"/>
                    <w:szCs w:val="24"/>
                    <w:lang w:val="en"/>
                  </w:rPr>
                </w:rPrChange>
              </w:rPr>
              <w:t>Chủ</w:t>
            </w:r>
            <w:proofErr w:type="spellEnd"/>
            <w:r w:rsidR="00146788" w:rsidRPr="00395254">
              <w:rPr>
                <w:color w:val="000000"/>
                <w:kern w:val="28"/>
                <w:sz w:val="24"/>
                <w:szCs w:val="24"/>
                <w:lang w:val="en"/>
                <w:rPrChange w:id="764" w:author="Pham Thi Thu Lan" w:date="2021-01-03T17:23:00Z">
                  <w:rPr>
                    <w:color w:val="FF0000"/>
                    <w:kern w:val="28"/>
                    <w:sz w:val="24"/>
                    <w:szCs w:val="24"/>
                    <w:lang w:val="en"/>
                  </w:rPr>
                </w:rPrChange>
              </w:rPr>
              <w:t xml:space="preserve"> </w:t>
            </w:r>
            <w:proofErr w:type="spellStart"/>
            <w:r w:rsidR="00146788" w:rsidRPr="00395254">
              <w:rPr>
                <w:color w:val="000000"/>
                <w:kern w:val="28"/>
                <w:sz w:val="24"/>
                <w:szCs w:val="24"/>
                <w:lang w:val="en"/>
                <w:rPrChange w:id="765" w:author="Pham Thi Thu Lan" w:date="2021-01-03T17:23:00Z">
                  <w:rPr>
                    <w:color w:val="FF0000"/>
                    <w:kern w:val="28"/>
                    <w:sz w:val="24"/>
                    <w:szCs w:val="24"/>
                    <w:lang w:val="en"/>
                  </w:rPr>
                </w:rPrChange>
              </w:rPr>
              <w:t>nhiệm</w:t>
            </w:r>
            <w:proofErr w:type="spellEnd"/>
            <w:r w:rsidR="00146788" w:rsidRPr="00395254">
              <w:rPr>
                <w:color w:val="000000"/>
                <w:kern w:val="28"/>
                <w:sz w:val="24"/>
                <w:szCs w:val="24"/>
                <w:lang w:val="en"/>
                <w:rPrChange w:id="766" w:author="Pham Thi Thu Lan" w:date="2021-01-03T17:23:00Z">
                  <w:rPr>
                    <w:color w:val="FF0000"/>
                    <w:kern w:val="28"/>
                    <w:sz w:val="24"/>
                    <w:szCs w:val="24"/>
                    <w:lang w:val="en"/>
                  </w:rPr>
                </w:rPrChange>
              </w:rPr>
              <w:t xml:space="preserve"> </w:t>
            </w:r>
            <w:proofErr w:type="spellStart"/>
            <w:r w:rsidR="00146788" w:rsidRPr="00395254">
              <w:rPr>
                <w:color w:val="000000"/>
                <w:kern w:val="28"/>
                <w:sz w:val="24"/>
                <w:szCs w:val="24"/>
                <w:lang w:val="en"/>
                <w:rPrChange w:id="767" w:author="Pham Thi Thu Lan" w:date="2021-01-03T17:23:00Z">
                  <w:rPr>
                    <w:color w:val="FF0000"/>
                    <w:kern w:val="28"/>
                    <w:sz w:val="24"/>
                    <w:szCs w:val="24"/>
                    <w:lang w:val="en"/>
                  </w:rPr>
                </w:rPrChange>
              </w:rPr>
              <w:t>đề</w:t>
            </w:r>
            <w:proofErr w:type="spellEnd"/>
            <w:r w:rsidR="00146788" w:rsidRPr="00395254">
              <w:rPr>
                <w:color w:val="000000"/>
                <w:kern w:val="28"/>
                <w:sz w:val="24"/>
                <w:szCs w:val="24"/>
                <w:lang w:val="en"/>
                <w:rPrChange w:id="768" w:author="Pham Thi Thu Lan" w:date="2021-01-03T17:23:00Z">
                  <w:rPr>
                    <w:color w:val="FF0000"/>
                    <w:kern w:val="28"/>
                    <w:sz w:val="24"/>
                    <w:szCs w:val="24"/>
                    <w:lang w:val="en"/>
                  </w:rPr>
                </w:rPrChange>
              </w:rPr>
              <w:t xml:space="preserve"> </w:t>
            </w:r>
            <w:proofErr w:type="spellStart"/>
            <w:r w:rsidR="00146788" w:rsidRPr="00395254">
              <w:rPr>
                <w:color w:val="000000"/>
                <w:kern w:val="28"/>
                <w:sz w:val="24"/>
                <w:szCs w:val="24"/>
                <w:lang w:val="en"/>
                <w:rPrChange w:id="769" w:author="Pham Thi Thu Lan" w:date="2021-01-03T17:23:00Z">
                  <w:rPr>
                    <w:color w:val="FF0000"/>
                    <w:kern w:val="28"/>
                    <w:sz w:val="24"/>
                    <w:szCs w:val="24"/>
                    <w:lang w:val="en"/>
                  </w:rPr>
                </w:rPrChange>
              </w:rPr>
              <w:t>tài</w:t>
            </w:r>
            <w:proofErr w:type="spellEnd"/>
          </w:p>
          <w:p w14:paraId="28BF351B" w14:textId="77777777" w:rsidR="00C65D45" w:rsidRPr="00395254" w:rsidRDefault="004326B8" w:rsidP="009210FF">
            <w:pPr>
              <w:widowControl w:val="0"/>
              <w:rPr>
                <w:color w:val="000000"/>
                <w:sz w:val="24"/>
                <w:szCs w:val="24"/>
                <w:rPrChange w:id="770" w:author="Pham Thi Thu Lan" w:date="2021-01-03T17:23:00Z">
                  <w:rPr>
                    <w:color w:val="FF0000"/>
                    <w:sz w:val="24"/>
                    <w:szCs w:val="24"/>
                  </w:rPr>
                </w:rPrChange>
              </w:rPr>
            </w:pPr>
            <w:r w:rsidRPr="00395254">
              <w:rPr>
                <w:color w:val="000000"/>
                <w:kern w:val="28"/>
                <w:sz w:val="24"/>
                <w:szCs w:val="24"/>
                <w:lang w:val="en"/>
                <w:rPrChange w:id="771" w:author="Pham Thi Thu Lan" w:date="2021-01-03T17:23:00Z">
                  <w:rPr>
                    <w:color w:val="FF0000"/>
                    <w:kern w:val="28"/>
                    <w:sz w:val="24"/>
                    <w:szCs w:val="24"/>
                    <w:lang w:val="en"/>
                  </w:rPr>
                </w:rPrChange>
              </w:rPr>
              <w:t>-</w:t>
            </w:r>
            <w:r w:rsidR="009210FF" w:rsidRPr="00395254">
              <w:rPr>
                <w:color w:val="000000"/>
                <w:kern w:val="28"/>
                <w:sz w:val="24"/>
                <w:szCs w:val="24"/>
                <w:lang w:val="en"/>
                <w:rPrChange w:id="772" w:author="Pham Thi Thu Lan" w:date="2021-01-03T17:23:00Z">
                  <w:rPr>
                    <w:color w:val="FF0000"/>
                    <w:kern w:val="28"/>
                    <w:sz w:val="24"/>
                    <w:szCs w:val="24"/>
                    <w:lang w:val="en"/>
                  </w:rPr>
                </w:rPrChange>
              </w:rPr>
              <w:t xml:space="preserve"> </w:t>
            </w:r>
            <w:proofErr w:type="spellStart"/>
            <w:r w:rsidR="009210FF" w:rsidRPr="00395254">
              <w:rPr>
                <w:color w:val="000000"/>
                <w:kern w:val="28"/>
                <w:sz w:val="24"/>
                <w:szCs w:val="24"/>
                <w:lang w:val="en"/>
                <w:rPrChange w:id="773" w:author="Pham Thi Thu Lan" w:date="2021-01-03T17:23:00Z">
                  <w:rPr>
                    <w:color w:val="FF0000"/>
                    <w:kern w:val="28"/>
                    <w:sz w:val="24"/>
                    <w:szCs w:val="24"/>
                    <w:lang w:val="en"/>
                  </w:rPr>
                </w:rPrChange>
              </w:rPr>
              <w:t>Phiếu</w:t>
            </w:r>
            <w:proofErr w:type="spellEnd"/>
            <w:r w:rsidR="009210FF" w:rsidRPr="00395254">
              <w:rPr>
                <w:color w:val="000000"/>
                <w:kern w:val="28"/>
                <w:sz w:val="24"/>
                <w:szCs w:val="24"/>
                <w:lang w:val="en"/>
                <w:rPrChange w:id="774" w:author="Pham Thi Thu Lan" w:date="2021-01-03T17:23:00Z">
                  <w:rPr>
                    <w:color w:val="FF0000"/>
                    <w:kern w:val="28"/>
                    <w:sz w:val="24"/>
                    <w:szCs w:val="24"/>
                    <w:lang w:val="en"/>
                  </w:rPr>
                </w:rPrChange>
              </w:rPr>
              <w:t xml:space="preserve"> </w:t>
            </w:r>
            <w:proofErr w:type="spellStart"/>
            <w:r w:rsidR="009210FF" w:rsidRPr="00395254">
              <w:rPr>
                <w:color w:val="000000"/>
                <w:kern w:val="28"/>
                <w:sz w:val="24"/>
                <w:szCs w:val="24"/>
                <w:lang w:val="en"/>
                <w:rPrChange w:id="775" w:author="Pham Thi Thu Lan" w:date="2021-01-03T17:23:00Z">
                  <w:rPr>
                    <w:color w:val="FF0000"/>
                    <w:kern w:val="28"/>
                    <w:sz w:val="24"/>
                    <w:szCs w:val="24"/>
                    <w:lang w:val="en"/>
                  </w:rPr>
                </w:rPrChange>
              </w:rPr>
              <w:t>giao</w:t>
            </w:r>
            <w:proofErr w:type="spellEnd"/>
            <w:r w:rsidR="009210FF" w:rsidRPr="00395254">
              <w:rPr>
                <w:color w:val="000000"/>
                <w:kern w:val="28"/>
                <w:sz w:val="24"/>
                <w:szCs w:val="24"/>
                <w:lang w:val="en"/>
                <w:rPrChange w:id="776" w:author="Pham Thi Thu Lan" w:date="2021-01-03T17:23:00Z">
                  <w:rPr>
                    <w:color w:val="FF0000"/>
                    <w:kern w:val="28"/>
                    <w:sz w:val="24"/>
                    <w:szCs w:val="24"/>
                    <w:lang w:val="en"/>
                  </w:rPr>
                </w:rPrChange>
              </w:rPr>
              <w:t xml:space="preserve"> </w:t>
            </w:r>
            <w:proofErr w:type="spellStart"/>
            <w:r w:rsidR="009210FF" w:rsidRPr="00395254">
              <w:rPr>
                <w:color w:val="000000"/>
                <w:kern w:val="28"/>
                <w:sz w:val="24"/>
                <w:szCs w:val="24"/>
                <w:lang w:val="en"/>
                <w:rPrChange w:id="777" w:author="Pham Thi Thu Lan" w:date="2021-01-03T17:23:00Z">
                  <w:rPr>
                    <w:color w:val="FF0000"/>
                    <w:kern w:val="28"/>
                    <w:sz w:val="24"/>
                    <w:szCs w:val="24"/>
                    <w:lang w:val="en"/>
                  </w:rPr>
                </w:rPrChange>
              </w:rPr>
              <w:t>nhiệm</w:t>
            </w:r>
            <w:proofErr w:type="spellEnd"/>
            <w:r w:rsidR="009210FF" w:rsidRPr="00395254">
              <w:rPr>
                <w:color w:val="000000"/>
                <w:kern w:val="28"/>
                <w:sz w:val="24"/>
                <w:szCs w:val="24"/>
                <w:lang w:val="en"/>
                <w:rPrChange w:id="778" w:author="Pham Thi Thu Lan" w:date="2021-01-03T17:23:00Z">
                  <w:rPr>
                    <w:color w:val="FF0000"/>
                    <w:kern w:val="28"/>
                    <w:sz w:val="24"/>
                    <w:szCs w:val="24"/>
                    <w:lang w:val="en"/>
                  </w:rPr>
                </w:rPrChange>
              </w:rPr>
              <w:t xml:space="preserve"> </w:t>
            </w:r>
            <w:proofErr w:type="spellStart"/>
            <w:r w:rsidR="009210FF" w:rsidRPr="00395254">
              <w:rPr>
                <w:color w:val="000000"/>
                <w:kern w:val="28"/>
                <w:sz w:val="24"/>
                <w:szCs w:val="24"/>
                <w:lang w:val="en"/>
                <w:rPrChange w:id="779" w:author="Pham Thi Thu Lan" w:date="2021-01-03T17:23:00Z">
                  <w:rPr>
                    <w:color w:val="FF0000"/>
                    <w:kern w:val="28"/>
                    <w:sz w:val="24"/>
                    <w:szCs w:val="24"/>
                    <w:lang w:val="en"/>
                  </w:rPr>
                </w:rPrChange>
              </w:rPr>
              <w:t>vụ</w:t>
            </w:r>
            <w:proofErr w:type="spellEnd"/>
            <w:r w:rsidR="009210FF" w:rsidRPr="00395254">
              <w:rPr>
                <w:color w:val="000000"/>
                <w:kern w:val="28"/>
                <w:sz w:val="24"/>
                <w:szCs w:val="24"/>
                <w:lang w:val="en"/>
                <w:rPrChange w:id="780" w:author="Pham Thi Thu Lan" w:date="2021-01-03T17:23:00Z">
                  <w:rPr>
                    <w:color w:val="FF0000"/>
                    <w:kern w:val="28"/>
                    <w:sz w:val="24"/>
                    <w:szCs w:val="24"/>
                    <w:lang w:val="en"/>
                  </w:rPr>
                </w:rPrChange>
              </w:rPr>
              <w:t xml:space="preserve"> </w:t>
            </w:r>
            <w:r w:rsidR="009210FF" w:rsidRPr="00395254">
              <w:rPr>
                <w:color w:val="000000"/>
                <w:rPrChange w:id="781" w:author="Pham Thi Thu Lan" w:date="2021-01-03T17:23:00Z">
                  <w:rPr>
                    <w:color w:val="FF0000"/>
                  </w:rPr>
                </w:rPrChange>
              </w:rPr>
              <w:t xml:space="preserve">TKCM </w:t>
            </w:r>
            <w:proofErr w:type="spellStart"/>
            <w:r w:rsidR="009210FF" w:rsidRPr="00395254">
              <w:rPr>
                <w:color w:val="000000"/>
                <w:rPrChange w:id="782" w:author="Pham Thi Thu Lan" w:date="2021-01-03T17:23:00Z">
                  <w:rPr>
                    <w:color w:val="FF0000"/>
                  </w:rPr>
                </w:rPrChange>
              </w:rPr>
              <w:t>cho</w:t>
            </w:r>
            <w:proofErr w:type="spellEnd"/>
            <w:r w:rsidR="009210FF" w:rsidRPr="00395254">
              <w:rPr>
                <w:color w:val="000000"/>
                <w:rPrChange w:id="783" w:author="Pham Thi Thu Lan" w:date="2021-01-03T17:23:00Z">
                  <w:rPr>
                    <w:color w:val="FF0000"/>
                  </w:rPr>
                </w:rPrChange>
              </w:rPr>
              <w:t xml:space="preserve"> CNĐT; </w:t>
            </w:r>
            <w:proofErr w:type="spellStart"/>
            <w:r w:rsidR="009210FF" w:rsidRPr="00395254">
              <w:rPr>
                <w:color w:val="000000"/>
                <w:rPrChange w:id="784" w:author="Pham Thi Thu Lan" w:date="2021-01-03T17:23:00Z">
                  <w:rPr>
                    <w:color w:val="FF0000"/>
                  </w:rPr>
                </w:rPrChange>
              </w:rPr>
              <w:t>Phụ</w:t>
            </w:r>
            <w:proofErr w:type="spellEnd"/>
            <w:r w:rsidR="009210FF" w:rsidRPr="00395254">
              <w:rPr>
                <w:color w:val="000000"/>
                <w:rPrChange w:id="785" w:author="Pham Thi Thu Lan" w:date="2021-01-03T17:23:00Z">
                  <w:rPr>
                    <w:color w:val="FF0000"/>
                  </w:rPr>
                </w:rPrChange>
              </w:rPr>
              <w:t xml:space="preserve"> </w:t>
            </w:r>
            <w:proofErr w:type="spellStart"/>
            <w:r w:rsidR="009210FF" w:rsidRPr="00395254">
              <w:rPr>
                <w:color w:val="000000"/>
                <w:rPrChange w:id="786" w:author="Pham Thi Thu Lan" w:date="2021-01-03T17:23:00Z">
                  <w:rPr>
                    <w:color w:val="FF0000"/>
                  </w:rPr>
                </w:rPrChange>
              </w:rPr>
              <w:t>lục</w:t>
            </w:r>
            <w:proofErr w:type="spellEnd"/>
            <w:r w:rsidR="009210FF" w:rsidRPr="00395254">
              <w:rPr>
                <w:color w:val="000000"/>
                <w:sz w:val="24"/>
                <w:szCs w:val="24"/>
                <w:rPrChange w:id="787" w:author="Pham Thi Thu Lan" w:date="2021-01-03T17:23:00Z">
                  <w:rPr>
                    <w:color w:val="FF0000"/>
                    <w:sz w:val="24"/>
                    <w:szCs w:val="24"/>
                  </w:rPr>
                </w:rPrChange>
              </w:rPr>
              <w:t xml:space="preserve"> D</w:t>
            </w:r>
            <w:r w:rsidR="00C65D45" w:rsidRPr="00395254">
              <w:rPr>
                <w:color w:val="000000"/>
                <w:sz w:val="24"/>
                <w:szCs w:val="24"/>
                <w:rPrChange w:id="788" w:author="Pham Thi Thu Lan" w:date="2021-01-03T17:23:00Z">
                  <w:rPr>
                    <w:color w:val="FF0000"/>
                    <w:sz w:val="24"/>
                    <w:szCs w:val="24"/>
                  </w:rPr>
                </w:rPrChange>
              </w:rPr>
              <w:t xml:space="preserve">anh </w:t>
            </w:r>
            <w:proofErr w:type="spellStart"/>
            <w:r w:rsidR="00C65D45" w:rsidRPr="00395254">
              <w:rPr>
                <w:color w:val="000000"/>
                <w:sz w:val="24"/>
                <w:szCs w:val="24"/>
                <w:rPrChange w:id="789" w:author="Pham Thi Thu Lan" w:date="2021-01-03T17:23:00Z">
                  <w:rPr>
                    <w:color w:val="FF0000"/>
                    <w:sz w:val="24"/>
                    <w:szCs w:val="24"/>
                  </w:rPr>
                </w:rPrChange>
              </w:rPr>
              <w:t>sách</w:t>
            </w:r>
            <w:proofErr w:type="spellEnd"/>
            <w:r w:rsidR="00C65D45" w:rsidRPr="00395254">
              <w:rPr>
                <w:color w:val="000000"/>
                <w:sz w:val="24"/>
                <w:szCs w:val="24"/>
                <w:rPrChange w:id="790" w:author="Pham Thi Thu Lan" w:date="2021-01-03T17:23:00Z">
                  <w:rPr>
                    <w:color w:val="FF0000"/>
                    <w:sz w:val="24"/>
                    <w:szCs w:val="24"/>
                  </w:rPr>
                </w:rPrChange>
              </w:rPr>
              <w:t xml:space="preserve"> </w:t>
            </w:r>
            <w:proofErr w:type="spellStart"/>
            <w:ins w:id="791" w:author="Xuan-Tu Tran" w:date="2020-09-09T10:55:00Z">
              <w:r w:rsidR="00DE4191" w:rsidRPr="00395254">
                <w:rPr>
                  <w:color w:val="000000"/>
                  <w:sz w:val="24"/>
                  <w:szCs w:val="24"/>
                  <w:rPrChange w:id="792" w:author="Pham Thi Thu Lan" w:date="2021-01-03T17:23:00Z">
                    <w:rPr>
                      <w:color w:val="FF0000"/>
                      <w:sz w:val="24"/>
                      <w:szCs w:val="24"/>
                    </w:rPr>
                  </w:rPrChange>
                </w:rPr>
                <w:t>thành</w:t>
              </w:r>
              <w:proofErr w:type="spellEnd"/>
              <w:r w:rsidR="00DE4191" w:rsidRPr="00395254">
                <w:rPr>
                  <w:color w:val="000000"/>
                  <w:sz w:val="24"/>
                  <w:szCs w:val="24"/>
                  <w:rPrChange w:id="793" w:author="Pham Thi Thu Lan" w:date="2021-01-03T17:23:00Z">
                    <w:rPr>
                      <w:color w:val="FF0000"/>
                      <w:sz w:val="24"/>
                      <w:szCs w:val="24"/>
                    </w:rPr>
                  </w:rPrChange>
                </w:rPr>
                <w:t xml:space="preserve"> </w:t>
              </w:r>
              <w:proofErr w:type="spellStart"/>
              <w:r w:rsidR="00DE4191" w:rsidRPr="00395254">
                <w:rPr>
                  <w:color w:val="000000"/>
                  <w:sz w:val="24"/>
                  <w:szCs w:val="24"/>
                  <w:rPrChange w:id="794" w:author="Pham Thi Thu Lan" w:date="2021-01-03T17:23:00Z">
                    <w:rPr>
                      <w:color w:val="FF0000"/>
                      <w:sz w:val="24"/>
                      <w:szCs w:val="24"/>
                    </w:rPr>
                  </w:rPrChange>
                </w:rPr>
                <w:t>viên</w:t>
              </w:r>
              <w:proofErr w:type="spellEnd"/>
              <w:r w:rsidR="00DE4191" w:rsidRPr="00395254">
                <w:rPr>
                  <w:color w:val="000000"/>
                  <w:sz w:val="24"/>
                  <w:szCs w:val="24"/>
                  <w:rPrChange w:id="795" w:author="Pham Thi Thu Lan" w:date="2021-01-03T17:23:00Z">
                    <w:rPr>
                      <w:color w:val="FF0000"/>
                      <w:sz w:val="24"/>
                      <w:szCs w:val="24"/>
                    </w:rPr>
                  </w:rPrChange>
                </w:rPr>
                <w:t xml:space="preserve"> </w:t>
              </w:r>
            </w:ins>
            <w:proofErr w:type="spellStart"/>
            <w:r w:rsidR="00C65D45" w:rsidRPr="00395254">
              <w:rPr>
                <w:color w:val="000000"/>
                <w:sz w:val="24"/>
                <w:szCs w:val="24"/>
                <w:rPrChange w:id="796" w:author="Pham Thi Thu Lan" w:date="2021-01-03T17:23:00Z">
                  <w:rPr>
                    <w:color w:val="FF0000"/>
                    <w:sz w:val="24"/>
                    <w:szCs w:val="24"/>
                  </w:rPr>
                </w:rPrChange>
              </w:rPr>
              <w:t>nhóm</w:t>
            </w:r>
            <w:proofErr w:type="spellEnd"/>
            <w:r w:rsidR="00C65D45" w:rsidRPr="00395254">
              <w:rPr>
                <w:color w:val="000000"/>
                <w:sz w:val="24"/>
                <w:szCs w:val="24"/>
                <w:rPrChange w:id="797" w:author="Pham Thi Thu Lan" w:date="2021-01-03T17:23:00Z">
                  <w:rPr>
                    <w:color w:val="FF0000"/>
                    <w:sz w:val="24"/>
                    <w:szCs w:val="24"/>
                  </w:rPr>
                </w:rPrChange>
              </w:rPr>
              <w:t xml:space="preserve"> </w:t>
            </w:r>
            <w:proofErr w:type="spellStart"/>
            <w:r w:rsidR="00C65D45" w:rsidRPr="00395254">
              <w:rPr>
                <w:color w:val="000000"/>
                <w:sz w:val="24"/>
                <w:szCs w:val="24"/>
                <w:rPrChange w:id="798" w:author="Pham Thi Thu Lan" w:date="2021-01-03T17:23:00Z">
                  <w:rPr>
                    <w:color w:val="FF0000"/>
                    <w:sz w:val="24"/>
                    <w:szCs w:val="24"/>
                  </w:rPr>
                </w:rPrChange>
              </w:rPr>
              <w:t>nghiên</w:t>
            </w:r>
            <w:proofErr w:type="spellEnd"/>
            <w:r w:rsidR="00C65D45" w:rsidRPr="00395254">
              <w:rPr>
                <w:color w:val="000000"/>
                <w:sz w:val="24"/>
                <w:szCs w:val="24"/>
                <w:rPrChange w:id="799" w:author="Pham Thi Thu Lan" w:date="2021-01-03T17:23:00Z">
                  <w:rPr>
                    <w:color w:val="FF0000"/>
                    <w:sz w:val="24"/>
                    <w:szCs w:val="24"/>
                  </w:rPr>
                </w:rPrChange>
              </w:rPr>
              <w:t xml:space="preserve"> </w:t>
            </w:r>
            <w:proofErr w:type="spellStart"/>
            <w:r w:rsidR="00C65D45" w:rsidRPr="00395254">
              <w:rPr>
                <w:color w:val="000000"/>
                <w:sz w:val="24"/>
                <w:szCs w:val="24"/>
                <w:rPrChange w:id="800" w:author="Pham Thi Thu Lan" w:date="2021-01-03T17:23:00Z">
                  <w:rPr>
                    <w:color w:val="FF0000"/>
                    <w:sz w:val="24"/>
                    <w:szCs w:val="24"/>
                  </w:rPr>
                </w:rPrChange>
              </w:rPr>
              <w:t>cứu</w:t>
            </w:r>
            <w:proofErr w:type="spellEnd"/>
            <w:r w:rsidR="00C65D45" w:rsidRPr="00395254">
              <w:rPr>
                <w:color w:val="000000"/>
                <w:sz w:val="24"/>
                <w:szCs w:val="24"/>
                <w:rPrChange w:id="801" w:author="Pham Thi Thu Lan" w:date="2021-01-03T17:23:00Z">
                  <w:rPr>
                    <w:color w:val="FF0000"/>
                    <w:sz w:val="24"/>
                    <w:szCs w:val="24"/>
                  </w:rPr>
                </w:rPrChange>
              </w:rPr>
              <w:t xml:space="preserve"> </w:t>
            </w:r>
            <w:proofErr w:type="spellStart"/>
            <w:r w:rsidR="00C65D45" w:rsidRPr="00395254">
              <w:rPr>
                <w:color w:val="000000"/>
                <w:sz w:val="24"/>
                <w:szCs w:val="24"/>
                <w:rPrChange w:id="802" w:author="Pham Thi Thu Lan" w:date="2021-01-03T17:23:00Z">
                  <w:rPr>
                    <w:color w:val="FF0000"/>
                    <w:sz w:val="24"/>
                    <w:szCs w:val="24"/>
                  </w:rPr>
                </w:rPrChange>
              </w:rPr>
              <w:t>kèm</w:t>
            </w:r>
            <w:proofErr w:type="spellEnd"/>
            <w:r w:rsidR="00C65D45" w:rsidRPr="00395254">
              <w:rPr>
                <w:color w:val="000000"/>
                <w:sz w:val="24"/>
                <w:szCs w:val="24"/>
                <w:rPrChange w:id="803" w:author="Pham Thi Thu Lan" w:date="2021-01-03T17:23:00Z">
                  <w:rPr>
                    <w:color w:val="FF0000"/>
                    <w:sz w:val="24"/>
                    <w:szCs w:val="24"/>
                  </w:rPr>
                </w:rPrChange>
              </w:rPr>
              <w:t xml:space="preserve"> </w:t>
            </w:r>
            <w:proofErr w:type="spellStart"/>
            <w:r w:rsidR="00C65D45" w:rsidRPr="00395254">
              <w:rPr>
                <w:color w:val="000000"/>
                <w:sz w:val="24"/>
                <w:szCs w:val="24"/>
                <w:rPrChange w:id="804" w:author="Pham Thi Thu Lan" w:date="2021-01-03T17:23:00Z">
                  <w:rPr>
                    <w:color w:val="FF0000"/>
                    <w:sz w:val="24"/>
                    <w:szCs w:val="24"/>
                  </w:rPr>
                </w:rPrChange>
              </w:rPr>
              <w:t>theo</w:t>
            </w:r>
            <w:proofErr w:type="spellEnd"/>
            <w:r w:rsidR="00C65D45" w:rsidRPr="00395254">
              <w:rPr>
                <w:color w:val="000000"/>
                <w:sz w:val="24"/>
                <w:szCs w:val="24"/>
                <w:rPrChange w:id="805" w:author="Pham Thi Thu Lan" w:date="2021-01-03T17:23:00Z">
                  <w:rPr>
                    <w:color w:val="FF0000"/>
                    <w:sz w:val="24"/>
                    <w:szCs w:val="24"/>
                  </w:rPr>
                </w:rPrChange>
              </w:rPr>
              <w:t xml:space="preserve"> </w:t>
            </w:r>
            <w:proofErr w:type="spellStart"/>
            <w:r w:rsidR="00C65D45" w:rsidRPr="00395254">
              <w:rPr>
                <w:color w:val="000000"/>
                <w:sz w:val="24"/>
                <w:szCs w:val="24"/>
                <w:rPrChange w:id="806" w:author="Pham Thi Thu Lan" w:date="2021-01-03T17:23:00Z">
                  <w:rPr>
                    <w:color w:val="FF0000"/>
                    <w:sz w:val="24"/>
                    <w:szCs w:val="24"/>
                  </w:rPr>
                </w:rPrChange>
              </w:rPr>
              <w:t>Phiếu</w:t>
            </w:r>
            <w:proofErr w:type="spellEnd"/>
            <w:r w:rsidR="00C65D45" w:rsidRPr="00395254">
              <w:rPr>
                <w:color w:val="000000"/>
                <w:sz w:val="24"/>
                <w:szCs w:val="24"/>
                <w:rPrChange w:id="807" w:author="Pham Thi Thu Lan" w:date="2021-01-03T17:23:00Z">
                  <w:rPr>
                    <w:color w:val="FF0000"/>
                    <w:sz w:val="24"/>
                    <w:szCs w:val="24"/>
                  </w:rPr>
                </w:rPrChange>
              </w:rPr>
              <w:t xml:space="preserve"> </w:t>
            </w:r>
            <w:proofErr w:type="spellStart"/>
            <w:r w:rsidR="00C65D45" w:rsidRPr="00395254">
              <w:rPr>
                <w:color w:val="000000"/>
                <w:sz w:val="24"/>
                <w:szCs w:val="24"/>
                <w:rPrChange w:id="808" w:author="Pham Thi Thu Lan" w:date="2021-01-03T17:23:00Z">
                  <w:rPr>
                    <w:color w:val="FF0000"/>
                    <w:sz w:val="24"/>
                    <w:szCs w:val="24"/>
                  </w:rPr>
                </w:rPrChange>
              </w:rPr>
              <w:t>giao</w:t>
            </w:r>
            <w:proofErr w:type="spellEnd"/>
            <w:r w:rsidR="00C65D45" w:rsidRPr="00395254">
              <w:rPr>
                <w:color w:val="000000"/>
                <w:sz w:val="24"/>
                <w:szCs w:val="24"/>
                <w:rPrChange w:id="809" w:author="Pham Thi Thu Lan" w:date="2021-01-03T17:23:00Z">
                  <w:rPr>
                    <w:color w:val="FF0000"/>
                    <w:sz w:val="24"/>
                    <w:szCs w:val="24"/>
                  </w:rPr>
                </w:rPrChange>
              </w:rPr>
              <w:t xml:space="preserve"> </w:t>
            </w:r>
            <w:proofErr w:type="spellStart"/>
            <w:r w:rsidR="00C65D45" w:rsidRPr="00395254">
              <w:rPr>
                <w:color w:val="000000"/>
                <w:sz w:val="24"/>
                <w:szCs w:val="24"/>
                <w:rPrChange w:id="810" w:author="Pham Thi Thu Lan" w:date="2021-01-03T17:23:00Z">
                  <w:rPr>
                    <w:color w:val="FF0000"/>
                    <w:sz w:val="24"/>
                    <w:szCs w:val="24"/>
                  </w:rPr>
                </w:rPrChange>
              </w:rPr>
              <w:t>nhiệm</w:t>
            </w:r>
            <w:proofErr w:type="spellEnd"/>
            <w:r w:rsidR="00C65D45" w:rsidRPr="00395254">
              <w:rPr>
                <w:color w:val="000000"/>
                <w:sz w:val="24"/>
                <w:szCs w:val="24"/>
                <w:rPrChange w:id="811" w:author="Pham Thi Thu Lan" w:date="2021-01-03T17:23:00Z">
                  <w:rPr>
                    <w:color w:val="FF0000"/>
                    <w:sz w:val="24"/>
                    <w:szCs w:val="24"/>
                  </w:rPr>
                </w:rPrChange>
              </w:rPr>
              <w:t xml:space="preserve"> </w:t>
            </w:r>
            <w:proofErr w:type="spellStart"/>
            <w:r w:rsidR="00C65D45" w:rsidRPr="00395254">
              <w:rPr>
                <w:color w:val="000000"/>
                <w:sz w:val="24"/>
                <w:szCs w:val="24"/>
                <w:rPrChange w:id="812" w:author="Pham Thi Thu Lan" w:date="2021-01-03T17:23:00Z">
                  <w:rPr>
                    <w:color w:val="FF0000"/>
                    <w:sz w:val="24"/>
                    <w:szCs w:val="24"/>
                  </w:rPr>
                </w:rPrChange>
              </w:rPr>
              <w:t>vụ</w:t>
            </w:r>
            <w:proofErr w:type="spellEnd"/>
          </w:p>
          <w:p w14:paraId="4A652659" w14:textId="77777777" w:rsidR="009210FF" w:rsidRPr="00395254" w:rsidRDefault="00C65D45" w:rsidP="009210FF">
            <w:pPr>
              <w:widowControl w:val="0"/>
              <w:rPr>
                <w:color w:val="000000"/>
                <w:sz w:val="24"/>
                <w:szCs w:val="24"/>
                <w:rPrChange w:id="813" w:author="Pham Thi Thu Lan" w:date="2021-01-03T17:23:00Z">
                  <w:rPr>
                    <w:color w:val="FF0000"/>
                    <w:sz w:val="24"/>
                    <w:szCs w:val="24"/>
                  </w:rPr>
                </w:rPrChange>
              </w:rPr>
            </w:pPr>
            <w:r w:rsidRPr="00395254">
              <w:rPr>
                <w:color w:val="000000"/>
                <w:kern w:val="28"/>
                <w:sz w:val="24"/>
                <w:szCs w:val="24"/>
                <w:lang w:val="en"/>
                <w:rPrChange w:id="814" w:author="Pham Thi Thu Lan" w:date="2021-01-03T17:23:00Z">
                  <w:rPr>
                    <w:color w:val="FF0000"/>
                    <w:kern w:val="28"/>
                    <w:sz w:val="24"/>
                    <w:szCs w:val="24"/>
                    <w:lang w:val="en"/>
                  </w:rPr>
                </w:rPrChange>
              </w:rPr>
              <w:t xml:space="preserve">- </w:t>
            </w:r>
            <w:r w:rsidR="009210FF" w:rsidRPr="00395254">
              <w:rPr>
                <w:color w:val="000000"/>
                <w:kern w:val="28"/>
                <w:sz w:val="24"/>
                <w:szCs w:val="24"/>
                <w:lang w:val="en"/>
                <w:rPrChange w:id="815" w:author="Pham Thi Thu Lan" w:date="2021-01-03T17:23:00Z">
                  <w:rPr>
                    <w:color w:val="FF0000"/>
                    <w:kern w:val="28"/>
                    <w:sz w:val="24"/>
                    <w:szCs w:val="24"/>
                    <w:lang w:val="en"/>
                  </w:rPr>
                </w:rPrChange>
              </w:rPr>
              <w:t>H</w:t>
            </w:r>
            <w:proofErr w:type="spellStart"/>
            <w:r w:rsidR="009210FF" w:rsidRPr="00395254">
              <w:rPr>
                <w:color w:val="000000"/>
                <w:sz w:val="24"/>
                <w:szCs w:val="24"/>
                <w:rPrChange w:id="816" w:author="Pham Thi Thu Lan" w:date="2021-01-03T17:23:00Z">
                  <w:rPr>
                    <w:color w:val="FF0000"/>
                    <w:sz w:val="24"/>
                    <w:szCs w:val="24"/>
                  </w:rPr>
                </w:rPrChange>
              </w:rPr>
              <w:t>ợp</w:t>
            </w:r>
            <w:proofErr w:type="spellEnd"/>
            <w:r w:rsidR="009210FF" w:rsidRPr="00395254">
              <w:rPr>
                <w:color w:val="000000"/>
                <w:sz w:val="24"/>
                <w:szCs w:val="24"/>
                <w:rPrChange w:id="817" w:author="Pham Thi Thu Lan" w:date="2021-01-03T17:23:00Z">
                  <w:rPr>
                    <w:color w:val="FF0000"/>
                    <w:sz w:val="24"/>
                    <w:szCs w:val="24"/>
                  </w:rPr>
                </w:rPrChange>
              </w:rPr>
              <w:t xml:space="preserve"> </w:t>
            </w:r>
            <w:proofErr w:type="spellStart"/>
            <w:r w:rsidR="009210FF" w:rsidRPr="00395254">
              <w:rPr>
                <w:color w:val="000000"/>
                <w:sz w:val="24"/>
                <w:szCs w:val="24"/>
                <w:rPrChange w:id="818" w:author="Pham Thi Thu Lan" w:date="2021-01-03T17:23:00Z">
                  <w:rPr>
                    <w:color w:val="FF0000"/>
                    <w:sz w:val="24"/>
                    <w:szCs w:val="24"/>
                  </w:rPr>
                </w:rPrChange>
              </w:rPr>
              <w:t>đồng</w:t>
            </w:r>
            <w:proofErr w:type="spellEnd"/>
            <w:r w:rsidR="009210FF" w:rsidRPr="00395254">
              <w:rPr>
                <w:color w:val="000000"/>
                <w:sz w:val="24"/>
                <w:szCs w:val="24"/>
                <w:rPrChange w:id="819" w:author="Pham Thi Thu Lan" w:date="2021-01-03T17:23:00Z">
                  <w:rPr>
                    <w:color w:val="FF0000"/>
                    <w:sz w:val="24"/>
                    <w:szCs w:val="24"/>
                  </w:rPr>
                </w:rPrChange>
              </w:rPr>
              <w:t xml:space="preserve"> TKCM </w:t>
            </w:r>
            <w:proofErr w:type="spellStart"/>
            <w:r w:rsidR="009210FF" w:rsidRPr="00395254">
              <w:rPr>
                <w:color w:val="000000"/>
                <w:sz w:val="24"/>
                <w:szCs w:val="24"/>
                <w:rPrChange w:id="820" w:author="Pham Thi Thu Lan" w:date="2021-01-03T17:23:00Z">
                  <w:rPr>
                    <w:color w:val="FF0000"/>
                    <w:sz w:val="24"/>
                    <w:szCs w:val="24"/>
                  </w:rPr>
                </w:rPrChange>
              </w:rPr>
              <w:t>gi</w:t>
            </w:r>
            <w:r w:rsidR="00F03999" w:rsidRPr="00395254">
              <w:rPr>
                <w:color w:val="000000"/>
                <w:sz w:val="24"/>
                <w:szCs w:val="24"/>
                <w:rPrChange w:id="821" w:author="Pham Thi Thu Lan" w:date="2021-01-03T17:23:00Z">
                  <w:rPr>
                    <w:color w:val="FF0000"/>
                    <w:sz w:val="24"/>
                    <w:szCs w:val="24"/>
                  </w:rPr>
                </w:rPrChange>
              </w:rPr>
              <w:t>ữa</w:t>
            </w:r>
            <w:proofErr w:type="spellEnd"/>
            <w:r w:rsidR="00F03999" w:rsidRPr="00395254">
              <w:rPr>
                <w:color w:val="000000"/>
                <w:sz w:val="24"/>
                <w:szCs w:val="24"/>
                <w:rPrChange w:id="822" w:author="Pham Thi Thu Lan" w:date="2021-01-03T17:23:00Z">
                  <w:rPr>
                    <w:color w:val="FF0000"/>
                    <w:sz w:val="24"/>
                    <w:szCs w:val="24"/>
                  </w:rPr>
                </w:rPrChange>
              </w:rPr>
              <w:t xml:space="preserve"> CNĐT </w:t>
            </w:r>
            <w:proofErr w:type="spellStart"/>
            <w:r w:rsidR="00F03999" w:rsidRPr="00395254">
              <w:rPr>
                <w:color w:val="000000"/>
                <w:sz w:val="24"/>
                <w:szCs w:val="24"/>
                <w:rPrChange w:id="823" w:author="Pham Thi Thu Lan" w:date="2021-01-03T17:23:00Z">
                  <w:rPr>
                    <w:color w:val="FF0000"/>
                    <w:sz w:val="24"/>
                    <w:szCs w:val="24"/>
                  </w:rPr>
                </w:rPrChange>
              </w:rPr>
              <w:t>và</w:t>
            </w:r>
            <w:proofErr w:type="spellEnd"/>
            <w:r w:rsidR="00F03999" w:rsidRPr="00395254">
              <w:rPr>
                <w:color w:val="000000"/>
                <w:sz w:val="24"/>
                <w:szCs w:val="24"/>
                <w:rPrChange w:id="824" w:author="Pham Thi Thu Lan" w:date="2021-01-03T17:23:00Z">
                  <w:rPr>
                    <w:color w:val="FF0000"/>
                    <w:sz w:val="24"/>
                    <w:szCs w:val="24"/>
                  </w:rPr>
                </w:rPrChange>
              </w:rPr>
              <w:t xml:space="preserve"> </w:t>
            </w:r>
            <w:proofErr w:type="spellStart"/>
            <w:r w:rsidR="001D56A0" w:rsidRPr="00395254">
              <w:rPr>
                <w:color w:val="000000"/>
                <w:sz w:val="24"/>
                <w:szCs w:val="24"/>
                <w:rPrChange w:id="825" w:author="Pham Thi Thu Lan" w:date="2021-01-03T17:23:00Z">
                  <w:rPr>
                    <w:color w:val="FF0000"/>
                    <w:sz w:val="24"/>
                    <w:szCs w:val="24"/>
                  </w:rPr>
                </w:rPrChange>
              </w:rPr>
              <w:t>thành</w:t>
            </w:r>
            <w:proofErr w:type="spellEnd"/>
            <w:r w:rsidR="001D56A0" w:rsidRPr="00395254">
              <w:rPr>
                <w:color w:val="000000"/>
                <w:sz w:val="24"/>
                <w:szCs w:val="24"/>
                <w:rPrChange w:id="826" w:author="Pham Thi Thu Lan" w:date="2021-01-03T17:23:00Z">
                  <w:rPr>
                    <w:color w:val="FF0000"/>
                    <w:sz w:val="24"/>
                    <w:szCs w:val="24"/>
                  </w:rPr>
                </w:rPrChange>
              </w:rPr>
              <w:t xml:space="preserve"> </w:t>
            </w:r>
            <w:proofErr w:type="spellStart"/>
            <w:r w:rsidR="001D56A0" w:rsidRPr="00395254">
              <w:rPr>
                <w:color w:val="000000"/>
                <w:sz w:val="24"/>
                <w:szCs w:val="24"/>
                <w:rPrChange w:id="827" w:author="Pham Thi Thu Lan" w:date="2021-01-03T17:23:00Z">
                  <w:rPr>
                    <w:color w:val="FF0000"/>
                    <w:sz w:val="24"/>
                    <w:szCs w:val="24"/>
                  </w:rPr>
                </w:rPrChange>
              </w:rPr>
              <w:t>viên</w:t>
            </w:r>
            <w:proofErr w:type="spellEnd"/>
            <w:r w:rsidR="00F03999" w:rsidRPr="00395254">
              <w:rPr>
                <w:color w:val="000000"/>
                <w:sz w:val="24"/>
                <w:szCs w:val="24"/>
                <w:rPrChange w:id="828" w:author="Pham Thi Thu Lan" w:date="2021-01-03T17:23:00Z">
                  <w:rPr>
                    <w:color w:val="FF0000"/>
                    <w:sz w:val="24"/>
                    <w:szCs w:val="24"/>
                  </w:rPr>
                </w:rPrChange>
              </w:rPr>
              <w:t xml:space="preserve"> </w:t>
            </w:r>
            <w:proofErr w:type="spellStart"/>
            <w:r w:rsidR="00F03999" w:rsidRPr="00395254">
              <w:rPr>
                <w:color w:val="000000"/>
                <w:sz w:val="24"/>
                <w:szCs w:val="24"/>
                <w:rPrChange w:id="829" w:author="Pham Thi Thu Lan" w:date="2021-01-03T17:23:00Z">
                  <w:rPr>
                    <w:color w:val="FF0000"/>
                    <w:sz w:val="24"/>
                    <w:szCs w:val="24"/>
                  </w:rPr>
                </w:rPrChange>
              </w:rPr>
              <w:t>nghiên</w:t>
            </w:r>
            <w:proofErr w:type="spellEnd"/>
            <w:r w:rsidR="00F03999" w:rsidRPr="00395254">
              <w:rPr>
                <w:color w:val="000000"/>
                <w:sz w:val="24"/>
                <w:szCs w:val="24"/>
                <w:rPrChange w:id="830" w:author="Pham Thi Thu Lan" w:date="2021-01-03T17:23:00Z">
                  <w:rPr>
                    <w:color w:val="FF0000"/>
                    <w:sz w:val="24"/>
                    <w:szCs w:val="24"/>
                  </w:rPr>
                </w:rPrChange>
              </w:rPr>
              <w:t xml:space="preserve"> </w:t>
            </w:r>
            <w:proofErr w:type="spellStart"/>
            <w:r w:rsidR="00F03999" w:rsidRPr="00395254">
              <w:rPr>
                <w:color w:val="000000"/>
                <w:sz w:val="24"/>
                <w:szCs w:val="24"/>
                <w:rPrChange w:id="831" w:author="Pham Thi Thu Lan" w:date="2021-01-03T17:23:00Z">
                  <w:rPr>
                    <w:color w:val="FF0000"/>
                    <w:sz w:val="24"/>
                    <w:szCs w:val="24"/>
                  </w:rPr>
                </w:rPrChange>
              </w:rPr>
              <w:t>cứu</w:t>
            </w:r>
            <w:proofErr w:type="spellEnd"/>
            <w:r w:rsidR="001D56A0" w:rsidRPr="00395254">
              <w:rPr>
                <w:color w:val="000000"/>
                <w:sz w:val="24"/>
                <w:szCs w:val="24"/>
                <w:rPrChange w:id="832" w:author="Pham Thi Thu Lan" w:date="2021-01-03T17:23:00Z">
                  <w:rPr>
                    <w:color w:val="FF0000"/>
                    <w:sz w:val="24"/>
                    <w:szCs w:val="24"/>
                  </w:rPr>
                </w:rPrChange>
              </w:rPr>
              <w:t xml:space="preserve"> </w:t>
            </w:r>
            <w:proofErr w:type="spellStart"/>
            <w:r w:rsidR="001D56A0" w:rsidRPr="00395254">
              <w:rPr>
                <w:color w:val="000000"/>
                <w:sz w:val="24"/>
                <w:szCs w:val="24"/>
                <w:rPrChange w:id="833" w:author="Pham Thi Thu Lan" w:date="2021-01-03T17:23:00Z">
                  <w:rPr>
                    <w:color w:val="FF0000"/>
                    <w:sz w:val="24"/>
                    <w:szCs w:val="24"/>
                  </w:rPr>
                </w:rPrChange>
              </w:rPr>
              <w:t>hoặc</w:t>
            </w:r>
            <w:proofErr w:type="spellEnd"/>
            <w:r w:rsidR="001D56A0" w:rsidRPr="00395254">
              <w:rPr>
                <w:color w:val="000000"/>
                <w:sz w:val="24"/>
                <w:szCs w:val="24"/>
                <w:rPrChange w:id="834" w:author="Pham Thi Thu Lan" w:date="2021-01-03T17:23:00Z">
                  <w:rPr>
                    <w:color w:val="FF0000"/>
                    <w:sz w:val="24"/>
                    <w:szCs w:val="24"/>
                  </w:rPr>
                </w:rPrChange>
              </w:rPr>
              <w:t xml:space="preserve"> </w:t>
            </w:r>
            <w:del w:id="835" w:author="Xuan-Tu Tran" w:date="2020-09-09T10:55:00Z">
              <w:r w:rsidR="001D56A0" w:rsidRPr="00395254" w:rsidDel="00DE4191">
                <w:rPr>
                  <w:color w:val="000000"/>
                  <w:sz w:val="24"/>
                  <w:szCs w:val="24"/>
                  <w:rPrChange w:id="836" w:author="Pham Thi Thu Lan" w:date="2021-01-03T17:23:00Z">
                    <w:rPr>
                      <w:color w:val="FF0000"/>
                      <w:sz w:val="24"/>
                      <w:szCs w:val="24"/>
                    </w:rPr>
                  </w:rPrChange>
                </w:rPr>
                <w:delText>Tổ t</w:delText>
              </w:r>
            </w:del>
            <w:proofErr w:type="spellStart"/>
            <w:ins w:id="837" w:author="Xuan-Tu Tran" w:date="2020-09-09T10:55:00Z">
              <w:r w:rsidR="00DE4191" w:rsidRPr="00395254">
                <w:rPr>
                  <w:color w:val="000000"/>
                  <w:sz w:val="24"/>
                  <w:szCs w:val="24"/>
                  <w:rPrChange w:id="838" w:author="Pham Thi Thu Lan" w:date="2021-01-03T17:23:00Z">
                    <w:rPr>
                      <w:color w:val="FF0000"/>
                      <w:sz w:val="24"/>
                      <w:szCs w:val="24"/>
                    </w:rPr>
                  </w:rPrChange>
                </w:rPr>
                <w:t>T</w:t>
              </w:r>
            </w:ins>
            <w:r w:rsidR="001D56A0" w:rsidRPr="00395254">
              <w:rPr>
                <w:color w:val="000000"/>
                <w:sz w:val="24"/>
                <w:szCs w:val="24"/>
                <w:rPrChange w:id="839" w:author="Pham Thi Thu Lan" w:date="2021-01-03T17:23:00Z">
                  <w:rPr>
                    <w:color w:val="FF0000"/>
                    <w:sz w:val="24"/>
                    <w:szCs w:val="24"/>
                  </w:rPr>
                </w:rPrChange>
              </w:rPr>
              <w:t>rưởng</w:t>
            </w:r>
            <w:proofErr w:type="spellEnd"/>
            <w:r w:rsidR="001D56A0" w:rsidRPr="00395254">
              <w:rPr>
                <w:color w:val="000000"/>
                <w:sz w:val="24"/>
                <w:szCs w:val="24"/>
                <w:rPrChange w:id="840" w:author="Pham Thi Thu Lan" w:date="2021-01-03T17:23:00Z">
                  <w:rPr>
                    <w:color w:val="FF0000"/>
                    <w:sz w:val="24"/>
                    <w:szCs w:val="24"/>
                  </w:rPr>
                </w:rPrChange>
              </w:rPr>
              <w:t xml:space="preserve"> </w:t>
            </w:r>
            <w:del w:id="841" w:author="Xuan-Tu Tran" w:date="2020-09-09T10:56:00Z">
              <w:r w:rsidR="001D56A0" w:rsidRPr="00395254" w:rsidDel="00DE4191">
                <w:rPr>
                  <w:color w:val="000000"/>
                  <w:sz w:val="24"/>
                  <w:szCs w:val="24"/>
                  <w:rPrChange w:id="842" w:author="Pham Thi Thu Lan" w:date="2021-01-03T17:23:00Z">
                    <w:rPr>
                      <w:color w:val="FF0000"/>
                      <w:sz w:val="24"/>
                      <w:szCs w:val="24"/>
                    </w:rPr>
                  </w:rPrChange>
                </w:rPr>
                <w:delText xml:space="preserve">các </w:delText>
              </w:r>
            </w:del>
            <w:proofErr w:type="spellStart"/>
            <w:r w:rsidR="001D56A0" w:rsidRPr="00395254">
              <w:rPr>
                <w:color w:val="000000"/>
                <w:sz w:val="24"/>
                <w:szCs w:val="24"/>
                <w:rPrChange w:id="843" w:author="Pham Thi Thu Lan" w:date="2021-01-03T17:23:00Z">
                  <w:rPr>
                    <w:color w:val="FF0000"/>
                    <w:sz w:val="24"/>
                    <w:szCs w:val="24"/>
                  </w:rPr>
                </w:rPrChange>
              </w:rPr>
              <w:t>nhóm</w:t>
            </w:r>
            <w:proofErr w:type="spellEnd"/>
            <w:r w:rsidR="001D56A0" w:rsidRPr="00395254">
              <w:rPr>
                <w:color w:val="000000"/>
                <w:sz w:val="24"/>
                <w:szCs w:val="24"/>
                <w:rPrChange w:id="844" w:author="Pham Thi Thu Lan" w:date="2021-01-03T17:23:00Z">
                  <w:rPr>
                    <w:color w:val="FF0000"/>
                    <w:sz w:val="24"/>
                    <w:szCs w:val="24"/>
                  </w:rPr>
                </w:rPrChange>
              </w:rPr>
              <w:t xml:space="preserve"> </w:t>
            </w:r>
            <w:proofErr w:type="spellStart"/>
            <w:r w:rsidR="001D56A0" w:rsidRPr="00395254">
              <w:rPr>
                <w:color w:val="000000"/>
                <w:sz w:val="24"/>
                <w:szCs w:val="24"/>
                <w:rPrChange w:id="845" w:author="Pham Thi Thu Lan" w:date="2021-01-03T17:23:00Z">
                  <w:rPr>
                    <w:color w:val="FF0000"/>
                    <w:sz w:val="24"/>
                    <w:szCs w:val="24"/>
                  </w:rPr>
                </w:rPrChange>
              </w:rPr>
              <w:t>nghiên</w:t>
            </w:r>
            <w:proofErr w:type="spellEnd"/>
            <w:r w:rsidR="001D56A0" w:rsidRPr="00395254">
              <w:rPr>
                <w:color w:val="000000"/>
                <w:sz w:val="24"/>
                <w:szCs w:val="24"/>
                <w:rPrChange w:id="846" w:author="Pham Thi Thu Lan" w:date="2021-01-03T17:23:00Z">
                  <w:rPr>
                    <w:color w:val="FF0000"/>
                    <w:sz w:val="24"/>
                    <w:szCs w:val="24"/>
                  </w:rPr>
                </w:rPrChange>
              </w:rPr>
              <w:t xml:space="preserve"> </w:t>
            </w:r>
            <w:proofErr w:type="spellStart"/>
            <w:r w:rsidR="001D56A0" w:rsidRPr="00395254">
              <w:rPr>
                <w:color w:val="000000"/>
                <w:sz w:val="24"/>
                <w:szCs w:val="24"/>
                <w:rPrChange w:id="847" w:author="Pham Thi Thu Lan" w:date="2021-01-03T17:23:00Z">
                  <w:rPr>
                    <w:color w:val="FF0000"/>
                    <w:sz w:val="24"/>
                    <w:szCs w:val="24"/>
                  </w:rPr>
                </w:rPrChange>
              </w:rPr>
              <w:t>cứu</w:t>
            </w:r>
            <w:proofErr w:type="spellEnd"/>
            <w:ins w:id="848" w:author="Pham Thi Thu Lan" w:date="2021-01-03T17:21:00Z">
              <w:r w:rsidR="001806DC" w:rsidRPr="00395254">
                <w:rPr>
                  <w:color w:val="000000"/>
                  <w:sz w:val="24"/>
                  <w:szCs w:val="24"/>
                  <w:rPrChange w:id="849" w:author="Pham Thi Thu Lan" w:date="2021-01-03T17:23:00Z">
                    <w:rPr>
                      <w:color w:val="FF0000"/>
                      <w:sz w:val="24"/>
                      <w:szCs w:val="24"/>
                    </w:rPr>
                  </w:rPrChange>
                </w:rPr>
                <w:t>;</w:t>
              </w:r>
            </w:ins>
            <w:del w:id="850" w:author="Pham Thi Thu Lan" w:date="2021-01-03T17:21:00Z">
              <w:r w:rsidR="001D56A0" w:rsidRPr="00395254" w:rsidDel="001806DC">
                <w:rPr>
                  <w:color w:val="000000"/>
                  <w:sz w:val="24"/>
                  <w:szCs w:val="24"/>
                  <w:rPrChange w:id="851" w:author="Pham Thi Thu Lan" w:date="2021-01-03T17:23:00Z">
                    <w:rPr>
                      <w:color w:val="FF0000"/>
                      <w:sz w:val="24"/>
                      <w:szCs w:val="24"/>
                    </w:rPr>
                  </w:rPrChange>
                </w:rPr>
                <w:delText>,</w:delText>
              </w:r>
            </w:del>
            <w:r w:rsidR="001D56A0" w:rsidRPr="00395254">
              <w:rPr>
                <w:color w:val="000000"/>
                <w:sz w:val="24"/>
                <w:szCs w:val="24"/>
                <w:rPrChange w:id="852" w:author="Pham Thi Thu Lan" w:date="2021-01-03T17:23:00Z">
                  <w:rPr>
                    <w:color w:val="FF0000"/>
                    <w:sz w:val="24"/>
                    <w:szCs w:val="24"/>
                  </w:rPr>
                </w:rPrChange>
              </w:rPr>
              <w:t xml:space="preserve"> </w:t>
            </w:r>
            <w:proofErr w:type="spellStart"/>
            <w:r w:rsidR="009210FF" w:rsidRPr="00395254">
              <w:rPr>
                <w:color w:val="000000"/>
                <w:sz w:val="24"/>
                <w:szCs w:val="24"/>
                <w:rPrChange w:id="853" w:author="Pham Thi Thu Lan" w:date="2021-01-03T17:23:00Z">
                  <w:rPr>
                    <w:color w:val="FF0000"/>
                    <w:sz w:val="24"/>
                    <w:szCs w:val="24"/>
                  </w:rPr>
                </w:rPrChange>
              </w:rPr>
              <w:t>Phụ</w:t>
            </w:r>
            <w:proofErr w:type="spellEnd"/>
            <w:r w:rsidR="009210FF" w:rsidRPr="00395254">
              <w:rPr>
                <w:color w:val="000000"/>
                <w:sz w:val="24"/>
                <w:szCs w:val="24"/>
                <w:rPrChange w:id="854" w:author="Pham Thi Thu Lan" w:date="2021-01-03T17:23:00Z">
                  <w:rPr>
                    <w:color w:val="FF0000"/>
                    <w:sz w:val="24"/>
                    <w:szCs w:val="24"/>
                  </w:rPr>
                </w:rPrChange>
              </w:rPr>
              <w:t xml:space="preserve"> </w:t>
            </w:r>
            <w:proofErr w:type="spellStart"/>
            <w:r w:rsidR="009210FF" w:rsidRPr="00395254">
              <w:rPr>
                <w:color w:val="000000"/>
                <w:sz w:val="24"/>
                <w:szCs w:val="24"/>
                <w:rPrChange w:id="855" w:author="Pham Thi Thu Lan" w:date="2021-01-03T17:23:00Z">
                  <w:rPr>
                    <w:color w:val="FF0000"/>
                    <w:sz w:val="24"/>
                    <w:szCs w:val="24"/>
                  </w:rPr>
                </w:rPrChange>
              </w:rPr>
              <w:t>lục</w:t>
            </w:r>
            <w:proofErr w:type="spellEnd"/>
            <w:r w:rsidR="009210FF" w:rsidRPr="00395254">
              <w:rPr>
                <w:color w:val="000000"/>
                <w:sz w:val="24"/>
                <w:szCs w:val="24"/>
                <w:rPrChange w:id="856" w:author="Pham Thi Thu Lan" w:date="2021-01-03T17:23:00Z">
                  <w:rPr>
                    <w:color w:val="FF0000"/>
                    <w:sz w:val="24"/>
                    <w:szCs w:val="24"/>
                  </w:rPr>
                </w:rPrChange>
              </w:rPr>
              <w:t xml:space="preserve"> Danh </w:t>
            </w:r>
            <w:proofErr w:type="spellStart"/>
            <w:r w:rsidR="009210FF" w:rsidRPr="00395254">
              <w:rPr>
                <w:color w:val="000000"/>
                <w:sz w:val="24"/>
                <w:szCs w:val="24"/>
                <w:rPrChange w:id="857" w:author="Pham Thi Thu Lan" w:date="2021-01-03T17:23:00Z">
                  <w:rPr>
                    <w:color w:val="FF0000"/>
                    <w:sz w:val="24"/>
                    <w:szCs w:val="24"/>
                  </w:rPr>
                </w:rPrChange>
              </w:rPr>
              <w:t>sách</w:t>
            </w:r>
            <w:proofErr w:type="spellEnd"/>
            <w:r w:rsidR="009210FF" w:rsidRPr="00395254">
              <w:rPr>
                <w:color w:val="000000"/>
                <w:sz w:val="24"/>
                <w:szCs w:val="24"/>
                <w:rPrChange w:id="858" w:author="Pham Thi Thu Lan" w:date="2021-01-03T17:23:00Z">
                  <w:rPr>
                    <w:color w:val="FF0000"/>
                    <w:sz w:val="24"/>
                    <w:szCs w:val="24"/>
                  </w:rPr>
                </w:rPrChange>
              </w:rPr>
              <w:t xml:space="preserve"> </w:t>
            </w:r>
            <w:proofErr w:type="spellStart"/>
            <w:ins w:id="859" w:author="Xuan-Tu Tran" w:date="2020-09-09T10:56:00Z">
              <w:r w:rsidR="00DE4191" w:rsidRPr="00395254">
                <w:rPr>
                  <w:color w:val="000000"/>
                  <w:sz w:val="24"/>
                  <w:szCs w:val="24"/>
                  <w:rPrChange w:id="860" w:author="Pham Thi Thu Lan" w:date="2021-01-03T17:23:00Z">
                    <w:rPr>
                      <w:color w:val="FF0000"/>
                      <w:sz w:val="24"/>
                      <w:szCs w:val="24"/>
                    </w:rPr>
                  </w:rPrChange>
                </w:rPr>
                <w:t>thành</w:t>
              </w:r>
              <w:proofErr w:type="spellEnd"/>
              <w:r w:rsidR="00DE4191" w:rsidRPr="00395254">
                <w:rPr>
                  <w:color w:val="000000"/>
                  <w:sz w:val="24"/>
                  <w:szCs w:val="24"/>
                  <w:rPrChange w:id="861" w:author="Pham Thi Thu Lan" w:date="2021-01-03T17:23:00Z">
                    <w:rPr>
                      <w:color w:val="FF0000"/>
                      <w:sz w:val="24"/>
                      <w:szCs w:val="24"/>
                    </w:rPr>
                  </w:rPrChange>
                </w:rPr>
                <w:t xml:space="preserve"> </w:t>
              </w:r>
              <w:proofErr w:type="spellStart"/>
              <w:r w:rsidR="00DE4191" w:rsidRPr="00395254">
                <w:rPr>
                  <w:color w:val="000000"/>
                  <w:sz w:val="24"/>
                  <w:szCs w:val="24"/>
                  <w:rPrChange w:id="862" w:author="Pham Thi Thu Lan" w:date="2021-01-03T17:23:00Z">
                    <w:rPr>
                      <w:color w:val="FF0000"/>
                      <w:sz w:val="24"/>
                      <w:szCs w:val="24"/>
                    </w:rPr>
                  </w:rPrChange>
                </w:rPr>
                <w:t>viên</w:t>
              </w:r>
              <w:proofErr w:type="spellEnd"/>
              <w:r w:rsidR="00DE4191" w:rsidRPr="00395254">
                <w:rPr>
                  <w:color w:val="000000"/>
                  <w:sz w:val="24"/>
                  <w:szCs w:val="24"/>
                  <w:rPrChange w:id="863" w:author="Pham Thi Thu Lan" w:date="2021-01-03T17:23:00Z">
                    <w:rPr>
                      <w:color w:val="FF0000"/>
                      <w:sz w:val="24"/>
                      <w:szCs w:val="24"/>
                    </w:rPr>
                  </w:rPrChange>
                </w:rPr>
                <w:t xml:space="preserve"> </w:t>
              </w:r>
            </w:ins>
            <w:proofErr w:type="spellStart"/>
            <w:r w:rsidR="009210FF" w:rsidRPr="00395254">
              <w:rPr>
                <w:color w:val="000000"/>
                <w:sz w:val="24"/>
                <w:szCs w:val="24"/>
                <w:rPrChange w:id="864" w:author="Pham Thi Thu Lan" w:date="2021-01-03T17:23:00Z">
                  <w:rPr>
                    <w:color w:val="FF0000"/>
                    <w:sz w:val="24"/>
                    <w:szCs w:val="24"/>
                  </w:rPr>
                </w:rPrChange>
              </w:rPr>
              <w:t>nhóm</w:t>
            </w:r>
            <w:proofErr w:type="spellEnd"/>
            <w:r w:rsidR="009210FF" w:rsidRPr="00395254">
              <w:rPr>
                <w:color w:val="000000"/>
                <w:sz w:val="24"/>
                <w:szCs w:val="24"/>
                <w:rPrChange w:id="865" w:author="Pham Thi Thu Lan" w:date="2021-01-03T17:23:00Z">
                  <w:rPr>
                    <w:color w:val="FF0000"/>
                    <w:sz w:val="24"/>
                    <w:szCs w:val="24"/>
                  </w:rPr>
                </w:rPrChange>
              </w:rPr>
              <w:t xml:space="preserve"> </w:t>
            </w:r>
            <w:proofErr w:type="spellStart"/>
            <w:r w:rsidR="009210FF" w:rsidRPr="00395254">
              <w:rPr>
                <w:color w:val="000000"/>
                <w:sz w:val="24"/>
                <w:szCs w:val="24"/>
                <w:rPrChange w:id="866" w:author="Pham Thi Thu Lan" w:date="2021-01-03T17:23:00Z">
                  <w:rPr>
                    <w:color w:val="FF0000"/>
                    <w:sz w:val="24"/>
                    <w:szCs w:val="24"/>
                  </w:rPr>
                </w:rPrChange>
              </w:rPr>
              <w:t>nghiên</w:t>
            </w:r>
            <w:proofErr w:type="spellEnd"/>
            <w:r w:rsidR="009210FF" w:rsidRPr="00395254">
              <w:rPr>
                <w:color w:val="000000"/>
                <w:sz w:val="24"/>
                <w:szCs w:val="24"/>
                <w:rPrChange w:id="867" w:author="Pham Thi Thu Lan" w:date="2021-01-03T17:23:00Z">
                  <w:rPr>
                    <w:color w:val="FF0000"/>
                    <w:sz w:val="24"/>
                    <w:szCs w:val="24"/>
                  </w:rPr>
                </w:rPrChange>
              </w:rPr>
              <w:t xml:space="preserve"> </w:t>
            </w:r>
            <w:proofErr w:type="spellStart"/>
            <w:r w:rsidR="009210FF" w:rsidRPr="00395254">
              <w:rPr>
                <w:color w:val="000000"/>
                <w:sz w:val="24"/>
                <w:szCs w:val="24"/>
                <w:rPrChange w:id="868" w:author="Pham Thi Thu Lan" w:date="2021-01-03T17:23:00Z">
                  <w:rPr>
                    <w:color w:val="FF0000"/>
                    <w:sz w:val="24"/>
                    <w:szCs w:val="24"/>
                  </w:rPr>
                </w:rPrChange>
              </w:rPr>
              <w:t>cứu</w:t>
            </w:r>
            <w:proofErr w:type="spellEnd"/>
            <w:r w:rsidRPr="00395254">
              <w:rPr>
                <w:color w:val="000000"/>
                <w:sz w:val="24"/>
                <w:szCs w:val="24"/>
                <w:rPrChange w:id="869" w:author="Pham Thi Thu Lan" w:date="2021-01-03T17:23:00Z">
                  <w:rPr>
                    <w:color w:val="FF0000"/>
                    <w:sz w:val="24"/>
                    <w:szCs w:val="24"/>
                  </w:rPr>
                </w:rPrChange>
              </w:rPr>
              <w:t xml:space="preserve"> </w:t>
            </w:r>
            <w:proofErr w:type="spellStart"/>
            <w:r w:rsidRPr="00395254">
              <w:rPr>
                <w:color w:val="000000"/>
                <w:sz w:val="24"/>
                <w:szCs w:val="24"/>
                <w:rPrChange w:id="870" w:author="Pham Thi Thu Lan" w:date="2021-01-03T17:23:00Z">
                  <w:rPr>
                    <w:color w:val="FF0000"/>
                    <w:sz w:val="24"/>
                    <w:szCs w:val="24"/>
                  </w:rPr>
                </w:rPrChange>
              </w:rPr>
              <w:t>kèm</w:t>
            </w:r>
            <w:proofErr w:type="spellEnd"/>
            <w:r w:rsidRPr="00395254">
              <w:rPr>
                <w:color w:val="000000"/>
                <w:sz w:val="24"/>
                <w:szCs w:val="24"/>
                <w:rPrChange w:id="871" w:author="Pham Thi Thu Lan" w:date="2021-01-03T17:23:00Z">
                  <w:rPr>
                    <w:color w:val="FF0000"/>
                    <w:sz w:val="24"/>
                    <w:szCs w:val="24"/>
                  </w:rPr>
                </w:rPrChange>
              </w:rPr>
              <w:t xml:space="preserve"> </w:t>
            </w:r>
            <w:proofErr w:type="spellStart"/>
            <w:r w:rsidRPr="00395254">
              <w:rPr>
                <w:color w:val="000000"/>
                <w:sz w:val="24"/>
                <w:szCs w:val="24"/>
                <w:rPrChange w:id="872" w:author="Pham Thi Thu Lan" w:date="2021-01-03T17:23:00Z">
                  <w:rPr>
                    <w:color w:val="FF0000"/>
                    <w:sz w:val="24"/>
                    <w:szCs w:val="24"/>
                  </w:rPr>
                </w:rPrChange>
              </w:rPr>
              <w:t>theo</w:t>
            </w:r>
            <w:proofErr w:type="spellEnd"/>
          </w:p>
          <w:p w14:paraId="257D007F" w14:textId="77777777" w:rsidR="008B4572" w:rsidRPr="00395254" w:rsidRDefault="008B4572" w:rsidP="008B4572">
            <w:pPr>
              <w:widowControl w:val="0"/>
              <w:rPr>
                <w:color w:val="000000"/>
                <w:kern w:val="28"/>
                <w:sz w:val="24"/>
                <w:szCs w:val="24"/>
                <w:lang w:val="en"/>
                <w:rPrChange w:id="873" w:author="Pham Thi Thu Lan" w:date="2021-01-03T17:23:00Z">
                  <w:rPr>
                    <w:color w:val="FF0000"/>
                    <w:kern w:val="28"/>
                    <w:sz w:val="24"/>
                    <w:szCs w:val="24"/>
                    <w:lang w:val="en"/>
                  </w:rPr>
                </w:rPrChange>
              </w:rPr>
            </w:pPr>
            <w:r w:rsidRPr="00395254">
              <w:rPr>
                <w:color w:val="000000"/>
                <w:kern w:val="28"/>
                <w:sz w:val="24"/>
                <w:szCs w:val="24"/>
                <w:lang w:val="en"/>
                <w:rPrChange w:id="87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875" w:author="Pham Thi Thu Lan" w:date="2021-01-03T17:23:00Z">
                  <w:rPr>
                    <w:color w:val="FF0000"/>
                    <w:kern w:val="28"/>
                    <w:sz w:val="24"/>
                    <w:szCs w:val="24"/>
                    <w:lang w:val="en"/>
                  </w:rPr>
                </w:rPrChange>
              </w:rPr>
              <w:t>Giấy</w:t>
            </w:r>
            <w:proofErr w:type="spellEnd"/>
            <w:r w:rsidRPr="00395254">
              <w:rPr>
                <w:color w:val="000000"/>
                <w:kern w:val="28"/>
                <w:sz w:val="24"/>
                <w:szCs w:val="24"/>
                <w:lang w:val="en"/>
                <w:rPrChange w:id="87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877" w:author="Pham Thi Thu Lan" w:date="2021-01-03T17:23:00Z">
                  <w:rPr>
                    <w:color w:val="FF0000"/>
                    <w:kern w:val="28"/>
                    <w:sz w:val="24"/>
                    <w:szCs w:val="24"/>
                    <w:lang w:val="en"/>
                  </w:rPr>
                </w:rPrChange>
              </w:rPr>
              <w:t>ủy</w:t>
            </w:r>
            <w:proofErr w:type="spellEnd"/>
            <w:r w:rsidRPr="00395254">
              <w:rPr>
                <w:color w:val="000000"/>
                <w:kern w:val="28"/>
                <w:sz w:val="24"/>
                <w:szCs w:val="24"/>
                <w:lang w:val="en"/>
                <w:rPrChange w:id="87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879" w:author="Pham Thi Thu Lan" w:date="2021-01-03T17:23:00Z">
                  <w:rPr>
                    <w:color w:val="FF0000"/>
                    <w:kern w:val="28"/>
                    <w:sz w:val="24"/>
                    <w:szCs w:val="24"/>
                    <w:lang w:val="en"/>
                  </w:rPr>
                </w:rPrChange>
              </w:rPr>
              <w:t>quyền</w:t>
            </w:r>
            <w:proofErr w:type="spellEnd"/>
            <w:r w:rsidRPr="00395254">
              <w:rPr>
                <w:color w:val="000000"/>
                <w:kern w:val="28"/>
                <w:sz w:val="24"/>
                <w:szCs w:val="24"/>
                <w:lang w:val="en"/>
                <w:rPrChange w:id="88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881" w:author="Pham Thi Thu Lan" w:date="2021-01-03T17:23:00Z">
                  <w:rPr>
                    <w:color w:val="FF0000"/>
                    <w:kern w:val="28"/>
                    <w:sz w:val="24"/>
                    <w:szCs w:val="24"/>
                    <w:lang w:val="en"/>
                  </w:rPr>
                </w:rPrChange>
              </w:rPr>
              <w:t>của</w:t>
            </w:r>
            <w:proofErr w:type="spellEnd"/>
            <w:r w:rsidRPr="00395254">
              <w:rPr>
                <w:color w:val="000000"/>
                <w:kern w:val="28"/>
                <w:sz w:val="24"/>
                <w:szCs w:val="24"/>
                <w:lang w:val="en"/>
                <w:rPrChange w:id="88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883" w:author="Pham Thi Thu Lan" w:date="2021-01-03T17:23:00Z">
                  <w:rPr>
                    <w:color w:val="FF0000"/>
                    <w:kern w:val="28"/>
                    <w:sz w:val="24"/>
                    <w:szCs w:val="24"/>
                    <w:lang w:val="en"/>
                  </w:rPr>
                </w:rPrChange>
              </w:rPr>
              <w:t>các</w:t>
            </w:r>
            <w:proofErr w:type="spellEnd"/>
            <w:r w:rsidRPr="00395254">
              <w:rPr>
                <w:color w:val="000000"/>
                <w:kern w:val="28"/>
                <w:sz w:val="24"/>
                <w:szCs w:val="24"/>
                <w:lang w:val="en"/>
                <w:rPrChange w:id="88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885" w:author="Pham Thi Thu Lan" w:date="2021-01-03T17:23:00Z">
                  <w:rPr>
                    <w:color w:val="FF0000"/>
                    <w:kern w:val="28"/>
                    <w:sz w:val="24"/>
                    <w:szCs w:val="24"/>
                    <w:lang w:val="en"/>
                  </w:rPr>
                </w:rPrChange>
              </w:rPr>
              <w:t>thành</w:t>
            </w:r>
            <w:proofErr w:type="spellEnd"/>
            <w:r w:rsidRPr="00395254">
              <w:rPr>
                <w:color w:val="000000"/>
                <w:kern w:val="28"/>
                <w:sz w:val="24"/>
                <w:szCs w:val="24"/>
                <w:lang w:val="en"/>
                <w:rPrChange w:id="88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887" w:author="Pham Thi Thu Lan" w:date="2021-01-03T17:23:00Z">
                  <w:rPr>
                    <w:color w:val="FF0000"/>
                    <w:kern w:val="28"/>
                    <w:sz w:val="24"/>
                    <w:szCs w:val="24"/>
                    <w:lang w:val="en"/>
                  </w:rPr>
                </w:rPrChange>
              </w:rPr>
              <w:t>viên</w:t>
            </w:r>
            <w:proofErr w:type="spellEnd"/>
            <w:r w:rsidRPr="00395254">
              <w:rPr>
                <w:color w:val="000000"/>
                <w:kern w:val="28"/>
                <w:sz w:val="24"/>
                <w:szCs w:val="24"/>
                <w:lang w:val="en"/>
                <w:rPrChange w:id="888" w:author="Pham Thi Thu Lan" w:date="2021-01-03T17:23:00Z">
                  <w:rPr>
                    <w:color w:val="FF0000"/>
                    <w:kern w:val="28"/>
                    <w:sz w:val="24"/>
                    <w:szCs w:val="24"/>
                    <w:lang w:val="en"/>
                  </w:rPr>
                </w:rPrChange>
              </w:rPr>
              <w:t xml:space="preserve"> </w:t>
            </w:r>
            <w:r w:rsidRPr="00395254">
              <w:rPr>
                <w:i/>
                <w:color w:val="000000"/>
                <w:kern w:val="28"/>
                <w:sz w:val="24"/>
                <w:szCs w:val="24"/>
                <w:lang w:val="en"/>
                <w:rPrChange w:id="889" w:author="Pham Thi Thu Lan" w:date="2021-01-03T17:23:00Z">
                  <w:rPr>
                    <w:i/>
                    <w:color w:val="FF0000"/>
                    <w:kern w:val="28"/>
                    <w:sz w:val="24"/>
                    <w:szCs w:val="24"/>
                    <w:lang w:val="en"/>
                  </w:rPr>
                </w:rPrChange>
              </w:rPr>
              <w:t>(</w:t>
            </w:r>
            <w:proofErr w:type="spellStart"/>
            <w:r w:rsidRPr="00395254">
              <w:rPr>
                <w:i/>
                <w:color w:val="000000"/>
                <w:kern w:val="28"/>
                <w:sz w:val="24"/>
                <w:szCs w:val="24"/>
                <w:lang w:val="en"/>
                <w:rPrChange w:id="890" w:author="Pham Thi Thu Lan" w:date="2021-01-03T17:23:00Z">
                  <w:rPr>
                    <w:i/>
                    <w:color w:val="FF0000"/>
                    <w:kern w:val="28"/>
                    <w:sz w:val="24"/>
                    <w:szCs w:val="24"/>
                    <w:lang w:val="en"/>
                  </w:rPr>
                </w:rPrChange>
              </w:rPr>
              <w:t>the</w:t>
            </w:r>
            <w:r w:rsidR="00F03999" w:rsidRPr="00395254">
              <w:rPr>
                <w:i/>
                <w:color w:val="000000"/>
                <w:kern w:val="28"/>
                <w:sz w:val="24"/>
                <w:szCs w:val="24"/>
                <w:lang w:val="en"/>
                <w:rPrChange w:id="891" w:author="Pham Thi Thu Lan" w:date="2021-01-03T17:23:00Z">
                  <w:rPr>
                    <w:i/>
                    <w:color w:val="FF0000"/>
                    <w:kern w:val="28"/>
                    <w:sz w:val="24"/>
                    <w:szCs w:val="24"/>
                    <w:lang w:val="en"/>
                  </w:rPr>
                </w:rPrChange>
              </w:rPr>
              <w:t>o</w:t>
            </w:r>
            <w:proofErr w:type="spellEnd"/>
            <w:r w:rsidR="00F03999" w:rsidRPr="00395254">
              <w:rPr>
                <w:i/>
                <w:color w:val="000000"/>
                <w:kern w:val="28"/>
                <w:sz w:val="24"/>
                <w:szCs w:val="24"/>
                <w:lang w:val="en"/>
                <w:rPrChange w:id="892"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893" w:author="Pham Thi Thu Lan" w:date="2021-01-03T17:23:00Z">
                  <w:rPr>
                    <w:i/>
                    <w:color w:val="FF0000"/>
                    <w:kern w:val="28"/>
                    <w:sz w:val="24"/>
                    <w:szCs w:val="24"/>
                    <w:lang w:val="en"/>
                  </w:rPr>
                </w:rPrChange>
              </w:rPr>
              <w:t>phụ</w:t>
            </w:r>
            <w:proofErr w:type="spellEnd"/>
            <w:r w:rsidR="00F03999" w:rsidRPr="00395254">
              <w:rPr>
                <w:i/>
                <w:color w:val="000000"/>
                <w:kern w:val="28"/>
                <w:sz w:val="24"/>
                <w:szCs w:val="24"/>
                <w:lang w:val="en"/>
                <w:rPrChange w:id="894"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895" w:author="Pham Thi Thu Lan" w:date="2021-01-03T17:23:00Z">
                  <w:rPr>
                    <w:i/>
                    <w:color w:val="FF0000"/>
                    <w:kern w:val="28"/>
                    <w:sz w:val="24"/>
                    <w:szCs w:val="24"/>
                    <w:lang w:val="en"/>
                  </w:rPr>
                </w:rPrChange>
              </w:rPr>
              <w:t>lục</w:t>
            </w:r>
            <w:proofErr w:type="spellEnd"/>
            <w:r w:rsidR="00F03999" w:rsidRPr="00395254">
              <w:rPr>
                <w:i/>
                <w:color w:val="000000"/>
                <w:kern w:val="28"/>
                <w:sz w:val="24"/>
                <w:szCs w:val="24"/>
                <w:lang w:val="en"/>
                <w:rPrChange w:id="896"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897" w:author="Pham Thi Thu Lan" w:date="2021-01-03T17:23:00Z">
                  <w:rPr>
                    <w:i/>
                    <w:color w:val="FF0000"/>
                    <w:kern w:val="28"/>
                    <w:sz w:val="24"/>
                    <w:szCs w:val="24"/>
                    <w:lang w:val="en"/>
                  </w:rPr>
                </w:rPrChange>
              </w:rPr>
              <w:t>Phiếu</w:t>
            </w:r>
            <w:proofErr w:type="spellEnd"/>
            <w:r w:rsidR="00F03999" w:rsidRPr="00395254">
              <w:rPr>
                <w:i/>
                <w:color w:val="000000"/>
                <w:kern w:val="28"/>
                <w:sz w:val="24"/>
                <w:szCs w:val="24"/>
                <w:lang w:val="en"/>
                <w:rPrChange w:id="898"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899" w:author="Pham Thi Thu Lan" w:date="2021-01-03T17:23:00Z">
                  <w:rPr>
                    <w:i/>
                    <w:color w:val="FF0000"/>
                    <w:kern w:val="28"/>
                    <w:sz w:val="24"/>
                    <w:szCs w:val="24"/>
                    <w:lang w:val="en"/>
                  </w:rPr>
                </w:rPrChange>
              </w:rPr>
              <w:t>giao</w:t>
            </w:r>
            <w:proofErr w:type="spellEnd"/>
            <w:r w:rsidR="00F03999" w:rsidRPr="00395254">
              <w:rPr>
                <w:i/>
                <w:color w:val="000000"/>
                <w:kern w:val="28"/>
                <w:sz w:val="24"/>
                <w:szCs w:val="24"/>
                <w:lang w:val="en"/>
                <w:rPrChange w:id="900"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01" w:author="Pham Thi Thu Lan" w:date="2021-01-03T17:23:00Z">
                  <w:rPr>
                    <w:i/>
                    <w:color w:val="FF0000"/>
                    <w:kern w:val="28"/>
                    <w:sz w:val="24"/>
                    <w:szCs w:val="24"/>
                    <w:lang w:val="en"/>
                  </w:rPr>
                </w:rPrChange>
              </w:rPr>
              <w:t>nhiệm</w:t>
            </w:r>
            <w:proofErr w:type="spellEnd"/>
            <w:r w:rsidR="00F03999" w:rsidRPr="00395254">
              <w:rPr>
                <w:i/>
                <w:color w:val="000000"/>
                <w:kern w:val="28"/>
                <w:sz w:val="24"/>
                <w:szCs w:val="24"/>
                <w:lang w:val="en"/>
                <w:rPrChange w:id="902"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03" w:author="Pham Thi Thu Lan" w:date="2021-01-03T17:23:00Z">
                  <w:rPr>
                    <w:i/>
                    <w:color w:val="FF0000"/>
                    <w:kern w:val="28"/>
                    <w:sz w:val="24"/>
                    <w:szCs w:val="24"/>
                    <w:lang w:val="en"/>
                  </w:rPr>
                </w:rPrChange>
              </w:rPr>
              <w:t>vụ</w:t>
            </w:r>
            <w:proofErr w:type="spellEnd"/>
            <w:r w:rsidR="00F03999" w:rsidRPr="00395254">
              <w:rPr>
                <w:i/>
                <w:color w:val="000000"/>
                <w:kern w:val="28"/>
                <w:sz w:val="24"/>
                <w:szCs w:val="24"/>
                <w:lang w:val="en"/>
                <w:rPrChange w:id="904"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905" w:author="Pham Thi Thu Lan" w:date="2021-01-03T17:23:00Z">
                  <w:rPr>
                    <w:i/>
                    <w:color w:val="FF0000"/>
                    <w:kern w:val="28"/>
                    <w:sz w:val="24"/>
                    <w:szCs w:val="24"/>
                    <w:lang w:val="en"/>
                  </w:rPr>
                </w:rPrChange>
              </w:rPr>
              <w:t>Hợp</w:t>
            </w:r>
            <w:proofErr w:type="spellEnd"/>
            <w:r w:rsidRPr="00395254">
              <w:rPr>
                <w:i/>
                <w:color w:val="000000"/>
                <w:kern w:val="28"/>
                <w:sz w:val="24"/>
                <w:szCs w:val="24"/>
                <w:lang w:val="en"/>
                <w:rPrChange w:id="906"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907" w:author="Pham Thi Thu Lan" w:date="2021-01-03T17:23:00Z">
                  <w:rPr>
                    <w:i/>
                    <w:color w:val="FF0000"/>
                    <w:kern w:val="28"/>
                    <w:sz w:val="24"/>
                    <w:szCs w:val="24"/>
                    <w:lang w:val="en"/>
                  </w:rPr>
                </w:rPrChange>
              </w:rPr>
              <w:t>đồng</w:t>
            </w:r>
            <w:proofErr w:type="spellEnd"/>
            <w:r w:rsidRPr="00395254">
              <w:rPr>
                <w:i/>
                <w:color w:val="000000"/>
                <w:kern w:val="28"/>
                <w:sz w:val="24"/>
                <w:szCs w:val="24"/>
                <w:lang w:val="en"/>
                <w:rPrChange w:id="908" w:author="Pham Thi Thu Lan" w:date="2021-01-03T17:23:00Z">
                  <w:rPr>
                    <w:i/>
                    <w:color w:val="FF0000"/>
                    <w:kern w:val="28"/>
                    <w:sz w:val="24"/>
                    <w:szCs w:val="24"/>
                    <w:lang w:val="en"/>
                  </w:rPr>
                </w:rPrChange>
              </w:rPr>
              <w:t xml:space="preserve"> TKCM</w:t>
            </w:r>
            <w:r w:rsidR="00F03999" w:rsidRPr="00395254">
              <w:rPr>
                <w:i/>
                <w:color w:val="000000"/>
                <w:kern w:val="28"/>
                <w:sz w:val="24"/>
                <w:szCs w:val="24"/>
                <w:lang w:val="en"/>
                <w:rPrChange w:id="909"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10" w:author="Pham Thi Thu Lan" w:date="2021-01-03T17:23:00Z">
                  <w:rPr>
                    <w:i/>
                    <w:color w:val="FF0000"/>
                    <w:kern w:val="28"/>
                    <w:sz w:val="24"/>
                    <w:szCs w:val="24"/>
                    <w:lang w:val="en"/>
                  </w:rPr>
                </w:rPrChange>
              </w:rPr>
              <w:t>và</w:t>
            </w:r>
            <w:proofErr w:type="spellEnd"/>
            <w:r w:rsidR="00F03999" w:rsidRPr="00395254">
              <w:rPr>
                <w:i/>
                <w:color w:val="000000"/>
                <w:kern w:val="28"/>
                <w:sz w:val="24"/>
                <w:szCs w:val="24"/>
                <w:lang w:val="en"/>
                <w:rPrChange w:id="911"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12" w:author="Pham Thi Thu Lan" w:date="2021-01-03T17:23:00Z">
                  <w:rPr>
                    <w:i/>
                    <w:color w:val="FF0000"/>
                    <w:kern w:val="28"/>
                    <w:sz w:val="24"/>
                    <w:szCs w:val="24"/>
                    <w:lang w:val="en"/>
                  </w:rPr>
                </w:rPrChange>
              </w:rPr>
              <w:t>các</w:t>
            </w:r>
            <w:proofErr w:type="spellEnd"/>
            <w:r w:rsidR="00F03999" w:rsidRPr="00395254">
              <w:rPr>
                <w:i/>
                <w:color w:val="000000"/>
                <w:kern w:val="28"/>
                <w:sz w:val="24"/>
                <w:szCs w:val="24"/>
                <w:lang w:val="en"/>
                <w:rPrChange w:id="913"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14" w:author="Pham Thi Thu Lan" w:date="2021-01-03T17:23:00Z">
                  <w:rPr>
                    <w:i/>
                    <w:color w:val="FF0000"/>
                    <w:kern w:val="28"/>
                    <w:sz w:val="24"/>
                    <w:szCs w:val="24"/>
                    <w:lang w:val="en"/>
                  </w:rPr>
                </w:rPrChange>
              </w:rPr>
              <w:t>thành</w:t>
            </w:r>
            <w:proofErr w:type="spellEnd"/>
            <w:r w:rsidR="00F03999" w:rsidRPr="00395254">
              <w:rPr>
                <w:i/>
                <w:color w:val="000000"/>
                <w:kern w:val="28"/>
                <w:sz w:val="24"/>
                <w:szCs w:val="24"/>
                <w:lang w:val="en"/>
                <w:rPrChange w:id="915"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16" w:author="Pham Thi Thu Lan" w:date="2021-01-03T17:23:00Z">
                  <w:rPr>
                    <w:i/>
                    <w:color w:val="FF0000"/>
                    <w:kern w:val="28"/>
                    <w:sz w:val="24"/>
                    <w:szCs w:val="24"/>
                    <w:lang w:val="en"/>
                  </w:rPr>
                </w:rPrChange>
              </w:rPr>
              <w:t>viên</w:t>
            </w:r>
            <w:proofErr w:type="spellEnd"/>
            <w:r w:rsidR="00F03999" w:rsidRPr="00395254">
              <w:rPr>
                <w:i/>
                <w:color w:val="000000"/>
                <w:kern w:val="28"/>
                <w:sz w:val="24"/>
                <w:szCs w:val="24"/>
                <w:lang w:val="en"/>
                <w:rPrChange w:id="917"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18" w:author="Pham Thi Thu Lan" w:date="2021-01-03T17:23:00Z">
                  <w:rPr>
                    <w:i/>
                    <w:color w:val="FF0000"/>
                    <w:kern w:val="28"/>
                    <w:sz w:val="24"/>
                    <w:szCs w:val="24"/>
                    <w:lang w:val="en"/>
                  </w:rPr>
                </w:rPrChange>
              </w:rPr>
              <w:t>nghiên</w:t>
            </w:r>
            <w:proofErr w:type="spellEnd"/>
            <w:r w:rsidR="00F03999" w:rsidRPr="00395254">
              <w:rPr>
                <w:i/>
                <w:color w:val="000000"/>
                <w:kern w:val="28"/>
                <w:sz w:val="24"/>
                <w:szCs w:val="24"/>
                <w:lang w:val="en"/>
                <w:rPrChange w:id="919"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20" w:author="Pham Thi Thu Lan" w:date="2021-01-03T17:23:00Z">
                  <w:rPr>
                    <w:i/>
                    <w:color w:val="FF0000"/>
                    <w:kern w:val="28"/>
                    <w:sz w:val="24"/>
                    <w:szCs w:val="24"/>
                    <w:lang w:val="en"/>
                  </w:rPr>
                </w:rPrChange>
              </w:rPr>
              <w:t>cứu</w:t>
            </w:r>
            <w:proofErr w:type="spellEnd"/>
            <w:r w:rsidR="00F03999" w:rsidRPr="00395254">
              <w:rPr>
                <w:i/>
                <w:color w:val="000000"/>
                <w:kern w:val="28"/>
                <w:sz w:val="24"/>
                <w:szCs w:val="24"/>
                <w:lang w:val="en"/>
                <w:rPrChange w:id="921"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22" w:author="Pham Thi Thu Lan" w:date="2021-01-03T17:23:00Z">
                  <w:rPr>
                    <w:i/>
                    <w:color w:val="FF0000"/>
                    <w:kern w:val="28"/>
                    <w:sz w:val="24"/>
                    <w:szCs w:val="24"/>
                    <w:lang w:val="en"/>
                  </w:rPr>
                </w:rPrChange>
              </w:rPr>
              <w:t>ký</w:t>
            </w:r>
            <w:proofErr w:type="spellEnd"/>
            <w:r w:rsidR="00F03999" w:rsidRPr="00395254">
              <w:rPr>
                <w:i/>
                <w:color w:val="000000"/>
                <w:kern w:val="28"/>
                <w:sz w:val="24"/>
                <w:szCs w:val="24"/>
                <w:lang w:val="en"/>
                <w:rPrChange w:id="923"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24" w:author="Pham Thi Thu Lan" w:date="2021-01-03T17:23:00Z">
                  <w:rPr>
                    <w:i/>
                    <w:color w:val="FF0000"/>
                    <w:kern w:val="28"/>
                    <w:sz w:val="24"/>
                    <w:szCs w:val="24"/>
                    <w:lang w:val="en"/>
                  </w:rPr>
                </w:rPrChange>
              </w:rPr>
              <w:t>Hợp</w:t>
            </w:r>
            <w:proofErr w:type="spellEnd"/>
            <w:r w:rsidR="00F03999" w:rsidRPr="00395254">
              <w:rPr>
                <w:i/>
                <w:color w:val="000000"/>
                <w:kern w:val="28"/>
                <w:sz w:val="24"/>
                <w:szCs w:val="24"/>
                <w:lang w:val="en"/>
                <w:rPrChange w:id="925"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26" w:author="Pham Thi Thu Lan" w:date="2021-01-03T17:23:00Z">
                  <w:rPr>
                    <w:i/>
                    <w:color w:val="FF0000"/>
                    <w:kern w:val="28"/>
                    <w:sz w:val="24"/>
                    <w:szCs w:val="24"/>
                    <w:lang w:val="en"/>
                  </w:rPr>
                </w:rPrChange>
              </w:rPr>
              <w:t>đồng</w:t>
            </w:r>
            <w:proofErr w:type="spellEnd"/>
            <w:r w:rsidR="00F03999" w:rsidRPr="00395254">
              <w:rPr>
                <w:i/>
                <w:color w:val="000000"/>
                <w:kern w:val="28"/>
                <w:sz w:val="24"/>
                <w:szCs w:val="24"/>
                <w:lang w:val="en"/>
                <w:rPrChange w:id="927" w:author="Pham Thi Thu Lan" w:date="2021-01-03T17:23:00Z">
                  <w:rPr>
                    <w:i/>
                    <w:color w:val="FF0000"/>
                    <w:kern w:val="28"/>
                    <w:sz w:val="24"/>
                    <w:szCs w:val="24"/>
                    <w:lang w:val="en"/>
                  </w:rPr>
                </w:rPrChange>
              </w:rPr>
              <w:t xml:space="preserve"> TKCM </w:t>
            </w:r>
            <w:proofErr w:type="spellStart"/>
            <w:r w:rsidR="00F03999" w:rsidRPr="00395254">
              <w:rPr>
                <w:i/>
                <w:color w:val="000000"/>
                <w:kern w:val="28"/>
                <w:sz w:val="24"/>
                <w:szCs w:val="24"/>
                <w:lang w:val="en"/>
                <w:rPrChange w:id="928" w:author="Pham Thi Thu Lan" w:date="2021-01-03T17:23:00Z">
                  <w:rPr>
                    <w:i/>
                    <w:color w:val="FF0000"/>
                    <w:kern w:val="28"/>
                    <w:sz w:val="24"/>
                    <w:szCs w:val="24"/>
                    <w:lang w:val="en"/>
                  </w:rPr>
                </w:rPrChange>
              </w:rPr>
              <w:t>trực</w:t>
            </w:r>
            <w:proofErr w:type="spellEnd"/>
            <w:r w:rsidR="00F03999" w:rsidRPr="00395254">
              <w:rPr>
                <w:i/>
                <w:color w:val="000000"/>
                <w:kern w:val="28"/>
                <w:sz w:val="24"/>
                <w:szCs w:val="24"/>
                <w:lang w:val="en"/>
                <w:rPrChange w:id="929"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30" w:author="Pham Thi Thu Lan" w:date="2021-01-03T17:23:00Z">
                  <w:rPr>
                    <w:i/>
                    <w:color w:val="FF0000"/>
                    <w:kern w:val="28"/>
                    <w:sz w:val="24"/>
                    <w:szCs w:val="24"/>
                    <w:lang w:val="en"/>
                  </w:rPr>
                </w:rPrChange>
              </w:rPr>
              <w:t>tiếp</w:t>
            </w:r>
            <w:proofErr w:type="spellEnd"/>
            <w:r w:rsidR="00F03999" w:rsidRPr="00395254">
              <w:rPr>
                <w:i/>
                <w:color w:val="000000"/>
                <w:kern w:val="28"/>
                <w:sz w:val="24"/>
                <w:szCs w:val="24"/>
                <w:lang w:val="en"/>
                <w:rPrChange w:id="931" w:author="Pham Thi Thu Lan" w:date="2021-01-03T17:23:00Z">
                  <w:rPr>
                    <w:i/>
                    <w:color w:val="FF0000"/>
                    <w:kern w:val="28"/>
                    <w:sz w:val="24"/>
                    <w:szCs w:val="24"/>
                    <w:lang w:val="en"/>
                  </w:rPr>
                </w:rPrChange>
              </w:rPr>
              <w:t xml:space="preserve"> </w:t>
            </w:r>
            <w:proofErr w:type="spellStart"/>
            <w:r w:rsidR="00F03999" w:rsidRPr="00395254">
              <w:rPr>
                <w:i/>
                <w:color w:val="000000"/>
                <w:kern w:val="28"/>
                <w:sz w:val="24"/>
                <w:szCs w:val="24"/>
                <w:lang w:val="en"/>
                <w:rPrChange w:id="932" w:author="Pham Thi Thu Lan" w:date="2021-01-03T17:23:00Z">
                  <w:rPr>
                    <w:i/>
                    <w:color w:val="FF0000"/>
                    <w:kern w:val="28"/>
                    <w:sz w:val="24"/>
                    <w:szCs w:val="24"/>
                    <w:lang w:val="en"/>
                  </w:rPr>
                </w:rPrChange>
              </w:rPr>
              <w:t>khác</w:t>
            </w:r>
            <w:proofErr w:type="spellEnd"/>
            <w:r w:rsidRPr="00395254">
              <w:rPr>
                <w:i/>
                <w:color w:val="000000"/>
                <w:kern w:val="28"/>
                <w:sz w:val="24"/>
                <w:szCs w:val="24"/>
                <w:lang w:val="en"/>
                <w:rPrChange w:id="933" w:author="Pham Thi Thu Lan" w:date="2021-01-03T17:23:00Z">
                  <w:rPr>
                    <w:i/>
                    <w:color w:val="FF0000"/>
                    <w:kern w:val="28"/>
                    <w:sz w:val="24"/>
                    <w:szCs w:val="24"/>
                    <w:lang w:val="en"/>
                  </w:rPr>
                </w:rPrChange>
              </w:rPr>
              <w:t>)</w:t>
            </w:r>
            <w:r w:rsidRPr="00395254">
              <w:rPr>
                <w:color w:val="000000"/>
                <w:kern w:val="28"/>
                <w:sz w:val="24"/>
                <w:szCs w:val="24"/>
                <w:lang w:val="en"/>
                <w:rPrChange w:id="93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35" w:author="Pham Thi Thu Lan" w:date="2021-01-03T17:23:00Z">
                  <w:rPr>
                    <w:color w:val="FF0000"/>
                    <w:kern w:val="28"/>
                    <w:sz w:val="24"/>
                    <w:szCs w:val="24"/>
                    <w:lang w:val="en"/>
                  </w:rPr>
                </w:rPrChange>
              </w:rPr>
              <w:t>cho</w:t>
            </w:r>
            <w:proofErr w:type="spellEnd"/>
            <w:r w:rsidRPr="00395254">
              <w:rPr>
                <w:color w:val="000000"/>
                <w:kern w:val="28"/>
                <w:sz w:val="24"/>
                <w:szCs w:val="24"/>
                <w:lang w:val="en"/>
                <w:rPrChange w:id="93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37" w:author="Pham Thi Thu Lan" w:date="2021-01-03T17:23:00Z">
                  <w:rPr>
                    <w:color w:val="FF0000"/>
                    <w:kern w:val="28"/>
                    <w:sz w:val="24"/>
                    <w:szCs w:val="24"/>
                    <w:lang w:val="en"/>
                  </w:rPr>
                </w:rPrChange>
              </w:rPr>
              <w:t>chủ</w:t>
            </w:r>
            <w:proofErr w:type="spellEnd"/>
            <w:r w:rsidRPr="00395254">
              <w:rPr>
                <w:color w:val="000000"/>
                <w:kern w:val="28"/>
                <w:sz w:val="24"/>
                <w:szCs w:val="24"/>
                <w:lang w:val="en"/>
                <w:rPrChange w:id="93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39" w:author="Pham Thi Thu Lan" w:date="2021-01-03T17:23:00Z">
                  <w:rPr>
                    <w:color w:val="FF0000"/>
                    <w:kern w:val="28"/>
                    <w:sz w:val="24"/>
                    <w:szCs w:val="24"/>
                    <w:lang w:val="en"/>
                  </w:rPr>
                </w:rPrChange>
              </w:rPr>
              <w:t>nhiệm</w:t>
            </w:r>
            <w:proofErr w:type="spellEnd"/>
            <w:r w:rsidRPr="00395254">
              <w:rPr>
                <w:color w:val="000000"/>
                <w:kern w:val="28"/>
                <w:sz w:val="24"/>
                <w:szCs w:val="24"/>
                <w:lang w:val="en"/>
                <w:rPrChange w:id="94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41" w:author="Pham Thi Thu Lan" w:date="2021-01-03T17:23:00Z">
                  <w:rPr>
                    <w:color w:val="FF0000"/>
                    <w:kern w:val="28"/>
                    <w:sz w:val="24"/>
                    <w:szCs w:val="24"/>
                    <w:lang w:val="en"/>
                  </w:rPr>
                </w:rPrChange>
              </w:rPr>
              <w:t>đề</w:t>
            </w:r>
            <w:proofErr w:type="spellEnd"/>
            <w:r w:rsidRPr="00395254">
              <w:rPr>
                <w:color w:val="000000"/>
                <w:kern w:val="28"/>
                <w:sz w:val="24"/>
                <w:szCs w:val="24"/>
                <w:lang w:val="en"/>
                <w:rPrChange w:id="94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43" w:author="Pham Thi Thu Lan" w:date="2021-01-03T17:23:00Z">
                  <w:rPr>
                    <w:color w:val="FF0000"/>
                    <w:kern w:val="28"/>
                    <w:sz w:val="24"/>
                    <w:szCs w:val="24"/>
                    <w:lang w:val="en"/>
                  </w:rPr>
                </w:rPrChange>
              </w:rPr>
              <w:t>tài</w:t>
            </w:r>
            <w:proofErr w:type="spellEnd"/>
            <w:r w:rsidRPr="00395254">
              <w:rPr>
                <w:color w:val="000000"/>
                <w:kern w:val="28"/>
                <w:sz w:val="24"/>
                <w:szCs w:val="24"/>
                <w:lang w:val="en"/>
                <w:rPrChange w:id="94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45" w:author="Pham Thi Thu Lan" w:date="2021-01-03T17:23:00Z">
                  <w:rPr>
                    <w:color w:val="FF0000"/>
                    <w:kern w:val="28"/>
                    <w:sz w:val="24"/>
                    <w:szCs w:val="24"/>
                    <w:lang w:val="en"/>
                  </w:rPr>
                </w:rPrChange>
              </w:rPr>
              <w:t>ký</w:t>
            </w:r>
            <w:proofErr w:type="spellEnd"/>
            <w:r w:rsidRPr="00395254">
              <w:rPr>
                <w:color w:val="000000"/>
                <w:kern w:val="28"/>
                <w:sz w:val="24"/>
                <w:szCs w:val="24"/>
                <w:lang w:val="en"/>
                <w:rPrChange w:id="94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47" w:author="Pham Thi Thu Lan" w:date="2021-01-03T17:23:00Z">
                  <w:rPr>
                    <w:color w:val="FF0000"/>
                    <w:kern w:val="28"/>
                    <w:sz w:val="24"/>
                    <w:szCs w:val="24"/>
                    <w:lang w:val="en"/>
                  </w:rPr>
                </w:rPrChange>
              </w:rPr>
              <w:t>hợp</w:t>
            </w:r>
            <w:proofErr w:type="spellEnd"/>
            <w:r w:rsidRPr="00395254">
              <w:rPr>
                <w:color w:val="000000"/>
                <w:kern w:val="28"/>
                <w:sz w:val="24"/>
                <w:szCs w:val="24"/>
                <w:lang w:val="en"/>
                <w:rPrChange w:id="94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49" w:author="Pham Thi Thu Lan" w:date="2021-01-03T17:23:00Z">
                  <w:rPr>
                    <w:color w:val="FF0000"/>
                    <w:kern w:val="28"/>
                    <w:sz w:val="24"/>
                    <w:szCs w:val="24"/>
                    <w:lang w:val="en"/>
                  </w:rPr>
                </w:rPrChange>
              </w:rPr>
              <w:t>đồng</w:t>
            </w:r>
            <w:proofErr w:type="spellEnd"/>
            <w:r w:rsidRPr="00395254">
              <w:rPr>
                <w:color w:val="000000"/>
                <w:kern w:val="28"/>
                <w:sz w:val="24"/>
                <w:szCs w:val="24"/>
                <w:lang w:val="en"/>
                <w:rPrChange w:id="95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51" w:author="Pham Thi Thu Lan" w:date="2021-01-03T17:23:00Z">
                  <w:rPr>
                    <w:color w:val="FF0000"/>
                    <w:kern w:val="28"/>
                    <w:sz w:val="24"/>
                    <w:szCs w:val="24"/>
                    <w:lang w:val="en"/>
                  </w:rPr>
                </w:rPrChange>
              </w:rPr>
              <w:t>và</w:t>
            </w:r>
            <w:proofErr w:type="spellEnd"/>
            <w:r w:rsidRPr="00395254">
              <w:rPr>
                <w:color w:val="000000"/>
                <w:kern w:val="28"/>
                <w:sz w:val="24"/>
                <w:szCs w:val="24"/>
                <w:lang w:val="en"/>
                <w:rPrChange w:id="95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53" w:author="Pham Thi Thu Lan" w:date="2021-01-03T17:23:00Z">
                  <w:rPr>
                    <w:color w:val="FF0000"/>
                    <w:kern w:val="28"/>
                    <w:sz w:val="24"/>
                    <w:szCs w:val="24"/>
                    <w:lang w:val="en"/>
                  </w:rPr>
                </w:rPrChange>
              </w:rPr>
              <w:t>nhận</w:t>
            </w:r>
            <w:proofErr w:type="spellEnd"/>
            <w:r w:rsidRPr="00395254">
              <w:rPr>
                <w:color w:val="000000"/>
                <w:kern w:val="28"/>
                <w:sz w:val="24"/>
                <w:szCs w:val="24"/>
                <w:lang w:val="en"/>
                <w:rPrChange w:id="95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55" w:author="Pham Thi Thu Lan" w:date="2021-01-03T17:23:00Z">
                  <w:rPr>
                    <w:color w:val="FF0000"/>
                    <w:kern w:val="28"/>
                    <w:sz w:val="24"/>
                    <w:szCs w:val="24"/>
                    <w:lang w:val="en"/>
                  </w:rPr>
                </w:rPrChange>
              </w:rPr>
              <w:t>kinh</w:t>
            </w:r>
            <w:proofErr w:type="spellEnd"/>
            <w:r w:rsidRPr="00395254">
              <w:rPr>
                <w:color w:val="000000"/>
                <w:kern w:val="28"/>
                <w:sz w:val="24"/>
                <w:szCs w:val="24"/>
                <w:lang w:val="en"/>
                <w:rPrChange w:id="95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57" w:author="Pham Thi Thu Lan" w:date="2021-01-03T17:23:00Z">
                  <w:rPr>
                    <w:color w:val="FF0000"/>
                    <w:kern w:val="28"/>
                    <w:sz w:val="24"/>
                    <w:szCs w:val="24"/>
                    <w:lang w:val="en"/>
                  </w:rPr>
                </w:rPrChange>
              </w:rPr>
              <w:t>phí</w:t>
            </w:r>
            <w:proofErr w:type="spellEnd"/>
            <w:r w:rsidRPr="00395254">
              <w:rPr>
                <w:color w:val="000000"/>
                <w:kern w:val="28"/>
                <w:sz w:val="24"/>
                <w:szCs w:val="24"/>
                <w:lang w:val="en"/>
                <w:rPrChange w:id="958" w:author="Pham Thi Thu Lan" w:date="2021-01-03T17:23:00Z">
                  <w:rPr>
                    <w:color w:val="FF0000"/>
                    <w:kern w:val="28"/>
                    <w:sz w:val="24"/>
                    <w:szCs w:val="24"/>
                    <w:lang w:val="en"/>
                  </w:rPr>
                </w:rPrChange>
              </w:rPr>
              <w:t xml:space="preserve"> TKCM</w:t>
            </w:r>
          </w:p>
          <w:p w14:paraId="4788CBA6" w14:textId="77777777" w:rsidR="00E21BB5" w:rsidRPr="00395254" w:rsidRDefault="00D71688" w:rsidP="00EA3589">
            <w:pPr>
              <w:widowControl w:val="0"/>
              <w:rPr>
                <w:i/>
                <w:color w:val="000000"/>
                <w:kern w:val="28"/>
                <w:sz w:val="24"/>
                <w:szCs w:val="24"/>
                <w:lang w:val="en"/>
                <w:rPrChange w:id="959" w:author="Pham Thi Thu Lan" w:date="2021-01-03T17:23:00Z">
                  <w:rPr>
                    <w:i/>
                    <w:color w:val="FF0000"/>
                    <w:kern w:val="28"/>
                    <w:sz w:val="24"/>
                    <w:szCs w:val="24"/>
                    <w:lang w:val="en"/>
                  </w:rPr>
                </w:rPrChange>
              </w:rPr>
            </w:pPr>
            <w:r w:rsidRPr="00395254">
              <w:rPr>
                <w:color w:val="000000"/>
                <w:kern w:val="28"/>
                <w:sz w:val="24"/>
                <w:szCs w:val="24"/>
                <w:lang w:val="en"/>
                <w:rPrChange w:id="960"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61" w:author="Pham Thi Thu Lan" w:date="2021-01-03T17:23:00Z">
                  <w:rPr>
                    <w:color w:val="FF0000"/>
                    <w:kern w:val="28"/>
                    <w:sz w:val="24"/>
                    <w:szCs w:val="24"/>
                    <w:lang w:val="en"/>
                  </w:rPr>
                </w:rPrChange>
              </w:rPr>
              <w:t>Bản</w:t>
            </w:r>
            <w:proofErr w:type="spellEnd"/>
            <w:r w:rsidR="00036F97" w:rsidRPr="00395254">
              <w:rPr>
                <w:color w:val="000000"/>
                <w:kern w:val="28"/>
                <w:sz w:val="24"/>
                <w:szCs w:val="24"/>
                <w:lang w:val="en"/>
                <w:rPrChange w:id="962"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63" w:author="Pham Thi Thu Lan" w:date="2021-01-03T17:23:00Z">
                  <w:rPr>
                    <w:color w:val="FF0000"/>
                    <w:kern w:val="28"/>
                    <w:sz w:val="24"/>
                    <w:szCs w:val="24"/>
                    <w:lang w:val="en"/>
                  </w:rPr>
                </w:rPrChange>
              </w:rPr>
              <w:t>phô</w:t>
            </w:r>
            <w:proofErr w:type="spellEnd"/>
            <w:r w:rsidR="00036F97" w:rsidRPr="00395254">
              <w:rPr>
                <w:color w:val="000000"/>
                <w:kern w:val="28"/>
                <w:sz w:val="24"/>
                <w:szCs w:val="24"/>
                <w:lang w:val="en"/>
                <w:rPrChange w:id="964"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65" w:author="Pham Thi Thu Lan" w:date="2021-01-03T17:23:00Z">
                  <w:rPr>
                    <w:color w:val="FF0000"/>
                    <w:kern w:val="28"/>
                    <w:sz w:val="24"/>
                    <w:szCs w:val="24"/>
                    <w:lang w:val="en"/>
                  </w:rPr>
                </w:rPrChange>
              </w:rPr>
              <w:t>tô</w:t>
            </w:r>
            <w:proofErr w:type="spellEnd"/>
            <w:r w:rsidR="00036F97" w:rsidRPr="00395254">
              <w:rPr>
                <w:color w:val="000000"/>
                <w:kern w:val="28"/>
                <w:sz w:val="24"/>
                <w:szCs w:val="24"/>
                <w:lang w:val="en"/>
                <w:rPrChange w:id="966"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67" w:author="Pham Thi Thu Lan" w:date="2021-01-03T17:23:00Z">
                  <w:rPr>
                    <w:color w:val="FF0000"/>
                    <w:kern w:val="28"/>
                    <w:sz w:val="24"/>
                    <w:szCs w:val="24"/>
                    <w:lang w:val="en"/>
                  </w:rPr>
                </w:rPrChange>
              </w:rPr>
              <w:t>Dự</w:t>
            </w:r>
            <w:proofErr w:type="spellEnd"/>
            <w:r w:rsidR="00036F97" w:rsidRPr="00395254">
              <w:rPr>
                <w:color w:val="000000"/>
                <w:kern w:val="28"/>
                <w:sz w:val="24"/>
                <w:szCs w:val="24"/>
                <w:lang w:val="en"/>
                <w:rPrChange w:id="968"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69" w:author="Pham Thi Thu Lan" w:date="2021-01-03T17:23:00Z">
                  <w:rPr>
                    <w:color w:val="FF0000"/>
                    <w:kern w:val="28"/>
                    <w:sz w:val="24"/>
                    <w:szCs w:val="24"/>
                    <w:lang w:val="en"/>
                  </w:rPr>
                </w:rPrChange>
              </w:rPr>
              <w:t>toán</w:t>
            </w:r>
            <w:proofErr w:type="spellEnd"/>
            <w:r w:rsidR="00036F97" w:rsidRPr="00395254">
              <w:rPr>
                <w:color w:val="000000"/>
                <w:kern w:val="28"/>
                <w:sz w:val="24"/>
                <w:szCs w:val="24"/>
                <w:lang w:val="en"/>
                <w:rPrChange w:id="970" w:author="Pham Thi Thu Lan" w:date="2021-01-03T17:23:00Z">
                  <w:rPr>
                    <w:color w:val="FF0000"/>
                    <w:kern w:val="28"/>
                    <w:sz w:val="24"/>
                    <w:szCs w:val="24"/>
                    <w:lang w:val="en"/>
                  </w:rPr>
                </w:rPrChange>
              </w:rPr>
              <w:t xml:space="preserve"> chi </w:t>
            </w:r>
            <w:proofErr w:type="spellStart"/>
            <w:r w:rsidR="00036F97" w:rsidRPr="00395254">
              <w:rPr>
                <w:color w:val="000000"/>
                <w:kern w:val="28"/>
                <w:sz w:val="24"/>
                <w:szCs w:val="24"/>
                <w:lang w:val="en"/>
                <w:rPrChange w:id="971" w:author="Pham Thi Thu Lan" w:date="2021-01-03T17:23:00Z">
                  <w:rPr>
                    <w:color w:val="FF0000"/>
                    <w:kern w:val="28"/>
                    <w:sz w:val="24"/>
                    <w:szCs w:val="24"/>
                    <w:lang w:val="en"/>
                  </w:rPr>
                </w:rPrChange>
              </w:rPr>
              <w:t>tiết</w:t>
            </w:r>
            <w:proofErr w:type="spellEnd"/>
            <w:r w:rsidR="00036F97" w:rsidRPr="00395254">
              <w:rPr>
                <w:color w:val="000000"/>
                <w:kern w:val="28"/>
                <w:sz w:val="24"/>
                <w:szCs w:val="24"/>
                <w:lang w:val="en"/>
                <w:rPrChange w:id="972"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73" w:author="Pham Thi Thu Lan" w:date="2021-01-03T17:23:00Z">
                  <w:rPr>
                    <w:color w:val="FF0000"/>
                    <w:kern w:val="28"/>
                    <w:sz w:val="24"/>
                    <w:szCs w:val="24"/>
                    <w:lang w:val="en"/>
                  </w:rPr>
                </w:rPrChange>
              </w:rPr>
              <w:t>theo</w:t>
            </w:r>
            <w:proofErr w:type="spellEnd"/>
            <w:r w:rsidR="00036F97" w:rsidRPr="00395254">
              <w:rPr>
                <w:color w:val="000000"/>
                <w:kern w:val="28"/>
                <w:sz w:val="24"/>
                <w:szCs w:val="24"/>
                <w:lang w:val="en"/>
                <w:rPrChange w:id="974"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75" w:author="Pham Thi Thu Lan" w:date="2021-01-03T17:23:00Z">
                  <w:rPr>
                    <w:color w:val="FF0000"/>
                    <w:kern w:val="28"/>
                    <w:sz w:val="24"/>
                    <w:szCs w:val="24"/>
                    <w:lang w:val="en"/>
                  </w:rPr>
                </w:rPrChange>
              </w:rPr>
              <w:t>tiến</w:t>
            </w:r>
            <w:proofErr w:type="spellEnd"/>
            <w:r w:rsidR="00036F97" w:rsidRPr="00395254">
              <w:rPr>
                <w:color w:val="000000"/>
                <w:kern w:val="28"/>
                <w:sz w:val="24"/>
                <w:szCs w:val="24"/>
                <w:lang w:val="en"/>
                <w:rPrChange w:id="976"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77" w:author="Pham Thi Thu Lan" w:date="2021-01-03T17:23:00Z">
                  <w:rPr>
                    <w:color w:val="FF0000"/>
                    <w:kern w:val="28"/>
                    <w:sz w:val="24"/>
                    <w:szCs w:val="24"/>
                    <w:lang w:val="en"/>
                  </w:rPr>
                </w:rPrChange>
              </w:rPr>
              <w:t>độ</w:t>
            </w:r>
            <w:proofErr w:type="spellEnd"/>
            <w:r w:rsidR="00036F97" w:rsidRPr="00395254">
              <w:rPr>
                <w:color w:val="000000"/>
                <w:kern w:val="28"/>
                <w:sz w:val="24"/>
                <w:szCs w:val="24"/>
                <w:lang w:val="en"/>
                <w:rPrChange w:id="978"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79" w:author="Pham Thi Thu Lan" w:date="2021-01-03T17:23:00Z">
                  <w:rPr>
                    <w:color w:val="FF0000"/>
                    <w:kern w:val="28"/>
                    <w:sz w:val="24"/>
                    <w:szCs w:val="24"/>
                    <w:lang w:val="en"/>
                  </w:rPr>
                </w:rPrChange>
              </w:rPr>
              <w:t>cấp</w:t>
            </w:r>
            <w:proofErr w:type="spellEnd"/>
            <w:r w:rsidR="00036F97" w:rsidRPr="00395254">
              <w:rPr>
                <w:color w:val="000000"/>
                <w:kern w:val="28"/>
                <w:sz w:val="24"/>
                <w:szCs w:val="24"/>
                <w:lang w:val="en"/>
                <w:rPrChange w:id="980"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81" w:author="Pham Thi Thu Lan" w:date="2021-01-03T17:23:00Z">
                  <w:rPr>
                    <w:color w:val="FF0000"/>
                    <w:kern w:val="28"/>
                    <w:sz w:val="24"/>
                    <w:szCs w:val="24"/>
                    <w:lang w:val="en"/>
                  </w:rPr>
                </w:rPrChange>
              </w:rPr>
              <w:t>kinh</w:t>
            </w:r>
            <w:proofErr w:type="spellEnd"/>
            <w:r w:rsidR="00036F97" w:rsidRPr="00395254">
              <w:rPr>
                <w:color w:val="000000"/>
                <w:kern w:val="28"/>
                <w:sz w:val="24"/>
                <w:szCs w:val="24"/>
                <w:lang w:val="en"/>
                <w:rPrChange w:id="982" w:author="Pham Thi Thu Lan" w:date="2021-01-03T17:23:00Z">
                  <w:rPr>
                    <w:color w:val="FF0000"/>
                    <w:kern w:val="28"/>
                    <w:sz w:val="24"/>
                    <w:szCs w:val="24"/>
                    <w:lang w:val="en"/>
                  </w:rPr>
                </w:rPrChange>
              </w:rPr>
              <w:t xml:space="preserve"> </w:t>
            </w:r>
            <w:proofErr w:type="spellStart"/>
            <w:r w:rsidR="00036F97" w:rsidRPr="00395254">
              <w:rPr>
                <w:color w:val="000000"/>
                <w:kern w:val="28"/>
                <w:sz w:val="24"/>
                <w:szCs w:val="24"/>
                <w:lang w:val="en"/>
                <w:rPrChange w:id="983" w:author="Pham Thi Thu Lan" w:date="2021-01-03T17:23:00Z">
                  <w:rPr>
                    <w:color w:val="FF0000"/>
                    <w:kern w:val="28"/>
                    <w:sz w:val="24"/>
                    <w:szCs w:val="24"/>
                    <w:lang w:val="en"/>
                  </w:rPr>
                </w:rPrChange>
              </w:rPr>
              <w:t>phí</w:t>
            </w:r>
            <w:proofErr w:type="spellEnd"/>
            <w:r w:rsidR="00613AA6" w:rsidRPr="00395254">
              <w:rPr>
                <w:color w:val="000000"/>
                <w:kern w:val="28"/>
                <w:sz w:val="24"/>
                <w:szCs w:val="24"/>
                <w:lang w:val="en"/>
                <w:rPrChange w:id="984" w:author="Pham Thi Thu Lan" w:date="2021-01-03T17:23:00Z">
                  <w:rPr>
                    <w:color w:val="FF0000"/>
                    <w:kern w:val="28"/>
                    <w:sz w:val="24"/>
                    <w:szCs w:val="24"/>
                    <w:lang w:val="en"/>
                  </w:rPr>
                </w:rPrChange>
              </w:rPr>
              <w:t xml:space="preserve"> </w:t>
            </w:r>
            <w:r w:rsidR="00613AA6" w:rsidRPr="00395254">
              <w:rPr>
                <w:i/>
                <w:color w:val="000000"/>
                <w:kern w:val="28"/>
                <w:sz w:val="24"/>
                <w:szCs w:val="24"/>
                <w:lang w:val="en"/>
                <w:rPrChange w:id="985" w:author="Pham Thi Thu Lan" w:date="2021-01-03T17:23:00Z">
                  <w:rPr>
                    <w:i/>
                    <w:color w:val="FF0000"/>
                    <w:kern w:val="28"/>
                    <w:sz w:val="24"/>
                    <w:szCs w:val="24"/>
                    <w:lang w:val="en"/>
                  </w:rPr>
                </w:rPrChange>
              </w:rPr>
              <w:t>(</w:t>
            </w:r>
            <w:proofErr w:type="spellStart"/>
            <w:r w:rsidR="00613AA6" w:rsidRPr="00395254">
              <w:rPr>
                <w:i/>
                <w:color w:val="000000"/>
                <w:kern w:val="28"/>
                <w:sz w:val="24"/>
                <w:szCs w:val="24"/>
                <w:lang w:val="en"/>
                <w:rPrChange w:id="986" w:author="Pham Thi Thu Lan" w:date="2021-01-03T17:23:00Z">
                  <w:rPr>
                    <w:i/>
                    <w:color w:val="FF0000"/>
                    <w:kern w:val="28"/>
                    <w:sz w:val="24"/>
                    <w:szCs w:val="24"/>
                    <w:lang w:val="en"/>
                  </w:rPr>
                </w:rPrChange>
              </w:rPr>
              <w:t>đợt</w:t>
            </w:r>
            <w:proofErr w:type="spellEnd"/>
            <w:r w:rsidR="00613AA6" w:rsidRPr="00395254">
              <w:rPr>
                <w:i/>
                <w:color w:val="000000"/>
                <w:kern w:val="28"/>
                <w:sz w:val="24"/>
                <w:szCs w:val="24"/>
                <w:lang w:val="en"/>
                <w:rPrChange w:id="987" w:author="Pham Thi Thu Lan" w:date="2021-01-03T17:23:00Z">
                  <w:rPr>
                    <w:i/>
                    <w:color w:val="FF0000"/>
                    <w:kern w:val="28"/>
                    <w:sz w:val="24"/>
                    <w:szCs w:val="24"/>
                    <w:lang w:val="en"/>
                  </w:rPr>
                </w:rPrChange>
              </w:rPr>
              <w:t xml:space="preserve"> </w:t>
            </w:r>
            <w:proofErr w:type="spellStart"/>
            <w:r w:rsidR="00613AA6" w:rsidRPr="00395254">
              <w:rPr>
                <w:i/>
                <w:color w:val="000000"/>
                <w:kern w:val="28"/>
                <w:sz w:val="24"/>
                <w:szCs w:val="24"/>
                <w:lang w:val="en"/>
                <w:rPrChange w:id="988" w:author="Pham Thi Thu Lan" w:date="2021-01-03T17:23:00Z">
                  <w:rPr>
                    <w:i/>
                    <w:color w:val="FF0000"/>
                    <w:kern w:val="28"/>
                    <w:sz w:val="24"/>
                    <w:szCs w:val="24"/>
                    <w:lang w:val="en"/>
                  </w:rPr>
                </w:rPrChange>
              </w:rPr>
              <w:t>đề</w:t>
            </w:r>
            <w:proofErr w:type="spellEnd"/>
            <w:r w:rsidR="00613AA6" w:rsidRPr="00395254">
              <w:rPr>
                <w:i/>
                <w:color w:val="000000"/>
                <w:kern w:val="28"/>
                <w:sz w:val="24"/>
                <w:szCs w:val="24"/>
                <w:lang w:val="en"/>
                <w:rPrChange w:id="989" w:author="Pham Thi Thu Lan" w:date="2021-01-03T17:23:00Z">
                  <w:rPr>
                    <w:i/>
                    <w:color w:val="FF0000"/>
                    <w:kern w:val="28"/>
                    <w:sz w:val="24"/>
                    <w:szCs w:val="24"/>
                    <w:lang w:val="en"/>
                  </w:rPr>
                </w:rPrChange>
              </w:rPr>
              <w:t xml:space="preserve"> </w:t>
            </w:r>
            <w:proofErr w:type="spellStart"/>
            <w:r w:rsidR="00613AA6" w:rsidRPr="00395254">
              <w:rPr>
                <w:i/>
                <w:color w:val="000000"/>
                <w:kern w:val="28"/>
                <w:sz w:val="24"/>
                <w:szCs w:val="24"/>
                <w:lang w:val="en"/>
                <w:rPrChange w:id="990" w:author="Pham Thi Thu Lan" w:date="2021-01-03T17:23:00Z">
                  <w:rPr>
                    <w:i/>
                    <w:color w:val="FF0000"/>
                    <w:kern w:val="28"/>
                    <w:sz w:val="24"/>
                    <w:szCs w:val="24"/>
                    <w:lang w:val="en"/>
                  </w:rPr>
                </w:rPrChange>
              </w:rPr>
              <w:t>nghị</w:t>
            </w:r>
            <w:proofErr w:type="spellEnd"/>
            <w:r w:rsidR="00613AA6" w:rsidRPr="00395254">
              <w:rPr>
                <w:i/>
                <w:color w:val="000000"/>
                <w:kern w:val="28"/>
                <w:sz w:val="24"/>
                <w:szCs w:val="24"/>
                <w:lang w:val="en"/>
                <w:rPrChange w:id="991" w:author="Pham Thi Thu Lan" w:date="2021-01-03T17:23:00Z">
                  <w:rPr>
                    <w:i/>
                    <w:color w:val="FF0000"/>
                    <w:kern w:val="28"/>
                    <w:sz w:val="24"/>
                    <w:szCs w:val="24"/>
                    <w:lang w:val="en"/>
                  </w:rPr>
                </w:rPrChange>
              </w:rPr>
              <w:t xml:space="preserve"> </w:t>
            </w:r>
            <w:proofErr w:type="spellStart"/>
            <w:r w:rsidR="00613AA6" w:rsidRPr="00395254">
              <w:rPr>
                <w:i/>
                <w:color w:val="000000"/>
                <w:kern w:val="28"/>
                <w:sz w:val="24"/>
                <w:szCs w:val="24"/>
                <w:lang w:val="en"/>
                <w:rPrChange w:id="992" w:author="Pham Thi Thu Lan" w:date="2021-01-03T17:23:00Z">
                  <w:rPr>
                    <w:i/>
                    <w:color w:val="FF0000"/>
                    <w:kern w:val="28"/>
                    <w:sz w:val="24"/>
                    <w:szCs w:val="24"/>
                    <w:lang w:val="en"/>
                  </w:rPr>
                </w:rPrChange>
              </w:rPr>
              <w:t>tương</w:t>
            </w:r>
            <w:proofErr w:type="spellEnd"/>
            <w:r w:rsidR="00613AA6" w:rsidRPr="00395254">
              <w:rPr>
                <w:i/>
                <w:color w:val="000000"/>
                <w:kern w:val="28"/>
                <w:sz w:val="24"/>
                <w:szCs w:val="24"/>
                <w:lang w:val="en"/>
                <w:rPrChange w:id="993" w:author="Pham Thi Thu Lan" w:date="2021-01-03T17:23:00Z">
                  <w:rPr>
                    <w:i/>
                    <w:color w:val="FF0000"/>
                    <w:kern w:val="28"/>
                    <w:sz w:val="24"/>
                    <w:szCs w:val="24"/>
                    <w:lang w:val="en"/>
                  </w:rPr>
                </w:rPrChange>
              </w:rPr>
              <w:t xml:space="preserve"> </w:t>
            </w:r>
            <w:proofErr w:type="spellStart"/>
            <w:r w:rsidR="00613AA6" w:rsidRPr="00395254">
              <w:rPr>
                <w:i/>
                <w:color w:val="000000"/>
                <w:kern w:val="28"/>
                <w:sz w:val="24"/>
                <w:szCs w:val="24"/>
                <w:lang w:val="en"/>
                <w:rPrChange w:id="994" w:author="Pham Thi Thu Lan" w:date="2021-01-03T17:23:00Z">
                  <w:rPr>
                    <w:i/>
                    <w:color w:val="FF0000"/>
                    <w:kern w:val="28"/>
                    <w:sz w:val="24"/>
                    <w:szCs w:val="24"/>
                    <w:lang w:val="en"/>
                  </w:rPr>
                </w:rPrChange>
              </w:rPr>
              <w:t>ứng</w:t>
            </w:r>
            <w:proofErr w:type="spellEnd"/>
            <w:r w:rsidR="00613AA6" w:rsidRPr="00395254">
              <w:rPr>
                <w:i/>
                <w:color w:val="000000"/>
                <w:kern w:val="28"/>
                <w:sz w:val="24"/>
                <w:szCs w:val="24"/>
                <w:lang w:val="en"/>
                <w:rPrChange w:id="995" w:author="Pham Thi Thu Lan" w:date="2021-01-03T17:23:00Z">
                  <w:rPr>
                    <w:i/>
                    <w:color w:val="FF0000"/>
                    <w:kern w:val="28"/>
                    <w:sz w:val="24"/>
                    <w:szCs w:val="24"/>
                    <w:lang w:val="en"/>
                  </w:rPr>
                </w:rPrChange>
              </w:rPr>
              <w:t>)</w:t>
            </w:r>
          </w:p>
          <w:p w14:paraId="65F96C07" w14:textId="77777777" w:rsidR="00247363" w:rsidRPr="00395254" w:rsidRDefault="00247363" w:rsidP="00247363">
            <w:pPr>
              <w:widowControl w:val="0"/>
              <w:rPr>
                <w:color w:val="000000"/>
                <w:kern w:val="28"/>
                <w:sz w:val="24"/>
                <w:szCs w:val="24"/>
                <w:lang w:val="en"/>
                <w:rPrChange w:id="996" w:author="Pham Thi Thu Lan" w:date="2021-01-03T17:23:00Z">
                  <w:rPr>
                    <w:color w:val="FF0000"/>
                    <w:kern w:val="28"/>
                    <w:sz w:val="24"/>
                    <w:szCs w:val="24"/>
                    <w:lang w:val="en"/>
                  </w:rPr>
                </w:rPrChange>
              </w:rPr>
            </w:pPr>
            <w:r w:rsidRPr="00395254">
              <w:rPr>
                <w:color w:val="000000"/>
                <w:kern w:val="28"/>
                <w:sz w:val="24"/>
                <w:szCs w:val="24"/>
                <w:lang w:val="en"/>
                <w:rPrChange w:id="997"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998" w:author="Pham Thi Thu Lan" w:date="2021-01-03T17:23:00Z">
                  <w:rPr>
                    <w:color w:val="FF0000"/>
                    <w:kern w:val="28"/>
                    <w:sz w:val="24"/>
                    <w:szCs w:val="24"/>
                    <w:lang w:val="en"/>
                  </w:rPr>
                </w:rPrChange>
              </w:rPr>
              <w:t>Bản</w:t>
            </w:r>
            <w:proofErr w:type="spellEnd"/>
            <w:r w:rsidRPr="00395254">
              <w:rPr>
                <w:color w:val="000000"/>
                <w:kern w:val="28"/>
                <w:sz w:val="24"/>
                <w:szCs w:val="24"/>
                <w:lang w:val="en"/>
                <w:rPrChange w:id="999"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00" w:author="Pham Thi Thu Lan" w:date="2021-01-03T17:23:00Z">
                  <w:rPr>
                    <w:color w:val="FF0000"/>
                    <w:kern w:val="28"/>
                    <w:sz w:val="24"/>
                    <w:szCs w:val="24"/>
                    <w:lang w:val="en"/>
                  </w:rPr>
                </w:rPrChange>
              </w:rPr>
              <w:t>p</w:t>
            </w:r>
            <w:r w:rsidR="004B2F9B" w:rsidRPr="00395254">
              <w:rPr>
                <w:color w:val="000000"/>
                <w:kern w:val="28"/>
                <w:sz w:val="24"/>
                <w:szCs w:val="24"/>
                <w:lang w:val="en"/>
                <w:rPrChange w:id="1001" w:author="Pham Thi Thu Lan" w:date="2021-01-03T17:23:00Z">
                  <w:rPr>
                    <w:color w:val="FF0000"/>
                    <w:kern w:val="28"/>
                    <w:sz w:val="24"/>
                    <w:szCs w:val="24"/>
                    <w:lang w:val="en"/>
                  </w:rPr>
                </w:rPrChange>
              </w:rPr>
              <w:t>hô</w:t>
            </w:r>
            <w:proofErr w:type="spellEnd"/>
            <w:r w:rsidR="004B2F9B" w:rsidRPr="00395254">
              <w:rPr>
                <w:color w:val="000000"/>
                <w:kern w:val="28"/>
                <w:sz w:val="24"/>
                <w:szCs w:val="24"/>
                <w:lang w:val="en"/>
                <w:rPrChange w:id="1002" w:author="Pham Thi Thu Lan" w:date="2021-01-03T17:23:00Z">
                  <w:rPr>
                    <w:color w:val="FF0000"/>
                    <w:kern w:val="28"/>
                    <w:sz w:val="24"/>
                    <w:szCs w:val="24"/>
                    <w:lang w:val="en"/>
                  </w:rPr>
                </w:rPrChange>
              </w:rPr>
              <w:t xml:space="preserve"> </w:t>
            </w:r>
            <w:proofErr w:type="spellStart"/>
            <w:r w:rsidR="004B2F9B" w:rsidRPr="00395254">
              <w:rPr>
                <w:color w:val="000000"/>
                <w:kern w:val="28"/>
                <w:sz w:val="24"/>
                <w:szCs w:val="24"/>
                <w:lang w:val="en"/>
                <w:rPrChange w:id="1003" w:author="Pham Thi Thu Lan" w:date="2021-01-03T17:23:00Z">
                  <w:rPr>
                    <w:color w:val="FF0000"/>
                    <w:kern w:val="28"/>
                    <w:sz w:val="24"/>
                    <w:szCs w:val="24"/>
                    <w:lang w:val="en"/>
                  </w:rPr>
                </w:rPrChange>
              </w:rPr>
              <w:t>tô</w:t>
            </w:r>
            <w:proofErr w:type="spellEnd"/>
            <w:r w:rsidR="004B2F9B" w:rsidRPr="00395254">
              <w:rPr>
                <w:color w:val="000000"/>
                <w:kern w:val="28"/>
                <w:sz w:val="24"/>
                <w:szCs w:val="24"/>
                <w:lang w:val="en"/>
                <w:rPrChange w:id="1004" w:author="Pham Thi Thu Lan" w:date="2021-01-03T17:23:00Z">
                  <w:rPr>
                    <w:color w:val="FF0000"/>
                    <w:kern w:val="28"/>
                    <w:sz w:val="24"/>
                    <w:szCs w:val="24"/>
                    <w:lang w:val="en"/>
                  </w:rPr>
                </w:rPrChange>
              </w:rPr>
              <w:t xml:space="preserve"> </w:t>
            </w:r>
            <w:proofErr w:type="spellStart"/>
            <w:r w:rsidR="004B2F9B" w:rsidRPr="00395254">
              <w:rPr>
                <w:color w:val="000000"/>
                <w:kern w:val="28"/>
                <w:sz w:val="24"/>
                <w:szCs w:val="24"/>
                <w:lang w:val="en"/>
                <w:rPrChange w:id="1005" w:author="Pham Thi Thu Lan" w:date="2021-01-03T17:23:00Z">
                  <w:rPr>
                    <w:color w:val="FF0000"/>
                    <w:kern w:val="28"/>
                    <w:sz w:val="24"/>
                    <w:szCs w:val="24"/>
                    <w:lang w:val="en"/>
                  </w:rPr>
                </w:rPrChange>
              </w:rPr>
              <w:t>Hợp</w:t>
            </w:r>
            <w:proofErr w:type="spellEnd"/>
            <w:r w:rsidR="004B2F9B" w:rsidRPr="00395254">
              <w:rPr>
                <w:color w:val="000000"/>
                <w:kern w:val="28"/>
                <w:sz w:val="24"/>
                <w:szCs w:val="24"/>
                <w:lang w:val="en"/>
                <w:rPrChange w:id="1006" w:author="Pham Thi Thu Lan" w:date="2021-01-03T17:23:00Z">
                  <w:rPr>
                    <w:color w:val="FF0000"/>
                    <w:kern w:val="28"/>
                    <w:sz w:val="24"/>
                    <w:szCs w:val="24"/>
                    <w:lang w:val="en"/>
                  </w:rPr>
                </w:rPrChange>
              </w:rPr>
              <w:t xml:space="preserve"> </w:t>
            </w:r>
            <w:proofErr w:type="spellStart"/>
            <w:r w:rsidR="004B2F9B" w:rsidRPr="00395254">
              <w:rPr>
                <w:color w:val="000000"/>
                <w:kern w:val="28"/>
                <w:sz w:val="24"/>
                <w:szCs w:val="24"/>
                <w:lang w:val="en"/>
                <w:rPrChange w:id="1007" w:author="Pham Thi Thu Lan" w:date="2021-01-03T17:23:00Z">
                  <w:rPr>
                    <w:color w:val="FF0000"/>
                    <w:kern w:val="28"/>
                    <w:sz w:val="24"/>
                    <w:szCs w:val="24"/>
                    <w:lang w:val="en"/>
                  </w:rPr>
                </w:rPrChange>
              </w:rPr>
              <w:t>đồng</w:t>
            </w:r>
            <w:proofErr w:type="spellEnd"/>
            <w:r w:rsidRPr="00395254">
              <w:rPr>
                <w:color w:val="000000"/>
                <w:kern w:val="28"/>
                <w:sz w:val="24"/>
                <w:szCs w:val="24"/>
                <w:lang w:val="en"/>
                <w:rPrChange w:id="100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09" w:author="Pham Thi Thu Lan" w:date="2021-01-03T17:23:00Z">
                  <w:rPr>
                    <w:color w:val="FF0000"/>
                    <w:kern w:val="28"/>
                    <w:sz w:val="24"/>
                    <w:szCs w:val="24"/>
                    <w:lang w:val="en"/>
                  </w:rPr>
                </w:rPrChange>
              </w:rPr>
              <w:t>thực</w:t>
            </w:r>
            <w:proofErr w:type="spellEnd"/>
            <w:r w:rsidRPr="00395254">
              <w:rPr>
                <w:color w:val="000000"/>
                <w:kern w:val="28"/>
                <w:sz w:val="24"/>
                <w:szCs w:val="24"/>
                <w:lang w:val="en"/>
                <w:rPrChange w:id="101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11" w:author="Pham Thi Thu Lan" w:date="2021-01-03T17:23:00Z">
                  <w:rPr>
                    <w:color w:val="FF0000"/>
                    <w:kern w:val="28"/>
                    <w:sz w:val="24"/>
                    <w:szCs w:val="24"/>
                    <w:lang w:val="en"/>
                  </w:rPr>
                </w:rPrChange>
              </w:rPr>
              <w:t>hiện</w:t>
            </w:r>
            <w:proofErr w:type="spellEnd"/>
            <w:r w:rsidRPr="00395254">
              <w:rPr>
                <w:color w:val="000000"/>
                <w:kern w:val="28"/>
                <w:sz w:val="24"/>
                <w:szCs w:val="24"/>
                <w:lang w:val="en"/>
                <w:rPrChange w:id="101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13" w:author="Pham Thi Thu Lan" w:date="2021-01-03T17:23:00Z">
                  <w:rPr>
                    <w:color w:val="FF0000"/>
                    <w:kern w:val="28"/>
                    <w:sz w:val="24"/>
                    <w:szCs w:val="24"/>
                    <w:lang w:val="en"/>
                  </w:rPr>
                </w:rPrChange>
              </w:rPr>
              <w:t>đê</w:t>
            </w:r>
            <w:proofErr w:type="spellEnd"/>
            <w:r w:rsidRPr="00395254">
              <w:rPr>
                <w:color w:val="000000"/>
                <w:kern w:val="28"/>
                <w:sz w:val="24"/>
                <w:szCs w:val="24"/>
                <w:lang w:val="en"/>
                <w:rPrChange w:id="101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15" w:author="Pham Thi Thu Lan" w:date="2021-01-03T17:23:00Z">
                  <w:rPr>
                    <w:color w:val="FF0000"/>
                    <w:kern w:val="28"/>
                    <w:sz w:val="24"/>
                    <w:szCs w:val="24"/>
                    <w:lang w:val="en"/>
                  </w:rPr>
                </w:rPrChange>
              </w:rPr>
              <w:t>tài</w:t>
            </w:r>
            <w:proofErr w:type="spellEnd"/>
            <w:r w:rsidRPr="00395254">
              <w:rPr>
                <w:color w:val="000000"/>
                <w:kern w:val="28"/>
                <w:sz w:val="24"/>
                <w:szCs w:val="24"/>
                <w:lang w:val="en"/>
                <w:rPrChange w:id="101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17" w:author="Pham Thi Thu Lan" w:date="2021-01-03T17:23:00Z">
                  <w:rPr>
                    <w:color w:val="FF0000"/>
                    <w:kern w:val="28"/>
                    <w:sz w:val="24"/>
                    <w:szCs w:val="24"/>
                    <w:lang w:val="en"/>
                  </w:rPr>
                </w:rPrChange>
              </w:rPr>
              <w:t>giữa</w:t>
            </w:r>
            <w:proofErr w:type="spellEnd"/>
            <w:r w:rsidRPr="00395254">
              <w:rPr>
                <w:color w:val="000000"/>
                <w:kern w:val="28"/>
                <w:sz w:val="24"/>
                <w:szCs w:val="24"/>
                <w:lang w:val="en"/>
                <w:rPrChange w:id="1018" w:author="Pham Thi Thu Lan" w:date="2021-01-03T17:23:00Z">
                  <w:rPr>
                    <w:color w:val="FF0000"/>
                    <w:kern w:val="28"/>
                    <w:sz w:val="24"/>
                    <w:szCs w:val="24"/>
                    <w:lang w:val="en"/>
                  </w:rPr>
                </w:rPrChange>
              </w:rPr>
              <w:t xml:space="preserve"> Nhà </w:t>
            </w:r>
            <w:proofErr w:type="spellStart"/>
            <w:r w:rsidRPr="00395254">
              <w:rPr>
                <w:color w:val="000000"/>
                <w:kern w:val="28"/>
                <w:sz w:val="24"/>
                <w:szCs w:val="24"/>
                <w:lang w:val="en"/>
                <w:rPrChange w:id="1019" w:author="Pham Thi Thu Lan" w:date="2021-01-03T17:23:00Z">
                  <w:rPr>
                    <w:color w:val="FF0000"/>
                    <w:kern w:val="28"/>
                    <w:sz w:val="24"/>
                    <w:szCs w:val="24"/>
                    <w:lang w:val="en"/>
                  </w:rPr>
                </w:rPrChange>
              </w:rPr>
              <w:t>trường</w:t>
            </w:r>
            <w:proofErr w:type="spellEnd"/>
            <w:r w:rsidRPr="00395254">
              <w:rPr>
                <w:color w:val="000000"/>
                <w:kern w:val="28"/>
                <w:sz w:val="24"/>
                <w:szCs w:val="24"/>
                <w:lang w:val="en"/>
                <w:rPrChange w:id="102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21" w:author="Pham Thi Thu Lan" w:date="2021-01-03T17:23:00Z">
                  <w:rPr>
                    <w:color w:val="FF0000"/>
                    <w:kern w:val="28"/>
                    <w:sz w:val="24"/>
                    <w:szCs w:val="24"/>
                    <w:lang w:val="en"/>
                  </w:rPr>
                </w:rPrChange>
              </w:rPr>
              <w:t>va</w:t>
            </w:r>
            <w:proofErr w:type="spellEnd"/>
            <w:r w:rsidRPr="00395254">
              <w:rPr>
                <w:color w:val="000000"/>
                <w:kern w:val="28"/>
                <w:sz w:val="24"/>
                <w:szCs w:val="24"/>
                <w:lang w:val="en"/>
                <w:rPrChange w:id="1022" w:author="Pham Thi Thu Lan" w:date="2021-01-03T17:23:00Z">
                  <w:rPr>
                    <w:color w:val="FF0000"/>
                    <w:kern w:val="28"/>
                    <w:sz w:val="24"/>
                    <w:szCs w:val="24"/>
                    <w:lang w:val="en"/>
                  </w:rPr>
                </w:rPrChange>
              </w:rPr>
              <w:t>̀ chu</w:t>
            </w:r>
            <w:r w:rsidR="000C05CA" w:rsidRPr="00395254">
              <w:rPr>
                <w:color w:val="000000"/>
                <w:kern w:val="28"/>
                <w:sz w:val="24"/>
                <w:szCs w:val="24"/>
                <w:lang w:val="en"/>
                <w:rPrChange w:id="1023" w:author="Pham Thi Thu Lan" w:date="2021-01-03T17:23:00Z">
                  <w:rPr>
                    <w:color w:val="FF0000"/>
                    <w:kern w:val="28"/>
                    <w:sz w:val="24"/>
                    <w:szCs w:val="24"/>
                    <w:lang w:val="en"/>
                  </w:rPr>
                </w:rPrChange>
              </w:rPr>
              <w:t xml:space="preserve">̉ </w:t>
            </w:r>
            <w:proofErr w:type="spellStart"/>
            <w:r w:rsidR="000C05CA" w:rsidRPr="00395254">
              <w:rPr>
                <w:color w:val="000000"/>
                <w:kern w:val="28"/>
                <w:sz w:val="24"/>
                <w:szCs w:val="24"/>
                <w:lang w:val="en"/>
                <w:rPrChange w:id="1024" w:author="Pham Thi Thu Lan" w:date="2021-01-03T17:23:00Z">
                  <w:rPr>
                    <w:color w:val="FF0000"/>
                    <w:kern w:val="28"/>
                    <w:sz w:val="24"/>
                    <w:szCs w:val="24"/>
                    <w:lang w:val="en"/>
                  </w:rPr>
                </w:rPrChange>
              </w:rPr>
              <w:t>nhiệm</w:t>
            </w:r>
            <w:proofErr w:type="spellEnd"/>
            <w:r w:rsidRPr="00395254">
              <w:rPr>
                <w:color w:val="000000"/>
                <w:kern w:val="28"/>
                <w:sz w:val="24"/>
                <w:szCs w:val="24"/>
                <w:lang w:val="en"/>
                <w:rPrChange w:id="1025"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26" w:author="Pham Thi Thu Lan" w:date="2021-01-03T17:23:00Z">
                  <w:rPr>
                    <w:color w:val="FF0000"/>
                    <w:kern w:val="28"/>
                    <w:sz w:val="24"/>
                    <w:szCs w:val="24"/>
                    <w:lang w:val="en"/>
                  </w:rPr>
                </w:rPrChange>
              </w:rPr>
              <w:t>đê</w:t>
            </w:r>
            <w:proofErr w:type="spellEnd"/>
            <w:r w:rsidRPr="00395254">
              <w:rPr>
                <w:color w:val="000000"/>
                <w:kern w:val="28"/>
                <w:sz w:val="24"/>
                <w:szCs w:val="24"/>
                <w:lang w:val="en"/>
                <w:rPrChange w:id="1027"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28" w:author="Pham Thi Thu Lan" w:date="2021-01-03T17:23:00Z">
                  <w:rPr>
                    <w:color w:val="FF0000"/>
                    <w:kern w:val="28"/>
                    <w:sz w:val="24"/>
                    <w:szCs w:val="24"/>
                    <w:lang w:val="en"/>
                  </w:rPr>
                </w:rPrChange>
              </w:rPr>
              <w:t>tài</w:t>
            </w:r>
            <w:proofErr w:type="spellEnd"/>
          </w:p>
          <w:p w14:paraId="2CB248BF" w14:textId="77777777" w:rsidR="00247363" w:rsidRPr="00395254" w:rsidRDefault="00247363" w:rsidP="00247363">
            <w:pPr>
              <w:widowControl w:val="0"/>
              <w:rPr>
                <w:color w:val="000000"/>
                <w:kern w:val="28"/>
                <w:sz w:val="24"/>
                <w:szCs w:val="24"/>
                <w:lang w:val="en"/>
                <w:rPrChange w:id="1029" w:author="Pham Thi Thu Lan" w:date="2021-01-03T17:23:00Z">
                  <w:rPr>
                    <w:color w:val="FF0000"/>
                    <w:kern w:val="28"/>
                    <w:sz w:val="24"/>
                    <w:szCs w:val="24"/>
                    <w:lang w:val="en"/>
                  </w:rPr>
                </w:rPrChange>
              </w:rPr>
            </w:pPr>
            <w:r w:rsidRPr="00395254">
              <w:rPr>
                <w:color w:val="000000"/>
                <w:kern w:val="28"/>
                <w:sz w:val="24"/>
                <w:szCs w:val="24"/>
                <w:lang w:val="en"/>
                <w:rPrChange w:id="103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31" w:author="Pham Thi Thu Lan" w:date="2021-01-03T17:23:00Z">
                  <w:rPr>
                    <w:color w:val="FF0000"/>
                    <w:kern w:val="28"/>
                    <w:sz w:val="24"/>
                    <w:szCs w:val="24"/>
                    <w:lang w:val="en"/>
                  </w:rPr>
                </w:rPrChange>
              </w:rPr>
              <w:t>Bản</w:t>
            </w:r>
            <w:proofErr w:type="spellEnd"/>
            <w:r w:rsidRPr="00395254">
              <w:rPr>
                <w:color w:val="000000"/>
                <w:kern w:val="28"/>
                <w:sz w:val="24"/>
                <w:szCs w:val="24"/>
                <w:lang w:val="en"/>
                <w:rPrChange w:id="103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33" w:author="Pham Thi Thu Lan" w:date="2021-01-03T17:23:00Z">
                  <w:rPr>
                    <w:color w:val="FF0000"/>
                    <w:kern w:val="28"/>
                    <w:sz w:val="24"/>
                    <w:szCs w:val="24"/>
                    <w:lang w:val="en"/>
                  </w:rPr>
                </w:rPrChange>
              </w:rPr>
              <w:t>phô</w:t>
            </w:r>
            <w:proofErr w:type="spellEnd"/>
            <w:r w:rsidRPr="00395254">
              <w:rPr>
                <w:color w:val="000000"/>
                <w:kern w:val="28"/>
                <w:sz w:val="24"/>
                <w:szCs w:val="24"/>
                <w:lang w:val="en"/>
                <w:rPrChange w:id="103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35" w:author="Pham Thi Thu Lan" w:date="2021-01-03T17:23:00Z">
                  <w:rPr>
                    <w:color w:val="FF0000"/>
                    <w:kern w:val="28"/>
                    <w:sz w:val="24"/>
                    <w:szCs w:val="24"/>
                    <w:lang w:val="en"/>
                  </w:rPr>
                </w:rPrChange>
              </w:rPr>
              <w:t>tô</w:t>
            </w:r>
            <w:proofErr w:type="spellEnd"/>
            <w:r w:rsidRPr="00395254">
              <w:rPr>
                <w:color w:val="000000"/>
                <w:kern w:val="28"/>
                <w:sz w:val="24"/>
                <w:szCs w:val="24"/>
                <w:lang w:val="en"/>
                <w:rPrChange w:id="103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37" w:author="Pham Thi Thu Lan" w:date="2021-01-03T17:23:00Z">
                  <w:rPr>
                    <w:color w:val="FF0000"/>
                    <w:kern w:val="28"/>
                    <w:sz w:val="24"/>
                    <w:szCs w:val="24"/>
                    <w:lang w:val="en"/>
                  </w:rPr>
                </w:rPrChange>
              </w:rPr>
              <w:t>Quyết</w:t>
            </w:r>
            <w:proofErr w:type="spellEnd"/>
            <w:r w:rsidRPr="00395254">
              <w:rPr>
                <w:color w:val="000000"/>
                <w:kern w:val="28"/>
                <w:sz w:val="24"/>
                <w:szCs w:val="24"/>
                <w:lang w:val="en"/>
                <w:rPrChange w:id="103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39" w:author="Pham Thi Thu Lan" w:date="2021-01-03T17:23:00Z">
                  <w:rPr>
                    <w:color w:val="FF0000"/>
                    <w:kern w:val="28"/>
                    <w:sz w:val="24"/>
                    <w:szCs w:val="24"/>
                    <w:lang w:val="en"/>
                  </w:rPr>
                </w:rPrChange>
              </w:rPr>
              <w:t>định</w:t>
            </w:r>
            <w:proofErr w:type="spellEnd"/>
            <w:r w:rsidRPr="00395254">
              <w:rPr>
                <w:color w:val="000000"/>
                <w:kern w:val="28"/>
                <w:sz w:val="24"/>
                <w:szCs w:val="24"/>
                <w:lang w:val="en"/>
                <w:rPrChange w:id="104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41" w:author="Pham Thi Thu Lan" w:date="2021-01-03T17:23:00Z">
                  <w:rPr>
                    <w:color w:val="FF0000"/>
                    <w:kern w:val="28"/>
                    <w:sz w:val="24"/>
                    <w:szCs w:val="24"/>
                    <w:lang w:val="en"/>
                  </w:rPr>
                </w:rPrChange>
              </w:rPr>
              <w:t>giao</w:t>
            </w:r>
            <w:proofErr w:type="spellEnd"/>
            <w:r w:rsidRPr="00395254">
              <w:rPr>
                <w:color w:val="000000"/>
                <w:kern w:val="28"/>
                <w:sz w:val="24"/>
                <w:szCs w:val="24"/>
                <w:lang w:val="en"/>
                <w:rPrChange w:id="1042" w:author="Pham Thi Thu Lan" w:date="2021-01-03T17:23:00Z">
                  <w:rPr>
                    <w:color w:val="FF0000"/>
                    <w:kern w:val="28"/>
                    <w:sz w:val="24"/>
                    <w:szCs w:val="24"/>
                    <w:lang w:val="en"/>
                  </w:rPr>
                </w:rPrChange>
              </w:rPr>
              <w:t>/</w:t>
            </w:r>
            <w:proofErr w:type="spellStart"/>
            <w:r w:rsidRPr="00395254">
              <w:rPr>
                <w:color w:val="000000"/>
                <w:kern w:val="28"/>
                <w:sz w:val="24"/>
                <w:szCs w:val="24"/>
                <w:lang w:val="en"/>
                <w:rPrChange w:id="1043" w:author="Pham Thi Thu Lan" w:date="2021-01-03T17:23:00Z">
                  <w:rPr>
                    <w:color w:val="FF0000"/>
                    <w:kern w:val="28"/>
                    <w:sz w:val="24"/>
                    <w:szCs w:val="24"/>
                    <w:lang w:val="en"/>
                  </w:rPr>
                </w:rPrChange>
              </w:rPr>
              <w:t>phê</w:t>
            </w:r>
            <w:proofErr w:type="spellEnd"/>
            <w:r w:rsidRPr="00395254">
              <w:rPr>
                <w:color w:val="000000"/>
                <w:kern w:val="28"/>
                <w:sz w:val="24"/>
                <w:szCs w:val="24"/>
                <w:lang w:val="en"/>
                <w:rPrChange w:id="104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45" w:author="Pham Thi Thu Lan" w:date="2021-01-03T17:23:00Z">
                  <w:rPr>
                    <w:color w:val="FF0000"/>
                    <w:kern w:val="28"/>
                    <w:sz w:val="24"/>
                    <w:szCs w:val="24"/>
                    <w:lang w:val="en"/>
                  </w:rPr>
                </w:rPrChange>
              </w:rPr>
              <w:t>duyệt</w:t>
            </w:r>
            <w:proofErr w:type="spellEnd"/>
            <w:r w:rsidRPr="00395254">
              <w:rPr>
                <w:color w:val="000000"/>
                <w:kern w:val="28"/>
                <w:sz w:val="24"/>
                <w:szCs w:val="24"/>
                <w:lang w:val="en"/>
                <w:rPrChange w:id="104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47" w:author="Pham Thi Thu Lan" w:date="2021-01-03T17:23:00Z">
                  <w:rPr>
                    <w:color w:val="FF0000"/>
                    <w:kern w:val="28"/>
                    <w:sz w:val="24"/>
                    <w:szCs w:val="24"/>
                    <w:lang w:val="en"/>
                  </w:rPr>
                </w:rPrChange>
              </w:rPr>
              <w:t>đ</w:t>
            </w:r>
            <w:ins w:id="1048" w:author="Pham Thi Thu Lan" w:date="2021-01-03T17:23:00Z">
              <w:r w:rsidR="001806DC" w:rsidRPr="00395254">
                <w:rPr>
                  <w:color w:val="000000"/>
                  <w:kern w:val="28"/>
                  <w:sz w:val="24"/>
                  <w:szCs w:val="24"/>
                  <w:lang w:val="en"/>
                  <w:rPrChange w:id="1049" w:author="Pham Thi Thu Lan" w:date="2021-01-03T17:23:00Z">
                    <w:rPr>
                      <w:color w:val="FF0000"/>
                      <w:kern w:val="28"/>
                      <w:sz w:val="24"/>
                      <w:szCs w:val="24"/>
                      <w:lang w:val="en"/>
                    </w:rPr>
                  </w:rPrChange>
                </w:rPr>
                <w:t>ề</w:t>
              </w:r>
            </w:ins>
            <w:proofErr w:type="spellEnd"/>
            <w:del w:id="1050" w:author="Pham Thi Thu Lan" w:date="2021-01-03T17:22:00Z">
              <w:r w:rsidRPr="00395254" w:rsidDel="001806DC">
                <w:rPr>
                  <w:color w:val="000000"/>
                  <w:kern w:val="28"/>
                  <w:sz w:val="24"/>
                  <w:szCs w:val="24"/>
                  <w:lang w:val="en"/>
                  <w:rPrChange w:id="1051" w:author="Pham Thi Thu Lan" w:date="2021-01-03T17:23:00Z">
                    <w:rPr>
                      <w:color w:val="FF0000"/>
                      <w:kern w:val="28"/>
                      <w:sz w:val="24"/>
                      <w:szCs w:val="24"/>
                      <w:lang w:val="en"/>
                    </w:rPr>
                  </w:rPrChange>
                </w:rPr>
                <w:delText>ê</w:delText>
              </w:r>
            </w:del>
            <w:r w:rsidRPr="00395254">
              <w:rPr>
                <w:color w:val="000000"/>
                <w:kern w:val="28"/>
                <w:sz w:val="24"/>
                <w:szCs w:val="24"/>
                <w:lang w:val="en"/>
                <w:rPrChange w:id="105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53" w:author="Pham Thi Thu Lan" w:date="2021-01-03T17:23:00Z">
                  <w:rPr>
                    <w:color w:val="FF0000"/>
                    <w:kern w:val="28"/>
                    <w:sz w:val="24"/>
                    <w:szCs w:val="24"/>
                    <w:lang w:val="en"/>
                  </w:rPr>
                </w:rPrChange>
              </w:rPr>
              <w:t>tài</w:t>
            </w:r>
            <w:proofErr w:type="spellEnd"/>
          </w:p>
          <w:p w14:paraId="4E9D990F" w14:textId="77777777" w:rsidR="00D71688" w:rsidRPr="00395254" w:rsidRDefault="00D71688" w:rsidP="00EA3589">
            <w:pPr>
              <w:widowControl w:val="0"/>
              <w:rPr>
                <w:color w:val="000000"/>
                <w:kern w:val="28"/>
                <w:sz w:val="24"/>
                <w:szCs w:val="24"/>
                <w:lang w:val="en"/>
                <w:rPrChange w:id="1054" w:author="Pham Thi Thu Lan" w:date="2021-01-03T17:23:00Z">
                  <w:rPr>
                    <w:color w:val="FF0000"/>
                    <w:kern w:val="28"/>
                    <w:sz w:val="24"/>
                    <w:szCs w:val="24"/>
                    <w:lang w:val="en"/>
                  </w:rPr>
                </w:rPrChange>
              </w:rPr>
            </w:pPr>
            <w:r w:rsidRPr="00395254">
              <w:rPr>
                <w:color w:val="000000"/>
                <w:kern w:val="28"/>
                <w:sz w:val="24"/>
                <w:szCs w:val="24"/>
                <w:lang w:val="en"/>
                <w:rPrChange w:id="1055"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56" w:author="Pham Thi Thu Lan" w:date="2021-01-03T17:23:00Z">
                  <w:rPr>
                    <w:color w:val="FF0000"/>
                    <w:kern w:val="28"/>
                    <w:sz w:val="24"/>
                    <w:szCs w:val="24"/>
                    <w:lang w:val="en"/>
                  </w:rPr>
                </w:rPrChange>
              </w:rPr>
              <w:t>Hợp</w:t>
            </w:r>
            <w:proofErr w:type="spellEnd"/>
            <w:r w:rsidRPr="00395254">
              <w:rPr>
                <w:color w:val="000000"/>
                <w:kern w:val="28"/>
                <w:sz w:val="24"/>
                <w:szCs w:val="24"/>
                <w:lang w:val="en"/>
                <w:rPrChange w:id="1057"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58" w:author="Pham Thi Thu Lan" w:date="2021-01-03T17:23:00Z">
                  <w:rPr>
                    <w:color w:val="FF0000"/>
                    <w:kern w:val="28"/>
                    <w:sz w:val="24"/>
                    <w:szCs w:val="24"/>
                    <w:lang w:val="en"/>
                  </w:rPr>
                </w:rPrChange>
              </w:rPr>
              <w:t>đồng</w:t>
            </w:r>
            <w:proofErr w:type="spellEnd"/>
            <w:r w:rsidRPr="00395254">
              <w:rPr>
                <w:color w:val="000000"/>
                <w:kern w:val="28"/>
                <w:sz w:val="24"/>
                <w:szCs w:val="24"/>
                <w:lang w:val="en"/>
                <w:rPrChange w:id="1059"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60" w:author="Pham Thi Thu Lan" w:date="2021-01-03T17:23:00Z">
                  <w:rPr>
                    <w:color w:val="FF0000"/>
                    <w:kern w:val="28"/>
                    <w:sz w:val="24"/>
                    <w:szCs w:val="24"/>
                    <w:lang w:val="en"/>
                  </w:rPr>
                </w:rPrChange>
              </w:rPr>
              <w:t>thuê</w:t>
            </w:r>
            <w:proofErr w:type="spellEnd"/>
            <w:r w:rsidRPr="00395254">
              <w:rPr>
                <w:color w:val="000000"/>
                <w:kern w:val="28"/>
                <w:sz w:val="24"/>
                <w:szCs w:val="24"/>
                <w:lang w:val="en"/>
                <w:rPrChange w:id="1061"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62" w:author="Pham Thi Thu Lan" w:date="2021-01-03T17:23:00Z">
                  <w:rPr>
                    <w:color w:val="FF0000"/>
                    <w:kern w:val="28"/>
                    <w:sz w:val="24"/>
                    <w:szCs w:val="24"/>
                    <w:lang w:val="en"/>
                  </w:rPr>
                </w:rPrChange>
              </w:rPr>
              <w:t>chuyên</w:t>
            </w:r>
            <w:proofErr w:type="spellEnd"/>
            <w:r w:rsidRPr="00395254">
              <w:rPr>
                <w:color w:val="000000"/>
                <w:kern w:val="28"/>
                <w:sz w:val="24"/>
                <w:szCs w:val="24"/>
                <w:lang w:val="en"/>
                <w:rPrChange w:id="1063"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64" w:author="Pham Thi Thu Lan" w:date="2021-01-03T17:23:00Z">
                  <w:rPr>
                    <w:color w:val="FF0000"/>
                    <w:kern w:val="28"/>
                    <w:sz w:val="24"/>
                    <w:szCs w:val="24"/>
                    <w:lang w:val="en"/>
                  </w:rPr>
                </w:rPrChange>
              </w:rPr>
              <w:t>gia</w:t>
            </w:r>
            <w:proofErr w:type="spellEnd"/>
            <w:r w:rsidRPr="00395254">
              <w:rPr>
                <w:color w:val="000000"/>
                <w:kern w:val="28"/>
                <w:sz w:val="24"/>
                <w:szCs w:val="24"/>
                <w:lang w:val="en"/>
                <w:rPrChange w:id="1065" w:author="Pham Thi Thu Lan" w:date="2021-01-03T17:23:00Z">
                  <w:rPr>
                    <w:color w:val="FF0000"/>
                    <w:kern w:val="28"/>
                    <w:sz w:val="24"/>
                    <w:szCs w:val="24"/>
                    <w:lang w:val="en"/>
                  </w:rPr>
                </w:rPrChange>
              </w:rPr>
              <w:t xml:space="preserve"> </w:t>
            </w:r>
            <w:r w:rsidRPr="00395254">
              <w:rPr>
                <w:i/>
                <w:color w:val="000000"/>
                <w:kern w:val="28"/>
                <w:sz w:val="24"/>
                <w:szCs w:val="24"/>
                <w:lang w:val="en"/>
                <w:rPrChange w:id="1066" w:author="Pham Thi Thu Lan" w:date="2021-01-03T17:23:00Z">
                  <w:rPr>
                    <w:i/>
                    <w:color w:val="FF0000"/>
                    <w:kern w:val="28"/>
                    <w:sz w:val="24"/>
                    <w:szCs w:val="24"/>
                    <w:lang w:val="en"/>
                  </w:rPr>
                </w:rPrChange>
              </w:rPr>
              <w:t>(</w:t>
            </w:r>
            <w:proofErr w:type="spellStart"/>
            <w:r w:rsidRPr="00395254">
              <w:rPr>
                <w:i/>
                <w:color w:val="000000"/>
                <w:kern w:val="28"/>
                <w:sz w:val="24"/>
                <w:szCs w:val="24"/>
                <w:lang w:val="en"/>
                <w:rPrChange w:id="1067" w:author="Pham Thi Thu Lan" w:date="2021-01-03T17:23:00Z">
                  <w:rPr>
                    <w:i/>
                    <w:color w:val="FF0000"/>
                    <w:kern w:val="28"/>
                    <w:sz w:val="24"/>
                    <w:szCs w:val="24"/>
                    <w:lang w:val="en"/>
                  </w:rPr>
                </w:rPrChange>
              </w:rPr>
              <w:t>nếu</w:t>
            </w:r>
            <w:proofErr w:type="spellEnd"/>
            <w:r w:rsidRPr="00395254">
              <w:rPr>
                <w:i/>
                <w:color w:val="000000"/>
                <w:kern w:val="28"/>
                <w:sz w:val="24"/>
                <w:szCs w:val="24"/>
                <w:lang w:val="en"/>
                <w:rPrChange w:id="1068" w:author="Pham Thi Thu Lan" w:date="2021-01-03T17:23:00Z">
                  <w:rPr>
                    <w:i/>
                    <w:color w:val="FF0000"/>
                    <w:kern w:val="28"/>
                    <w:sz w:val="24"/>
                    <w:szCs w:val="24"/>
                    <w:lang w:val="en"/>
                  </w:rPr>
                </w:rPrChange>
              </w:rPr>
              <w:t xml:space="preserve"> có)</w:t>
            </w:r>
          </w:p>
          <w:p w14:paraId="0F05ADD8" w14:textId="77777777" w:rsidR="00850748" w:rsidRPr="00395254" w:rsidRDefault="00D71688" w:rsidP="001B1761">
            <w:pPr>
              <w:widowControl w:val="0"/>
              <w:rPr>
                <w:i/>
                <w:color w:val="000000"/>
                <w:kern w:val="28"/>
                <w:sz w:val="24"/>
                <w:szCs w:val="24"/>
                <w:lang w:val="en"/>
                <w:rPrChange w:id="1069" w:author="Pham Thi Thu Lan" w:date="2021-01-03T17:23:00Z">
                  <w:rPr>
                    <w:i/>
                    <w:color w:val="FF0000"/>
                    <w:kern w:val="28"/>
                    <w:sz w:val="24"/>
                    <w:szCs w:val="24"/>
                    <w:lang w:val="en"/>
                  </w:rPr>
                </w:rPrChange>
              </w:rPr>
            </w:pPr>
            <w:r w:rsidRPr="00395254">
              <w:rPr>
                <w:color w:val="000000"/>
                <w:kern w:val="28"/>
                <w:sz w:val="24"/>
                <w:szCs w:val="24"/>
                <w:lang w:val="en"/>
                <w:rPrChange w:id="107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71" w:author="Pham Thi Thu Lan" w:date="2021-01-03T17:23:00Z">
                  <w:rPr>
                    <w:color w:val="FF0000"/>
                    <w:kern w:val="28"/>
                    <w:sz w:val="24"/>
                    <w:szCs w:val="24"/>
                    <w:lang w:val="en"/>
                  </w:rPr>
                </w:rPrChange>
              </w:rPr>
              <w:t>Báo</w:t>
            </w:r>
            <w:proofErr w:type="spellEnd"/>
            <w:r w:rsidRPr="00395254">
              <w:rPr>
                <w:color w:val="000000"/>
                <w:kern w:val="28"/>
                <w:sz w:val="24"/>
                <w:szCs w:val="24"/>
                <w:lang w:val="en"/>
                <w:rPrChange w:id="107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73" w:author="Pham Thi Thu Lan" w:date="2021-01-03T17:23:00Z">
                  <w:rPr>
                    <w:color w:val="FF0000"/>
                    <w:kern w:val="28"/>
                    <w:sz w:val="24"/>
                    <w:szCs w:val="24"/>
                    <w:lang w:val="en"/>
                  </w:rPr>
                </w:rPrChange>
              </w:rPr>
              <w:t>cáo</w:t>
            </w:r>
            <w:proofErr w:type="spellEnd"/>
            <w:r w:rsidRPr="00395254">
              <w:rPr>
                <w:color w:val="000000"/>
                <w:kern w:val="28"/>
                <w:sz w:val="24"/>
                <w:szCs w:val="24"/>
                <w:lang w:val="en"/>
                <w:rPrChange w:id="107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75" w:author="Pham Thi Thu Lan" w:date="2021-01-03T17:23:00Z">
                  <w:rPr>
                    <w:color w:val="FF0000"/>
                    <w:kern w:val="28"/>
                    <w:sz w:val="24"/>
                    <w:szCs w:val="24"/>
                    <w:lang w:val="en"/>
                  </w:rPr>
                </w:rPrChange>
              </w:rPr>
              <w:t>tiến</w:t>
            </w:r>
            <w:proofErr w:type="spellEnd"/>
            <w:r w:rsidRPr="00395254">
              <w:rPr>
                <w:color w:val="000000"/>
                <w:kern w:val="28"/>
                <w:sz w:val="24"/>
                <w:szCs w:val="24"/>
                <w:lang w:val="en"/>
                <w:rPrChange w:id="107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77" w:author="Pham Thi Thu Lan" w:date="2021-01-03T17:23:00Z">
                  <w:rPr>
                    <w:color w:val="FF0000"/>
                    <w:kern w:val="28"/>
                    <w:sz w:val="24"/>
                    <w:szCs w:val="24"/>
                    <w:lang w:val="en"/>
                  </w:rPr>
                </w:rPrChange>
              </w:rPr>
              <w:t>đô</w:t>
            </w:r>
            <w:proofErr w:type="spellEnd"/>
            <w:r w:rsidRPr="00395254">
              <w:rPr>
                <w:color w:val="000000"/>
                <w:kern w:val="28"/>
                <w:sz w:val="24"/>
                <w:szCs w:val="24"/>
                <w:lang w:val="en"/>
                <w:rPrChange w:id="107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79" w:author="Pham Thi Thu Lan" w:date="2021-01-03T17:23:00Z">
                  <w:rPr>
                    <w:color w:val="FF0000"/>
                    <w:kern w:val="28"/>
                    <w:sz w:val="24"/>
                    <w:szCs w:val="24"/>
                    <w:lang w:val="en"/>
                  </w:rPr>
                </w:rPrChange>
              </w:rPr>
              <w:t>đê</w:t>
            </w:r>
            <w:proofErr w:type="spellEnd"/>
            <w:r w:rsidRPr="00395254">
              <w:rPr>
                <w:color w:val="000000"/>
                <w:kern w:val="28"/>
                <w:sz w:val="24"/>
                <w:szCs w:val="24"/>
                <w:lang w:val="en"/>
                <w:rPrChange w:id="108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81" w:author="Pham Thi Thu Lan" w:date="2021-01-03T17:23:00Z">
                  <w:rPr>
                    <w:color w:val="FF0000"/>
                    <w:kern w:val="28"/>
                    <w:sz w:val="24"/>
                    <w:szCs w:val="24"/>
                    <w:lang w:val="en"/>
                  </w:rPr>
                </w:rPrChange>
              </w:rPr>
              <w:t>tài</w:t>
            </w:r>
            <w:proofErr w:type="spellEnd"/>
            <w:r w:rsidRPr="00395254">
              <w:rPr>
                <w:color w:val="000000"/>
                <w:kern w:val="28"/>
                <w:sz w:val="24"/>
                <w:szCs w:val="24"/>
                <w:lang w:val="en"/>
                <w:rPrChange w:id="108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83" w:author="Pham Thi Thu Lan" w:date="2021-01-03T17:23:00Z">
                  <w:rPr>
                    <w:color w:val="FF0000"/>
                    <w:kern w:val="28"/>
                    <w:sz w:val="24"/>
                    <w:szCs w:val="24"/>
                    <w:lang w:val="en"/>
                  </w:rPr>
                </w:rPrChange>
              </w:rPr>
              <w:t>được</w:t>
            </w:r>
            <w:proofErr w:type="spellEnd"/>
            <w:r w:rsidRPr="00395254">
              <w:rPr>
                <w:color w:val="000000"/>
                <w:kern w:val="28"/>
                <w:sz w:val="24"/>
                <w:szCs w:val="24"/>
                <w:lang w:val="en"/>
                <w:rPrChange w:id="108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085" w:author="Pham Thi Thu Lan" w:date="2021-01-03T17:23:00Z">
                  <w:rPr>
                    <w:color w:val="FF0000"/>
                    <w:kern w:val="28"/>
                    <w:sz w:val="24"/>
                    <w:szCs w:val="24"/>
                    <w:lang w:val="en"/>
                  </w:rPr>
                </w:rPrChange>
              </w:rPr>
              <w:t>duyệt</w:t>
            </w:r>
            <w:proofErr w:type="spellEnd"/>
            <w:r w:rsidR="006578FB" w:rsidRPr="00395254">
              <w:rPr>
                <w:color w:val="000000"/>
                <w:kern w:val="28"/>
                <w:sz w:val="24"/>
                <w:szCs w:val="24"/>
                <w:lang w:val="en"/>
                <w:rPrChange w:id="1086" w:author="Pham Thi Thu Lan" w:date="2021-01-03T17:23:00Z">
                  <w:rPr>
                    <w:color w:val="FF0000"/>
                    <w:kern w:val="28"/>
                    <w:sz w:val="24"/>
                    <w:szCs w:val="24"/>
                    <w:lang w:val="en"/>
                  </w:rPr>
                </w:rPrChange>
              </w:rPr>
              <w:t xml:space="preserve">, </w:t>
            </w:r>
            <w:proofErr w:type="spellStart"/>
            <w:r w:rsidR="006578FB" w:rsidRPr="00395254">
              <w:rPr>
                <w:color w:val="000000"/>
                <w:kern w:val="28"/>
                <w:sz w:val="24"/>
                <w:szCs w:val="24"/>
                <w:lang w:val="en"/>
                <w:rPrChange w:id="1087" w:author="Pham Thi Thu Lan" w:date="2021-01-03T17:23:00Z">
                  <w:rPr>
                    <w:color w:val="FF0000"/>
                    <w:kern w:val="28"/>
                    <w:sz w:val="24"/>
                    <w:szCs w:val="24"/>
                    <w:lang w:val="en"/>
                  </w:rPr>
                </w:rPrChange>
              </w:rPr>
              <w:t>Biên</w:t>
            </w:r>
            <w:proofErr w:type="spellEnd"/>
            <w:r w:rsidR="006578FB" w:rsidRPr="00395254">
              <w:rPr>
                <w:color w:val="000000"/>
                <w:kern w:val="28"/>
                <w:sz w:val="24"/>
                <w:szCs w:val="24"/>
                <w:lang w:val="en"/>
                <w:rPrChange w:id="1088" w:author="Pham Thi Thu Lan" w:date="2021-01-03T17:23:00Z">
                  <w:rPr>
                    <w:color w:val="FF0000"/>
                    <w:kern w:val="28"/>
                    <w:sz w:val="24"/>
                    <w:szCs w:val="24"/>
                    <w:lang w:val="en"/>
                  </w:rPr>
                </w:rPrChange>
              </w:rPr>
              <w:t xml:space="preserve"> </w:t>
            </w:r>
            <w:proofErr w:type="spellStart"/>
            <w:r w:rsidR="006578FB" w:rsidRPr="00395254">
              <w:rPr>
                <w:color w:val="000000"/>
                <w:kern w:val="28"/>
                <w:sz w:val="24"/>
                <w:szCs w:val="24"/>
                <w:lang w:val="en"/>
                <w:rPrChange w:id="1089" w:author="Pham Thi Thu Lan" w:date="2021-01-03T17:23:00Z">
                  <w:rPr>
                    <w:color w:val="FF0000"/>
                    <w:kern w:val="28"/>
                    <w:sz w:val="24"/>
                    <w:szCs w:val="24"/>
                    <w:lang w:val="en"/>
                  </w:rPr>
                </w:rPrChange>
              </w:rPr>
              <w:t>bản</w:t>
            </w:r>
            <w:proofErr w:type="spellEnd"/>
            <w:r w:rsidR="006578FB" w:rsidRPr="00395254">
              <w:rPr>
                <w:color w:val="000000"/>
                <w:kern w:val="28"/>
                <w:sz w:val="24"/>
                <w:szCs w:val="24"/>
                <w:lang w:val="en"/>
                <w:rPrChange w:id="1090" w:author="Pham Thi Thu Lan" w:date="2021-01-03T17:23:00Z">
                  <w:rPr>
                    <w:color w:val="FF0000"/>
                    <w:kern w:val="28"/>
                    <w:sz w:val="24"/>
                    <w:szCs w:val="24"/>
                    <w:lang w:val="en"/>
                  </w:rPr>
                </w:rPrChange>
              </w:rPr>
              <w:t xml:space="preserve"> ki</w:t>
            </w:r>
            <w:proofErr w:type="spellStart"/>
            <w:r w:rsidR="006578FB" w:rsidRPr="00395254">
              <w:rPr>
                <w:color w:val="000000"/>
                <w:sz w:val="24"/>
                <w:szCs w:val="24"/>
                <w:rPrChange w:id="1091" w:author="Pham Thi Thu Lan" w:date="2021-01-03T17:23:00Z">
                  <w:rPr>
                    <w:color w:val="FF0000"/>
                    <w:sz w:val="24"/>
                    <w:szCs w:val="24"/>
                  </w:rPr>
                </w:rPrChange>
              </w:rPr>
              <w:t>ểm</w:t>
            </w:r>
            <w:proofErr w:type="spellEnd"/>
            <w:r w:rsidR="006578FB" w:rsidRPr="00395254">
              <w:rPr>
                <w:color w:val="000000"/>
                <w:sz w:val="24"/>
                <w:szCs w:val="24"/>
                <w:rPrChange w:id="1092" w:author="Pham Thi Thu Lan" w:date="2021-01-03T17:23:00Z">
                  <w:rPr>
                    <w:color w:val="FF0000"/>
                    <w:sz w:val="24"/>
                    <w:szCs w:val="24"/>
                  </w:rPr>
                </w:rPrChange>
              </w:rPr>
              <w:t xml:space="preserve"> </w:t>
            </w:r>
            <w:proofErr w:type="spellStart"/>
            <w:r w:rsidR="006578FB" w:rsidRPr="00395254">
              <w:rPr>
                <w:color w:val="000000"/>
                <w:sz w:val="24"/>
                <w:szCs w:val="24"/>
                <w:rPrChange w:id="1093" w:author="Pham Thi Thu Lan" w:date="2021-01-03T17:23:00Z">
                  <w:rPr>
                    <w:color w:val="FF0000"/>
                    <w:sz w:val="24"/>
                    <w:szCs w:val="24"/>
                  </w:rPr>
                </w:rPrChange>
              </w:rPr>
              <w:t>tra</w:t>
            </w:r>
            <w:proofErr w:type="spellEnd"/>
            <w:r w:rsidR="006578FB" w:rsidRPr="00395254">
              <w:rPr>
                <w:color w:val="000000"/>
                <w:sz w:val="24"/>
                <w:szCs w:val="24"/>
                <w:rPrChange w:id="1094" w:author="Pham Thi Thu Lan" w:date="2021-01-03T17:23:00Z">
                  <w:rPr>
                    <w:color w:val="FF0000"/>
                    <w:sz w:val="24"/>
                    <w:szCs w:val="24"/>
                  </w:rPr>
                </w:rPrChange>
              </w:rPr>
              <w:t xml:space="preserve"> </w:t>
            </w:r>
            <w:proofErr w:type="spellStart"/>
            <w:r w:rsidR="006578FB" w:rsidRPr="00395254">
              <w:rPr>
                <w:color w:val="000000"/>
                <w:sz w:val="24"/>
                <w:szCs w:val="24"/>
                <w:rPrChange w:id="1095" w:author="Pham Thi Thu Lan" w:date="2021-01-03T17:23:00Z">
                  <w:rPr>
                    <w:color w:val="FF0000"/>
                    <w:sz w:val="24"/>
                    <w:szCs w:val="24"/>
                  </w:rPr>
                </w:rPrChange>
              </w:rPr>
              <w:t>tiến</w:t>
            </w:r>
            <w:proofErr w:type="spellEnd"/>
            <w:r w:rsidR="006578FB" w:rsidRPr="00395254">
              <w:rPr>
                <w:color w:val="000000"/>
                <w:sz w:val="24"/>
                <w:szCs w:val="24"/>
                <w:rPrChange w:id="1096" w:author="Pham Thi Thu Lan" w:date="2021-01-03T17:23:00Z">
                  <w:rPr>
                    <w:color w:val="FF0000"/>
                    <w:sz w:val="24"/>
                    <w:szCs w:val="24"/>
                  </w:rPr>
                </w:rPrChange>
              </w:rPr>
              <w:t xml:space="preserve"> </w:t>
            </w:r>
            <w:proofErr w:type="spellStart"/>
            <w:r w:rsidR="006578FB" w:rsidRPr="00395254">
              <w:rPr>
                <w:color w:val="000000"/>
                <w:sz w:val="24"/>
                <w:szCs w:val="24"/>
                <w:rPrChange w:id="1097" w:author="Pham Thi Thu Lan" w:date="2021-01-03T17:23:00Z">
                  <w:rPr>
                    <w:color w:val="FF0000"/>
                    <w:sz w:val="24"/>
                    <w:szCs w:val="24"/>
                  </w:rPr>
                </w:rPrChange>
              </w:rPr>
              <w:t>độ</w:t>
            </w:r>
            <w:proofErr w:type="spellEnd"/>
            <w:r w:rsidR="006578FB" w:rsidRPr="00395254">
              <w:rPr>
                <w:color w:val="000000"/>
                <w:sz w:val="24"/>
                <w:szCs w:val="24"/>
                <w:rPrChange w:id="1098" w:author="Pham Thi Thu Lan" w:date="2021-01-03T17:23:00Z">
                  <w:rPr>
                    <w:color w:val="FF0000"/>
                    <w:sz w:val="24"/>
                    <w:szCs w:val="24"/>
                  </w:rPr>
                </w:rPrChange>
              </w:rPr>
              <w:t xml:space="preserve"> </w:t>
            </w:r>
            <w:proofErr w:type="spellStart"/>
            <w:r w:rsidR="006578FB" w:rsidRPr="00395254">
              <w:rPr>
                <w:color w:val="000000"/>
                <w:sz w:val="24"/>
                <w:szCs w:val="24"/>
                <w:rPrChange w:id="1099" w:author="Pham Thi Thu Lan" w:date="2021-01-03T17:23:00Z">
                  <w:rPr>
                    <w:color w:val="FF0000"/>
                    <w:sz w:val="24"/>
                    <w:szCs w:val="24"/>
                  </w:rPr>
                </w:rPrChange>
              </w:rPr>
              <w:t>đề</w:t>
            </w:r>
            <w:proofErr w:type="spellEnd"/>
            <w:r w:rsidR="006578FB" w:rsidRPr="00395254">
              <w:rPr>
                <w:color w:val="000000"/>
                <w:sz w:val="24"/>
                <w:szCs w:val="24"/>
                <w:rPrChange w:id="1100" w:author="Pham Thi Thu Lan" w:date="2021-01-03T17:23:00Z">
                  <w:rPr>
                    <w:color w:val="FF0000"/>
                    <w:sz w:val="24"/>
                    <w:szCs w:val="24"/>
                  </w:rPr>
                </w:rPrChange>
              </w:rPr>
              <w:t xml:space="preserve"> </w:t>
            </w:r>
            <w:proofErr w:type="spellStart"/>
            <w:r w:rsidR="006578FB" w:rsidRPr="00395254">
              <w:rPr>
                <w:color w:val="000000"/>
                <w:sz w:val="24"/>
                <w:szCs w:val="24"/>
                <w:rPrChange w:id="1101" w:author="Pham Thi Thu Lan" w:date="2021-01-03T17:23:00Z">
                  <w:rPr>
                    <w:color w:val="FF0000"/>
                    <w:sz w:val="24"/>
                    <w:szCs w:val="24"/>
                  </w:rPr>
                </w:rPrChange>
              </w:rPr>
              <w:t>tài</w:t>
            </w:r>
            <w:proofErr w:type="spellEnd"/>
            <w:r w:rsidRPr="00395254">
              <w:rPr>
                <w:color w:val="000000"/>
                <w:kern w:val="28"/>
                <w:sz w:val="24"/>
                <w:szCs w:val="24"/>
                <w:lang w:val="en"/>
                <w:rPrChange w:id="110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03" w:author="Pham Thi Thu Lan" w:date="2021-01-03T17:23:00Z">
                  <w:rPr>
                    <w:color w:val="FF0000"/>
                    <w:kern w:val="28"/>
                    <w:sz w:val="24"/>
                    <w:szCs w:val="24"/>
                    <w:lang w:val="en"/>
                  </w:rPr>
                </w:rPrChange>
              </w:rPr>
              <w:t>va</w:t>
            </w:r>
            <w:proofErr w:type="spellEnd"/>
            <w:r w:rsidRPr="00395254">
              <w:rPr>
                <w:color w:val="000000"/>
                <w:kern w:val="28"/>
                <w:sz w:val="24"/>
                <w:szCs w:val="24"/>
                <w:lang w:val="en"/>
                <w:rPrChange w:id="110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05" w:author="Pham Thi Thu Lan" w:date="2021-01-03T17:23:00Z">
                  <w:rPr>
                    <w:color w:val="FF0000"/>
                    <w:kern w:val="28"/>
                    <w:sz w:val="24"/>
                    <w:szCs w:val="24"/>
                    <w:lang w:val="en"/>
                  </w:rPr>
                </w:rPrChange>
              </w:rPr>
              <w:t>Biên</w:t>
            </w:r>
            <w:proofErr w:type="spellEnd"/>
            <w:r w:rsidRPr="00395254">
              <w:rPr>
                <w:color w:val="000000"/>
                <w:kern w:val="28"/>
                <w:sz w:val="24"/>
                <w:szCs w:val="24"/>
                <w:lang w:val="en"/>
                <w:rPrChange w:id="110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07" w:author="Pham Thi Thu Lan" w:date="2021-01-03T17:23:00Z">
                  <w:rPr>
                    <w:color w:val="FF0000"/>
                    <w:kern w:val="28"/>
                    <w:sz w:val="24"/>
                    <w:szCs w:val="24"/>
                    <w:lang w:val="en"/>
                  </w:rPr>
                </w:rPrChange>
              </w:rPr>
              <w:t>bản</w:t>
            </w:r>
            <w:proofErr w:type="spellEnd"/>
            <w:r w:rsidRPr="00395254">
              <w:rPr>
                <w:color w:val="000000"/>
                <w:kern w:val="28"/>
                <w:sz w:val="24"/>
                <w:szCs w:val="24"/>
                <w:lang w:val="en"/>
                <w:rPrChange w:id="110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09" w:author="Pham Thi Thu Lan" w:date="2021-01-03T17:23:00Z">
                  <w:rPr>
                    <w:color w:val="FF0000"/>
                    <w:kern w:val="28"/>
                    <w:sz w:val="24"/>
                    <w:szCs w:val="24"/>
                    <w:lang w:val="en"/>
                  </w:rPr>
                </w:rPrChange>
              </w:rPr>
              <w:t>nghiệm</w:t>
            </w:r>
            <w:proofErr w:type="spellEnd"/>
            <w:r w:rsidRPr="00395254">
              <w:rPr>
                <w:color w:val="000000"/>
                <w:kern w:val="28"/>
                <w:sz w:val="24"/>
                <w:szCs w:val="24"/>
                <w:lang w:val="en"/>
                <w:rPrChange w:id="1110"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11" w:author="Pham Thi Thu Lan" w:date="2021-01-03T17:23:00Z">
                  <w:rPr>
                    <w:color w:val="FF0000"/>
                    <w:kern w:val="28"/>
                    <w:sz w:val="24"/>
                    <w:szCs w:val="24"/>
                    <w:lang w:val="en"/>
                  </w:rPr>
                </w:rPrChange>
              </w:rPr>
              <w:t>thu</w:t>
            </w:r>
            <w:proofErr w:type="spellEnd"/>
            <w:r w:rsidRPr="00395254">
              <w:rPr>
                <w:color w:val="000000"/>
                <w:kern w:val="28"/>
                <w:sz w:val="24"/>
                <w:szCs w:val="24"/>
                <w:lang w:val="en"/>
                <w:rPrChange w:id="111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13" w:author="Pham Thi Thu Lan" w:date="2021-01-03T17:23:00Z">
                  <w:rPr>
                    <w:color w:val="FF0000"/>
                    <w:kern w:val="28"/>
                    <w:sz w:val="24"/>
                    <w:szCs w:val="24"/>
                    <w:lang w:val="en"/>
                  </w:rPr>
                </w:rPrChange>
              </w:rPr>
              <w:t>Hợp</w:t>
            </w:r>
            <w:proofErr w:type="spellEnd"/>
            <w:r w:rsidRPr="00395254">
              <w:rPr>
                <w:color w:val="000000"/>
                <w:kern w:val="28"/>
                <w:sz w:val="24"/>
                <w:szCs w:val="24"/>
                <w:lang w:val="en"/>
                <w:rPrChange w:id="111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15" w:author="Pham Thi Thu Lan" w:date="2021-01-03T17:23:00Z">
                  <w:rPr>
                    <w:color w:val="FF0000"/>
                    <w:kern w:val="28"/>
                    <w:sz w:val="24"/>
                    <w:szCs w:val="24"/>
                    <w:lang w:val="en"/>
                  </w:rPr>
                </w:rPrChange>
              </w:rPr>
              <w:t>đồng</w:t>
            </w:r>
            <w:proofErr w:type="spellEnd"/>
            <w:r w:rsidRPr="00395254">
              <w:rPr>
                <w:color w:val="000000"/>
                <w:kern w:val="28"/>
                <w:sz w:val="24"/>
                <w:szCs w:val="24"/>
                <w:lang w:val="en"/>
                <w:rPrChange w:id="1116"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17" w:author="Pham Thi Thu Lan" w:date="2021-01-03T17:23:00Z">
                  <w:rPr>
                    <w:color w:val="FF0000"/>
                    <w:kern w:val="28"/>
                    <w:sz w:val="24"/>
                    <w:szCs w:val="24"/>
                    <w:lang w:val="en"/>
                  </w:rPr>
                </w:rPrChange>
              </w:rPr>
              <w:t>giao</w:t>
            </w:r>
            <w:proofErr w:type="spellEnd"/>
            <w:r w:rsidRPr="00395254">
              <w:rPr>
                <w:color w:val="000000"/>
                <w:kern w:val="28"/>
                <w:sz w:val="24"/>
                <w:szCs w:val="24"/>
                <w:lang w:val="en"/>
                <w:rPrChange w:id="1118"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19" w:author="Pham Thi Thu Lan" w:date="2021-01-03T17:23:00Z">
                  <w:rPr>
                    <w:color w:val="FF0000"/>
                    <w:kern w:val="28"/>
                    <w:sz w:val="24"/>
                    <w:szCs w:val="24"/>
                    <w:lang w:val="en"/>
                  </w:rPr>
                </w:rPrChange>
              </w:rPr>
              <w:t>nhiệm</w:t>
            </w:r>
            <w:proofErr w:type="spellEnd"/>
            <w:r w:rsidRPr="00395254">
              <w:rPr>
                <w:color w:val="000000"/>
                <w:kern w:val="28"/>
                <w:sz w:val="24"/>
                <w:szCs w:val="24"/>
                <w:lang w:val="en"/>
                <w:rPrChange w:id="1120" w:author="Pham Thi Thu Lan" w:date="2021-01-03T17:23:00Z">
                  <w:rPr>
                    <w:color w:val="FF0000"/>
                    <w:kern w:val="28"/>
                    <w:sz w:val="24"/>
                    <w:szCs w:val="24"/>
                    <w:lang w:val="en"/>
                  </w:rPr>
                </w:rPrChange>
              </w:rPr>
              <w:t xml:space="preserve"> vụ </w:t>
            </w:r>
            <w:proofErr w:type="spellStart"/>
            <w:r w:rsidRPr="00395254">
              <w:rPr>
                <w:color w:val="000000"/>
                <w:kern w:val="28"/>
                <w:sz w:val="24"/>
                <w:szCs w:val="24"/>
                <w:lang w:val="en"/>
                <w:rPrChange w:id="1121" w:author="Pham Thi Thu Lan" w:date="2021-01-03T17:23:00Z">
                  <w:rPr>
                    <w:color w:val="FF0000"/>
                    <w:kern w:val="28"/>
                    <w:sz w:val="24"/>
                    <w:szCs w:val="24"/>
                    <w:lang w:val="en"/>
                  </w:rPr>
                </w:rPrChange>
              </w:rPr>
              <w:t>theo</w:t>
            </w:r>
            <w:proofErr w:type="spellEnd"/>
            <w:r w:rsidRPr="00395254">
              <w:rPr>
                <w:color w:val="000000"/>
                <w:kern w:val="28"/>
                <w:sz w:val="24"/>
                <w:szCs w:val="24"/>
                <w:lang w:val="en"/>
                <w:rPrChange w:id="1122"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23" w:author="Pham Thi Thu Lan" w:date="2021-01-03T17:23:00Z">
                  <w:rPr>
                    <w:color w:val="FF0000"/>
                    <w:kern w:val="28"/>
                    <w:sz w:val="24"/>
                    <w:szCs w:val="24"/>
                    <w:lang w:val="en"/>
                  </w:rPr>
                </w:rPrChange>
              </w:rPr>
              <w:t>giai</w:t>
            </w:r>
            <w:proofErr w:type="spellEnd"/>
            <w:r w:rsidRPr="00395254">
              <w:rPr>
                <w:color w:val="000000"/>
                <w:kern w:val="28"/>
                <w:sz w:val="24"/>
                <w:szCs w:val="24"/>
                <w:lang w:val="en"/>
                <w:rPrChange w:id="1124" w:author="Pham Thi Thu Lan" w:date="2021-01-03T17:23:00Z">
                  <w:rPr>
                    <w:color w:val="FF0000"/>
                    <w:kern w:val="28"/>
                    <w:sz w:val="24"/>
                    <w:szCs w:val="24"/>
                    <w:lang w:val="en"/>
                  </w:rPr>
                </w:rPrChange>
              </w:rPr>
              <w:t xml:space="preserve"> </w:t>
            </w:r>
            <w:proofErr w:type="spellStart"/>
            <w:r w:rsidRPr="00395254">
              <w:rPr>
                <w:color w:val="000000"/>
                <w:kern w:val="28"/>
                <w:sz w:val="24"/>
                <w:szCs w:val="24"/>
                <w:lang w:val="en"/>
                <w:rPrChange w:id="1125" w:author="Pham Thi Thu Lan" w:date="2021-01-03T17:23:00Z">
                  <w:rPr>
                    <w:color w:val="FF0000"/>
                    <w:kern w:val="28"/>
                    <w:sz w:val="24"/>
                    <w:szCs w:val="24"/>
                    <w:lang w:val="en"/>
                  </w:rPr>
                </w:rPrChange>
              </w:rPr>
              <w:t>đoạn</w:t>
            </w:r>
            <w:proofErr w:type="spellEnd"/>
            <w:r w:rsidRPr="00395254">
              <w:rPr>
                <w:color w:val="000000"/>
                <w:kern w:val="28"/>
                <w:sz w:val="24"/>
                <w:szCs w:val="24"/>
                <w:lang w:val="en"/>
                <w:rPrChange w:id="1126" w:author="Pham Thi Thu Lan" w:date="2021-01-03T17:23:00Z">
                  <w:rPr>
                    <w:color w:val="FF0000"/>
                    <w:kern w:val="28"/>
                    <w:sz w:val="24"/>
                    <w:szCs w:val="24"/>
                    <w:lang w:val="en"/>
                  </w:rPr>
                </w:rPrChange>
              </w:rPr>
              <w:t xml:space="preserve"> </w:t>
            </w:r>
            <w:r w:rsidRPr="00395254">
              <w:rPr>
                <w:i/>
                <w:color w:val="000000"/>
                <w:kern w:val="28"/>
                <w:sz w:val="24"/>
                <w:szCs w:val="24"/>
                <w:lang w:val="en"/>
                <w:rPrChange w:id="1127" w:author="Pham Thi Thu Lan" w:date="2021-01-03T17:23:00Z">
                  <w:rPr>
                    <w:i/>
                    <w:color w:val="FF0000"/>
                    <w:kern w:val="28"/>
                    <w:sz w:val="24"/>
                    <w:szCs w:val="24"/>
                    <w:lang w:val="en"/>
                  </w:rPr>
                </w:rPrChange>
              </w:rPr>
              <w:t>(</w:t>
            </w:r>
            <w:proofErr w:type="spellStart"/>
            <w:r w:rsidRPr="00395254">
              <w:rPr>
                <w:i/>
                <w:color w:val="000000"/>
                <w:kern w:val="28"/>
                <w:sz w:val="24"/>
                <w:szCs w:val="24"/>
                <w:lang w:val="en"/>
                <w:rPrChange w:id="1128" w:author="Pham Thi Thu Lan" w:date="2021-01-03T17:23:00Z">
                  <w:rPr>
                    <w:i/>
                    <w:color w:val="FF0000"/>
                    <w:kern w:val="28"/>
                    <w:sz w:val="24"/>
                    <w:szCs w:val="24"/>
                    <w:lang w:val="en"/>
                  </w:rPr>
                </w:rPrChange>
              </w:rPr>
              <w:t>nếu</w:t>
            </w:r>
            <w:proofErr w:type="spellEnd"/>
            <w:r w:rsidRPr="00395254">
              <w:rPr>
                <w:i/>
                <w:color w:val="000000"/>
                <w:kern w:val="28"/>
                <w:sz w:val="24"/>
                <w:szCs w:val="24"/>
                <w:lang w:val="en"/>
                <w:rPrChange w:id="1129"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30" w:author="Pham Thi Thu Lan" w:date="2021-01-03T17:23:00Z">
                  <w:rPr>
                    <w:i/>
                    <w:color w:val="FF0000"/>
                    <w:kern w:val="28"/>
                    <w:sz w:val="24"/>
                    <w:szCs w:val="24"/>
                    <w:lang w:val="en"/>
                  </w:rPr>
                </w:rPrChange>
              </w:rPr>
              <w:t>tạm</w:t>
            </w:r>
            <w:proofErr w:type="spellEnd"/>
            <w:r w:rsidRPr="00395254">
              <w:rPr>
                <w:i/>
                <w:color w:val="000000"/>
                <w:kern w:val="28"/>
                <w:sz w:val="24"/>
                <w:szCs w:val="24"/>
                <w:lang w:val="en"/>
                <w:rPrChange w:id="1131"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32" w:author="Pham Thi Thu Lan" w:date="2021-01-03T17:23:00Z">
                  <w:rPr>
                    <w:i/>
                    <w:color w:val="FF0000"/>
                    <w:kern w:val="28"/>
                    <w:sz w:val="24"/>
                    <w:szCs w:val="24"/>
                    <w:lang w:val="en"/>
                  </w:rPr>
                </w:rPrChange>
              </w:rPr>
              <w:t>ứng</w:t>
            </w:r>
            <w:proofErr w:type="spellEnd"/>
            <w:r w:rsidRPr="00395254">
              <w:rPr>
                <w:i/>
                <w:color w:val="000000"/>
                <w:kern w:val="28"/>
                <w:sz w:val="24"/>
                <w:szCs w:val="24"/>
                <w:lang w:val="en"/>
                <w:rPrChange w:id="1133"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34" w:author="Pham Thi Thu Lan" w:date="2021-01-03T17:23:00Z">
                  <w:rPr>
                    <w:i/>
                    <w:color w:val="FF0000"/>
                    <w:kern w:val="28"/>
                    <w:sz w:val="24"/>
                    <w:szCs w:val="24"/>
                    <w:lang w:val="en"/>
                  </w:rPr>
                </w:rPrChange>
              </w:rPr>
              <w:t>tư</w:t>
            </w:r>
            <w:proofErr w:type="spellEnd"/>
            <w:r w:rsidRPr="00395254">
              <w:rPr>
                <w:i/>
                <w:color w:val="000000"/>
                <w:kern w:val="28"/>
                <w:sz w:val="24"/>
                <w:szCs w:val="24"/>
                <w:lang w:val="en"/>
                <w:rPrChange w:id="1135"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36" w:author="Pham Thi Thu Lan" w:date="2021-01-03T17:23:00Z">
                  <w:rPr>
                    <w:i/>
                    <w:color w:val="FF0000"/>
                    <w:kern w:val="28"/>
                    <w:sz w:val="24"/>
                    <w:szCs w:val="24"/>
                    <w:lang w:val="en"/>
                  </w:rPr>
                </w:rPrChange>
              </w:rPr>
              <w:t>lần</w:t>
            </w:r>
            <w:proofErr w:type="spellEnd"/>
            <w:r w:rsidRPr="00395254">
              <w:rPr>
                <w:i/>
                <w:color w:val="000000"/>
                <w:kern w:val="28"/>
                <w:sz w:val="24"/>
                <w:szCs w:val="24"/>
                <w:lang w:val="en"/>
                <w:rPrChange w:id="1137"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38" w:author="Pham Thi Thu Lan" w:date="2021-01-03T17:23:00Z">
                  <w:rPr>
                    <w:i/>
                    <w:color w:val="FF0000"/>
                    <w:kern w:val="28"/>
                    <w:sz w:val="24"/>
                    <w:szCs w:val="24"/>
                    <w:lang w:val="en"/>
                  </w:rPr>
                </w:rPrChange>
              </w:rPr>
              <w:t>thư</w:t>
            </w:r>
            <w:proofErr w:type="spellEnd"/>
            <w:r w:rsidRPr="00395254">
              <w:rPr>
                <w:i/>
                <w:color w:val="000000"/>
                <w:kern w:val="28"/>
                <w:sz w:val="24"/>
                <w:szCs w:val="24"/>
                <w:lang w:val="en"/>
                <w:rPrChange w:id="1139"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40" w:author="Pham Thi Thu Lan" w:date="2021-01-03T17:23:00Z">
                  <w:rPr>
                    <w:i/>
                    <w:color w:val="FF0000"/>
                    <w:kern w:val="28"/>
                    <w:sz w:val="24"/>
                    <w:szCs w:val="24"/>
                    <w:lang w:val="en"/>
                  </w:rPr>
                </w:rPrChange>
              </w:rPr>
              <w:t>hai</w:t>
            </w:r>
            <w:proofErr w:type="spellEnd"/>
            <w:r w:rsidRPr="00395254">
              <w:rPr>
                <w:i/>
                <w:color w:val="000000"/>
                <w:kern w:val="28"/>
                <w:sz w:val="24"/>
                <w:szCs w:val="24"/>
                <w:lang w:val="en"/>
                <w:rPrChange w:id="1141"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42" w:author="Pham Thi Thu Lan" w:date="2021-01-03T17:23:00Z">
                  <w:rPr>
                    <w:i/>
                    <w:color w:val="FF0000"/>
                    <w:kern w:val="28"/>
                    <w:sz w:val="24"/>
                    <w:szCs w:val="24"/>
                    <w:lang w:val="en"/>
                  </w:rPr>
                </w:rPrChange>
              </w:rPr>
              <w:t>trơ</w:t>
            </w:r>
            <w:proofErr w:type="spellEnd"/>
            <w:r w:rsidRPr="00395254">
              <w:rPr>
                <w:i/>
                <w:color w:val="000000"/>
                <w:kern w:val="28"/>
                <w:sz w:val="24"/>
                <w:szCs w:val="24"/>
                <w:lang w:val="en"/>
                <w:rPrChange w:id="1143" w:author="Pham Thi Thu Lan" w:date="2021-01-03T17:23:00Z">
                  <w:rPr>
                    <w:i/>
                    <w:color w:val="FF0000"/>
                    <w:kern w:val="28"/>
                    <w:sz w:val="24"/>
                    <w:szCs w:val="24"/>
                    <w:lang w:val="en"/>
                  </w:rPr>
                </w:rPrChange>
              </w:rPr>
              <w:t xml:space="preserve">̉ </w:t>
            </w:r>
            <w:proofErr w:type="spellStart"/>
            <w:r w:rsidRPr="00395254">
              <w:rPr>
                <w:i/>
                <w:color w:val="000000"/>
                <w:kern w:val="28"/>
                <w:sz w:val="24"/>
                <w:szCs w:val="24"/>
                <w:lang w:val="en"/>
                <w:rPrChange w:id="1144" w:author="Pham Thi Thu Lan" w:date="2021-01-03T17:23:00Z">
                  <w:rPr>
                    <w:i/>
                    <w:color w:val="FF0000"/>
                    <w:kern w:val="28"/>
                    <w:sz w:val="24"/>
                    <w:szCs w:val="24"/>
                    <w:lang w:val="en"/>
                  </w:rPr>
                </w:rPrChange>
              </w:rPr>
              <w:t>đi</w:t>
            </w:r>
            <w:proofErr w:type="spellEnd"/>
            <w:r w:rsidRPr="00395254">
              <w:rPr>
                <w:i/>
                <w:color w:val="000000"/>
                <w:kern w:val="28"/>
                <w:sz w:val="24"/>
                <w:szCs w:val="24"/>
                <w:lang w:val="en"/>
                <w:rPrChange w:id="1145" w:author="Pham Thi Thu Lan" w:date="2021-01-03T17:23:00Z">
                  <w:rPr>
                    <w:i/>
                    <w:color w:val="FF0000"/>
                    <w:kern w:val="28"/>
                    <w:sz w:val="24"/>
                    <w:szCs w:val="24"/>
                    <w:lang w:val="en"/>
                  </w:rPr>
                </w:rPrChange>
              </w:rPr>
              <w:t>)</w:t>
            </w:r>
          </w:p>
        </w:tc>
        <w:tc>
          <w:tcPr>
            <w:tcW w:w="1443" w:type="dxa"/>
            <w:tcBorders>
              <w:top w:val="single" w:sz="6" w:space="0" w:color="000000"/>
              <w:left w:val="single" w:sz="6" w:space="0" w:color="000000"/>
              <w:bottom w:val="single" w:sz="6" w:space="0" w:color="000000"/>
              <w:right w:val="single" w:sz="6" w:space="0" w:color="000000"/>
            </w:tcBorders>
            <w:vAlign w:val="center"/>
          </w:tcPr>
          <w:p w14:paraId="67EADF54" w14:textId="77777777" w:rsidR="00613AA6" w:rsidRPr="008E5C7F" w:rsidRDefault="001D56A0" w:rsidP="003D17BF">
            <w:pPr>
              <w:widowControl w:val="0"/>
              <w:jc w:val="center"/>
              <w:rPr>
                <w:i/>
                <w:iCs/>
                <w:color w:val="000000"/>
                <w:sz w:val="24"/>
                <w:szCs w:val="24"/>
                <w:lang w:val="en"/>
              </w:rPr>
            </w:pPr>
            <w:r w:rsidRPr="00395254">
              <w:rPr>
                <w:i/>
                <w:iCs/>
                <w:color w:val="000000"/>
                <w:sz w:val="24"/>
                <w:szCs w:val="24"/>
                <w:lang w:val="en"/>
              </w:rPr>
              <w:t xml:space="preserve">- </w:t>
            </w:r>
            <w:r w:rsidR="003D17BF" w:rsidRPr="00395254">
              <w:rPr>
                <w:i/>
                <w:iCs/>
                <w:color w:val="000000"/>
                <w:sz w:val="24"/>
                <w:szCs w:val="24"/>
                <w:lang w:val="en"/>
              </w:rPr>
              <w:t xml:space="preserve">Danh </w:t>
            </w:r>
            <w:proofErr w:type="spellStart"/>
            <w:r w:rsidR="003D17BF" w:rsidRPr="00395254">
              <w:rPr>
                <w:i/>
                <w:iCs/>
                <w:color w:val="000000"/>
                <w:sz w:val="24"/>
                <w:szCs w:val="24"/>
                <w:lang w:val="en"/>
              </w:rPr>
              <w:t>sách</w:t>
            </w:r>
            <w:proofErr w:type="spellEnd"/>
            <w:r w:rsidR="003D17BF" w:rsidRPr="00395254">
              <w:rPr>
                <w:i/>
                <w:iCs/>
                <w:color w:val="000000"/>
                <w:sz w:val="24"/>
                <w:szCs w:val="24"/>
                <w:lang w:val="en"/>
              </w:rPr>
              <w:t xml:space="preserve"> </w:t>
            </w:r>
            <w:proofErr w:type="spellStart"/>
            <w:r w:rsidR="003D17BF" w:rsidRPr="00395254">
              <w:rPr>
                <w:i/>
                <w:iCs/>
                <w:color w:val="000000"/>
                <w:sz w:val="24"/>
                <w:szCs w:val="24"/>
                <w:lang w:val="en"/>
              </w:rPr>
              <w:t>thành</w:t>
            </w:r>
            <w:proofErr w:type="spellEnd"/>
            <w:r w:rsidR="003D17BF" w:rsidRPr="00395254">
              <w:rPr>
                <w:i/>
                <w:iCs/>
                <w:color w:val="000000"/>
                <w:sz w:val="24"/>
                <w:szCs w:val="24"/>
                <w:lang w:val="en"/>
              </w:rPr>
              <w:t xml:space="preserve"> </w:t>
            </w:r>
            <w:proofErr w:type="spellStart"/>
            <w:r w:rsidR="003D17BF" w:rsidRPr="00395254">
              <w:rPr>
                <w:i/>
                <w:iCs/>
                <w:color w:val="000000"/>
                <w:sz w:val="24"/>
                <w:szCs w:val="24"/>
                <w:lang w:val="en"/>
              </w:rPr>
              <w:t>viên</w:t>
            </w:r>
            <w:proofErr w:type="spellEnd"/>
            <w:r w:rsidR="00146788" w:rsidRPr="00395254">
              <w:rPr>
                <w:i/>
                <w:iCs/>
                <w:color w:val="000000"/>
                <w:sz w:val="24"/>
                <w:szCs w:val="24"/>
                <w:lang w:val="en"/>
              </w:rPr>
              <w:t>/</w:t>
            </w:r>
            <w:proofErr w:type="spellStart"/>
            <w:r w:rsidR="00146788" w:rsidRPr="00395254">
              <w:rPr>
                <w:i/>
                <w:iCs/>
                <w:color w:val="000000"/>
                <w:sz w:val="24"/>
                <w:szCs w:val="24"/>
                <w:lang w:val="en"/>
              </w:rPr>
              <w:t>thành</w:t>
            </w:r>
            <w:proofErr w:type="spellEnd"/>
            <w:r w:rsidR="00146788" w:rsidRPr="00395254">
              <w:rPr>
                <w:i/>
                <w:iCs/>
                <w:color w:val="000000"/>
                <w:sz w:val="24"/>
                <w:szCs w:val="24"/>
                <w:lang w:val="en"/>
              </w:rPr>
              <w:t xml:space="preserve"> </w:t>
            </w:r>
            <w:proofErr w:type="spellStart"/>
            <w:r w:rsidR="00146788" w:rsidRPr="00395254">
              <w:rPr>
                <w:i/>
                <w:iCs/>
                <w:color w:val="000000"/>
                <w:sz w:val="24"/>
                <w:szCs w:val="24"/>
                <w:lang w:val="en"/>
              </w:rPr>
              <w:t>viên</w:t>
            </w:r>
            <w:proofErr w:type="spellEnd"/>
            <w:r w:rsidR="00146788" w:rsidRPr="00395254">
              <w:rPr>
                <w:i/>
                <w:iCs/>
                <w:color w:val="000000"/>
                <w:sz w:val="24"/>
                <w:szCs w:val="24"/>
                <w:lang w:val="en"/>
              </w:rPr>
              <w:t xml:space="preserve"> </w:t>
            </w:r>
            <w:proofErr w:type="spellStart"/>
            <w:r w:rsidR="00146788" w:rsidRPr="00395254">
              <w:rPr>
                <w:i/>
                <w:iCs/>
                <w:color w:val="000000"/>
                <w:sz w:val="24"/>
                <w:szCs w:val="24"/>
                <w:lang w:val="en"/>
              </w:rPr>
              <w:t>chính</w:t>
            </w:r>
            <w:proofErr w:type="spellEnd"/>
            <w:r w:rsidR="00E37D2B" w:rsidRPr="00095D56">
              <w:rPr>
                <w:i/>
                <w:iCs/>
                <w:color w:val="000000"/>
                <w:sz w:val="24"/>
                <w:szCs w:val="24"/>
                <w:lang w:val="en"/>
              </w:rPr>
              <w:t xml:space="preserve"> </w:t>
            </w:r>
            <w:proofErr w:type="spellStart"/>
            <w:r w:rsidR="00E37D2B" w:rsidRPr="00095D56">
              <w:rPr>
                <w:i/>
                <w:iCs/>
                <w:color w:val="000000"/>
                <w:sz w:val="24"/>
                <w:szCs w:val="24"/>
                <w:lang w:val="en"/>
              </w:rPr>
              <w:t>nh</w:t>
            </w:r>
            <w:r w:rsidR="00E37D2B" w:rsidRPr="008E5C7F">
              <w:rPr>
                <w:i/>
                <w:color w:val="000000"/>
              </w:rPr>
              <w:t>ận</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tiền</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tạm</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ứng</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kinh</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phí</w:t>
            </w:r>
            <w:proofErr w:type="spellEnd"/>
            <w:r w:rsidR="00E37D2B" w:rsidRPr="008E5C7F">
              <w:rPr>
                <w:i/>
                <w:iCs/>
                <w:color w:val="000000"/>
                <w:sz w:val="24"/>
                <w:szCs w:val="24"/>
                <w:lang w:val="en"/>
              </w:rPr>
              <w:t xml:space="preserve"> TKCM </w:t>
            </w:r>
            <w:proofErr w:type="spellStart"/>
            <w:r w:rsidR="00E37D2B" w:rsidRPr="008E5C7F">
              <w:rPr>
                <w:i/>
                <w:iCs/>
                <w:color w:val="000000"/>
                <w:sz w:val="24"/>
                <w:szCs w:val="24"/>
                <w:lang w:val="en"/>
              </w:rPr>
              <w:t>cần</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thực</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hiện</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theo</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đề</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cương</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hoặc</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danh</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sách</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điều</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chỉnh</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đã</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được</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cấp</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có</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thẩm</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quyền</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phê</w:t>
            </w:r>
            <w:proofErr w:type="spellEnd"/>
            <w:r w:rsidR="00E37D2B" w:rsidRPr="008E5C7F">
              <w:rPr>
                <w:i/>
                <w:iCs/>
                <w:color w:val="000000"/>
                <w:sz w:val="24"/>
                <w:szCs w:val="24"/>
                <w:lang w:val="en"/>
              </w:rPr>
              <w:t xml:space="preserve"> </w:t>
            </w:r>
            <w:proofErr w:type="spellStart"/>
            <w:r w:rsidR="00E37D2B" w:rsidRPr="008E5C7F">
              <w:rPr>
                <w:i/>
                <w:iCs/>
                <w:color w:val="000000"/>
                <w:sz w:val="24"/>
                <w:szCs w:val="24"/>
                <w:lang w:val="en"/>
              </w:rPr>
              <w:t>duyệt</w:t>
            </w:r>
            <w:proofErr w:type="spellEnd"/>
            <w:r w:rsidR="00E37D2B" w:rsidRPr="008E5C7F">
              <w:rPr>
                <w:i/>
                <w:iCs/>
                <w:color w:val="000000"/>
                <w:sz w:val="24"/>
                <w:szCs w:val="24"/>
                <w:lang w:val="en"/>
              </w:rPr>
              <w:t>)</w:t>
            </w:r>
          </w:p>
          <w:p w14:paraId="38868BA2" w14:textId="77777777" w:rsidR="001D56A0" w:rsidRPr="008E5C7F" w:rsidRDefault="001D56A0" w:rsidP="003D17BF">
            <w:pPr>
              <w:widowControl w:val="0"/>
              <w:jc w:val="center"/>
              <w:rPr>
                <w:i/>
                <w:iCs/>
                <w:color w:val="000000"/>
                <w:sz w:val="24"/>
                <w:szCs w:val="24"/>
                <w:lang w:val="en"/>
              </w:rPr>
            </w:pPr>
          </w:p>
          <w:p w14:paraId="1CA791D5" w14:textId="77777777" w:rsidR="001D56A0" w:rsidRPr="00395254" w:rsidRDefault="001D56A0" w:rsidP="003D17BF">
            <w:pPr>
              <w:widowControl w:val="0"/>
              <w:jc w:val="center"/>
              <w:rPr>
                <w:i/>
                <w:iCs/>
                <w:color w:val="000000"/>
                <w:sz w:val="24"/>
                <w:szCs w:val="24"/>
                <w:lang w:val="en"/>
                <w:rPrChange w:id="1146" w:author="Pham Thi Thu Lan" w:date="2021-01-03T17:23:00Z">
                  <w:rPr>
                    <w:i/>
                    <w:iCs/>
                    <w:color w:val="FF0000"/>
                    <w:sz w:val="24"/>
                    <w:szCs w:val="24"/>
                    <w:lang w:val="en"/>
                  </w:rPr>
                </w:rPrChange>
              </w:rPr>
            </w:pPr>
            <w:r w:rsidRPr="00395254">
              <w:rPr>
                <w:i/>
                <w:iCs/>
                <w:color w:val="000000"/>
                <w:sz w:val="24"/>
                <w:szCs w:val="24"/>
                <w:lang w:val="en"/>
                <w:rPrChange w:id="1147" w:author="Pham Thi Thu Lan" w:date="2021-01-03T17:23:00Z">
                  <w:rPr>
                    <w:i/>
                    <w:iCs/>
                    <w:color w:val="FF0000"/>
                    <w:sz w:val="24"/>
                    <w:szCs w:val="24"/>
                    <w:lang w:val="en"/>
                  </w:rPr>
                </w:rPrChange>
              </w:rPr>
              <w:t xml:space="preserve">- Trường </w:t>
            </w:r>
            <w:proofErr w:type="spellStart"/>
            <w:r w:rsidRPr="00395254">
              <w:rPr>
                <w:i/>
                <w:iCs/>
                <w:color w:val="000000"/>
                <w:sz w:val="24"/>
                <w:szCs w:val="24"/>
                <w:lang w:val="en"/>
                <w:rPrChange w:id="1148" w:author="Pham Thi Thu Lan" w:date="2021-01-03T17:23:00Z">
                  <w:rPr>
                    <w:i/>
                    <w:iCs/>
                    <w:color w:val="FF0000"/>
                    <w:sz w:val="24"/>
                    <w:szCs w:val="24"/>
                    <w:lang w:val="en"/>
                  </w:rPr>
                </w:rPrChange>
              </w:rPr>
              <w:t>hợp</w:t>
            </w:r>
            <w:proofErr w:type="spellEnd"/>
            <w:r w:rsidRPr="00395254">
              <w:rPr>
                <w:i/>
                <w:iCs/>
                <w:color w:val="000000"/>
                <w:sz w:val="24"/>
                <w:szCs w:val="24"/>
                <w:lang w:val="en"/>
                <w:rPrChange w:id="1149"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50" w:author="Pham Thi Thu Lan" w:date="2021-01-03T17:23:00Z">
                  <w:rPr>
                    <w:i/>
                    <w:iCs/>
                    <w:color w:val="FF0000"/>
                    <w:sz w:val="24"/>
                    <w:szCs w:val="24"/>
                    <w:lang w:val="en"/>
                  </w:rPr>
                </w:rPrChange>
              </w:rPr>
              <w:t>đơn</w:t>
            </w:r>
            <w:proofErr w:type="spellEnd"/>
            <w:r w:rsidRPr="00395254">
              <w:rPr>
                <w:i/>
                <w:iCs/>
                <w:color w:val="000000"/>
                <w:sz w:val="24"/>
                <w:szCs w:val="24"/>
                <w:lang w:val="en"/>
                <w:rPrChange w:id="1151"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52" w:author="Pham Thi Thu Lan" w:date="2021-01-03T17:23:00Z">
                  <w:rPr>
                    <w:i/>
                    <w:iCs/>
                    <w:color w:val="FF0000"/>
                    <w:sz w:val="24"/>
                    <w:szCs w:val="24"/>
                    <w:lang w:val="en"/>
                  </w:rPr>
                </w:rPrChange>
              </w:rPr>
              <w:t>vị</w:t>
            </w:r>
            <w:proofErr w:type="spellEnd"/>
            <w:r w:rsidRPr="00395254">
              <w:rPr>
                <w:i/>
                <w:iCs/>
                <w:color w:val="000000"/>
                <w:sz w:val="24"/>
                <w:szCs w:val="24"/>
                <w:lang w:val="en"/>
                <w:rPrChange w:id="1153"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54" w:author="Pham Thi Thu Lan" w:date="2021-01-03T17:23:00Z">
                  <w:rPr>
                    <w:i/>
                    <w:iCs/>
                    <w:color w:val="FF0000"/>
                    <w:sz w:val="24"/>
                    <w:szCs w:val="24"/>
                    <w:lang w:val="en"/>
                  </w:rPr>
                </w:rPrChange>
              </w:rPr>
              <w:t>phê</w:t>
            </w:r>
            <w:proofErr w:type="spellEnd"/>
            <w:r w:rsidRPr="00395254">
              <w:rPr>
                <w:i/>
                <w:iCs/>
                <w:color w:val="000000"/>
                <w:sz w:val="24"/>
                <w:szCs w:val="24"/>
                <w:lang w:val="en"/>
                <w:rPrChange w:id="1155"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56" w:author="Pham Thi Thu Lan" w:date="2021-01-03T17:23:00Z">
                  <w:rPr>
                    <w:i/>
                    <w:iCs/>
                    <w:color w:val="FF0000"/>
                    <w:sz w:val="24"/>
                    <w:szCs w:val="24"/>
                    <w:lang w:val="en"/>
                  </w:rPr>
                </w:rPrChange>
              </w:rPr>
              <w:t>duyệt</w:t>
            </w:r>
            <w:proofErr w:type="spellEnd"/>
            <w:r w:rsidRPr="00395254">
              <w:rPr>
                <w:i/>
                <w:iCs/>
                <w:color w:val="000000"/>
                <w:sz w:val="24"/>
                <w:szCs w:val="24"/>
                <w:lang w:val="en"/>
                <w:rPrChange w:id="1157"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58" w:author="Pham Thi Thu Lan" w:date="2021-01-03T17:23:00Z">
                  <w:rPr>
                    <w:i/>
                    <w:iCs/>
                    <w:color w:val="FF0000"/>
                    <w:sz w:val="24"/>
                    <w:szCs w:val="24"/>
                    <w:lang w:val="en"/>
                  </w:rPr>
                </w:rPrChange>
              </w:rPr>
              <w:t>đề</w:t>
            </w:r>
            <w:proofErr w:type="spellEnd"/>
            <w:r w:rsidRPr="00395254">
              <w:rPr>
                <w:i/>
                <w:iCs/>
                <w:color w:val="000000"/>
                <w:sz w:val="24"/>
                <w:szCs w:val="24"/>
                <w:lang w:val="en"/>
                <w:rPrChange w:id="1159"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60" w:author="Pham Thi Thu Lan" w:date="2021-01-03T17:23:00Z">
                  <w:rPr>
                    <w:i/>
                    <w:iCs/>
                    <w:color w:val="FF0000"/>
                    <w:sz w:val="24"/>
                    <w:szCs w:val="24"/>
                    <w:lang w:val="en"/>
                  </w:rPr>
                </w:rPrChange>
              </w:rPr>
              <w:t>tài</w:t>
            </w:r>
            <w:proofErr w:type="spellEnd"/>
            <w:r w:rsidRPr="00395254">
              <w:rPr>
                <w:i/>
                <w:iCs/>
                <w:color w:val="000000"/>
                <w:sz w:val="24"/>
                <w:szCs w:val="24"/>
                <w:lang w:val="en"/>
                <w:rPrChange w:id="1161"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62" w:author="Pham Thi Thu Lan" w:date="2021-01-03T17:23:00Z">
                  <w:rPr>
                    <w:i/>
                    <w:iCs/>
                    <w:color w:val="FF0000"/>
                    <w:sz w:val="24"/>
                    <w:szCs w:val="24"/>
                    <w:lang w:val="en"/>
                  </w:rPr>
                </w:rPrChange>
              </w:rPr>
              <w:t>cấp</w:t>
            </w:r>
            <w:proofErr w:type="spellEnd"/>
            <w:r w:rsidRPr="00395254">
              <w:rPr>
                <w:i/>
                <w:iCs/>
                <w:color w:val="000000"/>
                <w:sz w:val="24"/>
                <w:szCs w:val="24"/>
                <w:lang w:val="en"/>
                <w:rPrChange w:id="1163"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64" w:author="Pham Thi Thu Lan" w:date="2021-01-03T17:23:00Z">
                  <w:rPr>
                    <w:i/>
                    <w:iCs/>
                    <w:color w:val="FF0000"/>
                    <w:sz w:val="24"/>
                    <w:szCs w:val="24"/>
                    <w:lang w:val="en"/>
                  </w:rPr>
                </w:rPrChange>
              </w:rPr>
              <w:t>vốn</w:t>
            </w:r>
            <w:proofErr w:type="spellEnd"/>
            <w:r w:rsidRPr="00395254">
              <w:rPr>
                <w:i/>
                <w:iCs/>
                <w:color w:val="000000"/>
                <w:sz w:val="24"/>
                <w:szCs w:val="24"/>
                <w:lang w:val="en"/>
                <w:rPrChange w:id="1165"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66" w:author="Pham Thi Thu Lan" w:date="2021-01-03T17:23:00Z">
                  <w:rPr>
                    <w:i/>
                    <w:iCs/>
                    <w:color w:val="FF0000"/>
                    <w:sz w:val="24"/>
                    <w:szCs w:val="24"/>
                    <w:lang w:val="en"/>
                  </w:rPr>
                </w:rPrChange>
              </w:rPr>
              <w:t>có</w:t>
            </w:r>
            <w:proofErr w:type="spellEnd"/>
            <w:r w:rsidRPr="00395254">
              <w:rPr>
                <w:i/>
                <w:iCs/>
                <w:color w:val="000000"/>
                <w:sz w:val="24"/>
                <w:szCs w:val="24"/>
                <w:lang w:val="en"/>
                <w:rPrChange w:id="1167"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68" w:author="Pham Thi Thu Lan" w:date="2021-01-03T17:23:00Z">
                  <w:rPr>
                    <w:i/>
                    <w:iCs/>
                    <w:color w:val="FF0000"/>
                    <w:sz w:val="24"/>
                    <w:szCs w:val="24"/>
                    <w:lang w:val="en"/>
                  </w:rPr>
                </w:rPrChange>
              </w:rPr>
              <w:t>quy</w:t>
            </w:r>
            <w:proofErr w:type="spellEnd"/>
            <w:r w:rsidRPr="00395254">
              <w:rPr>
                <w:i/>
                <w:iCs/>
                <w:color w:val="000000"/>
                <w:sz w:val="24"/>
                <w:szCs w:val="24"/>
                <w:lang w:val="en"/>
                <w:rPrChange w:id="1169"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70" w:author="Pham Thi Thu Lan" w:date="2021-01-03T17:23:00Z">
                  <w:rPr>
                    <w:i/>
                    <w:iCs/>
                    <w:color w:val="FF0000"/>
                    <w:sz w:val="24"/>
                    <w:szCs w:val="24"/>
                    <w:lang w:val="en"/>
                  </w:rPr>
                </w:rPrChange>
              </w:rPr>
              <w:t>định</w:t>
            </w:r>
            <w:proofErr w:type="spellEnd"/>
            <w:r w:rsidRPr="00395254">
              <w:rPr>
                <w:i/>
                <w:iCs/>
                <w:color w:val="000000"/>
                <w:sz w:val="24"/>
                <w:szCs w:val="24"/>
                <w:lang w:val="en"/>
                <w:rPrChange w:id="1171"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72" w:author="Pham Thi Thu Lan" w:date="2021-01-03T17:23:00Z">
                  <w:rPr>
                    <w:i/>
                    <w:iCs/>
                    <w:color w:val="FF0000"/>
                    <w:sz w:val="24"/>
                    <w:szCs w:val="24"/>
                    <w:lang w:val="en"/>
                  </w:rPr>
                </w:rPrChange>
              </w:rPr>
              <w:t>riêng</w:t>
            </w:r>
            <w:proofErr w:type="spellEnd"/>
            <w:r w:rsidRPr="00395254">
              <w:rPr>
                <w:i/>
                <w:iCs/>
                <w:color w:val="000000"/>
                <w:sz w:val="24"/>
                <w:szCs w:val="24"/>
                <w:lang w:val="en"/>
                <w:rPrChange w:id="1173"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74" w:author="Pham Thi Thu Lan" w:date="2021-01-03T17:23:00Z">
                  <w:rPr>
                    <w:i/>
                    <w:iCs/>
                    <w:color w:val="FF0000"/>
                    <w:sz w:val="24"/>
                    <w:szCs w:val="24"/>
                    <w:lang w:val="en"/>
                  </w:rPr>
                </w:rPrChange>
              </w:rPr>
              <w:t>áp</w:t>
            </w:r>
            <w:proofErr w:type="spellEnd"/>
            <w:r w:rsidRPr="00395254">
              <w:rPr>
                <w:i/>
                <w:iCs/>
                <w:color w:val="000000"/>
                <w:sz w:val="24"/>
                <w:szCs w:val="24"/>
                <w:lang w:val="en"/>
                <w:rPrChange w:id="1175"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76" w:author="Pham Thi Thu Lan" w:date="2021-01-03T17:23:00Z">
                  <w:rPr>
                    <w:i/>
                    <w:iCs/>
                    <w:color w:val="FF0000"/>
                    <w:sz w:val="24"/>
                    <w:szCs w:val="24"/>
                    <w:lang w:val="en"/>
                  </w:rPr>
                </w:rPrChange>
              </w:rPr>
              <w:t>dụng</w:t>
            </w:r>
            <w:proofErr w:type="spellEnd"/>
            <w:r w:rsidRPr="00395254">
              <w:rPr>
                <w:i/>
                <w:iCs/>
                <w:color w:val="000000"/>
                <w:sz w:val="24"/>
                <w:szCs w:val="24"/>
                <w:lang w:val="en"/>
                <w:rPrChange w:id="1177"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78" w:author="Pham Thi Thu Lan" w:date="2021-01-03T17:23:00Z">
                  <w:rPr>
                    <w:i/>
                    <w:iCs/>
                    <w:color w:val="FF0000"/>
                    <w:sz w:val="24"/>
                    <w:szCs w:val="24"/>
                    <w:lang w:val="en"/>
                  </w:rPr>
                </w:rPrChange>
              </w:rPr>
              <w:t>theo</w:t>
            </w:r>
            <w:proofErr w:type="spellEnd"/>
            <w:r w:rsidRPr="00395254">
              <w:rPr>
                <w:i/>
                <w:iCs/>
                <w:color w:val="000000"/>
                <w:sz w:val="24"/>
                <w:szCs w:val="24"/>
                <w:lang w:val="en"/>
                <w:rPrChange w:id="1179"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80" w:author="Pham Thi Thu Lan" w:date="2021-01-03T17:23:00Z">
                  <w:rPr>
                    <w:i/>
                    <w:iCs/>
                    <w:color w:val="FF0000"/>
                    <w:sz w:val="24"/>
                    <w:szCs w:val="24"/>
                    <w:lang w:val="en"/>
                  </w:rPr>
                </w:rPrChange>
              </w:rPr>
              <w:t>quy</w:t>
            </w:r>
            <w:proofErr w:type="spellEnd"/>
            <w:r w:rsidRPr="00395254">
              <w:rPr>
                <w:i/>
                <w:iCs/>
                <w:color w:val="000000"/>
                <w:sz w:val="24"/>
                <w:szCs w:val="24"/>
                <w:lang w:val="en"/>
                <w:rPrChange w:id="1181"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82" w:author="Pham Thi Thu Lan" w:date="2021-01-03T17:23:00Z">
                  <w:rPr>
                    <w:i/>
                    <w:iCs/>
                    <w:color w:val="FF0000"/>
                    <w:sz w:val="24"/>
                    <w:szCs w:val="24"/>
                    <w:lang w:val="en"/>
                  </w:rPr>
                </w:rPrChange>
              </w:rPr>
              <w:t>định</w:t>
            </w:r>
            <w:proofErr w:type="spellEnd"/>
            <w:r w:rsidRPr="00395254">
              <w:rPr>
                <w:i/>
                <w:iCs/>
                <w:color w:val="000000"/>
                <w:sz w:val="24"/>
                <w:szCs w:val="24"/>
                <w:lang w:val="en"/>
                <w:rPrChange w:id="1183"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84" w:author="Pham Thi Thu Lan" w:date="2021-01-03T17:23:00Z">
                  <w:rPr>
                    <w:i/>
                    <w:iCs/>
                    <w:color w:val="FF0000"/>
                    <w:sz w:val="24"/>
                    <w:szCs w:val="24"/>
                    <w:lang w:val="en"/>
                  </w:rPr>
                </w:rPrChange>
              </w:rPr>
              <w:t>của</w:t>
            </w:r>
            <w:proofErr w:type="spellEnd"/>
            <w:r w:rsidRPr="00395254">
              <w:rPr>
                <w:i/>
                <w:iCs/>
                <w:color w:val="000000"/>
                <w:sz w:val="24"/>
                <w:szCs w:val="24"/>
                <w:lang w:val="en"/>
                <w:rPrChange w:id="1185"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86" w:author="Pham Thi Thu Lan" w:date="2021-01-03T17:23:00Z">
                  <w:rPr>
                    <w:i/>
                    <w:iCs/>
                    <w:color w:val="FF0000"/>
                    <w:sz w:val="24"/>
                    <w:szCs w:val="24"/>
                    <w:lang w:val="en"/>
                  </w:rPr>
                </w:rPrChange>
              </w:rPr>
              <w:t>đơn</w:t>
            </w:r>
            <w:proofErr w:type="spellEnd"/>
            <w:r w:rsidRPr="00395254">
              <w:rPr>
                <w:i/>
                <w:iCs/>
                <w:color w:val="000000"/>
                <w:sz w:val="24"/>
                <w:szCs w:val="24"/>
                <w:lang w:val="en"/>
                <w:rPrChange w:id="1187"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88" w:author="Pham Thi Thu Lan" w:date="2021-01-03T17:23:00Z">
                  <w:rPr>
                    <w:i/>
                    <w:iCs/>
                    <w:color w:val="FF0000"/>
                    <w:sz w:val="24"/>
                    <w:szCs w:val="24"/>
                    <w:lang w:val="en"/>
                  </w:rPr>
                </w:rPrChange>
              </w:rPr>
              <w:t>vị</w:t>
            </w:r>
            <w:proofErr w:type="spellEnd"/>
            <w:r w:rsidRPr="00395254">
              <w:rPr>
                <w:i/>
                <w:iCs/>
                <w:color w:val="000000"/>
                <w:sz w:val="24"/>
                <w:szCs w:val="24"/>
                <w:lang w:val="en"/>
                <w:rPrChange w:id="1189"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90" w:author="Pham Thi Thu Lan" w:date="2021-01-03T17:23:00Z">
                  <w:rPr>
                    <w:i/>
                    <w:iCs/>
                    <w:color w:val="FF0000"/>
                    <w:sz w:val="24"/>
                    <w:szCs w:val="24"/>
                    <w:lang w:val="en"/>
                  </w:rPr>
                </w:rPrChange>
              </w:rPr>
              <w:t>phê</w:t>
            </w:r>
            <w:proofErr w:type="spellEnd"/>
            <w:r w:rsidRPr="00395254">
              <w:rPr>
                <w:i/>
                <w:iCs/>
                <w:color w:val="000000"/>
                <w:sz w:val="24"/>
                <w:szCs w:val="24"/>
                <w:lang w:val="en"/>
                <w:rPrChange w:id="1191"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92" w:author="Pham Thi Thu Lan" w:date="2021-01-03T17:23:00Z">
                  <w:rPr>
                    <w:i/>
                    <w:iCs/>
                    <w:color w:val="FF0000"/>
                    <w:sz w:val="24"/>
                    <w:szCs w:val="24"/>
                    <w:lang w:val="en"/>
                  </w:rPr>
                </w:rPrChange>
              </w:rPr>
              <w:t>duyệt</w:t>
            </w:r>
            <w:proofErr w:type="spellEnd"/>
            <w:r w:rsidRPr="00395254">
              <w:rPr>
                <w:i/>
                <w:iCs/>
                <w:color w:val="000000"/>
                <w:sz w:val="24"/>
                <w:szCs w:val="24"/>
                <w:lang w:val="en"/>
                <w:rPrChange w:id="1193"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94" w:author="Pham Thi Thu Lan" w:date="2021-01-03T17:23:00Z">
                  <w:rPr>
                    <w:i/>
                    <w:iCs/>
                    <w:color w:val="FF0000"/>
                    <w:sz w:val="24"/>
                    <w:szCs w:val="24"/>
                    <w:lang w:val="en"/>
                  </w:rPr>
                </w:rPrChange>
              </w:rPr>
              <w:t>đề</w:t>
            </w:r>
            <w:proofErr w:type="spellEnd"/>
            <w:r w:rsidRPr="00395254">
              <w:rPr>
                <w:i/>
                <w:iCs/>
                <w:color w:val="000000"/>
                <w:sz w:val="24"/>
                <w:szCs w:val="24"/>
                <w:lang w:val="en"/>
                <w:rPrChange w:id="1195" w:author="Pham Thi Thu Lan" w:date="2021-01-03T17:23:00Z">
                  <w:rPr>
                    <w:i/>
                    <w:iCs/>
                    <w:color w:val="FF0000"/>
                    <w:sz w:val="24"/>
                    <w:szCs w:val="24"/>
                    <w:lang w:val="en"/>
                  </w:rPr>
                </w:rPrChange>
              </w:rPr>
              <w:t xml:space="preserve"> </w:t>
            </w:r>
            <w:proofErr w:type="spellStart"/>
            <w:r w:rsidRPr="00395254">
              <w:rPr>
                <w:i/>
                <w:iCs/>
                <w:color w:val="000000"/>
                <w:sz w:val="24"/>
                <w:szCs w:val="24"/>
                <w:lang w:val="en"/>
                <w:rPrChange w:id="1196" w:author="Pham Thi Thu Lan" w:date="2021-01-03T17:23:00Z">
                  <w:rPr>
                    <w:i/>
                    <w:iCs/>
                    <w:color w:val="FF0000"/>
                    <w:sz w:val="24"/>
                    <w:szCs w:val="24"/>
                    <w:lang w:val="en"/>
                  </w:rPr>
                </w:rPrChange>
              </w:rPr>
              <w:t>tài</w:t>
            </w:r>
            <w:proofErr w:type="spellEnd"/>
          </w:p>
        </w:tc>
      </w:tr>
      <w:tr w:rsidR="00D71688" w:rsidRPr="006C0B16" w14:paraId="12D24204" w14:textId="77777777" w:rsidTr="00EA3589">
        <w:trPr>
          <w:trHeight w:val="607"/>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F831612"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2</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2F2AC8B" w14:textId="77777777" w:rsidR="00D71688" w:rsidRPr="00E66D0F" w:rsidRDefault="00D71688" w:rsidP="00EA3589">
            <w:pPr>
              <w:widowControl w:val="0"/>
              <w:rPr>
                <w:i/>
                <w:color w:val="000000"/>
                <w:kern w:val="28"/>
                <w:lang w:val="en"/>
              </w:rPr>
            </w:pPr>
            <w:r w:rsidRPr="00E66D0F">
              <w:rPr>
                <w:color w:val="000000"/>
                <w:spacing w:val="-6"/>
                <w:kern w:val="28"/>
                <w:sz w:val="24"/>
                <w:szCs w:val="24"/>
                <w:lang w:val="en"/>
              </w:rPr>
              <w:t xml:space="preserve">Mua </w:t>
            </w:r>
            <w:proofErr w:type="spellStart"/>
            <w:r w:rsidRPr="00E66D0F">
              <w:rPr>
                <w:color w:val="000000"/>
                <w:spacing w:val="-6"/>
                <w:kern w:val="28"/>
                <w:sz w:val="24"/>
                <w:szCs w:val="24"/>
                <w:lang w:val="en"/>
              </w:rPr>
              <w:t>vật</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tư</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nguyên</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nhiên</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vật</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liệu</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văn</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phòng</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phẩm</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phô</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tô</w:t>
            </w:r>
            <w:proofErr w:type="spellEnd"/>
            <w:r w:rsidRPr="00E66D0F">
              <w:rPr>
                <w:color w:val="000000"/>
                <w:spacing w:val="-6"/>
                <w:kern w:val="28"/>
                <w:sz w:val="24"/>
                <w:szCs w:val="24"/>
                <w:lang w:val="en"/>
              </w:rPr>
              <w:t xml:space="preserve">, in </w:t>
            </w:r>
            <w:proofErr w:type="spellStart"/>
            <w:r w:rsidRPr="00E66D0F">
              <w:rPr>
                <w:color w:val="000000"/>
                <w:spacing w:val="-6"/>
                <w:kern w:val="28"/>
                <w:sz w:val="24"/>
                <w:szCs w:val="24"/>
                <w:lang w:val="en"/>
              </w:rPr>
              <w:t>ấn</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dịch</w:t>
            </w:r>
            <w:proofErr w:type="spellEnd"/>
            <w:r w:rsidRPr="00E66D0F">
              <w:rPr>
                <w:color w:val="000000"/>
                <w:spacing w:val="-6"/>
                <w:kern w:val="28"/>
                <w:sz w:val="24"/>
                <w:szCs w:val="24"/>
                <w:lang w:val="en"/>
              </w:rPr>
              <w:t xml:space="preserve"> vụ </w:t>
            </w:r>
            <w:proofErr w:type="spellStart"/>
            <w:r w:rsidRPr="00E66D0F">
              <w:rPr>
                <w:color w:val="000000"/>
                <w:spacing w:val="-6"/>
                <w:kern w:val="28"/>
                <w:sz w:val="24"/>
                <w:szCs w:val="24"/>
                <w:lang w:val="en"/>
              </w:rPr>
              <w:t>thuê</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ngoài</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va</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sửa</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chữa</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mua</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sắm</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tài</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sản</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cô</w:t>
            </w:r>
            <w:proofErr w:type="spellEnd"/>
            <w:r w:rsidRPr="00E66D0F">
              <w:rPr>
                <w:color w:val="000000"/>
                <w:spacing w:val="-6"/>
                <w:kern w:val="28"/>
                <w:sz w:val="24"/>
                <w:szCs w:val="24"/>
                <w:lang w:val="en"/>
              </w:rPr>
              <w:t xml:space="preserve">́ </w:t>
            </w:r>
            <w:proofErr w:type="spellStart"/>
            <w:r w:rsidRPr="00E66D0F">
              <w:rPr>
                <w:color w:val="000000"/>
                <w:spacing w:val="-6"/>
                <w:kern w:val="28"/>
                <w:sz w:val="24"/>
                <w:szCs w:val="24"/>
                <w:lang w:val="en"/>
              </w:rPr>
              <w:t>định</w:t>
            </w:r>
            <w:proofErr w:type="spellEnd"/>
          </w:p>
        </w:tc>
      </w:tr>
      <w:tr w:rsidR="00D71688" w:rsidRPr="006C0B16" w14:paraId="7895CAE3"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73B4E0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92DFDD9"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Các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nội</w:t>
            </w:r>
            <w:proofErr w:type="spellEnd"/>
            <w:r w:rsidRPr="006C0B16">
              <w:rPr>
                <w:color w:val="000000"/>
                <w:spacing w:val="-6"/>
                <w:kern w:val="28"/>
                <w:sz w:val="24"/>
                <w:szCs w:val="24"/>
                <w:lang w:val="en"/>
              </w:rPr>
              <w:t xml:space="preserve"> dung </w:t>
            </w:r>
            <w:proofErr w:type="spellStart"/>
            <w:r w:rsidRPr="006C0B16">
              <w:rPr>
                <w:color w:val="000000"/>
                <w:spacing w:val="-6"/>
                <w:kern w:val="28"/>
                <w:sz w:val="24"/>
                <w:szCs w:val="24"/>
                <w:lang w:val="en"/>
              </w:rPr>
              <w:t>được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giao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p>
          <w:p w14:paraId="64703F5A"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lastRenderedPageBreak/>
              <w:t xml:space="preserve">- Mua </w:t>
            </w:r>
            <w:proofErr w:type="spellStart"/>
            <w:r w:rsidRPr="006C0B16">
              <w:rPr>
                <w:i/>
                <w:color w:val="000000"/>
                <w:spacing w:val="-6"/>
                <w:kern w:val="28"/>
                <w:sz w:val="24"/>
                <w:szCs w:val="24"/>
                <w:lang w:val="en"/>
              </w:rPr>
              <w:t>nguyên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vật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tùng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phục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hoạt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động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cứu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đã</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được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cơ</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quan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có</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thẩm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quyền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của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nhà</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nước</w:t>
            </w:r>
            <w:proofErr w:type="spellEnd"/>
            <w:r w:rsidRPr="006C0B16">
              <w:rPr>
                <w:i/>
                <w:color w:val="000000"/>
                <w:spacing w:val="-6"/>
                <w:kern w:val="28"/>
                <w:sz w:val="24"/>
                <w:szCs w:val="24"/>
                <w:lang w:val="en"/>
              </w:rPr>
              <w:t xml:space="preserve"> ban </w:t>
            </w:r>
            <w:proofErr w:type="spellStart"/>
            <w:r w:rsidRPr="006C0B16">
              <w:rPr>
                <w:i/>
                <w:color w:val="000000"/>
                <w:spacing w:val="-6"/>
                <w:kern w:val="28"/>
                <w:sz w:val="24"/>
                <w:szCs w:val="24"/>
                <w:lang w:val="en"/>
              </w:rPr>
              <w:t>hành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định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mức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kinh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tế</w:t>
            </w:r>
            <w:proofErr w:type="spellEnd"/>
            <w:r w:rsidRPr="006C0B16">
              <w:rPr>
                <w:i/>
                <w:color w:val="000000"/>
                <w:spacing w:val="-6"/>
                <w:kern w:val="28"/>
                <w:sz w:val="24"/>
                <w:szCs w:val="24"/>
                <w:lang w:val="en"/>
              </w:rPr>
              <w:t xml:space="preserve"> - </w:t>
            </w:r>
            <w:proofErr w:type="spellStart"/>
            <w:r w:rsidRPr="006C0B16">
              <w:rPr>
                <w:i/>
                <w:color w:val="000000"/>
                <w:spacing w:val="-6"/>
                <w:kern w:val="28"/>
                <w:sz w:val="24"/>
                <w:szCs w:val="24"/>
                <w:lang w:val="en"/>
              </w:rPr>
              <w:t>kỹ</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thuật</w:t>
            </w:r>
            <w:proofErr w:type="spellEnd"/>
          </w:p>
          <w:p w14:paraId="413B5183"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 xml:space="preserve">- </w:t>
            </w:r>
            <w:r w:rsidRPr="006C0B16">
              <w:rPr>
                <w:i/>
                <w:color w:val="000000"/>
                <w:spacing w:val="-6"/>
                <w:kern w:val="28"/>
                <w:sz w:val="24"/>
                <w:szCs w:val="24"/>
                <w:lang w:val="en"/>
              </w:rPr>
              <w:t xml:space="preserve">Mua </w:t>
            </w:r>
            <w:proofErr w:type="spellStart"/>
            <w:r w:rsidRPr="006C0B16">
              <w:rPr>
                <w:i/>
                <w:color w:val="000000"/>
                <w:spacing w:val="-6"/>
                <w:kern w:val="28"/>
                <w:sz w:val="24"/>
                <w:szCs w:val="24"/>
                <w:lang w:val="en"/>
              </w:rPr>
              <w:t>dụng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vật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rẻ</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tiền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mau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hỏng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năng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lượng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tài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số</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sách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báo</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tạp</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chí</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tham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khảo</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dịch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thuê</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ngoài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văn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phòng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phẩm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thông</w:t>
            </w:r>
            <w:proofErr w:type="spellEnd"/>
            <w:r w:rsidRPr="006C0B16">
              <w:rPr>
                <w:i/>
                <w:color w:val="000000"/>
                <w:spacing w:val="-6"/>
                <w:kern w:val="28"/>
                <w:sz w:val="24"/>
                <w:szCs w:val="24"/>
                <w:lang w:val="en"/>
              </w:rPr>
              <w:t xml:space="preserve"> tin </w:t>
            </w:r>
            <w:proofErr w:type="spellStart"/>
            <w:r w:rsidRPr="006C0B16">
              <w:rPr>
                <w:i/>
                <w:color w:val="000000"/>
                <w:spacing w:val="-6"/>
                <w:kern w:val="28"/>
                <w:sz w:val="24"/>
                <w:szCs w:val="24"/>
                <w:lang w:val="en"/>
              </w:rPr>
              <w:t>liên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lạc</w:t>
            </w:r>
            <w:proofErr w:type="spellEnd"/>
            <w:r w:rsidRPr="006C0B16">
              <w:rPr>
                <w:i/>
                <w:color w:val="000000"/>
                <w:spacing w:val="-6"/>
                <w:kern w:val="28"/>
                <w:sz w:val="24"/>
                <w:szCs w:val="24"/>
                <w:lang w:val="en"/>
              </w:rPr>
              <w:t xml:space="preserve">, in, </w:t>
            </w:r>
            <w:proofErr w:type="spellStart"/>
            <w:r w:rsidRPr="006C0B16">
              <w:rPr>
                <w:i/>
                <w:color w:val="000000"/>
                <w:spacing w:val="-6"/>
                <w:kern w:val="28"/>
                <w:sz w:val="24"/>
                <w:szCs w:val="24"/>
                <w:lang w:val="en"/>
              </w:rPr>
              <w:t>phô</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tô</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tài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phục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hoạt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động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cứu</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BB2E50F"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lastRenderedPageBreak/>
              <w:t xml:space="preserve">- </w:t>
            </w:r>
            <w:proofErr w:type="spellStart"/>
            <w:r w:rsidRPr="00E66D0F">
              <w:rPr>
                <w:color w:val="000000"/>
                <w:kern w:val="28"/>
                <w:sz w:val="24"/>
                <w:szCs w:val="24"/>
                <w:lang w:val="en"/>
              </w:rPr>
              <w:t>Giấy</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đê</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nghi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tạm</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ứng</w:t>
            </w:r>
            <w:proofErr w:type="spellEnd"/>
          </w:p>
          <w:p w14:paraId="390A3B74" w14:textId="77777777" w:rsidR="001C58C7" w:rsidRPr="00E66D0F" w:rsidRDefault="00D71688" w:rsidP="001C58C7">
            <w:pPr>
              <w:widowControl w:val="0"/>
              <w:rPr>
                <w:color w:val="000000"/>
                <w:kern w:val="28"/>
                <w:sz w:val="24"/>
                <w:szCs w:val="24"/>
                <w:lang w:val="en"/>
              </w:rPr>
            </w:pPr>
            <w:r w:rsidRPr="00E66D0F">
              <w:rPr>
                <w:color w:val="000000"/>
                <w:kern w:val="28"/>
                <w:sz w:val="24"/>
                <w:szCs w:val="24"/>
                <w:lang w:val="en"/>
              </w:rPr>
              <w:t xml:space="preserve">- </w:t>
            </w:r>
            <w:proofErr w:type="spellStart"/>
            <w:r w:rsidR="001C58C7" w:rsidRPr="00E66D0F">
              <w:rPr>
                <w:color w:val="000000"/>
                <w:kern w:val="28"/>
                <w:sz w:val="24"/>
                <w:szCs w:val="24"/>
                <w:lang w:val="en"/>
              </w:rPr>
              <w:t>Bản</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phô</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tô</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Dự</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toán</w:t>
            </w:r>
            <w:proofErr w:type="spellEnd"/>
            <w:r w:rsidR="001C58C7" w:rsidRPr="00E66D0F">
              <w:rPr>
                <w:color w:val="000000"/>
                <w:kern w:val="28"/>
                <w:sz w:val="24"/>
                <w:szCs w:val="24"/>
                <w:lang w:val="en"/>
              </w:rPr>
              <w:t xml:space="preserve"> chi </w:t>
            </w:r>
            <w:proofErr w:type="spellStart"/>
            <w:r w:rsidR="001C58C7" w:rsidRPr="00E66D0F">
              <w:rPr>
                <w:color w:val="000000"/>
                <w:kern w:val="28"/>
                <w:sz w:val="24"/>
                <w:szCs w:val="24"/>
                <w:lang w:val="en"/>
              </w:rPr>
              <w:t>tiết</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theo</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tiến</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độ</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cấp</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t>kinh</w:t>
            </w:r>
            <w:proofErr w:type="spellEnd"/>
            <w:r w:rsidR="001C58C7" w:rsidRPr="00E66D0F">
              <w:rPr>
                <w:color w:val="000000"/>
                <w:kern w:val="28"/>
                <w:sz w:val="24"/>
                <w:szCs w:val="24"/>
                <w:lang w:val="en"/>
              </w:rPr>
              <w:t xml:space="preserve"> </w:t>
            </w:r>
            <w:proofErr w:type="spellStart"/>
            <w:r w:rsidR="001C58C7" w:rsidRPr="00E66D0F">
              <w:rPr>
                <w:color w:val="000000"/>
                <w:kern w:val="28"/>
                <w:sz w:val="24"/>
                <w:szCs w:val="24"/>
                <w:lang w:val="en"/>
              </w:rPr>
              <w:lastRenderedPageBreak/>
              <w:t>phí</w:t>
            </w:r>
            <w:proofErr w:type="spellEnd"/>
            <w:r w:rsidR="001C58C7" w:rsidRPr="00E66D0F">
              <w:rPr>
                <w:color w:val="000000"/>
                <w:kern w:val="28"/>
                <w:sz w:val="24"/>
                <w:szCs w:val="24"/>
                <w:lang w:val="en"/>
              </w:rPr>
              <w:t xml:space="preserve"> </w:t>
            </w:r>
            <w:r w:rsidR="001C58C7" w:rsidRPr="00E66D0F">
              <w:rPr>
                <w:i/>
                <w:color w:val="000000"/>
                <w:kern w:val="28"/>
                <w:sz w:val="24"/>
                <w:szCs w:val="24"/>
                <w:lang w:val="en"/>
              </w:rPr>
              <w:t>(</w:t>
            </w:r>
            <w:proofErr w:type="spellStart"/>
            <w:r w:rsidR="001C58C7" w:rsidRPr="00E66D0F">
              <w:rPr>
                <w:i/>
                <w:color w:val="000000"/>
                <w:kern w:val="28"/>
                <w:sz w:val="24"/>
                <w:szCs w:val="24"/>
                <w:lang w:val="en"/>
              </w:rPr>
              <w:t>đợt</w:t>
            </w:r>
            <w:proofErr w:type="spellEnd"/>
            <w:r w:rsidR="001C58C7" w:rsidRPr="00E66D0F">
              <w:rPr>
                <w:i/>
                <w:color w:val="000000"/>
                <w:kern w:val="28"/>
                <w:sz w:val="24"/>
                <w:szCs w:val="24"/>
                <w:lang w:val="en"/>
              </w:rPr>
              <w:t xml:space="preserve"> </w:t>
            </w:r>
            <w:proofErr w:type="spellStart"/>
            <w:r w:rsidR="001C58C7" w:rsidRPr="00E66D0F">
              <w:rPr>
                <w:i/>
                <w:color w:val="000000"/>
                <w:kern w:val="28"/>
                <w:sz w:val="24"/>
                <w:szCs w:val="24"/>
                <w:lang w:val="en"/>
              </w:rPr>
              <w:t>đề</w:t>
            </w:r>
            <w:proofErr w:type="spellEnd"/>
            <w:r w:rsidR="001C58C7" w:rsidRPr="00E66D0F">
              <w:rPr>
                <w:i/>
                <w:color w:val="000000"/>
                <w:kern w:val="28"/>
                <w:sz w:val="24"/>
                <w:szCs w:val="24"/>
                <w:lang w:val="en"/>
              </w:rPr>
              <w:t xml:space="preserve"> </w:t>
            </w:r>
            <w:proofErr w:type="spellStart"/>
            <w:r w:rsidR="001C58C7" w:rsidRPr="00E66D0F">
              <w:rPr>
                <w:i/>
                <w:color w:val="000000"/>
                <w:kern w:val="28"/>
                <w:sz w:val="24"/>
                <w:szCs w:val="24"/>
                <w:lang w:val="en"/>
              </w:rPr>
              <w:t>nghị</w:t>
            </w:r>
            <w:proofErr w:type="spellEnd"/>
            <w:r w:rsidR="001C58C7" w:rsidRPr="00E66D0F">
              <w:rPr>
                <w:i/>
                <w:color w:val="000000"/>
                <w:kern w:val="28"/>
                <w:sz w:val="24"/>
                <w:szCs w:val="24"/>
                <w:lang w:val="en"/>
              </w:rPr>
              <w:t xml:space="preserve"> </w:t>
            </w:r>
            <w:proofErr w:type="spellStart"/>
            <w:r w:rsidR="001C58C7" w:rsidRPr="00E66D0F">
              <w:rPr>
                <w:i/>
                <w:color w:val="000000"/>
                <w:kern w:val="28"/>
                <w:sz w:val="24"/>
                <w:szCs w:val="24"/>
                <w:lang w:val="en"/>
              </w:rPr>
              <w:t>tương</w:t>
            </w:r>
            <w:proofErr w:type="spellEnd"/>
            <w:r w:rsidR="001C58C7" w:rsidRPr="00E66D0F">
              <w:rPr>
                <w:i/>
                <w:color w:val="000000"/>
                <w:kern w:val="28"/>
                <w:sz w:val="24"/>
                <w:szCs w:val="24"/>
                <w:lang w:val="en"/>
              </w:rPr>
              <w:t xml:space="preserve"> </w:t>
            </w:r>
            <w:proofErr w:type="spellStart"/>
            <w:r w:rsidR="001C58C7" w:rsidRPr="00E66D0F">
              <w:rPr>
                <w:i/>
                <w:color w:val="000000"/>
                <w:kern w:val="28"/>
                <w:sz w:val="24"/>
                <w:szCs w:val="24"/>
                <w:lang w:val="en"/>
              </w:rPr>
              <w:t>ứng</w:t>
            </w:r>
            <w:proofErr w:type="spellEnd"/>
            <w:r w:rsidR="001C58C7" w:rsidRPr="00E66D0F">
              <w:rPr>
                <w:i/>
                <w:color w:val="000000"/>
                <w:kern w:val="28"/>
                <w:sz w:val="24"/>
                <w:szCs w:val="24"/>
                <w:lang w:val="en"/>
              </w:rPr>
              <w:t>)</w:t>
            </w:r>
          </w:p>
          <w:p w14:paraId="5897A429"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Dư</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toán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kinh</w:t>
            </w:r>
            <w:proofErr w:type="spellEnd"/>
            <w:r w:rsidRPr="00E66D0F">
              <w:rPr>
                <w:color w:val="000000"/>
                <w:kern w:val="28"/>
                <w:sz w:val="24"/>
                <w:szCs w:val="24"/>
                <w:lang w:val="en"/>
              </w:rPr>
              <w:t xml:space="preserve"> phí chi </w:t>
            </w:r>
            <w:proofErr w:type="spellStart"/>
            <w:r w:rsidRPr="00E66D0F">
              <w:rPr>
                <w:color w:val="000000"/>
                <w:kern w:val="28"/>
                <w:sz w:val="24"/>
                <w:szCs w:val="24"/>
                <w:lang w:val="en"/>
              </w:rPr>
              <w:t>tiết</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tại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thời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điểm</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mua</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sắm</w:t>
            </w:r>
            <w:proofErr w:type="spellEnd"/>
            <w:r w:rsidRPr="00E66D0F">
              <w:rPr>
                <w:i/>
                <w:color w:val="000000"/>
                <w:kern w:val="28"/>
                <w:sz w:val="24"/>
                <w:szCs w:val="24"/>
                <w:lang w:val="en"/>
              </w:rPr>
              <w:t>)</w:t>
            </w:r>
          </w:p>
          <w:p w14:paraId="4C819CA0" w14:textId="77777777" w:rsidR="00D71688" w:rsidRPr="00E66D0F" w:rsidRDefault="00D71688" w:rsidP="00EA3589">
            <w:pPr>
              <w:widowControl w:val="0"/>
              <w:rPr>
                <w:i/>
                <w:color w:val="000000"/>
                <w:kern w:val="28"/>
                <w:sz w:val="24"/>
                <w:szCs w:val="24"/>
                <w:lang w:val="en"/>
              </w:rPr>
            </w:pPr>
            <w:r w:rsidRPr="00E66D0F">
              <w:rPr>
                <w:color w:val="000000"/>
                <w:kern w:val="28"/>
                <w:sz w:val="24"/>
                <w:szCs w:val="24"/>
                <w:lang w:val="en"/>
              </w:rPr>
              <w:t xml:space="preserve">- 01 </w:t>
            </w:r>
            <w:proofErr w:type="spellStart"/>
            <w:r w:rsidRPr="00E66D0F">
              <w:rPr>
                <w:color w:val="000000"/>
                <w:kern w:val="28"/>
                <w:sz w:val="24"/>
                <w:szCs w:val="24"/>
                <w:lang w:val="en"/>
              </w:rPr>
              <w:t>Báo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gia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hợp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lê</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đối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với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khoản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mua</w:t>
            </w:r>
            <w:proofErr w:type="spellEnd"/>
            <w:r w:rsidRPr="00E66D0F">
              <w:rPr>
                <w:i/>
                <w:color w:val="000000"/>
                <w:kern w:val="28"/>
                <w:sz w:val="24"/>
                <w:szCs w:val="24"/>
                <w:lang w:val="en"/>
              </w:rPr>
              <w:t xml:space="preserve"> có </w:t>
            </w:r>
            <w:proofErr w:type="spellStart"/>
            <w:r w:rsidRPr="00E66D0F">
              <w:rPr>
                <w:i/>
                <w:color w:val="000000"/>
                <w:kern w:val="28"/>
                <w:sz w:val="24"/>
                <w:szCs w:val="24"/>
                <w:lang w:val="en"/>
              </w:rPr>
              <w:t>gia</w:t>
            </w:r>
            <w:proofErr w:type="spellEnd"/>
            <w:r w:rsidRPr="00E66D0F">
              <w:rPr>
                <w:i/>
                <w:color w:val="000000"/>
                <w:kern w:val="28"/>
                <w:sz w:val="24"/>
                <w:szCs w:val="24"/>
                <w:lang w:val="en"/>
              </w:rPr>
              <w:t xml:space="preserve">́ trị </w:t>
            </w:r>
            <w:proofErr w:type="spellStart"/>
            <w:r w:rsidRPr="00E66D0F">
              <w:rPr>
                <w:i/>
                <w:color w:val="000000"/>
                <w:kern w:val="28"/>
                <w:sz w:val="24"/>
                <w:szCs w:val="24"/>
                <w:lang w:val="en"/>
              </w:rPr>
              <w:t>dưới</w:t>
            </w:r>
            <w:proofErr w:type="spellEnd"/>
            <w:r w:rsidRPr="00E66D0F">
              <w:rPr>
                <w:i/>
                <w:color w:val="000000"/>
                <w:kern w:val="28"/>
                <w:sz w:val="24"/>
                <w:szCs w:val="24"/>
                <w:lang w:val="en"/>
              </w:rPr>
              <w:t xml:space="preserve"> 5 </w:t>
            </w:r>
            <w:proofErr w:type="spellStart"/>
            <w:r w:rsidRPr="00E66D0F">
              <w:rPr>
                <w:i/>
                <w:color w:val="000000"/>
                <w:kern w:val="28"/>
                <w:sz w:val="24"/>
                <w:szCs w:val="24"/>
                <w:lang w:val="en"/>
              </w:rPr>
              <w:t>triệu</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đồng</w:t>
            </w:r>
            <w:proofErr w:type="spellEnd"/>
            <w:r w:rsidRPr="00E66D0F">
              <w:rPr>
                <w:i/>
                <w:color w:val="000000"/>
                <w:kern w:val="28"/>
                <w:sz w:val="24"/>
                <w:szCs w:val="24"/>
                <w:lang w:val="en"/>
              </w:rPr>
              <w:t>)</w:t>
            </w:r>
          </w:p>
          <w:p w14:paraId="236276E6"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- 03 </w:t>
            </w:r>
            <w:proofErr w:type="spellStart"/>
            <w:r w:rsidRPr="00E66D0F">
              <w:rPr>
                <w:color w:val="000000"/>
                <w:kern w:val="28"/>
                <w:sz w:val="24"/>
                <w:szCs w:val="24"/>
                <w:lang w:val="en"/>
              </w:rPr>
              <w:t>Báo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gia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hợp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lê</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đối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với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khoản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mua</w:t>
            </w:r>
            <w:proofErr w:type="spellEnd"/>
            <w:r w:rsidRPr="00E66D0F">
              <w:rPr>
                <w:i/>
                <w:color w:val="000000"/>
                <w:kern w:val="28"/>
                <w:sz w:val="24"/>
                <w:szCs w:val="24"/>
                <w:lang w:val="en"/>
              </w:rPr>
              <w:t xml:space="preserve"> có </w:t>
            </w:r>
            <w:proofErr w:type="spellStart"/>
            <w:r w:rsidRPr="00E66D0F">
              <w:rPr>
                <w:i/>
                <w:color w:val="000000"/>
                <w:kern w:val="28"/>
                <w:sz w:val="24"/>
                <w:szCs w:val="24"/>
                <w:lang w:val="en"/>
              </w:rPr>
              <w:t>gia</w:t>
            </w:r>
            <w:proofErr w:type="spellEnd"/>
            <w:r w:rsidRPr="00E66D0F">
              <w:rPr>
                <w:i/>
                <w:color w:val="000000"/>
                <w:kern w:val="28"/>
                <w:sz w:val="24"/>
                <w:szCs w:val="24"/>
                <w:lang w:val="en"/>
              </w:rPr>
              <w:t xml:space="preserve">́ trị </w:t>
            </w:r>
            <w:proofErr w:type="spellStart"/>
            <w:r w:rsidRPr="00E66D0F">
              <w:rPr>
                <w:i/>
                <w:color w:val="000000"/>
                <w:kern w:val="28"/>
                <w:sz w:val="24"/>
                <w:szCs w:val="24"/>
                <w:lang w:val="en"/>
              </w:rPr>
              <w:t>tư</w:t>
            </w:r>
            <w:proofErr w:type="spellEnd"/>
            <w:r w:rsidRPr="00E66D0F">
              <w:rPr>
                <w:i/>
                <w:color w:val="000000"/>
                <w:kern w:val="28"/>
                <w:sz w:val="24"/>
                <w:szCs w:val="24"/>
                <w:lang w:val="en"/>
              </w:rPr>
              <w:t xml:space="preserve">̀ 5 </w:t>
            </w:r>
            <w:proofErr w:type="spellStart"/>
            <w:r w:rsidRPr="00E66D0F">
              <w:rPr>
                <w:i/>
                <w:color w:val="000000"/>
                <w:kern w:val="28"/>
                <w:sz w:val="24"/>
                <w:szCs w:val="24"/>
                <w:lang w:val="en"/>
              </w:rPr>
              <w:t>triệu</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đồng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đến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dưới</w:t>
            </w:r>
            <w:proofErr w:type="spellEnd"/>
            <w:r w:rsidRPr="00E66D0F">
              <w:rPr>
                <w:i/>
                <w:color w:val="000000"/>
                <w:kern w:val="28"/>
                <w:sz w:val="24"/>
                <w:szCs w:val="24"/>
                <w:lang w:val="en"/>
              </w:rPr>
              <w:t xml:space="preserve"> 20 </w:t>
            </w:r>
            <w:proofErr w:type="spellStart"/>
            <w:r w:rsidRPr="00E66D0F">
              <w:rPr>
                <w:i/>
                <w:color w:val="000000"/>
                <w:kern w:val="28"/>
                <w:sz w:val="24"/>
                <w:szCs w:val="24"/>
                <w:lang w:val="en"/>
              </w:rPr>
              <w:t>triệu</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đồng</w:t>
            </w:r>
            <w:proofErr w:type="spellEnd"/>
            <w:r w:rsidRPr="00E66D0F">
              <w:rPr>
                <w:i/>
                <w:color w:val="000000"/>
                <w:kern w:val="28"/>
                <w:sz w:val="24"/>
                <w:szCs w:val="24"/>
                <w:lang w:val="en"/>
              </w:rPr>
              <w:t>)</w:t>
            </w:r>
            <w:r w:rsidRPr="00E66D0F">
              <w:rPr>
                <w:color w:val="000000"/>
                <w:kern w:val="28"/>
                <w:sz w:val="24"/>
                <w:szCs w:val="24"/>
                <w:lang w:val="en"/>
              </w:rPr>
              <w:t xml:space="preserve"> </w:t>
            </w:r>
            <w:proofErr w:type="spellStart"/>
            <w:r w:rsidRPr="00E66D0F">
              <w:rPr>
                <w:color w:val="000000"/>
                <w:kern w:val="28"/>
                <w:sz w:val="24"/>
                <w:szCs w:val="24"/>
                <w:lang w:val="en"/>
              </w:rPr>
              <w:t>va</w:t>
            </w:r>
            <w:proofErr w:type="spellEnd"/>
            <w:r w:rsidRPr="00E66D0F">
              <w:rPr>
                <w:color w:val="000000"/>
                <w:kern w:val="28"/>
                <w:sz w:val="24"/>
                <w:szCs w:val="24"/>
                <w:lang w:val="en"/>
              </w:rPr>
              <w:t xml:space="preserve">̀ </w:t>
            </w:r>
            <w:r w:rsidRPr="00E66D0F">
              <w:rPr>
                <w:color w:val="000000"/>
                <w:sz w:val="24"/>
                <w:szCs w:val="24"/>
                <w:lang w:eastAsia="vi-VN"/>
              </w:rPr>
              <w:t xml:space="preserve">Thông tin </w:t>
            </w:r>
            <w:proofErr w:type="spellStart"/>
            <w:r w:rsidRPr="00E66D0F">
              <w:rPr>
                <w:color w:val="000000"/>
                <w:sz w:val="24"/>
                <w:szCs w:val="24"/>
                <w:lang w:eastAsia="vi-VN"/>
              </w:rPr>
              <w:t>tài</w:t>
            </w:r>
            <w:proofErr w:type="spellEnd"/>
            <w:r w:rsidRPr="00E66D0F">
              <w:rPr>
                <w:color w:val="000000"/>
                <w:sz w:val="24"/>
                <w:szCs w:val="24"/>
                <w:lang w:eastAsia="vi-VN"/>
              </w:rPr>
              <w:t xml:space="preserve"> </w:t>
            </w:r>
            <w:proofErr w:type="spellStart"/>
            <w:r w:rsidRPr="00E66D0F">
              <w:rPr>
                <w:color w:val="000000"/>
                <w:sz w:val="24"/>
                <w:szCs w:val="24"/>
                <w:lang w:eastAsia="vi-VN"/>
              </w:rPr>
              <w:t>khoản</w:t>
            </w:r>
            <w:proofErr w:type="spellEnd"/>
            <w:r w:rsidRPr="00E66D0F">
              <w:rPr>
                <w:color w:val="000000"/>
                <w:sz w:val="24"/>
                <w:szCs w:val="24"/>
                <w:lang w:eastAsia="vi-VN"/>
              </w:rPr>
              <w:t xml:space="preserve"> </w:t>
            </w:r>
            <w:proofErr w:type="spellStart"/>
            <w:r w:rsidRPr="00E66D0F">
              <w:rPr>
                <w:color w:val="000000"/>
                <w:sz w:val="24"/>
                <w:szCs w:val="24"/>
                <w:lang w:eastAsia="vi-VN"/>
              </w:rPr>
              <w:t>thanh</w:t>
            </w:r>
            <w:proofErr w:type="spellEnd"/>
            <w:r w:rsidRPr="00E66D0F">
              <w:rPr>
                <w:color w:val="000000"/>
                <w:sz w:val="24"/>
                <w:szCs w:val="24"/>
                <w:lang w:eastAsia="vi-VN"/>
              </w:rPr>
              <w:t xml:space="preserve"> </w:t>
            </w:r>
            <w:proofErr w:type="spellStart"/>
            <w:r w:rsidRPr="00E66D0F">
              <w:rPr>
                <w:color w:val="000000"/>
                <w:sz w:val="24"/>
                <w:szCs w:val="24"/>
                <w:lang w:eastAsia="vi-VN"/>
              </w:rPr>
              <w:t>toán</w:t>
            </w:r>
            <w:proofErr w:type="spellEnd"/>
            <w:r w:rsidRPr="00E66D0F">
              <w:rPr>
                <w:color w:val="000000"/>
                <w:sz w:val="24"/>
                <w:szCs w:val="24"/>
                <w:lang w:eastAsia="vi-VN"/>
              </w:rPr>
              <w:t xml:space="preserve"> </w:t>
            </w:r>
            <w:proofErr w:type="spellStart"/>
            <w:r w:rsidRPr="00E66D0F">
              <w:rPr>
                <w:color w:val="000000"/>
                <w:sz w:val="24"/>
                <w:szCs w:val="24"/>
                <w:lang w:eastAsia="vi-VN"/>
              </w:rPr>
              <w:t>của</w:t>
            </w:r>
            <w:proofErr w:type="spellEnd"/>
            <w:r w:rsidRPr="00E66D0F">
              <w:rPr>
                <w:color w:val="000000"/>
                <w:sz w:val="24"/>
                <w:szCs w:val="24"/>
                <w:lang w:eastAsia="vi-VN"/>
              </w:rPr>
              <w:t xml:space="preserve"> </w:t>
            </w:r>
            <w:proofErr w:type="spellStart"/>
            <w:r w:rsidRPr="00E66D0F">
              <w:rPr>
                <w:color w:val="000000"/>
                <w:sz w:val="24"/>
                <w:szCs w:val="24"/>
                <w:lang w:eastAsia="vi-VN"/>
              </w:rPr>
              <w:t>đơn</w:t>
            </w:r>
            <w:proofErr w:type="spellEnd"/>
            <w:r w:rsidRPr="00E66D0F">
              <w:rPr>
                <w:color w:val="000000"/>
                <w:sz w:val="24"/>
                <w:szCs w:val="24"/>
                <w:lang w:eastAsia="vi-VN"/>
              </w:rPr>
              <w:t xml:space="preserve"> vị </w:t>
            </w:r>
            <w:proofErr w:type="spellStart"/>
            <w:r w:rsidRPr="00E66D0F">
              <w:rPr>
                <w:color w:val="000000"/>
                <w:sz w:val="24"/>
                <w:szCs w:val="24"/>
                <w:lang w:eastAsia="vi-VN"/>
              </w:rPr>
              <w:t>cung</w:t>
            </w:r>
            <w:proofErr w:type="spellEnd"/>
            <w:r w:rsidRPr="00E66D0F">
              <w:rPr>
                <w:color w:val="000000"/>
                <w:sz w:val="24"/>
                <w:szCs w:val="24"/>
                <w:lang w:eastAsia="vi-VN"/>
              </w:rPr>
              <w:t xml:space="preserve"> </w:t>
            </w:r>
            <w:proofErr w:type="spellStart"/>
            <w:r w:rsidRPr="00E66D0F">
              <w:rPr>
                <w:color w:val="000000"/>
                <w:sz w:val="24"/>
                <w:szCs w:val="24"/>
                <w:lang w:eastAsia="vi-VN"/>
              </w:rPr>
              <w:t>cấp</w:t>
            </w:r>
            <w:proofErr w:type="spellEnd"/>
            <w:r w:rsidRPr="00E66D0F">
              <w:rPr>
                <w:color w:val="000000"/>
                <w:sz w:val="24"/>
                <w:szCs w:val="24"/>
                <w:lang w:eastAsia="vi-VN"/>
              </w:rPr>
              <w:t xml:space="preserve"> </w:t>
            </w:r>
            <w:proofErr w:type="spellStart"/>
            <w:r w:rsidRPr="00E66D0F">
              <w:rPr>
                <w:color w:val="000000"/>
                <w:sz w:val="24"/>
                <w:szCs w:val="24"/>
                <w:lang w:eastAsia="vi-VN"/>
              </w:rPr>
              <w:t>dịch</w:t>
            </w:r>
            <w:proofErr w:type="spellEnd"/>
            <w:r w:rsidRPr="00E66D0F">
              <w:rPr>
                <w:color w:val="000000"/>
                <w:sz w:val="24"/>
                <w:szCs w:val="24"/>
                <w:lang w:eastAsia="vi-VN"/>
              </w:rPr>
              <w:t xml:space="preserve"> vụ</w:t>
            </w:r>
          </w:p>
          <w:p w14:paraId="1378280E"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- 03 </w:t>
            </w:r>
            <w:proofErr w:type="spellStart"/>
            <w:r w:rsidRPr="00E66D0F">
              <w:rPr>
                <w:color w:val="000000"/>
                <w:kern w:val="28"/>
                <w:sz w:val="24"/>
                <w:szCs w:val="24"/>
                <w:lang w:val="en"/>
              </w:rPr>
              <w:t>Báo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gia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hợp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lê</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Biên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bản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xét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chọn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gia</w:t>
            </w:r>
            <w:proofErr w:type="spellEnd"/>
            <w:r w:rsidRPr="00E66D0F">
              <w:rPr>
                <w:color w:val="000000"/>
                <w:kern w:val="28"/>
                <w:sz w:val="24"/>
                <w:szCs w:val="24"/>
                <w:lang w:val="en"/>
              </w:rPr>
              <w:t xml:space="preserve">́, </w:t>
            </w:r>
            <w:r w:rsidR="003E230C" w:rsidRPr="00E66D0F">
              <w:rPr>
                <w:color w:val="000000"/>
                <w:kern w:val="28"/>
                <w:sz w:val="24"/>
                <w:szCs w:val="24"/>
                <w:lang w:val="en"/>
              </w:rPr>
              <w:t>Quy</w:t>
            </w:r>
            <w:proofErr w:type="spellStart"/>
            <w:r w:rsidR="003E230C" w:rsidRPr="00E66D0F">
              <w:rPr>
                <w:color w:val="000000"/>
              </w:rPr>
              <w:t>ết</w:t>
            </w:r>
            <w:proofErr w:type="spellEnd"/>
            <w:r w:rsidR="003E230C" w:rsidRPr="00E66D0F">
              <w:rPr>
                <w:color w:val="000000"/>
              </w:rPr>
              <w:t xml:space="preserve"> </w:t>
            </w:r>
            <w:proofErr w:type="spellStart"/>
            <w:r w:rsidR="003E230C" w:rsidRPr="00E66D0F">
              <w:rPr>
                <w:color w:val="000000"/>
              </w:rPr>
              <w:t>định</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phê</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duyệt</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kế</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hoạch</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lựa</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chọn</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nhà</w:t>
            </w:r>
            <w:proofErr w:type="spellEnd"/>
            <w:r w:rsidR="003E230C" w:rsidRPr="00E66D0F">
              <w:rPr>
                <w:color w:val="000000"/>
                <w:kern w:val="28"/>
                <w:sz w:val="24"/>
                <w:szCs w:val="24"/>
                <w:lang w:val="en"/>
              </w:rPr>
              <w:t xml:space="preserve"> </w:t>
            </w:r>
            <w:proofErr w:type="spellStart"/>
            <w:r w:rsidR="003E230C" w:rsidRPr="00E66D0F">
              <w:rPr>
                <w:color w:val="000000"/>
                <w:kern w:val="28"/>
                <w:sz w:val="24"/>
                <w:szCs w:val="24"/>
                <w:lang w:val="en"/>
              </w:rPr>
              <w:t>thầu</w:t>
            </w:r>
            <w:proofErr w:type="spellEnd"/>
            <w:r w:rsidR="003E230C" w:rsidRPr="00E66D0F">
              <w:rPr>
                <w:color w:val="000000"/>
                <w:kern w:val="28"/>
                <w:sz w:val="24"/>
                <w:szCs w:val="24"/>
                <w:lang w:val="en"/>
              </w:rPr>
              <w:t xml:space="preserve">, </w:t>
            </w:r>
            <w:proofErr w:type="spellStart"/>
            <w:r w:rsidRPr="00E66D0F">
              <w:rPr>
                <w:color w:val="000000"/>
                <w:kern w:val="28"/>
                <w:sz w:val="24"/>
                <w:szCs w:val="24"/>
                <w:lang w:val="en"/>
              </w:rPr>
              <w:t>Quyết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định</w:t>
            </w:r>
            <w:proofErr w:type="spellEnd"/>
            <w:r w:rsidRPr="00E66D0F">
              <w:rPr>
                <w:color w:val="000000"/>
                <w:kern w:val="28"/>
                <w:sz w:val="24"/>
                <w:szCs w:val="24"/>
                <w:lang w:val="en"/>
              </w:rPr>
              <w:t xml:space="preserve"> chỉ </w:t>
            </w:r>
            <w:proofErr w:type="spellStart"/>
            <w:r w:rsidRPr="00E66D0F">
              <w:rPr>
                <w:color w:val="000000"/>
                <w:kern w:val="28"/>
                <w:sz w:val="24"/>
                <w:szCs w:val="24"/>
                <w:lang w:val="en"/>
              </w:rPr>
              <w:t>định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đơn</w:t>
            </w:r>
            <w:proofErr w:type="spellEnd"/>
            <w:r w:rsidRPr="00E66D0F">
              <w:rPr>
                <w:color w:val="000000"/>
                <w:kern w:val="28"/>
                <w:sz w:val="24"/>
                <w:szCs w:val="24"/>
                <w:lang w:val="en"/>
              </w:rPr>
              <w:t xml:space="preserve"> vị </w:t>
            </w:r>
            <w:proofErr w:type="spellStart"/>
            <w:r w:rsidRPr="00E66D0F">
              <w:rPr>
                <w:color w:val="000000"/>
                <w:kern w:val="28"/>
                <w:sz w:val="24"/>
                <w:szCs w:val="24"/>
                <w:lang w:val="en"/>
              </w:rPr>
              <w:t>cung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cấp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Hợp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đồng</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đối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với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khoản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mua</w:t>
            </w:r>
            <w:proofErr w:type="spellEnd"/>
            <w:r w:rsidRPr="00E66D0F">
              <w:rPr>
                <w:i/>
                <w:color w:val="000000"/>
                <w:kern w:val="28"/>
                <w:sz w:val="24"/>
                <w:szCs w:val="24"/>
                <w:lang w:val="en"/>
              </w:rPr>
              <w:t xml:space="preserve"> có </w:t>
            </w:r>
            <w:proofErr w:type="spellStart"/>
            <w:r w:rsidRPr="00E66D0F">
              <w:rPr>
                <w:i/>
                <w:color w:val="000000"/>
                <w:kern w:val="28"/>
                <w:sz w:val="24"/>
                <w:szCs w:val="24"/>
                <w:lang w:val="en"/>
              </w:rPr>
              <w:t>gia</w:t>
            </w:r>
            <w:proofErr w:type="spellEnd"/>
            <w:r w:rsidRPr="00E66D0F">
              <w:rPr>
                <w:i/>
                <w:color w:val="000000"/>
                <w:kern w:val="28"/>
                <w:sz w:val="24"/>
                <w:szCs w:val="24"/>
                <w:lang w:val="en"/>
              </w:rPr>
              <w:t xml:space="preserve">́ trị </w:t>
            </w:r>
            <w:proofErr w:type="spellStart"/>
            <w:r w:rsidRPr="00E66D0F">
              <w:rPr>
                <w:i/>
                <w:color w:val="000000"/>
                <w:kern w:val="28"/>
                <w:sz w:val="24"/>
                <w:szCs w:val="24"/>
                <w:lang w:val="en"/>
              </w:rPr>
              <w:t>tư</w:t>
            </w:r>
            <w:proofErr w:type="spellEnd"/>
            <w:r w:rsidRPr="00E66D0F">
              <w:rPr>
                <w:i/>
                <w:color w:val="000000"/>
                <w:kern w:val="28"/>
                <w:sz w:val="24"/>
                <w:szCs w:val="24"/>
                <w:lang w:val="en"/>
              </w:rPr>
              <w:t xml:space="preserve">̀ 20 </w:t>
            </w:r>
            <w:proofErr w:type="spellStart"/>
            <w:r w:rsidRPr="00E66D0F">
              <w:rPr>
                <w:i/>
                <w:color w:val="000000"/>
                <w:kern w:val="28"/>
                <w:sz w:val="24"/>
                <w:szCs w:val="24"/>
                <w:lang w:val="en"/>
              </w:rPr>
              <w:t>triệu</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đồng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trơ</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lên</w:t>
            </w:r>
            <w:proofErr w:type="spellEnd"/>
            <w:r w:rsidRPr="00E66D0F">
              <w:rPr>
                <w:i/>
                <w:color w:val="000000"/>
                <w:kern w:val="28"/>
                <w:sz w:val="24"/>
                <w:szCs w:val="24"/>
                <w:lang w:val="en"/>
              </w:rPr>
              <w:t>)</w:t>
            </w:r>
          </w:p>
        </w:tc>
        <w:tc>
          <w:tcPr>
            <w:tcW w:w="1443" w:type="dxa"/>
            <w:tcBorders>
              <w:top w:val="single" w:sz="6" w:space="0" w:color="000000"/>
              <w:left w:val="single" w:sz="6" w:space="0" w:color="000000"/>
              <w:bottom w:val="single" w:sz="6" w:space="0" w:color="000000"/>
              <w:right w:val="single" w:sz="6" w:space="0" w:color="000000"/>
            </w:tcBorders>
            <w:vAlign w:val="center"/>
          </w:tcPr>
          <w:p w14:paraId="03A5540B" w14:textId="77777777" w:rsidR="00D71688" w:rsidRPr="006C0B16" w:rsidRDefault="00D71688" w:rsidP="00EA3589">
            <w:pPr>
              <w:widowControl w:val="0"/>
              <w:jc w:val="center"/>
              <w:rPr>
                <w:i/>
                <w:color w:val="000000"/>
                <w:kern w:val="28"/>
                <w:lang w:val="en"/>
              </w:rPr>
            </w:pPr>
            <w:proofErr w:type="spellStart"/>
            <w:r w:rsidRPr="006C0B16">
              <w:rPr>
                <w:i/>
                <w:color w:val="000000"/>
                <w:kern w:val="28"/>
                <w:sz w:val="24"/>
                <w:lang w:val="en"/>
              </w:rPr>
              <w:lastRenderedPageBreak/>
              <w:t>Khoản</w:t>
            </w:r>
            <w:proofErr w:type="spellEnd"/>
            <w:r w:rsidRPr="006C0B16">
              <w:rPr>
                <w:i/>
                <w:color w:val="000000"/>
                <w:kern w:val="28"/>
                <w:sz w:val="24"/>
                <w:lang w:val="en"/>
              </w:rPr>
              <w:t xml:space="preserve"> </w:t>
            </w:r>
            <w:proofErr w:type="spellStart"/>
            <w:r w:rsidRPr="006C0B16">
              <w:rPr>
                <w:i/>
                <w:color w:val="000000"/>
                <w:kern w:val="28"/>
                <w:sz w:val="24"/>
                <w:lang w:val="en"/>
              </w:rPr>
              <w:t>mua</w:t>
            </w:r>
            <w:proofErr w:type="spellEnd"/>
            <w:r w:rsidRPr="006C0B16">
              <w:rPr>
                <w:i/>
                <w:color w:val="000000"/>
                <w:kern w:val="28"/>
                <w:sz w:val="24"/>
                <w:lang w:val="en"/>
              </w:rPr>
              <w:t xml:space="preserve"> có </w:t>
            </w:r>
            <w:proofErr w:type="spellStart"/>
            <w:r w:rsidRPr="006C0B16">
              <w:rPr>
                <w:i/>
                <w:color w:val="000000"/>
                <w:kern w:val="28"/>
                <w:sz w:val="24"/>
                <w:lang w:val="en"/>
              </w:rPr>
              <w:t>gia</w:t>
            </w:r>
            <w:proofErr w:type="spellEnd"/>
            <w:r w:rsidRPr="006C0B16">
              <w:rPr>
                <w:i/>
                <w:color w:val="000000"/>
                <w:kern w:val="28"/>
                <w:sz w:val="24"/>
                <w:lang w:val="en"/>
              </w:rPr>
              <w:t xml:space="preserve">́ trị </w:t>
            </w:r>
            <w:proofErr w:type="spellStart"/>
            <w:r w:rsidRPr="006C0B16">
              <w:rPr>
                <w:i/>
                <w:color w:val="000000"/>
                <w:kern w:val="28"/>
                <w:sz w:val="24"/>
                <w:lang w:val="en"/>
              </w:rPr>
              <w:t>dưới</w:t>
            </w:r>
            <w:proofErr w:type="spellEnd"/>
            <w:r w:rsidRPr="006C0B16">
              <w:rPr>
                <w:i/>
                <w:color w:val="000000"/>
                <w:kern w:val="28"/>
                <w:sz w:val="24"/>
                <w:lang w:val="en"/>
              </w:rPr>
              <w:t xml:space="preserve"> 5 </w:t>
            </w:r>
            <w:proofErr w:type="spellStart"/>
            <w:r w:rsidRPr="006C0B16">
              <w:rPr>
                <w:i/>
                <w:color w:val="000000"/>
                <w:kern w:val="28"/>
                <w:sz w:val="24"/>
                <w:lang w:val="en"/>
              </w:rPr>
              <w:lastRenderedPageBreak/>
              <w:t>triệu</w:t>
            </w:r>
            <w:proofErr w:type="spellEnd"/>
            <w:r w:rsidRPr="006C0B16">
              <w:rPr>
                <w:i/>
                <w:color w:val="000000"/>
                <w:kern w:val="28"/>
                <w:sz w:val="24"/>
                <w:lang w:val="en"/>
              </w:rPr>
              <w:t xml:space="preserve"> </w:t>
            </w:r>
            <w:proofErr w:type="spellStart"/>
            <w:r w:rsidRPr="006C0B16">
              <w:rPr>
                <w:i/>
                <w:color w:val="000000"/>
                <w:kern w:val="28"/>
                <w:sz w:val="24"/>
                <w:lang w:val="en"/>
              </w:rPr>
              <w:t>đồng</w:t>
            </w:r>
            <w:proofErr w:type="spellEnd"/>
            <w:r w:rsidRPr="006C0B16">
              <w:rPr>
                <w:i/>
                <w:color w:val="000000"/>
                <w:kern w:val="28"/>
                <w:sz w:val="24"/>
                <w:lang w:val="en"/>
              </w:rPr>
              <w:t xml:space="preserve"> </w:t>
            </w:r>
            <w:proofErr w:type="spellStart"/>
            <w:r w:rsidRPr="006C0B16">
              <w:rPr>
                <w:i/>
                <w:color w:val="000000"/>
                <w:kern w:val="28"/>
                <w:sz w:val="24"/>
                <w:lang w:val="en"/>
              </w:rPr>
              <w:t>được</w:t>
            </w:r>
            <w:proofErr w:type="spellEnd"/>
            <w:r w:rsidRPr="006C0B16">
              <w:rPr>
                <w:i/>
                <w:color w:val="000000"/>
                <w:kern w:val="28"/>
                <w:sz w:val="24"/>
                <w:lang w:val="en"/>
              </w:rPr>
              <w:t xml:space="preserve"> </w:t>
            </w:r>
            <w:proofErr w:type="spellStart"/>
            <w:r w:rsidRPr="006C0B16">
              <w:rPr>
                <w:i/>
                <w:color w:val="000000"/>
                <w:kern w:val="28"/>
                <w:sz w:val="24"/>
                <w:lang w:val="en"/>
              </w:rPr>
              <w:t>tạm</w:t>
            </w:r>
            <w:proofErr w:type="spellEnd"/>
            <w:r w:rsidRPr="006C0B16">
              <w:rPr>
                <w:i/>
                <w:color w:val="000000"/>
                <w:kern w:val="28"/>
                <w:sz w:val="24"/>
                <w:lang w:val="en"/>
              </w:rPr>
              <w:t xml:space="preserve"> </w:t>
            </w:r>
            <w:proofErr w:type="spellStart"/>
            <w:r w:rsidRPr="006C0B16">
              <w:rPr>
                <w:i/>
                <w:color w:val="000000"/>
                <w:kern w:val="28"/>
                <w:sz w:val="24"/>
                <w:lang w:val="en"/>
              </w:rPr>
              <w:t>ứng</w:t>
            </w:r>
            <w:proofErr w:type="spellEnd"/>
            <w:r w:rsidRPr="006C0B16">
              <w:rPr>
                <w:i/>
                <w:color w:val="000000"/>
                <w:kern w:val="28"/>
                <w:sz w:val="24"/>
                <w:lang w:val="en"/>
              </w:rPr>
              <w:t xml:space="preserve"> </w:t>
            </w:r>
            <w:proofErr w:type="spellStart"/>
            <w:r w:rsidRPr="006C0B16">
              <w:rPr>
                <w:i/>
                <w:color w:val="000000"/>
                <w:kern w:val="28"/>
                <w:sz w:val="24"/>
                <w:lang w:val="en"/>
              </w:rPr>
              <w:t>bằng</w:t>
            </w:r>
            <w:proofErr w:type="spellEnd"/>
            <w:r w:rsidRPr="006C0B16">
              <w:rPr>
                <w:i/>
                <w:color w:val="000000"/>
                <w:kern w:val="28"/>
                <w:sz w:val="24"/>
                <w:lang w:val="en"/>
              </w:rPr>
              <w:t xml:space="preserve"> </w:t>
            </w:r>
            <w:proofErr w:type="spellStart"/>
            <w:r w:rsidRPr="006C0B16">
              <w:rPr>
                <w:i/>
                <w:color w:val="000000"/>
                <w:kern w:val="28"/>
                <w:sz w:val="24"/>
                <w:lang w:val="en"/>
              </w:rPr>
              <w:t>tiền</w:t>
            </w:r>
            <w:proofErr w:type="spellEnd"/>
            <w:r w:rsidRPr="006C0B16">
              <w:rPr>
                <w:i/>
                <w:color w:val="000000"/>
                <w:kern w:val="28"/>
                <w:sz w:val="24"/>
                <w:lang w:val="en"/>
              </w:rPr>
              <w:t xml:space="preserve"> </w:t>
            </w:r>
            <w:proofErr w:type="spellStart"/>
            <w:r w:rsidRPr="006C0B16">
              <w:rPr>
                <w:i/>
                <w:color w:val="000000"/>
                <w:kern w:val="28"/>
                <w:sz w:val="24"/>
                <w:lang w:val="en"/>
              </w:rPr>
              <w:t>mặt</w:t>
            </w:r>
            <w:proofErr w:type="spellEnd"/>
          </w:p>
        </w:tc>
      </w:tr>
      <w:tr w:rsidR="00D71688" w:rsidRPr="006C0B16" w14:paraId="3BB91FA4"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5955CB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lastRenderedPageBreak/>
              <w:t>b</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E123124"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Các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nội</w:t>
            </w:r>
            <w:proofErr w:type="spellEnd"/>
            <w:r w:rsidRPr="006C0B16">
              <w:rPr>
                <w:color w:val="000000"/>
                <w:spacing w:val="-6"/>
                <w:kern w:val="28"/>
                <w:sz w:val="24"/>
                <w:szCs w:val="24"/>
                <w:lang w:val="en"/>
              </w:rPr>
              <w:t xml:space="preserve"> dung </w:t>
            </w:r>
            <w:proofErr w:type="spellStart"/>
            <w:r w:rsidRPr="006C0B16">
              <w:rPr>
                <w:color w:val="000000"/>
                <w:spacing w:val="-6"/>
                <w:kern w:val="28"/>
                <w:sz w:val="24"/>
                <w:szCs w:val="24"/>
                <w:lang w:val="en"/>
              </w:rPr>
              <w:t>không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được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giao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p>
          <w:p w14:paraId="4AF4246B"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xml:space="preserve">- Mua </w:t>
            </w:r>
            <w:proofErr w:type="spellStart"/>
            <w:r w:rsidRPr="006C0B16">
              <w:rPr>
                <w:i/>
                <w:color w:val="000000"/>
                <w:spacing w:val="-6"/>
                <w:kern w:val="28"/>
                <w:sz w:val="24"/>
                <w:szCs w:val="24"/>
                <w:lang w:val="en"/>
              </w:rPr>
              <w:t>nguyên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vật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liệu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tùng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dịch</w:t>
            </w:r>
            <w:proofErr w:type="spellEnd"/>
            <w:r w:rsidRPr="006C0B16">
              <w:rPr>
                <w:i/>
                <w:color w:val="000000"/>
                <w:spacing w:val="-6"/>
                <w:kern w:val="28"/>
                <w:sz w:val="24"/>
                <w:szCs w:val="24"/>
                <w:lang w:val="en"/>
              </w:rPr>
              <w:t xml:space="preserve"> vụ </w:t>
            </w:r>
            <w:proofErr w:type="spellStart"/>
            <w:r w:rsidRPr="006C0B16">
              <w:rPr>
                <w:i/>
                <w:color w:val="000000"/>
                <w:spacing w:val="-6"/>
                <w:kern w:val="28"/>
                <w:sz w:val="24"/>
                <w:szCs w:val="24"/>
                <w:lang w:val="en"/>
              </w:rPr>
              <w:t>thuê</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ngoài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phục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hoạt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động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cứu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chưa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được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cơ</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quan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có</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thẩm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quyền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của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nhà</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nước</w:t>
            </w:r>
            <w:proofErr w:type="spellEnd"/>
            <w:r w:rsidRPr="006C0B16">
              <w:rPr>
                <w:i/>
                <w:color w:val="000000"/>
                <w:spacing w:val="-6"/>
                <w:kern w:val="28"/>
                <w:sz w:val="24"/>
                <w:szCs w:val="24"/>
                <w:lang w:val="en"/>
              </w:rPr>
              <w:t xml:space="preserve"> ban </w:t>
            </w:r>
            <w:proofErr w:type="spellStart"/>
            <w:r w:rsidRPr="006C0B16">
              <w:rPr>
                <w:i/>
                <w:color w:val="000000"/>
                <w:spacing w:val="-6"/>
                <w:kern w:val="28"/>
                <w:sz w:val="24"/>
                <w:szCs w:val="24"/>
                <w:lang w:val="en"/>
              </w:rPr>
              <w:t>hành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định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mức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kinh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tế</w:t>
            </w:r>
            <w:proofErr w:type="spellEnd"/>
            <w:r w:rsidRPr="006C0B16">
              <w:rPr>
                <w:i/>
                <w:color w:val="000000"/>
                <w:spacing w:val="-6"/>
                <w:kern w:val="28"/>
                <w:sz w:val="24"/>
                <w:szCs w:val="24"/>
                <w:lang w:val="en"/>
              </w:rPr>
              <w:t xml:space="preserve"> - </w:t>
            </w:r>
            <w:proofErr w:type="spellStart"/>
            <w:r w:rsidRPr="006C0B16">
              <w:rPr>
                <w:i/>
                <w:color w:val="000000"/>
                <w:spacing w:val="-6"/>
                <w:kern w:val="28"/>
                <w:sz w:val="24"/>
                <w:szCs w:val="24"/>
                <w:lang w:val="en"/>
              </w:rPr>
              <w:t>kỹ</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thuật</w:t>
            </w:r>
            <w:proofErr w:type="spellEnd"/>
          </w:p>
          <w:p w14:paraId="1325FDE8"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xml:space="preserve">- Sửa </w:t>
            </w:r>
            <w:proofErr w:type="spellStart"/>
            <w:r w:rsidRPr="006C0B16">
              <w:rPr>
                <w:i/>
                <w:color w:val="000000"/>
                <w:spacing w:val="-6"/>
                <w:kern w:val="28"/>
                <w:sz w:val="24"/>
                <w:szCs w:val="24"/>
                <w:lang w:val="en"/>
              </w:rPr>
              <w:t>chữa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mua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sắm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tài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sản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cố</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định</w:t>
            </w:r>
            <w:proofErr w:type="spellEnd"/>
            <w:r w:rsidRPr="006C0B16">
              <w:rPr>
                <w:i/>
                <w:color w:val="000000"/>
                <w:spacing w:val="-6"/>
                <w:kern w:val="28"/>
                <w:sz w:val="24"/>
                <w:szCs w:val="24"/>
                <w:lang w:val="en"/>
              </w:rPr>
              <w:t xml:space="preserve">, bao </w:t>
            </w:r>
            <w:proofErr w:type="spellStart"/>
            <w:r w:rsidRPr="006C0B16">
              <w:rPr>
                <w:i/>
                <w:color w:val="000000"/>
                <w:spacing w:val="-6"/>
                <w:kern w:val="28"/>
                <w:sz w:val="24"/>
                <w:szCs w:val="24"/>
                <w:lang w:val="en"/>
              </w:rPr>
              <w:t>gồm</w:t>
            </w:r>
            <w:proofErr w:type="spellEnd"/>
            <w:r w:rsidRPr="006C0B16">
              <w:rPr>
                <w:i/>
                <w:color w:val="000000"/>
                <w:spacing w:val="-6"/>
                <w:kern w:val="28"/>
                <w:sz w:val="24"/>
                <w:szCs w:val="24"/>
                <w:lang w:val="en"/>
              </w:rPr>
              <w:t>:</w:t>
            </w:r>
          </w:p>
          <w:p w14:paraId="338A6960"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xml:space="preserve">+ Mua </w:t>
            </w:r>
            <w:proofErr w:type="spellStart"/>
            <w:r w:rsidRPr="006C0B16">
              <w:rPr>
                <w:i/>
                <w:color w:val="000000"/>
                <w:spacing w:val="-6"/>
                <w:kern w:val="28"/>
                <w:sz w:val="24"/>
                <w:szCs w:val="24"/>
                <w:lang w:val="en"/>
              </w:rPr>
              <w:t>tài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sản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thiết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yếu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phục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trực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tiếp</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cho</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hoạt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động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cứu</w:t>
            </w:r>
            <w:proofErr w:type="spellEnd"/>
            <w:r w:rsidRPr="006C0B16">
              <w:rPr>
                <w:i/>
                <w:color w:val="000000"/>
                <w:spacing w:val="-6"/>
                <w:kern w:val="28"/>
                <w:sz w:val="24"/>
                <w:szCs w:val="24"/>
                <w:lang w:val="en"/>
              </w:rPr>
              <w:t>.</w:t>
            </w:r>
          </w:p>
          <w:p w14:paraId="5FF95546"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Thuê</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tài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sản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trực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tiếp</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tham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gia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thực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hiện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cứu</w:t>
            </w:r>
            <w:proofErr w:type="spellEnd"/>
            <w:r w:rsidRPr="006C0B16">
              <w:rPr>
                <w:i/>
                <w:color w:val="000000"/>
                <w:spacing w:val="-6"/>
                <w:kern w:val="28"/>
                <w:sz w:val="24"/>
                <w:szCs w:val="24"/>
                <w:lang w:val="en"/>
              </w:rPr>
              <w:t>.</w:t>
            </w:r>
          </w:p>
          <w:p w14:paraId="7B49509E" w14:textId="77777777" w:rsidR="00D71688" w:rsidRPr="006C0B16" w:rsidRDefault="00D71688" w:rsidP="00EA3589">
            <w:pPr>
              <w:widowControl w:val="0"/>
              <w:rPr>
                <w:i/>
                <w:color w:val="000000"/>
                <w:spacing w:val="-6"/>
                <w:kern w:val="28"/>
                <w:sz w:val="24"/>
                <w:szCs w:val="24"/>
                <w:lang w:val="en"/>
              </w:rPr>
            </w:pPr>
            <w:r w:rsidRPr="006C0B16">
              <w:rPr>
                <w:i/>
                <w:color w:val="000000"/>
                <w:spacing w:val="-6"/>
                <w:kern w:val="28"/>
                <w:sz w:val="24"/>
                <w:szCs w:val="24"/>
                <w:lang w:val="en"/>
              </w:rPr>
              <w:t xml:space="preserve">+ Sửa </w:t>
            </w:r>
            <w:proofErr w:type="spellStart"/>
            <w:r w:rsidRPr="006C0B16">
              <w:rPr>
                <w:i/>
                <w:color w:val="000000"/>
                <w:spacing w:val="-6"/>
                <w:kern w:val="28"/>
                <w:sz w:val="24"/>
                <w:szCs w:val="24"/>
                <w:lang w:val="en"/>
              </w:rPr>
              <w:t>chữa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trang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thiết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bị</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cơ</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sở</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vật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chất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phục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vụ</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trực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tiếp</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cho</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hoạt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động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nghiên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cứu</w:t>
            </w:r>
            <w:proofErr w:type="spellEnd"/>
            <w:r w:rsidRPr="006C0B16">
              <w:rPr>
                <w:i/>
                <w:color w:val="000000"/>
                <w:spacing w:val="-6"/>
                <w:kern w:val="28"/>
                <w:sz w:val="24"/>
                <w:szCs w:val="24"/>
                <w:lang w:val="en"/>
              </w:rPr>
              <w:t>.</w:t>
            </w:r>
          </w:p>
          <w:p w14:paraId="46A6B6B5" w14:textId="77777777" w:rsidR="00D71688" w:rsidRPr="006C0B16" w:rsidRDefault="00D71688" w:rsidP="00EA3589">
            <w:pPr>
              <w:widowControl w:val="0"/>
              <w:rPr>
                <w:color w:val="000000"/>
                <w:spacing w:val="-6"/>
                <w:kern w:val="28"/>
                <w:sz w:val="24"/>
                <w:szCs w:val="24"/>
                <w:lang w:val="en"/>
              </w:rPr>
            </w:pPr>
            <w:r w:rsidRPr="006C0B16">
              <w:rPr>
                <w:i/>
                <w:color w:val="000000"/>
                <w:spacing w:val="-6"/>
                <w:kern w:val="28"/>
                <w:sz w:val="24"/>
                <w:szCs w:val="24"/>
                <w:lang w:val="en"/>
              </w:rPr>
              <w:t xml:space="preserve">- Mua </w:t>
            </w:r>
            <w:proofErr w:type="spellStart"/>
            <w:r w:rsidRPr="006C0B16">
              <w:rPr>
                <w:i/>
                <w:color w:val="000000"/>
                <w:spacing w:val="-6"/>
                <w:kern w:val="28"/>
                <w:sz w:val="24"/>
                <w:szCs w:val="24"/>
                <w:lang w:val="en"/>
              </w:rPr>
              <w:t>sắm</w:t>
            </w:r>
            <w:proofErr w:type="spellEnd"/>
            <w:r w:rsidRPr="006C0B16">
              <w:rPr>
                <w:i/>
                <w:color w:val="000000"/>
                <w:spacing w:val="-6"/>
                <w:kern w:val="28"/>
                <w:sz w:val="24"/>
                <w:szCs w:val="24"/>
                <w:lang w:val="en"/>
              </w:rPr>
              <w:t xml:space="preserve"> HH, DV </w:t>
            </w:r>
            <w:proofErr w:type="spellStart"/>
            <w:r w:rsidRPr="006C0B16">
              <w:rPr>
                <w:i/>
                <w:color w:val="000000"/>
                <w:spacing w:val="-6"/>
                <w:kern w:val="28"/>
                <w:sz w:val="24"/>
                <w:szCs w:val="24"/>
                <w:lang w:val="en"/>
              </w:rPr>
              <w:t>thuộc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toán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kinh</w:t>
            </w:r>
            <w:proofErr w:type="spellEnd"/>
            <w:r w:rsidRPr="006C0B16">
              <w:rPr>
                <w:i/>
                <w:color w:val="000000"/>
                <w:spacing w:val="-6"/>
                <w:kern w:val="28"/>
                <w:sz w:val="24"/>
                <w:szCs w:val="24"/>
                <w:lang w:val="en"/>
              </w:rPr>
              <w:t xml:space="preserve"> phí Đoàn </w:t>
            </w:r>
            <w:proofErr w:type="spellStart"/>
            <w:r w:rsidRPr="006C0B16">
              <w:rPr>
                <w:i/>
                <w:color w:val="000000"/>
                <w:spacing w:val="-6"/>
                <w:kern w:val="28"/>
                <w:sz w:val="24"/>
                <w:szCs w:val="24"/>
                <w:lang w:val="en"/>
              </w:rPr>
              <w:t>ra.</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4BC1A98"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Giấy</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đê</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nghi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tạm</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ứng</w:t>
            </w:r>
            <w:proofErr w:type="spellEnd"/>
          </w:p>
          <w:p w14:paraId="3F54EEB8" w14:textId="77777777" w:rsidR="00FE71BD" w:rsidRPr="00E66D0F" w:rsidRDefault="00FE71BD" w:rsidP="00FE71BD">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Bản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phô</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tô</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Dự</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toán</w:t>
            </w:r>
            <w:proofErr w:type="spellEnd"/>
            <w:r w:rsidRPr="00E66D0F">
              <w:rPr>
                <w:color w:val="000000"/>
                <w:kern w:val="28"/>
                <w:sz w:val="24"/>
                <w:szCs w:val="24"/>
                <w:lang w:val="en"/>
              </w:rPr>
              <w:t xml:space="preserve"> chi </w:t>
            </w:r>
            <w:proofErr w:type="spellStart"/>
            <w:r w:rsidRPr="00E66D0F">
              <w:rPr>
                <w:color w:val="000000"/>
                <w:kern w:val="28"/>
                <w:sz w:val="24"/>
                <w:szCs w:val="24"/>
                <w:lang w:val="en"/>
              </w:rPr>
              <w:t>tiết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theo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tiến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độ</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cấp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phí</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đợt</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đề</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nghị</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tương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ứng</w:t>
            </w:r>
            <w:proofErr w:type="spellEnd"/>
            <w:r w:rsidRPr="00E66D0F">
              <w:rPr>
                <w:i/>
                <w:color w:val="000000"/>
                <w:kern w:val="28"/>
                <w:sz w:val="24"/>
                <w:szCs w:val="24"/>
                <w:lang w:val="en"/>
              </w:rPr>
              <w:t>)</w:t>
            </w:r>
          </w:p>
          <w:p w14:paraId="3856D6D8"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Dư</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toán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kinh</w:t>
            </w:r>
            <w:proofErr w:type="spellEnd"/>
            <w:r w:rsidRPr="00E66D0F">
              <w:rPr>
                <w:color w:val="000000"/>
                <w:kern w:val="28"/>
                <w:sz w:val="24"/>
                <w:szCs w:val="24"/>
                <w:lang w:val="en"/>
              </w:rPr>
              <w:t xml:space="preserve"> phí chi </w:t>
            </w:r>
            <w:proofErr w:type="spellStart"/>
            <w:r w:rsidRPr="00E66D0F">
              <w:rPr>
                <w:color w:val="000000"/>
                <w:kern w:val="28"/>
                <w:sz w:val="24"/>
                <w:szCs w:val="24"/>
                <w:lang w:val="en"/>
              </w:rPr>
              <w:t>tiết</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tại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thời</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điểm</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mua</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sắm</w:t>
            </w:r>
            <w:proofErr w:type="spellEnd"/>
            <w:r w:rsidRPr="00E66D0F">
              <w:rPr>
                <w:i/>
                <w:color w:val="000000"/>
                <w:kern w:val="28"/>
                <w:sz w:val="24"/>
                <w:szCs w:val="24"/>
                <w:lang w:val="en"/>
              </w:rPr>
              <w:t>)</w:t>
            </w:r>
          </w:p>
          <w:p w14:paraId="767CF9AD"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Hô</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sơ</w:t>
            </w:r>
            <w:proofErr w:type="spellEnd"/>
            <w:r w:rsidRPr="00E66D0F">
              <w:rPr>
                <w:color w:val="000000"/>
                <w:kern w:val="28"/>
                <w:sz w:val="24"/>
                <w:szCs w:val="24"/>
                <w:lang w:val="en"/>
              </w:rPr>
              <w:t xml:space="preserve"> quá </w:t>
            </w:r>
            <w:proofErr w:type="spellStart"/>
            <w:r w:rsidRPr="00E66D0F">
              <w:rPr>
                <w:color w:val="000000"/>
                <w:kern w:val="28"/>
                <w:sz w:val="24"/>
                <w:szCs w:val="24"/>
                <w:lang w:val="en"/>
              </w:rPr>
              <w:t>trình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đấu</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thầu</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mua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sắm</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hàng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hóa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dịch</w:t>
            </w:r>
            <w:proofErr w:type="spellEnd"/>
            <w:r w:rsidRPr="00E66D0F">
              <w:rPr>
                <w:color w:val="000000"/>
                <w:kern w:val="28"/>
                <w:sz w:val="24"/>
                <w:szCs w:val="24"/>
                <w:lang w:val="en"/>
              </w:rPr>
              <w:t xml:space="preserve"> vụ </w:t>
            </w:r>
            <w:proofErr w:type="spellStart"/>
            <w:r w:rsidRPr="00E66D0F">
              <w:rPr>
                <w:color w:val="000000"/>
                <w:kern w:val="28"/>
                <w:sz w:val="24"/>
                <w:szCs w:val="24"/>
                <w:lang w:val="en"/>
              </w:rPr>
              <w:t>theo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quy</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hiện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hành</w:t>
            </w:r>
            <w:proofErr w:type="spellEnd"/>
          </w:p>
          <w:p w14:paraId="3383608D"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Quyết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lựa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chọn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đơn</w:t>
            </w:r>
            <w:proofErr w:type="spellEnd"/>
            <w:r w:rsidRPr="00E66D0F">
              <w:rPr>
                <w:color w:val="000000"/>
                <w:kern w:val="28"/>
                <w:sz w:val="24"/>
                <w:szCs w:val="24"/>
                <w:lang w:val="en"/>
              </w:rPr>
              <w:t xml:space="preserve"> vị </w:t>
            </w:r>
            <w:proofErr w:type="spellStart"/>
            <w:r w:rsidRPr="00E66D0F">
              <w:rPr>
                <w:color w:val="000000"/>
                <w:kern w:val="28"/>
                <w:sz w:val="24"/>
                <w:szCs w:val="24"/>
                <w:lang w:val="en"/>
              </w:rPr>
              <w:t>trúng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thầu</w:t>
            </w:r>
            <w:proofErr w:type="spellEnd"/>
          </w:p>
          <w:p w14:paraId="521BE10E"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Biên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bản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thương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thảo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hợp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đồng</w:t>
            </w:r>
            <w:proofErr w:type="spellEnd"/>
          </w:p>
          <w:p w14:paraId="1295BC24"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Hợp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đồng</w:t>
            </w:r>
            <w:proofErr w:type="spellEnd"/>
          </w:p>
          <w:p w14:paraId="155F73B1" w14:textId="77777777" w:rsidR="00D71688" w:rsidRPr="00E66D0F" w:rsidRDefault="00D71688" w:rsidP="00EA3589">
            <w:pPr>
              <w:widowControl w:val="0"/>
              <w:rPr>
                <w:i/>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Hóa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đơn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va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Biên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bản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nghiệm</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thu</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bàn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giao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theo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giai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đoạn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trong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trường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hợp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tạm</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ứng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tư</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lần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thư</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hai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trơ</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w:t>
            </w:r>
            <w:proofErr w:type="spellEnd"/>
            <w:r w:rsidRPr="00E66D0F">
              <w:rPr>
                <w:color w:val="000000"/>
                <w:kern w:val="28"/>
                <w:sz w:val="24"/>
                <w:szCs w:val="24"/>
                <w:lang w:val="en"/>
              </w:rPr>
              <w:t>)</w:t>
            </w:r>
          </w:p>
          <w:p w14:paraId="09E61323" w14:textId="77777777" w:rsidR="00D71688" w:rsidRPr="00E66D0F" w:rsidRDefault="00D71688" w:rsidP="00EA3589">
            <w:pPr>
              <w:widowControl w:val="0"/>
              <w:rPr>
                <w:color w:val="000000"/>
                <w:kern w:val="28"/>
                <w:sz w:val="24"/>
                <w:szCs w:val="24"/>
                <w:lang w:val="en"/>
              </w:rPr>
            </w:pPr>
          </w:p>
          <w:p w14:paraId="5A78E447" w14:textId="77777777" w:rsidR="00D71688" w:rsidRPr="00E66D0F" w:rsidRDefault="00D71688" w:rsidP="00EA3589">
            <w:pPr>
              <w:widowControl w:val="0"/>
              <w:rPr>
                <w:color w:val="000000"/>
                <w:kern w:val="28"/>
                <w:sz w:val="24"/>
                <w:szCs w:val="24"/>
                <w:lang w:val="en"/>
              </w:rPr>
            </w:pPr>
          </w:p>
        </w:tc>
        <w:tc>
          <w:tcPr>
            <w:tcW w:w="1443" w:type="dxa"/>
            <w:tcBorders>
              <w:top w:val="single" w:sz="6" w:space="0" w:color="000000"/>
              <w:left w:val="single" w:sz="6" w:space="0" w:color="000000"/>
              <w:bottom w:val="single" w:sz="6" w:space="0" w:color="000000"/>
              <w:right w:val="single" w:sz="6" w:space="0" w:color="000000"/>
            </w:tcBorders>
            <w:vAlign w:val="center"/>
          </w:tcPr>
          <w:p w14:paraId="6ADA6B55" w14:textId="77777777" w:rsidR="00D71688" w:rsidRPr="006C0B16" w:rsidRDefault="00D71688" w:rsidP="00B64BCB">
            <w:pPr>
              <w:widowControl w:val="0"/>
              <w:jc w:val="center"/>
              <w:rPr>
                <w:i/>
                <w:color w:val="000000"/>
                <w:spacing w:val="-6"/>
                <w:kern w:val="28"/>
                <w:sz w:val="24"/>
                <w:szCs w:val="24"/>
                <w:lang w:val="en"/>
              </w:rPr>
            </w:pPr>
            <w:r w:rsidRPr="006C0B16">
              <w:rPr>
                <w:i/>
                <w:color w:val="000000"/>
                <w:spacing w:val="-6"/>
                <w:kern w:val="28"/>
                <w:sz w:val="24"/>
                <w:szCs w:val="24"/>
                <w:lang w:val="en"/>
              </w:rPr>
              <w:t xml:space="preserve">- Chủ </w:t>
            </w:r>
            <w:proofErr w:type="spellStart"/>
            <w:r w:rsidRPr="006C0B16">
              <w:rPr>
                <w:i/>
                <w:color w:val="000000"/>
                <w:spacing w:val="-6"/>
                <w:kern w:val="28"/>
                <w:sz w:val="24"/>
                <w:szCs w:val="24"/>
                <w:lang w:val="en"/>
              </w:rPr>
              <w:t>nhiệm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đê</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tài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xây</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dựng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toán</w:t>
            </w:r>
            <w:proofErr w:type="spellEnd"/>
            <w:r w:rsidRPr="006C0B16">
              <w:rPr>
                <w:i/>
                <w:color w:val="000000"/>
                <w:spacing w:val="-6"/>
                <w:kern w:val="28"/>
                <w:sz w:val="24"/>
                <w:szCs w:val="24"/>
                <w:lang w:val="en"/>
              </w:rPr>
              <w:t xml:space="preserve"> chi </w:t>
            </w:r>
            <w:proofErr w:type="spellStart"/>
            <w:r w:rsidRPr="006C0B16">
              <w:rPr>
                <w:i/>
                <w:color w:val="000000"/>
                <w:spacing w:val="-6"/>
                <w:kern w:val="28"/>
                <w:sz w:val="24"/>
                <w:szCs w:val="24"/>
                <w:lang w:val="en"/>
              </w:rPr>
              <w:t>tiết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kinh</w:t>
            </w:r>
            <w:proofErr w:type="spellEnd"/>
            <w:r w:rsidRPr="006C0B16">
              <w:rPr>
                <w:i/>
                <w:color w:val="000000"/>
                <w:spacing w:val="-6"/>
                <w:kern w:val="28"/>
                <w:sz w:val="24"/>
                <w:szCs w:val="24"/>
                <w:lang w:val="en"/>
              </w:rPr>
              <w:t xml:space="preserve"> phí </w:t>
            </w:r>
            <w:proofErr w:type="spellStart"/>
            <w:r w:rsidRPr="006C0B16">
              <w:rPr>
                <w:i/>
                <w:color w:val="000000"/>
                <w:spacing w:val="-6"/>
                <w:kern w:val="28"/>
                <w:sz w:val="24"/>
                <w:szCs w:val="24"/>
                <w:lang w:val="en"/>
              </w:rPr>
              <w:t>mua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sắm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hàng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hóa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dịch</w:t>
            </w:r>
            <w:proofErr w:type="spellEnd"/>
            <w:r w:rsidRPr="006C0B16">
              <w:rPr>
                <w:i/>
                <w:color w:val="000000"/>
                <w:spacing w:val="-6"/>
                <w:kern w:val="28"/>
                <w:sz w:val="24"/>
                <w:szCs w:val="24"/>
                <w:lang w:val="en"/>
              </w:rPr>
              <w:t xml:space="preserve"> vụ </w:t>
            </w:r>
            <w:proofErr w:type="spellStart"/>
            <w:r w:rsidRPr="006C0B16">
              <w:rPr>
                <w:i/>
                <w:color w:val="000000"/>
                <w:spacing w:val="-6"/>
                <w:kern w:val="28"/>
                <w:sz w:val="24"/>
                <w:szCs w:val="24"/>
                <w:lang w:val="en"/>
              </w:rPr>
              <w:t>trình</w:t>
            </w:r>
            <w:proofErr w:type="spellEnd"/>
            <w:r w:rsidRPr="006C0B16">
              <w:rPr>
                <w:i/>
                <w:color w:val="000000"/>
                <w:spacing w:val="-6"/>
                <w:kern w:val="28"/>
                <w:sz w:val="24"/>
                <w:szCs w:val="24"/>
                <w:lang w:val="en"/>
              </w:rPr>
              <w:t xml:space="preserve"> BGH </w:t>
            </w:r>
            <w:proofErr w:type="spellStart"/>
            <w:r w:rsidRPr="006C0B16">
              <w:rPr>
                <w:i/>
                <w:color w:val="000000"/>
                <w:spacing w:val="-6"/>
                <w:kern w:val="28"/>
                <w:sz w:val="24"/>
                <w:szCs w:val="24"/>
                <w:lang w:val="en"/>
              </w:rPr>
              <w:t>phê</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duyệt</w:t>
            </w:r>
            <w:proofErr w:type="spellEnd"/>
          </w:p>
          <w:p w14:paraId="5854792A" w14:textId="77777777" w:rsidR="00D71688" w:rsidRPr="006C0B16" w:rsidRDefault="00D71688" w:rsidP="00EA3589">
            <w:pPr>
              <w:widowControl w:val="0"/>
              <w:jc w:val="center"/>
              <w:rPr>
                <w:i/>
                <w:color w:val="000000"/>
                <w:kern w:val="28"/>
                <w:lang w:val="en"/>
              </w:rPr>
            </w:pPr>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Căn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tru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được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phê</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duyệt</w:t>
            </w:r>
            <w:proofErr w:type="spellEnd"/>
            <w:r w:rsidRPr="006C0B16">
              <w:rPr>
                <w:i/>
                <w:color w:val="000000"/>
                <w:spacing w:val="-6"/>
                <w:kern w:val="28"/>
                <w:sz w:val="24"/>
                <w:szCs w:val="24"/>
                <w:lang w:val="en"/>
              </w:rPr>
              <w:t xml:space="preserve">, chủ trì </w:t>
            </w:r>
            <w:proofErr w:type="spellStart"/>
            <w:r w:rsidRPr="006C0B16">
              <w:rPr>
                <w:i/>
                <w:color w:val="000000"/>
                <w:spacing w:val="-6"/>
                <w:kern w:val="28"/>
                <w:sz w:val="24"/>
                <w:szCs w:val="24"/>
                <w:lang w:val="en"/>
              </w:rPr>
              <w:t>đê</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tài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phối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hợp</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với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phòng</w:t>
            </w:r>
            <w:proofErr w:type="spellEnd"/>
            <w:r w:rsidRPr="006C0B16">
              <w:rPr>
                <w:i/>
                <w:color w:val="000000"/>
                <w:spacing w:val="-6"/>
                <w:kern w:val="28"/>
                <w:sz w:val="24"/>
                <w:szCs w:val="24"/>
                <w:lang w:val="en"/>
              </w:rPr>
              <w:t xml:space="preserve"> KHCN&amp;HTPT </w:t>
            </w:r>
            <w:proofErr w:type="spellStart"/>
            <w:r w:rsidRPr="006C0B16">
              <w:rPr>
                <w:i/>
                <w:color w:val="000000"/>
                <w:spacing w:val="-6"/>
                <w:kern w:val="28"/>
                <w:sz w:val="24"/>
                <w:szCs w:val="24"/>
                <w:lang w:val="en"/>
              </w:rPr>
              <w:t>lựa</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chọn</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đơn</w:t>
            </w:r>
            <w:proofErr w:type="spellEnd"/>
            <w:r w:rsidRPr="006C0B16">
              <w:rPr>
                <w:i/>
                <w:color w:val="000000"/>
                <w:spacing w:val="-6"/>
                <w:kern w:val="28"/>
                <w:sz w:val="24"/>
                <w:szCs w:val="24"/>
                <w:lang w:val="en"/>
              </w:rPr>
              <w:t xml:space="preserve"> vị </w:t>
            </w:r>
            <w:proofErr w:type="spellStart"/>
            <w:r w:rsidRPr="006C0B16">
              <w:rPr>
                <w:i/>
                <w:color w:val="000000"/>
                <w:spacing w:val="-6"/>
                <w:kern w:val="28"/>
                <w:sz w:val="24"/>
                <w:szCs w:val="24"/>
                <w:lang w:val="en"/>
              </w:rPr>
              <w:t>cung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cấp</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theo</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quy</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định</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tại</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Luật</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Đấu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thầu</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sô</w:t>
            </w:r>
            <w:proofErr w:type="spellEnd"/>
            <w:r w:rsidRPr="006C0B16">
              <w:rPr>
                <w:i/>
                <w:color w:val="000000"/>
                <w:spacing w:val="-6"/>
                <w:kern w:val="28"/>
                <w:sz w:val="24"/>
                <w:szCs w:val="24"/>
                <w:lang w:val="en"/>
              </w:rPr>
              <w:t xml:space="preserve">́ 43/2013/QH13 </w:t>
            </w:r>
            <w:proofErr w:type="spellStart"/>
            <w:r w:rsidRPr="006C0B16">
              <w:rPr>
                <w:i/>
                <w:color w:val="000000"/>
                <w:spacing w:val="-6"/>
                <w:kern w:val="28"/>
                <w:sz w:val="24"/>
                <w:szCs w:val="24"/>
                <w:lang w:val="en"/>
              </w:rPr>
              <w:t>va</w:t>
            </w:r>
            <w:proofErr w:type="spellEnd"/>
            <w:r w:rsidRPr="006C0B16">
              <w:rPr>
                <w:i/>
                <w:color w:val="000000"/>
                <w:spacing w:val="-6"/>
                <w:kern w:val="28"/>
                <w:sz w:val="24"/>
                <w:szCs w:val="24"/>
                <w:lang w:val="en"/>
              </w:rPr>
              <w:t xml:space="preserve">̀ Nghị </w:t>
            </w:r>
            <w:proofErr w:type="spellStart"/>
            <w:r w:rsidRPr="006C0B16">
              <w:rPr>
                <w:i/>
                <w:color w:val="000000"/>
                <w:spacing w:val="-6"/>
                <w:kern w:val="28"/>
                <w:sz w:val="24"/>
                <w:szCs w:val="24"/>
                <w:lang w:val="en"/>
              </w:rPr>
              <w:t>định</w:t>
            </w:r>
            <w:proofErr w:type="spellEnd"/>
            <w:r w:rsidRPr="006C0B16">
              <w:rPr>
                <w:i/>
                <w:color w:val="000000"/>
                <w:spacing w:val="-6"/>
                <w:kern w:val="28"/>
                <w:sz w:val="24"/>
                <w:szCs w:val="24"/>
                <w:lang w:val="en"/>
              </w:rPr>
              <w:t xml:space="preserve"> 63/2014/NĐ-CP</w:t>
            </w:r>
          </w:p>
        </w:tc>
      </w:tr>
      <w:tr w:rsidR="00D71688" w:rsidRPr="006C0B16" w14:paraId="5F60C5CE"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7FFB92F"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3</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8701B6A"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Điều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khảo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sát</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thông</w:t>
            </w:r>
            <w:proofErr w:type="spellEnd"/>
            <w:r w:rsidRPr="006C0B16">
              <w:rPr>
                <w:color w:val="000000"/>
                <w:spacing w:val="-6"/>
                <w:kern w:val="28"/>
                <w:sz w:val="24"/>
                <w:szCs w:val="24"/>
                <w:lang w:val="en"/>
              </w:rPr>
              <w:t xml:space="preserve"> tin</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D87518"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Giấy</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đê</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nghi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tạm</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ứng</w:t>
            </w:r>
            <w:proofErr w:type="spellEnd"/>
          </w:p>
          <w:p w14:paraId="6E10ED69"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Bản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phô</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tô</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Dự</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toán</w:t>
            </w:r>
            <w:proofErr w:type="spellEnd"/>
            <w:r w:rsidRPr="00E66D0F">
              <w:rPr>
                <w:color w:val="000000"/>
                <w:kern w:val="28"/>
                <w:sz w:val="24"/>
                <w:szCs w:val="24"/>
                <w:lang w:val="en"/>
              </w:rPr>
              <w:t xml:space="preserve"> chi </w:t>
            </w:r>
            <w:proofErr w:type="spellStart"/>
            <w:r w:rsidRPr="00E66D0F">
              <w:rPr>
                <w:color w:val="000000"/>
                <w:kern w:val="28"/>
                <w:sz w:val="24"/>
                <w:szCs w:val="24"/>
                <w:lang w:val="en"/>
              </w:rPr>
              <w:t>tiết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theo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tiến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độ</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cấp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phí</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đợt</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đề</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nghị</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tương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ứng</w:t>
            </w:r>
            <w:proofErr w:type="spellEnd"/>
            <w:r w:rsidRPr="00E66D0F">
              <w:rPr>
                <w:i/>
                <w:color w:val="000000"/>
                <w:kern w:val="28"/>
                <w:sz w:val="24"/>
                <w:szCs w:val="24"/>
                <w:lang w:val="en"/>
              </w:rPr>
              <w:t>)</w:t>
            </w:r>
          </w:p>
          <w:p w14:paraId="1A70D13A"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Dư</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toán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kinh</w:t>
            </w:r>
            <w:proofErr w:type="spellEnd"/>
            <w:r w:rsidRPr="00E66D0F">
              <w:rPr>
                <w:color w:val="000000"/>
                <w:kern w:val="28"/>
                <w:sz w:val="24"/>
                <w:szCs w:val="24"/>
                <w:lang w:val="en"/>
              </w:rPr>
              <w:t xml:space="preserve"> phí </w:t>
            </w:r>
            <w:proofErr w:type="spellStart"/>
            <w:r w:rsidRPr="00E66D0F">
              <w:rPr>
                <w:color w:val="000000"/>
                <w:kern w:val="28"/>
                <w:sz w:val="24"/>
                <w:szCs w:val="24"/>
                <w:lang w:val="en"/>
              </w:rPr>
              <w:t>điều</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tra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khảo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sát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thu</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thập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thông</w:t>
            </w:r>
            <w:proofErr w:type="spellEnd"/>
            <w:r w:rsidRPr="00E66D0F">
              <w:rPr>
                <w:color w:val="000000"/>
                <w:kern w:val="28"/>
                <w:sz w:val="24"/>
                <w:szCs w:val="24"/>
                <w:lang w:val="en"/>
              </w:rPr>
              <w:t xml:space="preserve"> tin </w:t>
            </w:r>
            <w:r w:rsidRPr="00E66D0F">
              <w:rPr>
                <w:i/>
                <w:color w:val="000000"/>
                <w:kern w:val="28"/>
                <w:sz w:val="24"/>
                <w:szCs w:val="24"/>
                <w:lang w:val="en"/>
              </w:rPr>
              <w:t>(</w:t>
            </w:r>
            <w:proofErr w:type="spellStart"/>
            <w:r w:rsidRPr="00E66D0F">
              <w:rPr>
                <w:i/>
                <w:color w:val="000000"/>
                <w:kern w:val="28"/>
                <w:sz w:val="24"/>
                <w:szCs w:val="24"/>
                <w:lang w:val="en"/>
              </w:rPr>
              <w:t>trong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trường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hợp</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Dư</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toán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theo</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tiến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độ</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kinh</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phí</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chưa</w:t>
            </w:r>
            <w:proofErr w:type="spellEnd"/>
            <w:r w:rsidRPr="00E66D0F">
              <w:rPr>
                <w:i/>
                <w:color w:val="000000"/>
                <w:kern w:val="28"/>
                <w:sz w:val="24"/>
                <w:szCs w:val="24"/>
                <w:lang w:val="en"/>
              </w:rPr>
              <w:t xml:space="preserve"> chi </w:t>
            </w:r>
            <w:proofErr w:type="spellStart"/>
            <w:r w:rsidRPr="00E66D0F">
              <w:rPr>
                <w:i/>
                <w:color w:val="000000"/>
                <w:kern w:val="28"/>
                <w:sz w:val="24"/>
                <w:szCs w:val="24"/>
                <w:lang w:val="en"/>
              </w:rPr>
              <w:t>tiết</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định</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mức</w:t>
            </w:r>
            <w:proofErr w:type="spellEnd"/>
            <w:r w:rsidRPr="00E66D0F">
              <w:rPr>
                <w:i/>
                <w:color w:val="000000"/>
                <w:kern w:val="28"/>
                <w:sz w:val="24"/>
                <w:szCs w:val="24"/>
                <w:lang w:val="en"/>
              </w:rPr>
              <w:t xml:space="preserve"> chi) </w:t>
            </w:r>
          </w:p>
          <w:p w14:paraId="7517701D"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Quyết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cư</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công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tác</w:t>
            </w:r>
            <w:proofErr w:type="spellEnd"/>
          </w:p>
          <w:p w14:paraId="1F3504C5" w14:textId="77777777" w:rsidR="00D71688" w:rsidRPr="00E66D0F" w:rsidRDefault="00D71688" w:rsidP="00EA3589">
            <w:pPr>
              <w:widowControl w:val="0"/>
              <w:rPr>
                <w:rStyle w:val="CommentReference"/>
                <w:color w:val="000000"/>
              </w:rPr>
            </w:pPr>
            <w:r w:rsidRPr="00E66D0F">
              <w:rPr>
                <w:color w:val="000000"/>
                <w:kern w:val="28"/>
                <w:sz w:val="24"/>
                <w:szCs w:val="24"/>
                <w:lang w:val="en"/>
              </w:rPr>
              <w:t xml:space="preserve">- </w:t>
            </w:r>
            <w:proofErr w:type="spellStart"/>
            <w:r w:rsidRPr="00E66D0F">
              <w:rPr>
                <w:color w:val="000000"/>
                <w:kern w:val="28"/>
                <w:sz w:val="24"/>
                <w:szCs w:val="24"/>
                <w:lang w:val="en"/>
              </w:rPr>
              <w:t>Kê</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hoạch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điều</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tra</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khảo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sát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thu</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thập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thông</w:t>
            </w:r>
            <w:proofErr w:type="spellEnd"/>
            <w:r w:rsidRPr="00E66D0F">
              <w:rPr>
                <w:color w:val="000000"/>
                <w:kern w:val="28"/>
                <w:sz w:val="24"/>
                <w:szCs w:val="24"/>
                <w:lang w:val="en"/>
              </w:rPr>
              <w:t xml:space="preserve"> tin </w:t>
            </w:r>
            <w:proofErr w:type="spellStart"/>
            <w:r w:rsidRPr="00E66D0F">
              <w:rPr>
                <w:color w:val="000000"/>
                <w:kern w:val="28"/>
                <w:sz w:val="24"/>
                <w:szCs w:val="24"/>
                <w:lang w:val="en"/>
              </w:rPr>
              <w:t>được</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phê</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duyệt</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5004B356" w14:textId="77777777" w:rsidR="00D71688" w:rsidRPr="006C0B16" w:rsidRDefault="00D71688" w:rsidP="00EA3589">
            <w:pPr>
              <w:widowControl w:val="0"/>
              <w:jc w:val="center"/>
              <w:rPr>
                <w:i/>
                <w:color w:val="000000"/>
                <w:kern w:val="28"/>
                <w:lang w:val="en"/>
              </w:rPr>
            </w:pPr>
          </w:p>
        </w:tc>
      </w:tr>
      <w:tr w:rsidR="00D71688" w:rsidRPr="006C0B16" w14:paraId="5666EB4B"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E91485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lastRenderedPageBreak/>
              <w:t>4</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69085D9"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Hội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nghi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hội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thảo</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16BACAD" w14:textId="77777777" w:rsidR="00D71688" w:rsidRPr="00E66D0F" w:rsidRDefault="005A557B" w:rsidP="00EA3589">
            <w:pPr>
              <w:widowControl w:val="0"/>
              <w:rPr>
                <w:color w:val="000000"/>
                <w:kern w:val="28"/>
                <w:sz w:val="24"/>
                <w:szCs w:val="24"/>
                <w:lang w:val="en"/>
              </w:rPr>
            </w:pPr>
            <w:r w:rsidRPr="00E66D0F">
              <w:rPr>
                <w:color w:val="000000"/>
                <w:kern w:val="28"/>
                <w:sz w:val="24"/>
                <w:szCs w:val="24"/>
                <w:lang w:val="en"/>
              </w:rPr>
              <w:t xml:space="preserve">- Như </w:t>
            </w:r>
            <w:proofErr w:type="spellStart"/>
            <w:r w:rsidRPr="00E66D0F">
              <w:rPr>
                <w:color w:val="000000"/>
                <w:kern w:val="28"/>
                <w:sz w:val="24"/>
                <w:szCs w:val="24"/>
                <w:lang w:val="en"/>
              </w:rPr>
              <w:t>trong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Mục</w:t>
            </w:r>
            <w:proofErr w:type="spellEnd"/>
            <w:r w:rsidRPr="00E66D0F">
              <w:rPr>
                <w:color w:val="000000"/>
                <w:kern w:val="28"/>
                <w:sz w:val="24"/>
                <w:szCs w:val="24"/>
                <w:lang w:val="en"/>
              </w:rPr>
              <w:t xml:space="preserve"> III, Quy </w:t>
            </w:r>
            <w:proofErr w:type="spellStart"/>
            <w:r w:rsidRPr="00E66D0F">
              <w:rPr>
                <w:color w:val="000000"/>
                <w:kern w:val="28"/>
                <w:sz w:val="24"/>
                <w:szCs w:val="24"/>
                <w:lang w:val="en"/>
              </w:rPr>
              <w:t>trình</w:t>
            </w:r>
            <w:proofErr w:type="spellEnd"/>
            <w:r w:rsidRPr="00E66D0F">
              <w:rPr>
                <w:color w:val="000000"/>
                <w:kern w:val="28"/>
                <w:sz w:val="24"/>
                <w:szCs w:val="24"/>
                <w:lang w:val="en"/>
              </w:rPr>
              <w:t xml:space="preserve"> 1</w:t>
            </w:r>
            <w:r w:rsidR="00D71688" w:rsidRPr="00E66D0F">
              <w:rPr>
                <w:color w:val="000000"/>
                <w:kern w:val="28"/>
                <w:sz w:val="24"/>
                <w:szCs w:val="24"/>
                <w:lang w:val="en"/>
              </w:rPr>
              <w:t xml:space="preserve">: Thanh </w:t>
            </w:r>
            <w:proofErr w:type="spellStart"/>
            <w:r w:rsidR="00D71688" w:rsidRPr="00E66D0F">
              <w:rPr>
                <w:color w:val="000000"/>
                <w:kern w:val="28"/>
                <w:sz w:val="24"/>
                <w:szCs w:val="24"/>
                <w:lang w:val="en"/>
              </w:rPr>
              <w:t>toán</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kinh</w:t>
            </w:r>
            <w:proofErr w:type="spellEnd"/>
            <w:r w:rsidR="00D71688" w:rsidRPr="00E66D0F">
              <w:rPr>
                <w:color w:val="000000"/>
                <w:kern w:val="28"/>
                <w:sz w:val="24"/>
                <w:szCs w:val="24"/>
                <w:lang w:val="en"/>
              </w:rPr>
              <w:t xml:space="preserve"> phí </w:t>
            </w:r>
            <w:proofErr w:type="spellStart"/>
            <w:r w:rsidR="00D71688" w:rsidRPr="00E66D0F">
              <w:rPr>
                <w:color w:val="000000"/>
                <w:kern w:val="28"/>
                <w:sz w:val="24"/>
                <w:szCs w:val="24"/>
                <w:lang w:val="en"/>
              </w:rPr>
              <w:t>hoạt</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động</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thường</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xuyên</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0ACC3055" w14:textId="77777777" w:rsidR="00D71688" w:rsidRPr="006C0B16" w:rsidRDefault="00D71688" w:rsidP="00EA3589">
            <w:pPr>
              <w:widowControl w:val="0"/>
              <w:jc w:val="center"/>
              <w:rPr>
                <w:i/>
                <w:color w:val="000000"/>
                <w:kern w:val="28"/>
                <w:lang w:val="en"/>
              </w:rPr>
            </w:pPr>
          </w:p>
        </w:tc>
      </w:tr>
      <w:tr w:rsidR="00D71688" w:rsidRPr="006C0B16" w14:paraId="4A88A5AA"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55D81D9"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5</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F4B475C"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 xml:space="preserve">Công </w:t>
            </w:r>
            <w:proofErr w:type="spellStart"/>
            <w:r w:rsidRPr="006C0B16">
              <w:rPr>
                <w:color w:val="000000"/>
                <w:spacing w:val="-6"/>
                <w:kern w:val="28"/>
                <w:sz w:val="24"/>
                <w:szCs w:val="24"/>
                <w:lang w:val="en"/>
              </w:rPr>
              <w:t>tác</w:t>
            </w:r>
            <w:proofErr w:type="spellEnd"/>
            <w:r w:rsidRPr="006C0B16">
              <w:rPr>
                <w:color w:val="000000"/>
                <w:spacing w:val="-6"/>
                <w:kern w:val="28"/>
                <w:sz w:val="24"/>
                <w:szCs w:val="24"/>
                <w:lang w:val="en"/>
              </w:rPr>
              <w:t xml:space="preserve"> phí </w:t>
            </w:r>
            <w:proofErr w:type="spellStart"/>
            <w:r w:rsidRPr="006C0B16">
              <w:rPr>
                <w:color w:val="000000"/>
                <w:spacing w:val="-6"/>
                <w:kern w:val="28"/>
                <w:sz w:val="24"/>
                <w:szCs w:val="24"/>
                <w:lang w:val="en"/>
              </w:rPr>
              <w:t>trong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ngoài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nước</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FD72FA" w14:textId="77777777" w:rsidR="00D71688" w:rsidRPr="00E66D0F" w:rsidRDefault="005A557B" w:rsidP="00EA3589">
            <w:pPr>
              <w:widowControl w:val="0"/>
              <w:rPr>
                <w:color w:val="000000"/>
                <w:kern w:val="28"/>
                <w:sz w:val="24"/>
                <w:szCs w:val="24"/>
                <w:lang w:val="en"/>
              </w:rPr>
            </w:pPr>
            <w:r w:rsidRPr="00E66D0F">
              <w:rPr>
                <w:color w:val="000000"/>
                <w:kern w:val="28"/>
                <w:sz w:val="24"/>
                <w:szCs w:val="24"/>
                <w:lang w:val="en"/>
              </w:rPr>
              <w:t xml:space="preserve">- Như </w:t>
            </w:r>
            <w:proofErr w:type="spellStart"/>
            <w:r w:rsidRPr="00E66D0F">
              <w:rPr>
                <w:color w:val="000000"/>
                <w:kern w:val="28"/>
                <w:sz w:val="24"/>
                <w:szCs w:val="24"/>
                <w:lang w:val="en"/>
              </w:rPr>
              <w:t>trong</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Mục</w:t>
            </w:r>
            <w:proofErr w:type="spellEnd"/>
            <w:r w:rsidRPr="00E66D0F">
              <w:rPr>
                <w:color w:val="000000"/>
                <w:kern w:val="28"/>
                <w:sz w:val="24"/>
                <w:szCs w:val="24"/>
                <w:lang w:val="en"/>
              </w:rPr>
              <w:t xml:space="preserve"> I, Quy </w:t>
            </w:r>
            <w:proofErr w:type="spellStart"/>
            <w:r w:rsidRPr="00E66D0F">
              <w:rPr>
                <w:color w:val="000000"/>
                <w:kern w:val="28"/>
                <w:sz w:val="24"/>
                <w:szCs w:val="24"/>
                <w:lang w:val="en"/>
              </w:rPr>
              <w:t>trình</w:t>
            </w:r>
            <w:proofErr w:type="spellEnd"/>
            <w:r w:rsidRPr="00E66D0F">
              <w:rPr>
                <w:color w:val="000000"/>
                <w:kern w:val="28"/>
                <w:sz w:val="24"/>
                <w:szCs w:val="24"/>
                <w:lang w:val="en"/>
              </w:rPr>
              <w:t xml:space="preserve"> 1</w:t>
            </w:r>
            <w:r w:rsidR="00D71688" w:rsidRPr="00E66D0F">
              <w:rPr>
                <w:color w:val="000000"/>
                <w:kern w:val="28"/>
                <w:sz w:val="24"/>
                <w:szCs w:val="24"/>
                <w:lang w:val="en"/>
              </w:rPr>
              <w:t xml:space="preserve">: Thanh </w:t>
            </w:r>
            <w:proofErr w:type="spellStart"/>
            <w:r w:rsidR="00D71688" w:rsidRPr="00E66D0F">
              <w:rPr>
                <w:color w:val="000000"/>
                <w:kern w:val="28"/>
                <w:sz w:val="24"/>
                <w:szCs w:val="24"/>
                <w:lang w:val="en"/>
              </w:rPr>
              <w:t>toán</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kinh</w:t>
            </w:r>
            <w:proofErr w:type="spellEnd"/>
            <w:r w:rsidR="00D71688" w:rsidRPr="00E66D0F">
              <w:rPr>
                <w:color w:val="000000"/>
                <w:kern w:val="28"/>
                <w:sz w:val="24"/>
                <w:szCs w:val="24"/>
                <w:lang w:val="en"/>
              </w:rPr>
              <w:t xml:space="preserve"> phí </w:t>
            </w:r>
            <w:proofErr w:type="spellStart"/>
            <w:r w:rsidR="00D71688" w:rsidRPr="00E66D0F">
              <w:rPr>
                <w:color w:val="000000"/>
                <w:kern w:val="28"/>
                <w:sz w:val="24"/>
                <w:szCs w:val="24"/>
                <w:lang w:val="en"/>
              </w:rPr>
              <w:t>hoạt</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động</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thường</w:t>
            </w:r>
            <w:proofErr w:type="spellEnd"/>
            <w:r w:rsidR="00D71688" w:rsidRPr="00E66D0F">
              <w:rPr>
                <w:color w:val="000000"/>
                <w:kern w:val="28"/>
                <w:sz w:val="24"/>
                <w:szCs w:val="24"/>
                <w:lang w:val="en"/>
              </w:rPr>
              <w:t xml:space="preserve"> </w:t>
            </w:r>
            <w:proofErr w:type="spellStart"/>
            <w:r w:rsidR="00D71688" w:rsidRPr="00E66D0F">
              <w:rPr>
                <w:color w:val="000000"/>
                <w:kern w:val="28"/>
                <w:sz w:val="24"/>
                <w:szCs w:val="24"/>
                <w:lang w:val="en"/>
              </w:rPr>
              <w:t>xuyên</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1730E9DE" w14:textId="77777777" w:rsidR="00D71688" w:rsidRPr="006C0B16" w:rsidRDefault="00D71688" w:rsidP="00EA3589">
            <w:pPr>
              <w:widowControl w:val="0"/>
              <w:jc w:val="center"/>
              <w:rPr>
                <w:i/>
                <w:color w:val="000000"/>
                <w:kern w:val="28"/>
                <w:lang w:val="en"/>
              </w:rPr>
            </w:pPr>
          </w:p>
        </w:tc>
      </w:tr>
      <w:tr w:rsidR="00D71688" w:rsidRPr="006C0B16" w14:paraId="3B05CDD0"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748578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6</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D53B289" w14:textId="77777777" w:rsidR="00D71688" w:rsidRPr="006C0B16" w:rsidRDefault="003E230C"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Họp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hội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đánh</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gia</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kết</w:t>
            </w:r>
            <w:proofErr w:type="spellEnd"/>
            <w:r w:rsidR="00D71688" w:rsidRPr="006C0B16">
              <w:rPr>
                <w:color w:val="000000"/>
                <w:spacing w:val="-6"/>
                <w:kern w:val="28"/>
                <w:sz w:val="24"/>
                <w:szCs w:val="24"/>
                <w:lang w:val="en"/>
              </w:rPr>
              <w:t xml:space="preserve"> quả </w:t>
            </w:r>
            <w:proofErr w:type="spellStart"/>
            <w:r w:rsidR="00D71688" w:rsidRPr="006C0B16">
              <w:rPr>
                <w:color w:val="000000"/>
                <w:spacing w:val="-6"/>
                <w:kern w:val="28"/>
                <w:sz w:val="24"/>
                <w:szCs w:val="24"/>
                <w:lang w:val="en"/>
              </w:rPr>
              <w:t>thực</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hiện</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nhiệm</w:t>
            </w:r>
            <w:proofErr w:type="spellEnd"/>
            <w:r w:rsidR="00D71688" w:rsidRPr="006C0B16">
              <w:rPr>
                <w:color w:val="000000"/>
                <w:spacing w:val="-6"/>
                <w:kern w:val="28"/>
                <w:sz w:val="24"/>
                <w:szCs w:val="24"/>
                <w:lang w:val="en"/>
              </w:rPr>
              <w:t xml:space="preserve"> vụ KH&amp;CN</w:t>
            </w:r>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các</w:t>
            </w:r>
            <w:proofErr w:type="spellEnd"/>
            <w:r w:rsidRPr="006C0B16">
              <w:rPr>
                <w:color w:val="000000"/>
                <w:spacing w:val="-6"/>
                <w:kern w:val="28"/>
                <w:sz w:val="24"/>
                <w:szCs w:val="24"/>
                <w:lang w:val="en"/>
              </w:rPr>
              <w:t xml:space="preserve"> c</w:t>
            </w:r>
            <w:proofErr w:type="spellStart"/>
            <w:r w:rsidRPr="006C0B16">
              <w:rPr>
                <w:color w:val="000000"/>
              </w:rPr>
              <w:t>ấp</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EF50469" w14:textId="77777777" w:rsidR="00D71688" w:rsidRPr="00E66D0F" w:rsidRDefault="00D71688" w:rsidP="00EA3589">
            <w:pPr>
              <w:widowControl w:val="0"/>
              <w:rPr>
                <w:b/>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Giấy</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đê</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nghi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tạm</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ứng</w:t>
            </w:r>
            <w:proofErr w:type="spellEnd"/>
          </w:p>
          <w:p w14:paraId="18B73DC3" w14:textId="77777777" w:rsidR="00FE71BD" w:rsidRPr="00E66D0F" w:rsidRDefault="00FE71BD" w:rsidP="00FE71BD">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Bản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phô</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tô</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Dự</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toán</w:t>
            </w:r>
            <w:proofErr w:type="spellEnd"/>
            <w:r w:rsidRPr="00E66D0F">
              <w:rPr>
                <w:color w:val="000000"/>
                <w:kern w:val="28"/>
                <w:sz w:val="24"/>
                <w:szCs w:val="24"/>
                <w:lang w:val="en"/>
              </w:rPr>
              <w:t xml:space="preserve"> chi </w:t>
            </w:r>
            <w:proofErr w:type="spellStart"/>
            <w:r w:rsidRPr="00E66D0F">
              <w:rPr>
                <w:color w:val="000000"/>
                <w:kern w:val="28"/>
                <w:sz w:val="24"/>
                <w:szCs w:val="24"/>
                <w:lang w:val="en"/>
              </w:rPr>
              <w:t>tiết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theo</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tiến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độ</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cấp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phí</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đợt</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đề</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nghị</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tương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ứng</w:t>
            </w:r>
            <w:proofErr w:type="spellEnd"/>
            <w:r w:rsidRPr="00E66D0F">
              <w:rPr>
                <w:i/>
                <w:color w:val="000000"/>
                <w:kern w:val="28"/>
                <w:sz w:val="24"/>
                <w:szCs w:val="24"/>
                <w:lang w:val="en"/>
              </w:rPr>
              <w:t>)</w:t>
            </w:r>
          </w:p>
          <w:p w14:paraId="48C92101" w14:textId="77777777" w:rsidR="00CE6DEB" w:rsidRPr="00E66D0F" w:rsidRDefault="00CE6DEB" w:rsidP="00CE6DEB">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Dư</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toán</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kinh</w:t>
            </w:r>
            <w:proofErr w:type="spellEnd"/>
            <w:r w:rsidRPr="00E66D0F">
              <w:rPr>
                <w:color w:val="000000"/>
                <w:kern w:val="28"/>
                <w:sz w:val="24"/>
                <w:szCs w:val="24"/>
                <w:lang w:val="en"/>
              </w:rPr>
              <w:t xml:space="preserve"> phí </w:t>
            </w:r>
            <w:proofErr w:type="spellStart"/>
            <w:r w:rsidRPr="00E66D0F">
              <w:rPr>
                <w:color w:val="000000"/>
                <w:kern w:val="28"/>
                <w:sz w:val="24"/>
                <w:szCs w:val="24"/>
                <w:lang w:val="en"/>
              </w:rPr>
              <w:t>họp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hội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đồng</w:t>
            </w:r>
            <w:proofErr w:type="spellEnd"/>
            <w:r w:rsidRPr="00E66D0F">
              <w:rPr>
                <w:color w:val="000000"/>
                <w:kern w:val="28"/>
                <w:sz w:val="24"/>
                <w:szCs w:val="24"/>
                <w:lang w:val="en"/>
              </w:rPr>
              <w:t xml:space="preserve"> </w:t>
            </w:r>
            <w:r w:rsidRPr="00E66D0F">
              <w:rPr>
                <w:i/>
                <w:color w:val="000000"/>
                <w:kern w:val="28"/>
                <w:sz w:val="24"/>
                <w:szCs w:val="24"/>
                <w:lang w:val="en"/>
              </w:rPr>
              <w:t>(</w:t>
            </w:r>
            <w:proofErr w:type="spellStart"/>
            <w:r w:rsidRPr="00E66D0F">
              <w:rPr>
                <w:i/>
                <w:color w:val="000000"/>
                <w:kern w:val="28"/>
                <w:sz w:val="24"/>
                <w:szCs w:val="24"/>
                <w:lang w:val="en"/>
              </w:rPr>
              <w:t>trong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trường</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hợp</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Dư</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toán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theo</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tiến</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độ</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kinh</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phí</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chưa</w:t>
            </w:r>
            <w:proofErr w:type="spellEnd"/>
            <w:r w:rsidRPr="00E66D0F">
              <w:rPr>
                <w:i/>
                <w:color w:val="000000"/>
                <w:kern w:val="28"/>
                <w:sz w:val="24"/>
                <w:szCs w:val="24"/>
                <w:lang w:val="en"/>
              </w:rPr>
              <w:t xml:space="preserve"> chi </w:t>
            </w:r>
            <w:proofErr w:type="spellStart"/>
            <w:r w:rsidRPr="00E66D0F">
              <w:rPr>
                <w:i/>
                <w:color w:val="000000"/>
                <w:kern w:val="28"/>
                <w:sz w:val="24"/>
                <w:szCs w:val="24"/>
                <w:lang w:val="en"/>
              </w:rPr>
              <w:t>tiết</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định</w:t>
            </w:r>
            <w:proofErr w:type="spellEnd"/>
            <w:r w:rsidRPr="00E66D0F">
              <w:rPr>
                <w:i/>
                <w:color w:val="000000"/>
                <w:kern w:val="28"/>
                <w:sz w:val="24"/>
                <w:szCs w:val="24"/>
                <w:lang w:val="en"/>
              </w:rPr>
              <w:t xml:space="preserve"> </w:t>
            </w:r>
            <w:proofErr w:type="spellStart"/>
            <w:r w:rsidRPr="00E66D0F">
              <w:rPr>
                <w:i/>
                <w:color w:val="000000"/>
                <w:kern w:val="28"/>
                <w:sz w:val="24"/>
                <w:szCs w:val="24"/>
                <w:lang w:val="en"/>
              </w:rPr>
              <w:t>mức</w:t>
            </w:r>
            <w:proofErr w:type="spellEnd"/>
            <w:r w:rsidRPr="00E66D0F">
              <w:rPr>
                <w:i/>
                <w:color w:val="000000"/>
                <w:kern w:val="28"/>
                <w:sz w:val="24"/>
                <w:szCs w:val="24"/>
                <w:lang w:val="en"/>
              </w:rPr>
              <w:t xml:space="preserve"> chi) </w:t>
            </w:r>
          </w:p>
          <w:p w14:paraId="670401EC" w14:textId="77777777" w:rsidR="00D71688" w:rsidRPr="00E66D0F" w:rsidRDefault="00D71688" w:rsidP="00EA3589">
            <w:pPr>
              <w:widowControl w:val="0"/>
              <w:rPr>
                <w:color w:val="000000"/>
                <w:kern w:val="28"/>
                <w:sz w:val="24"/>
                <w:szCs w:val="24"/>
                <w:lang w:val="en"/>
              </w:rPr>
            </w:pPr>
            <w:r w:rsidRPr="00E66D0F">
              <w:rPr>
                <w:color w:val="000000"/>
                <w:kern w:val="28"/>
                <w:sz w:val="24"/>
                <w:szCs w:val="24"/>
                <w:lang w:val="en"/>
              </w:rPr>
              <w:t xml:space="preserve">- </w:t>
            </w:r>
            <w:proofErr w:type="spellStart"/>
            <w:r w:rsidRPr="00E66D0F">
              <w:rPr>
                <w:color w:val="000000"/>
                <w:kern w:val="28"/>
                <w:sz w:val="24"/>
                <w:szCs w:val="24"/>
                <w:lang w:val="en"/>
              </w:rPr>
              <w:t>Quyết</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định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thành</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lập</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Hội</w:t>
            </w:r>
            <w:proofErr w:type="spellEnd"/>
            <w:r w:rsidRPr="00E66D0F">
              <w:rPr>
                <w:color w:val="000000"/>
                <w:kern w:val="28"/>
                <w:sz w:val="24"/>
                <w:szCs w:val="24"/>
                <w:lang w:val="en"/>
              </w:rPr>
              <w:t xml:space="preserve"> </w:t>
            </w:r>
            <w:proofErr w:type="spellStart"/>
            <w:r w:rsidRPr="00E66D0F">
              <w:rPr>
                <w:color w:val="000000"/>
                <w:kern w:val="28"/>
                <w:sz w:val="24"/>
                <w:szCs w:val="24"/>
                <w:lang w:val="en"/>
              </w:rPr>
              <w:t>đồng</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1FCA9D6B" w14:textId="77777777" w:rsidR="00D71688" w:rsidRPr="006C0B16" w:rsidRDefault="00D71688" w:rsidP="00EA3589">
            <w:pPr>
              <w:widowControl w:val="0"/>
              <w:jc w:val="center"/>
              <w:rPr>
                <w:i/>
                <w:color w:val="000000"/>
                <w:kern w:val="28"/>
                <w:lang w:val="en"/>
              </w:rPr>
            </w:pPr>
          </w:p>
        </w:tc>
      </w:tr>
      <w:tr w:rsidR="00D71688" w:rsidRPr="006C0B16" w14:paraId="48820540"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8B58A63" w14:textId="77777777" w:rsidR="00D71688" w:rsidRPr="006C0B16" w:rsidRDefault="00D71688" w:rsidP="00EA3589">
            <w:pPr>
              <w:widowControl w:val="0"/>
              <w:jc w:val="center"/>
              <w:rPr>
                <w:b/>
                <w:bCs/>
                <w:color w:val="000000"/>
                <w:kern w:val="28"/>
                <w:sz w:val="24"/>
                <w:szCs w:val="24"/>
                <w:lang w:val="en"/>
              </w:rPr>
            </w:pPr>
            <w:r w:rsidRPr="006C0B16">
              <w:rPr>
                <w:b/>
                <w:bCs/>
                <w:color w:val="000000"/>
                <w:kern w:val="28"/>
                <w:sz w:val="24"/>
                <w:szCs w:val="24"/>
                <w:lang w:val="en"/>
              </w:rPr>
              <w:t>II</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78AF267" w14:textId="77777777" w:rsidR="00D71688" w:rsidRPr="00E66D0F" w:rsidRDefault="00D71688" w:rsidP="00EA3589">
            <w:pPr>
              <w:widowControl w:val="0"/>
              <w:rPr>
                <w:b/>
                <w:color w:val="000000"/>
                <w:spacing w:val="-6"/>
                <w:kern w:val="28"/>
                <w:sz w:val="24"/>
                <w:szCs w:val="24"/>
                <w:lang w:val="en"/>
              </w:rPr>
            </w:pPr>
            <w:r w:rsidRPr="00E66D0F">
              <w:rPr>
                <w:b/>
                <w:color w:val="000000"/>
                <w:spacing w:val="-6"/>
                <w:kern w:val="28"/>
                <w:sz w:val="24"/>
                <w:szCs w:val="24"/>
                <w:lang w:val="en"/>
              </w:rPr>
              <w:t xml:space="preserve">Thanh </w:t>
            </w:r>
            <w:proofErr w:type="spellStart"/>
            <w:r w:rsidRPr="00E66D0F">
              <w:rPr>
                <w:b/>
                <w:color w:val="000000"/>
                <w:spacing w:val="-6"/>
                <w:kern w:val="28"/>
                <w:sz w:val="24"/>
                <w:szCs w:val="24"/>
                <w:lang w:val="en"/>
              </w:rPr>
              <w:t>toán</w:t>
            </w:r>
            <w:proofErr w:type="spellEnd"/>
            <w:r w:rsidRPr="00E66D0F">
              <w:rPr>
                <w:b/>
                <w:color w:val="000000"/>
                <w:spacing w:val="-6"/>
                <w:kern w:val="28"/>
                <w:sz w:val="24"/>
                <w:szCs w:val="24"/>
                <w:lang w:val="en"/>
              </w:rPr>
              <w:t>/</w:t>
            </w:r>
            <w:proofErr w:type="spellStart"/>
            <w:r w:rsidRPr="00E66D0F">
              <w:rPr>
                <w:b/>
                <w:color w:val="000000"/>
                <w:spacing w:val="-6"/>
                <w:kern w:val="28"/>
                <w:sz w:val="24"/>
                <w:szCs w:val="24"/>
                <w:lang w:val="en"/>
              </w:rPr>
              <w:t>thanh</w:t>
            </w:r>
            <w:proofErr w:type="spellEnd"/>
            <w:r w:rsidRPr="00E66D0F">
              <w:rPr>
                <w:b/>
                <w:color w:val="000000"/>
                <w:spacing w:val="-6"/>
                <w:kern w:val="28"/>
                <w:sz w:val="24"/>
                <w:szCs w:val="24"/>
                <w:lang w:val="en"/>
              </w:rPr>
              <w:t xml:space="preserve"> </w:t>
            </w:r>
            <w:proofErr w:type="spellStart"/>
            <w:r w:rsidRPr="00E66D0F">
              <w:rPr>
                <w:b/>
                <w:color w:val="000000"/>
                <w:spacing w:val="-6"/>
                <w:kern w:val="28"/>
                <w:sz w:val="24"/>
                <w:szCs w:val="24"/>
                <w:lang w:val="en"/>
              </w:rPr>
              <w:t>toán</w:t>
            </w:r>
            <w:proofErr w:type="spellEnd"/>
            <w:r w:rsidRPr="00E66D0F">
              <w:rPr>
                <w:b/>
                <w:color w:val="000000"/>
                <w:spacing w:val="-6"/>
                <w:kern w:val="28"/>
                <w:sz w:val="24"/>
                <w:szCs w:val="24"/>
                <w:lang w:val="en"/>
              </w:rPr>
              <w:t xml:space="preserve"> </w:t>
            </w:r>
            <w:proofErr w:type="spellStart"/>
            <w:r w:rsidRPr="00E66D0F">
              <w:rPr>
                <w:b/>
                <w:color w:val="000000"/>
                <w:spacing w:val="-6"/>
                <w:kern w:val="28"/>
                <w:sz w:val="24"/>
                <w:szCs w:val="24"/>
                <w:lang w:val="en"/>
              </w:rPr>
              <w:t>tạm</w:t>
            </w:r>
            <w:proofErr w:type="spellEnd"/>
            <w:r w:rsidRPr="00E66D0F">
              <w:rPr>
                <w:b/>
                <w:color w:val="000000"/>
                <w:spacing w:val="-6"/>
                <w:kern w:val="28"/>
                <w:sz w:val="24"/>
                <w:szCs w:val="24"/>
                <w:lang w:val="en"/>
              </w:rPr>
              <w:t xml:space="preserve"> </w:t>
            </w:r>
            <w:proofErr w:type="spellStart"/>
            <w:r w:rsidRPr="00E66D0F">
              <w:rPr>
                <w:b/>
                <w:color w:val="000000"/>
                <w:spacing w:val="-6"/>
                <w:kern w:val="28"/>
                <w:sz w:val="24"/>
                <w:szCs w:val="24"/>
                <w:lang w:val="en"/>
              </w:rPr>
              <w:t>ứng</w:t>
            </w:r>
            <w:proofErr w:type="spellEnd"/>
            <w:r w:rsidRPr="00E66D0F">
              <w:rPr>
                <w:b/>
                <w:color w:val="000000"/>
                <w:spacing w:val="-6"/>
                <w:kern w:val="28"/>
                <w:sz w:val="24"/>
                <w:szCs w:val="24"/>
                <w:lang w:val="en"/>
              </w:rPr>
              <w:t xml:space="preserve"> </w:t>
            </w:r>
            <w:proofErr w:type="spellStart"/>
            <w:r w:rsidRPr="00E66D0F">
              <w:rPr>
                <w:b/>
                <w:color w:val="000000"/>
                <w:spacing w:val="-6"/>
                <w:kern w:val="28"/>
                <w:sz w:val="24"/>
                <w:szCs w:val="24"/>
                <w:lang w:val="en"/>
              </w:rPr>
              <w:t>kinh</w:t>
            </w:r>
            <w:proofErr w:type="spellEnd"/>
            <w:r w:rsidRPr="00E66D0F">
              <w:rPr>
                <w:b/>
                <w:color w:val="000000"/>
                <w:spacing w:val="-6"/>
                <w:kern w:val="28"/>
                <w:sz w:val="24"/>
                <w:szCs w:val="24"/>
                <w:lang w:val="en"/>
              </w:rPr>
              <w:t xml:space="preserve"> phí</w:t>
            </w:r>
          </w:p>
        </w:tc>
      </w:tr>
      <w:tr w:rsidR="00D71688" w:rsidRPr="006C0B16" w14:paraId="09A7651A" w14:textId="77777777" w:rsidTr="00A51025">
        <w:trPr>
          <w:trHeight w:val="559"/>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F104C0E"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1</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F428CD3"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Thực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thuê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chuyên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môn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thuê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việc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phẩm</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7216F63" w14:textId="77777777" w:rsidR="00D500E7" w:rsidRPr="00395254" w:rsidRDefault="00D500E7" w:rsidP="00D500E7">
            <w:pPr>
              <w:widowControl w:val="0"/>
              <w:rPr>
                <w:b/>
                <w:i/>
                <w:color w:val="000000"/>
                <w:w w:val="90"/>
                <w:kern w:val="28"/>
                <w:sz w:val="24"/>
                <w:szCs w:val="24"/>
                <w:lang w:val="en"/>
                <w:rPrChange w:id="1197" w:author="Pham Thi Thu Lan" w:date="2021-01-03T17:25:00Z">
                  <w:rPr>
                    <w:b/>
                    <w:i/>
                    <w:color w:val="FF0000"/>
                    <w:w w:val="90"/>
                    <w:kern w:val="28"/>
                    <w:sz w:val="24"/>
                    <w:szCs w:val="24"/>
                    <w:lang w:val="en"/>
                  </w:rPr>
                </w:rPrChange>
              </w:rPr>
            </w:pPr>
            <w:r w:rsidRPr="00395254">
              <w:rPr>
                <w:b/>
                <w:i/>
                <w:color w:val="000000"/>
                <w:w w:val="90"/>
                <w:kern w:val="28"/>
                <w:sz w:val="24"/>
                <w:szCs w:val="24"/>
                <w:lang w:val="en"/>
                <w:rPrChange w:id="1198"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199" w:author="Pham Thi Thu Lan" w:date="2021-01-03T17:25:00Z">
                  <w:rPr>
                    <w:b/>
                    <w:i/>
                    <w:color w:val="FF0000"/>
                    <w:w w:val="90"/>
                    <w:kern w:val="28"/>
                    <w:sz w:val="24"/>
                    <w:szCs w:val="24"/>
                    <w:lang w:val="en"/>
                  </w:rPr>
                </w:rPrChange>
              </w:rPr>
              <w:t>Đối</w:t>
            </w:r>
            <w:proofErr w:type="spellEnd"/>
            <w:r w:rsidRPr="00395254">
              <w:rPr>
                <w:b/>
                <w:i/>
                <w:color w:val="000000"/>
                <w:w w:val="90"/>
                <w:kern w:val="28"/>
                <w:sz w:val="24"/>
                <w:szCs w:val="24"/>
                <w:lang w:val="en"/>
                <w:rPrChange w:id="1200"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01" w:author="Pham Thi Thu Lan" w:date="2021-01-03T17:25:00Z">
                  <w:rPr>
                    <w:b/>
                    <w:i/>
                    <w:color w:val="FF0000"/>
                    <w:w w:val="90"/>
                    <w:kern w:val="28"/>
                    <w:sz w:val="24"/>
                    <w:szCs w:val="24"/>
                    <w:lang w:val="en"/>
                  </w:rPr>
                </w:rPrChange>
              </w:rPr>
              <w:t>với</w:t>
            </w:r>
            <w:proofErr w:type="spellEnd"/>
            <w:r w:rsidRPr="00395254">
              <w:rPr>
                <w:b/>
                <w:i/>
                <w:color w:val="000000"/>
                <w:w w:val="90"/>
                <w:kern w:val="28"/>
                <w:sz w:val="24"/>
                <w:szCs w:val="24"/>
                <w:lang w:val="en"/>
                <w:rPrChange w:id="1202"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03" w:author="Pham Thi Thu Lan" w:date="2021-01-03T17:25:00Z">
                  <w:rPr>
                    <w:b/>
                    <w:i/>
                    <w:color w:val="FF0000"/>
                    <w:w w:val="90"/>
                    <w:kern w:val="28"/>
                    <w:sz w:val="24"/>
                    <w:szCs w:val="24"/>
                    <w:lang w:val="en"/>
                  </w:rPr>
                </w:rPrChange>
              </w:rPr>
              <w:t>đề</w:t>
            </w:r>
            <w:proofErr w:type="spellEnd"/>
            <w:r w:rsidRPr="00395254">
              <w:rPr>
                <w:b/>
                <w:i/>
                <w:color w:val="000000"/>
                <w:w w:val="90"/>
                <w:kern w:val="28"/>
                <w:sz w:val="24"/>
                <w:szCs w:val="24"/>
                <w:lang w:val="en"/>
                <w:rPrChange w:id="1204"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05" w:author="Pham Thi Thu Lan" w:date="2021-01-03T17:25:00Z">
                  <w:rPr>
                    <w:b/>
                    <w:i/>
                    <w:color w:val="FF0000"/>
                    <w:w w:val="90"/>
                    <w:kern w:val="28"/>
                    <w:sz w:val="24"/>
                    <w:szCs w:val="24"/>
                    <w:lang w:val="en"/>
                  </w:rPr>
                </w:rPrChange>
              </w:rPr>
              <w:t>tài</w:t>
            </w:r>
            <w:proofErr w:type="spellEnd"/>
            <w:r w:rsidRPr="00395254">
              <w:rPr>
                <w:b/>
                <w:i/>
                <w:color w:val="000000"/>
                <w:w w:val="90"/>
                <w:kern w:val="28"/>
                <w:sz w:val="24"/>
                <w:szCs w:val="24"/>
                <w:lang w:val="en"/>
                <w:rPrChange w:id="1206"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07" w:author="Pham Thi Thu Lan" w:date="2021-01-03T17:25:00Z">
                  <w:rPr>
                    <w:b/>
                    <w:i/>
                    <w:color w:val="FF0000"/>
                    <w:w w:val="90"/>
                    <w:kern w:val="28"/>
                    <w:sz w:val="24"/>
                    <w:szCs w:val="24"/>
                    <w:lang w:val="en"/>
                  </w:rPr>
                </w:rPrChange>
              </w:rPr>
              <w:t>có</w:t>
            </w:r>
            <w:proofErr w:type="spellEnd"/>
            <w:r w:rsidRPr="00395254">
              <w:rPr>
                <w:b/>
                <w:i/>
                <w:color w:val="000000"/>
                <w:w w:val="90"/>
                <w:kern w:val="28"/>
                <w:sz w:val="24"/>
                <w:szCs w:val="24"/>
                <w:lang w:val="en"/>
                <w:rPrChange w:id="1208"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09" w:author="Pham Thi Thu Lan" w:date="2021-01-03T17:25:00Z">
                  <w:rPr>
                    <w:b/>
                    <w:i/>
                    <w:color w:val="FF0000"/>
                    <w:w w:val="90"/>
                    <w:kern w:val="28"/>
                    <w:sz w:val="24"/>
                    <w:szCs w:val="24"/>
                    <w:lang w:val="en"/>
                  </w:rPr>
                </w:rPrChange>
              </w:rPr>
              <w:t>mức</w:t>
            </w:r>
            <w:proofErr w:type="spellEnd"/>
            <w:r w:rsidRPr="00395254">
              <w:rPr>
                <w:b/>
                <w:i/>
                <w:color w:val="000000"/>
                <w:w w:val="90"/>
                <w:kern w:val="28"/>
                <w:sz w:val="24"/>
                <w:szCs w:val="24"/>
                <w:lang w:val="en"/>
                <w:rPrChange w:id="1210"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11" w:author="Pham Thi Thu Lan" w:date="2021-01-03T17:25:00Z">
                  <w:rPr>
                    <w:b/>
                    <w:i/>
                    <w:color w:val="FF0000"/>
                    <w:w w:val="90"/>
                    <w:kern w:val="28"/>
                    <w:sz w:val="24"/>
                    <w:szCs w:val="24"/>
                    <w:lang w:val="en"/>
                  </w:rPr>
                </w:rPrChange>
              </w:rPr>
              <w:t>kinh</w:t>
            </w:r>
            <w:proofErr w:type="spellEnd"/>
            <w:r w:rsidRPr="00395254">
              <w:rPr>
                <w:b/>
                <w:i/>
                <w:color w:val="000000"/>
                <w:w w:val="90"/>
                <w:kern w:val="28"/>
                <w:sz w:val="24"/>
                <w:szCs w:val="24"/>
                <w:lang w:val="en"/>
                <w:rPrChange w:id="1212"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13" w:author="Pham Thi Thu Lan" w:date="2021-01-03T17:25:00Z">
                  <w:rPr>
                    <w:b/>
                    <w:i/>
                    <w:color w:val="FF0000"/>
                    <w:w w:val="90"/>
                    <w:kern w:val="28"/>
                    <w:sz w:val="24"/>
                    <w:szCs w:val="24"/>
                    <w:lang w:val="en"/>
                  </w:rPr>
                </w:rPrChange>
              </w:rPr>
              <w:t>phí</w:t>
            </w:r>
            <w:proofErr w:type="spellEnd"/>
            <w:r w:rsidRPr="00395254">
              <w:rPr>
                <w:b/>
                <w:i/>
                <w:color w:val="000000"/>
                <w:w w:val="90"/>
                <w:kern w:val="28"/>
                <w:sz w:val="24"/>
                <w:szCs w:val="24"/>
                <w:lang w:val="en"/>
                <w:rPrChange w:id="1214"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15" w:author="Pham Thi Thu Lan" w:date="2021-01-03T17:25:00Z">
                  <w:rPr>
                    <w:b/>
                    <w:i/>
                    <w:color w:val="FF0000"/>
                    <w:w w:val="90"/>
                    <w:kern w:val="28"/>
                    <w:sz w:val="24"/>
                    <w:szCs w:val="24"/>
                    <w:lang w:val="en"/>
                  </w:rPr>
                </w:rPrChange>
              </w:rPr>
              <w:t>dưới</w:t>
            </w:r>
            <w:proofErr w:type="spellEnd"/>
            <w:r w:rsidRPr="00395254">
              <w:rPr>
                <w:b/>
                <w:i/>
                <w:color w:val="000000"/>
                <w:w w:val="90"/>
                <w:kern w:val="28"/>
                <w:sz w:val="24"/>
                <w:szCs w:val="24"/>
                <w:lang w:val="en"/>
                <w:rPrChange w:id="1216" w:author="Pham Thi Thu Lan" w:date="2021-01-03T17:25:00Z">
                  <w:rPr>
                    <w:b/>
                    <w:i/>
                    <w:color w:val="FF0000"/>
                    <w:w w:val="90"/>
                    <w:kern w:val="28"/>
                    <w:sz w:val="24"/>
                    <w:szCs w:val="24"/>
                    <w:lang w:val="en"/>
                  </w:rPr>
                </w:rPrChange>
              </w:rPr>
              <w:t xml:space="preserve"> 100 </w:t>
            </w:r>
            <w:proofErr w:type="spellStart"/>
            <w:r w:rsidRPr="00395254">
              <w:rPr>
                <w:b/>
                <w:i/>
                <w:color w:val="000000"/>
                <w:w w:val="90"/>
                <w:kern w:val="28"/>
                <w:sz w:val="24"/>
                <w:szCs w:val="24"/>
                <w:lang w:val="en"/>
                <w:rPrChange w:id="1217" w:author="Pham Thi Thu Lan" w:date="2021-01-03T17:25:00Z">
                  <w:rPr>
                    <w:b/>
                    <w:i/>
                    <w:color w:val="FF0000"/>
                    <w:w w:val="90"/>
                    <w:kern w:val="28"/>
                    <w:sz w:val="24"/>
                    <w:szCs w:val="24"/>
                    <w:lang w:val="en"/>
                  </w:rPr>
                </w:rPrChange>
              </w:rPr>
              <w:t>triệu</w:t>
            </w:r>
            <w:proofErr w:type="spellEnd"/>
            <w:r w:rsidRPr="00395254">
              <w:rPr>
                <w:b/>
                <w:i/>
                <w:color w:val="000000"/>
                <w:w w:val="90"/>
                <w:kern w:val="28"/>
                <w:sz w:val="24"/>
                <w:szCs w:val="24"/>
                <w:lang w:val="en"/>
                <w:rPrChange w:id="1218" w:author="Pham Thi Thu Lan" w:date="2021-01-03T17:25:00Z">
                  <w:rPr>
                    <w:b/>
                    <w:i/>
                    <w:color w:val="FF0000"/>
                    <w:w w:val="90"/>
                    <w:kern w:val="28"/>
                    <w:sz w:val="24"/>
                    <w:szCs w:val="24"/>
                    <w:lang w:val="en"/>
                  </w:rPr>
                </w:rPrChange>
              </w:rPr>
              <w:t xml:space="preserve"> </w:t>
            </w:r>
            <w:proofErr w:type="spellStart"/>
            <w:r w:rsidRPr="00395254">
              <w:rPr>
                <w:b/>
                <w:i/>
                <w:color w:val="000000"/>
                <w:w w:val="90"/>
                <w:kern w:val="28"/>
                <w:sz w:val="24"/>
                <w:szCs w:val="24"/>
                <w:lang w:val="en"/>
                <w:rPrChange w:id="1219" w:author="Pham Thi Thu Lan" w:date="2021-01-03T17:25:00Z">
                  <w:rPr>
                    <w:b/>
                    <w:i/>
                    <w:color w:val="FF0000"/>
                    <w:w w:val="90"/>
                    <w:kern w:val="28"/>
                    <w:sz w:val="24"/>
                    <w:szCs w:val="24"/>
                    <w:lang w:val="en"/>
                  </w:rPr>
                </w:rPrChange>
              </w:rPr>
              <w:t>đồng</w:t>
            </w:r>
            <w:proofErr w:type="spellEnd"/>
            <w:r w:rsidRPr="00395254">
              <w:rPr>
                <w:b/>
                <w:i/>
                <w:color w:val="000000"/>
                <w:w w:val="90"/>
                <w:kern w:val="28"/>
                <w:sz w:val="24"/>
                <w:szCs w:val="24"/>
                <w:lang w:val="en"/>
                <w:rPrChange w:id="1220" w:author="Pham Thi Thu Lan" w:date="2021-01-03T17:25:00Z">
                  <w:rPr>
                    <w:b/>
                    <w:i/>
                    <w:color w:val="FF0000"/>
                    <w:w w:val="90"/>
                    <w:kern w:val="28"/>
                    <w:sz w:val="24"/>
                    <w:szCs w:val="24"/>
                    <w:lang w:val="en"/>
                  </w:rPr>
                </w:rPrChange>
              </w:rPr>
              <w:t>:</w:t>
            </w:r>
          </w:p>
          <w:p w14:paraId="08BB292C" w14:textId="77777777" w:rsidR="000C05CA" w:rsidRPr="00395254" w:rsidRDefault="000C05CA" w:rsidP="000C05CA">
            <w:pPr>
              <w:widowControl w:val="0"/>
              <w:rPr>
                <w:color w:val="000000"/>
                <w:kern w:val="28"/>
                <w:sz w:val="24"/>
                <w:szCs w:val="24"/>
                <w:lang w:val="en"/>
                <w:rPrChange w:id="1221" w:author="Pham Thi Thu Lan" w:date="2021-01-03T17:25:00Z">
                  <w:rPr>
                    <w:color w:val="FF0000"/>
                    <w:kern w:val="28"/>
                    <w:sz w:val="24"/>
                    <w:szCs w:val="24"/>
                    <w:lang w:val="en"/>
                  </w:rPr>
                </w:rPrChange>
              </w:rPr>
            </w:pPr>
            <w:r w:rsidRPr="00395254">
              <w:rPr>
                <w:color w:val="000000"/>
                <w:kern w:val="28"/>
                <w:sz w:val="24"/>
                <w:szCs w:val="24"/>
                <w:lang w:val="en"/>
                <w:rPrChange w:id="122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23" w:author="Pham Thi Thu Lan" w:date="2021-01-03T17:25:00Z">
                  <w:rPr>
                    <w:color w:val="FF0000"/>
                    <w:kern w:val="28"/>
                    <w:sz w:val="24"/>
                    <w:szCs w:val="24"/>
                    <w:lang w:val="en"/>
                  </w:rPr>
                </w:rPrChange>
              </w:rPr>
              <w:t>Giấy</w:t>
            </w:r>
            <w:proofErr w:type="spellEnd"/>
            <w:r w:rsidRPr="00395254">
              <w:rPr>
                <w:color w:val="000000"/>
                <w:kern w:val="28"/>
                <w:sz w:val="24"/>
                <w:szCs w:val="24"/>
                <w:lang w:val="en"/>
                <w:rPrChange w:id="122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25" w:author="Pham Thi Thu Lan" w:date="2021-01-03T17:25:00Z">
                  <w:rPr>
                    <w:color w:val="FF0000"/>
                    <w:kern w:val="28"/>
                    <w:sz w:val="24"/>
                    <w:szCs w:val="24"/>
                    <w:lang w:val="en"/>
                  </w:rPr>
                </w:rPrChange>
              </w:rPr>
              <w:t>đề</w:t>
            </w:r>
            <w:proofErr w:type="spellEnd"/>
            <w:r w:rsidRPr="00395254">
              <w:rPr>
                <w:color w:val="000000"/>
                <w:kern w:val="28"/>
                <w:sz w:val="24"/>
                <w:szCs w:val="24"/>
                <w:lang w:val="en"/>
                <w:rPrChange w:id="122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27" w:author="Pham Thi Thu Lan" w:date="2021-01-03T17:25:00Z">
                  <w:rPr>
                    <w:color w:val="FF0000"/>
                    <w:kern w:val="28"/>
                    <w:sz w:val="24"/>
                    <w:szCs w:val="24"/>
                    <w:lang w:val="en"/>
                  </w:rPr>
                </w:rPrChange>
              </w:rPr>
              <w:t>nghị</w:t>
            </w:r>
            <w:proofErr w:type="spellEnd"/>
            <w:r w:rsidRPr="00395254">
              <w:rPr>
                <w:color w:val="000000"/>
                <w:kern w:val="28"/>
                <w:sz w:val="24"/>
                <w:szCs w:val="24"/>
                <w:lang w:val="en"/>
                <w:rPrChange w:id="122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29" w:author="Pham Thi Thu Lan" w:date="2021-01-03T17:25:00Z">
                  <w:rPr>
                    <w:color w:val="FF0000"/>
                    <w:kern w:val="28"/>
                    <w:sz w:val="24"/>
                    <w:szCs w:val="24"/>
                    <w:lang w:val="en"/>
                  </w:rPr>
                </w:rPrChange>
              </w:rPr>
              <w:t>thanh</w:t>
            </w:r>
            <w:proofErr w:type="spellEnd"/>
            <w:r w:rsidRPr="00395254">
              <w:rPr>
                <w:color w:val="000000"/>
                <w:kern w:val="28"/>
                <w:sz w:val="24"/>
                <w:szCs w:val="24"/>
                <w:lang w:val="en"/>
                <w:rPrChange w:id="123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31" w:author="Pham Thi Thu Lan" w:date="2021-01-03T17:25:00Z">
                  <w:rPr>
                    <w:color w:val="FF0000"/>
                    <w:kern w:val="28"/>
                    <w:sz w:val="24"/>
                    <w:szCs w:val="24"/>
                    <w:lang w:val="en"/>
                  </w:rPr>
                </w:rPrChange>
              </w:rPr>
              <w:t>toán</w:t>
            </w:r>
            <w:proofErr w:type="spellEnd"/>
            <w:r w:rsidRPr="00395254">
              <w:rPr>
                <w:color w:val="000000"/>
                <w:kern w:val="28"/>
                <w:sz w:val="24"/>
                <w:szCs w:val="24"/>
                <w:lang w:val="en"/>
                <w:rPrChange w:id="1232" w:author="Pham Thi Thu Lan" w:date="2021-01-03T17:25:00Z">
                  <w:rPr>
                    <w:color w:val="FF0000"/>
                    <w:kern w:val="28"/>
                    <w:sz w:val="24"/>
                    <w:szCs w:val="24"/>
                    <w:lang w:val="en"/>
                  </w:rPr>
                </w:rPrChange>
              </w:rPr>
              <w:t>/</w:t>
            </w:r>
            <w:proofErr w:type="spellStart"/>
            <w:r w:rsidRPr="00395254">
              <w:rPr>
                <w:color w:val="000000"/>
                <w:kern w:val="28"/>
                <w:sz w:val="24"/>
                <w:szCs w:val="24"/>
                <w:lang w:val="en"/>
                <w:rPrChange w:id="1233" w:author="Pham Thi Thu Lan" w:date="2021-01-03T17:25:00Z">
                  <w:rPr>
                    <w:color w:val="FF0000"/>
                    <w:kern w:val="28"/>
                    <w:sz w:val="24"/>
                    <w:szCs w:val="24"/>
                    <w:lang w:val="en"/>
                  </w:rPr>
                </w:rPrChange>
              </w:rPr>
              <w:t>thanh</w:t>
            </w:r>
            <w:proofErr w:type="spellEnd"/>
            <w:r w:rsidRPr="00395254">
              <w:rPr>
                <w:color w:val="000000"/>
                <w:kern w:val="28"/>
                <w:sz w:val="24"/>
                <w:szCs w:val="24"/>
                <w:lang w:val="en"/>
                <w:rPrChange w:id="123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35" w:author="Pham Thi Thu Lan" w:date="2021-01-03T17:25:00Z">
                  <w:rPr>
                    <w:color w:val="FF0000"/>
                    <w:kern w:val="28"/>
                    <w:sz w:val="24"/>
                    <w:szCs w:val="24"/>
                    <w:lang w:val="en"/>
                  </w:rPr>
                </w:rPrChange>
              </w:rPr>
              <w:t>toán</w:t>
            </w:r>
            <w:proofErr w:type="spellEnd"/>
            <w:r w:rsidRPr="00395254">
              <w:rPr>
                <w:color w:val="000000"/>
                <w:kern w:val="28"/>
                <w:sz w:val="24"/>
                <w:szCs w:val="24"/>
                <w:lang w:val="en"/>
                <w:rPrChange w:id="123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37" w:author="Pham Thi Thu Lan" w:date="2021-01-03T17:25:00Z">
                  <w:rPr>
                    <w:color w:val="FF0000"/>
                    <w:kern w:val="28"/>
                    <w:sz w:val="24"/>
                    <w:szCs w:val="24"/>
                    <w:lang w:val="en"/>
                  </w:rPr>
                </w:rPrChange>
              </w:rPr>
              <w:t>tạm</w:t>
            </w:r>
            <w:proofErr w:type="spellEnd"/>
            <w:r w:rsidRPr="00395254">
              <w:rPr>
                <w:color w:val="000000"/>
                <w:kern w:val="28"/>
                <w:sz w:val="24"/>
                <w:szCs w:val="24"/>
                <w:lang w:val="en"/>
                <w:rPrChange w:id="123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39" w:author="Pham Thi Thu Lan" w:date="2021-01-03T17:25:00Z">
                  <w:rPr>
                    <w:color w:val="FF0000"/>
                    <w:kern w:val="28"/>
                    <w:sz w:val="24"/>
                    <w:szCs w:val="24"/>
                    <w:lang w:val="en"/>
                  </w:rPr>
                </w:rPrChange>
              </w:rPr>
              <w:t>ứng</w:t>
            </w:r>
            <w:proofErr w:type="spellEnd"/>
            <w:r w:rsidRPr="00395254">
              <w:rPr>
                <w:color w:val="000000"/>
                <w:kern w:val="28"/>
                <w:sz w:val="24"/>
                <w:szCs w:val="24"/>
                <w:lang w:val="en"/>
                <w:rPrChange w:id="124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41" w:author="Pham Thi Thu Lan" w:date="2021-01-03T17:25:00Z">
                  <w:rPr>
                    <w:color w:val="FF0000"/>
                    <w:kern w:val="28"/>
                    <w:sz w:val="24"/>
                    <w:szCs w:val="24"/>
                    <w:lang w:val="en"/>
                  </w:rPr>
                </w:rPrChange>
              </w:rPr>
              <w:t>của</w:t>
            </w:r>
            <w:proofErr w:type="spellEnd"/>
            <w:r w:rsidRPr="00395254">
              <w:rPr>
                <w:color w:val="000000"/>
                <w:kern w:val="28"/>
                <w:sz w:val="24"/>
                <w:szCs w:val="24"/>
                <w:lang w:val="en"/>
                <w:rPrChange w:id="124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43" w:author="Pham Thi Thu Lan" w:date="2021-01-03T17:25:00Z">
                  <w:rPr>
                    <w:color w:val="FF0000"/>
                    <w:kern w:val="28"/>
                    <w:sz w:val="24"/>
                    <w:szCs w:val="24"/>
                    <w:lang w:val="en"/>
                  </w:rPr>
                </w:rPrChange>
              </w:rPr>
              <w:t>Chủ</w:t>
            </w:r>
            <w:proofErr w:type="spellEnd"/>
            <w:r w:rsidRPr="00395254">
              <w:rPr>
                <w:color w:val="000000"/>
                <w:kern w:val="28"/>
                <w:sz w:val="24"/>
                <w:szCs w:val="24"/>
                <w:lang w:val="en"/>
                <w:rPrChange w:id="124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45" w:author="Pham Thi Thu Lan" w:date="2021-01-03T17:25:00Z">
                  <w:rPr>
                    <w:color w:val="FF0000"/>
                    <w:kern w:val="28"/>
                    <w:sz w:val="24"/>
                    <w:szCs w:val="24"/>
                    <w:lang w:val="en"/>
                  </w:rPr>
                </w:rPrChange>
              </w:rPr>
              <w:t>nhiệm</w:t>
            </w:r>
            <w:proofErr w:type="spellEnd"/>
            <w:r w:rsidRPr="00395254">
              <w:rPr>
                <w:color w:val="000000"/>
                <w:kern w:val="28"/>
                <w:sz w:val="24"/>
                <w:szCs w:val="24"/>
                <w:lang w:val="en"/>
                <w:rPrChange w:id="124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47" w:author="Pham Thi Thu Lan" w:date="2021-01-03T17:25:00Z">
                  <w:rPr>
                    <w:color w:val="FF0000"/>
                    <w:kern w:val="28"/>
                    <w:sz w:val="24"/>
                    <w:szCs w:val="24"/>
                    <w:lang w:val="en"/>
                  </w:rPr>
                </w:rPrChange>
              </w:rPr>
              <w:t>đề</w:t>
            </w:r>
            <w:proofErr w:type="spellEnd"/>
            <w:r w:rsidRPr="00395254">
              <w:rPr>
                <w:color w:val="000000"/>
                <w:kern w:val="28"/>
                <w:sz w:val="24"/>
                <w:szCs w:val="24"/>
                <w:lang w:val="en"/>
                <w:rPrChange w:id="124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249" w:author="Pham Thi Thu Lan" w:date="2021-01-03T17:25:00Z">
                  <w:rPr>
                    <w:color w:val="FF0000"/>
                    <w:kern w:val="28"/>
                    <w:sz w:val="24"/>
                    <w:szCs w:val="24"/>
                    <w:lang w:val="en"/>
                  </w:rPr>
                </w:rPrChange>
              </w:rPr>
              <w:t>tài</w:t>
            </w:r>
            <w:proofErr w:type="spellEnd"/>
          </w:p>
          <w:p w14:paraId="0F27284C" w14:textId="77777777" w:rsidR="000C05CA" w:rsidRPr="00395254" w:rsidRDefault="000C05CA" w:rsidP="000C05CA">
            <w:pPr>
              <w:widowControl w:val="0"/>
              <w:rPr>
                <w:color w:val="000000"/>
                <w:w w:val="97"/>
                <w:kern w:val="28"/>
                <w:sz w:val="24"/>
                <w:szCs w:val="24"/>
                <w:lang w:val="en"/>
                <w:rPrChange w:id="1250" w:author="Pham Thi Thu Lan" w:date="2021-01-03T17:25:00Z">
                  <w:rPr>
                    <w:color w:val="FF0000"/>
                    <w:w w:val="97"/>
                    <w:kern w:val="28"/>
                    <w:sz w:val="24"/>
                    <w:szCs w:val="24"/>
                    <w:lang w:val="en"/>
                  </w:rPr>
                </w:rPrChange>
              </w:rPr>
            </w:pPr>
            <w:r w:rsidRPr="00395254">
              <w:rPr>
                <w:color w:val="000000"/>
                <w:w w:val="97"/>
                <w:kern w:val="28"/>
                <w:sz w:val="24"/>
                <w:szCs w:val="24"/>
                <w:lang w:val="en"/>
                <w:rPrChange w:id="1251"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52" w:author="Pham Thi Thu Lan" w:date="2021-01-03T17:25:00Z">
                  <w:rPr>
                    <w:color w:val="FF0000"/>
                    <w:w w:val="97"/>
                    <w:kern w:val="28"/>
                    <w:sz w:val="24"/>
                    <w:szCs w:val="24"/>
                    <w:lang w:val="en"/>
                  </w:rPr>
                </w:rPrChange>
              </w:rPr>
              <w:t>Giấy</w:t>
            </w:r>
            <w:proofErr w:type="spellEnd"/>
            <w:r w:rsidRPr="00395254">
              <w:rPr>
                <w:color w:val="000000"/>
                <w:w w:val="97"/>
                <w:kern w:val="28"/>
                <w:sz w:val="24"/>
                <w:szCs w:val="24"/>
                <w:lang w:val="en"/>
                <w:rPrChange w:id="1253"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54" w:author="Pham Thi Thu Lan" w:date="2021-01-03T17:25:00Z">
                  <w:rPr>
                    <w:color w:val="FF0000"/>
                    <w:w w:val="97"/>
                    <w:kern w:val="28"/>
                    <w:sz w:val="24"/>
                    <w:szCs w:val="24"/>
                    <w:lang w:val="en"/>
                  </w:rPr>
                </w:rPrChange>
              </w:rPr>
              <w:t>ủy</w:t>
            </w:r>
            <w:proofErr w:type="spellEnd"/>
            <w:r w:rsidRPr="00395254">
              <w:rPr>
                <w:color w:val="000000"/>
                <w:w w:val="97"/>
                <w:kern w:val="28"/>
                <w:sz w:val="24"/>
                <w:szCs w:val="24"/>
                <w:lang w:val="en"/>
                <w:rPrChange w:id="1255"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56" w:author="Pham Thi Thu Lan" w:date="2021-01-03T17:25:00Z">
                  <w:rPr>
                    <w:color w:val="FF0000"/>
                    <w:w w:val="97"/>
                    <w:kern w:val="28"/>
                    <w:sz w:val="24"/>
                    <w:szCs w:val="24"/>
                    <w:lang w:val="en"/>
                  </w:rPr>
                </w:rPrChange>
              </w:rPr>
              <w:t>quyền</w:t>
            </w:r>
            <w:proofErr w:type="spellEnd"/>
            <w:r w:rsidRPr="00395254">
              <w:rPr>
                <w:color w:val="000000"/>
                <w:w w:val="97"/>
                <w:kern w:val="28"/>
                <w:sz w:val="24"/>
                <w:szCs w:val="24"/>
                <w:lang w:val="en"/>
                <w:rPrChange w:id="1257"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58" w:author="Pham Thi Thu Lan" w:date="2021-01-03T17:25:00Z">
                  <w:rPr>
                    <w:color w:val="FF0000"/>
                    <w:w w:val="97"/>
                    <w:kern w:val="28"/>
                    <w:sz w:val="24"/>
                    <w:szCs w:val="24"/>
                    <w:lang w:val="en"/>
                  </w:rPr>
                </w:rPrChange>
              </w:rPr>
              <w:t>của</w:t>
            </w:r>
            <w:proofErr w:type="spellEnd"/>
            <w:r w:rsidRPr="00395254">
              <w:rPr>
                <w:color w:val="000000"/>
                <w:w w:val="97"/>
                <w:kern w:val="28"/>
                <w:sz w:val="24"/>
                <w:szCs w:val="24"/>
                <w:lang w:val="en"/>
                <w:rPrChange w:id="1259"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60" w:author="Pham Thi Thu Lan" w:date="2021-01-03T17:25:00Z">
                  <w:rPr>
                    <w:color w:val="FF0000"/>
                    <w:w w:val="97"/>
                    <w:kern w:val="28"/>
                    <w:sz w:val="24"/>
                    <w:szCs w:val="24"/>
                    <w:lang w:val="en"/>
                  </w:rPr>
                </w:rPrChange>
              </w:rPr>
              <w:t>các</w:t>
            </w:r>
            <w:proofErr w:type="spellEnd"/>
            <w:r w:rsidRPr="00395254">
              <w:rPr>
                <w:color w:val="000000"/>
                <w:w w:val="97"/>
                <w:kern w:val="28"/>
                <w:sz w:val="24"/>
                <w:szCs w:val="24"/>
                <w:lang w:val="en"/>
                <w:rPrChange w:id="1261"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62" w:author="Pham Thi Thu Lan" w:date="2021-01-03T17:25:00Z">
                  <w:rPr>
                    <w:color w:val="FF0000"/>
                    <w:w w:val="97"/>
                    <w:kern w:val="28"/>
                    <w:sz w:val="24"/>
                    <w:szCs w:val="24"/>
                    <w:lang w:val="en"/>
                  </w:rPr>
                </w:rPrChange>
              </w:rPr>
              <w:t>thành</w:t>
            </w:r>
            <w:proofErr w:type="spellEnd"/>
            <w:r w:rsidRPr="00395254">
              <w:rPr>
                <w:color w:val="000000"/>
                <w:w w:val="97"/>
                <w:kern w:val="28"/>
                <w:sz w:val="24"/>
                <w:szCs w:val="24"/>
                <w:lang w:val="en"/>
                <w:rPrChange w:id="1263"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64" w:author="Pham Thi Thu Lan" w:date="2021-01-03T17:25:00Z">
                  <w:rPr>
                    <w:color w:val="FF0000"/>
                    <w:w w:val="97"/>
                    <w:kern w:val="28"/>
                    <w:sz w:val="24"/>
                    <w:szCs w:val="24"/>
                    <w:lang w:val="en"/>
                  </w:rPr>
                </w:rPrChange>
              </w:rPr>
              <w:t>viên</w:t>
            </w:r>
            <w:proofErr w:type="spellEnd"/>
            <w:r w:rsidRPr="00395254">
              <w:rPr>
                <w:color w:val="000000"/>
                <w:w w:val="97"/>
                <w:kern w:val="28"/>
                <w:sz w:val="24"/>
                <w:szCs w:val="24"/>
                <w:lang w:val="en"/>
                <w:rPrChange w:id="1265"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66" w:author="Pham Thi Thu Lan" w:date="2021-01-03T17:25:00Z">
                  <w:rPr>
                    <w:color w:val="FF0000"/>
                    <w:w w:val="97"/>
                    <w:kern w:val="28"/>
                    <w:sz w:val="24"/>
                    <w:szCs w:val="24"/>
                    <w:lang w:val="en"/>
                  </w:rPr>
                </w:rPrChange>
              </w:rPr>
              <w:t>cho</w:t>
            </w:r>
            <w:proofErr w:type="spellEnd"/>
            <w:r w:rsidR="008D2624" w:rsidRPr="00395254">
              <w:rPr>
                <w:color w:val="000000"/>
                <w:w w:val="97"/>
                <w:kern w:val="28"/>
                <w:sz w:val="24"/>
                <w:szCs w:val="24"/>
                <w:lang w:val="en"/>
                <w:rPrChange w:id="1267"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68" w:author="Pham Thi Thu Lan" w:date="2021-01-03T17:25:00Z">
                  <w:rPr>
                    <w:color w:val="FF0000"/>
                    <w:w w:val="97"/>
                    <w:kern w:val="28"/>
                    <w:sz w:val="24"/>
                    <w:szCs w:val="24"/>
                    <w:lang w:val="en"/>
                  </w:rPr>
                </w:rPrChange>
              </w:rPr>
              <w:t>chủ</w:t>
            </w:r>
            <w:proofErr w:type="spellEnd"/>
            <w:r w:rsidR="008D2624" w:rsidRPr="00395254">
              <w:rPr>
                <w:color w:val="000000"/>
                <w:w w:val="97"/>
                <w:kern w:val="28"/>
                <w:sz w:val="24"/>
                <w:szCs w:val="24"/>
                <w:lang w:val="en"/>
                <w:rPrChange w:id="1269"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70" w:author="Pham Thi Thu Lan" w:date="2021-01-03T17:25:00Z">
                  <w:rPr>
                    <w:color w:val="FF0000"/>
                    <w:w w:val="97"/>
                    <w:kern w:val="28"/>
                    <w:sz w:val="24"/>
                    <w:szCs w:val="24"/>
                    <w:lang w:val="en"/>
                  </w:rPr>
                </w:rPrChange>
              </w:rPr>
              <w:t>nhiệm</w:t>
            </w:r>
            <w:proofErr w:type="spellEnd"/>
            <w:r w:rsidR="008D2624" w:rsidRPr="00395254">
              <w:rPr>
                <w:color w:val="000000"/>
                <w:w w:val="97"/>
                <w:kern w:val="28"/>
                <w:sz w:val="24"/>
                <w:szCs w:val="24"/>
                <w:lang w:val="en"/>
                <w:rPrChange w:id="1271"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72" w:author="Pham Thi Thu Lan" w:date="2021-01-03T17:25:00Z">
                  <w:rPr>
                    <w:color w:val="FF0000"/>
                    <w:w w:val="97"/>
                    <w:kern w:val="28"/>
                    <w:sz w:val="24"/>
                    <w:szCs w:val="24"/>
                    <w:lang w:val="en"/>
                  </w:rPr>
                </w:rPrChange>
              </w:rPr>
              <w:t>đề</w:t>
            </w:r>
            <w:proofErr w:type="spellEnd"/>
            <w:r w:rsidR="008D2624" w:rsidRPr="00395254">
              <w:rPr>
                <w:color w:val="000000"/>
                <w:w w:val="97"/>
                <w:kern w:val="28"/>
                <w:sz w:val="24"/>
                <w:szCs w:val="24"/>
                <w:lang w:val="en"/>
                <w:rPrChange w:id="1273"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74" w:author="Pham Thi Thu Lan" w:date="2021-01-03T17:25:00Z">
                  <w:rPr>
                    <w:color w:val="FF0000"/>
                    <w:w w:val="97"/>
                    <w:kern w:val="28"/>
                    <w:sz w:val="24"/>
                    <w:szCs w:val="24"/>
                    <w:lang w:val="en"/>
                  </w:rPr>
                </w:rPrChange>
              </w:rPr>
              <w:t>tài</w:t>
            </w:r>
            <w:proofErr w:type="spellEnd"/>
            <w:r w:rsidR="008D2624" w:rsidRPr="00395254">
              <w:rPr>
                <w:color w:val="000000"/>
                <w:w w:val="97"/>
                <w:kern w:val="28"/>
                <w:sz w:val="24"/>
                <w:szCs w:val="24"/>
                <w:lang w:val="en"/>
                <w:rPrChange w:id="1275"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76" w:author="Pham Thi Thu Lan" w:date="2021-01-03T17:25:00Z">
                  <w:rPr>
                    <w:color w:val="FF0000"/>
                    <w:w w:val="97"/>
                    <w:kern w:val="28"/>
                    <w:sz w:val="24"/>
                    <w:szCs w:val="24"/>
                    <w:lang w:val="en"/>
                  </w:rPr>
                </w:rPrChange>
              </w:rPr>
              <w:t>ký</w:t>
            </w:r>
            <w:proofErr w:type="spellEnd"/>
            <w:r w:rsidR="008D2624" w:rsidRPr="00395254">
              <w:rPr>
                <w:color w:val="000000"/>
                <w:w w:val="97"/>
                <w:kern w:val="28"/>
                <w:sz w:val="24"/>
                <w:szCs w:val="24"/>
                <w:lang w:val="en"/>
                <w:rPrChange w:id="1277"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78" w:author="Pham Thi Thu Lan" w:date="2021-01-03T17:25:00Z">
                  <w:rPr>
                    <w:color w:val="FF0000"/>
                    <w:w w:val="97"/>
                    <w:kern w:val="28"/>
                    <w:sz w:val="24"/>
                    <w:szCs w:val="24"/>
                    <w:lang w:val="en"/>
                  </w:rPr>
                </w:rPrChange>
              </w:rPr>
              <w:t>hợp</w:t>
            </w:r>
            <w:proofErr w:type="spellEnd"/>
            <w:r w:rsidR="008D2624" w:rsidRPr="00395254">
              <w:rPr>
                <w:color w:val="000000"/>
                <w:w w:val="97"/>
                <w:kern w:val="28"/>
                <w:sz w:val="24"/>
                <w:szCs w:val="24"/>
                <w:lang w:val="en"/>
                <w:rPrChange w:id="1279"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80" w:author="Pham Thi Thu Lan" w:date="2021-01-03T17:25:00Z">
                  <w:rPr>
                    <w:color w:val="FF0000"/>
                    <w:w w:val="97"/>
                    <w:kern w:val="28"/>
                    <w:sz w:val="24"/>
                    <w:szCs w:val="24"/>
                    <w:lang w:val="en"/>
                  </w:rPr>
                </w:rPrChange>
              </w:rPr>
              <w:t>đồng</w:t>
            </w:r>
            <w:proofErr w:type="spellEnd"/>
            <w:r w:rsidR="008D2624" w:rsidRPr="00395254">
              <w:rPr>
                <w:color w:val="000000"/>
                <w:w w:val="97"/>
                <w:kern w:val="28"/>
                <w:sz w:val="24"/>
                <w:szCs w:val="24"/>
                <w:lang w:val="en"/>
                <w:rPrChange w:id="1281" w:author="Pham Thi Thu Lan" w:date="2021-01-03T17:25:00Z">
                  <w:rPr>
                    <w:color w:val="FF0000"/>
                    <w:w w:val="97"/>
                    <w:kern w:val="28"/>
                    <w:sz w:val="24"/>
                    <w:szCs w:val="24"/>
                    <w:lang w:val="en"/>
                  </w:rPr>
                </w:rPrChange>
              </w:rPr>
              <w:t>,</w:t>
            </w:r>
            <w:r w:rsidRPr="00395254">
              <w:rPr>
                <w:color w:val="000000"/>
                <w:w w:val="97"/>
                <w:kern w:val="28"/>
                <w:sz w:val="24"/>
                <w:szCs w:val="24"/>
                <w:lang w:val="en"/>
                <w:rPrChange w:id="1282"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83" w:author="Pham Thi Thu Lan" w:date="2021-01-03T17:25:00Z">
                  <w:rPr>
                    <w:color w:val="FF0000"/>
                    <w:w w:val="97"/>
                    <w:kern w:val="28"/>
                    <w:sz w:val="24"/>
                    <w:szCs w:val="24"/>
                    <w:lang w:val="en"/>
                  </w:rPr>
                </w:rPrChange>
              </w:rPr>
              <w:t>nhận</w:t>
            </w:r>
            <w:proofErr w:type="spellEnd"/>
            <w:r w:rsidRPr="00395254">
              <w:rPr>
                <w:color w:val="000000"/>
                <w:w w:val="97"/>
                <w:kern w:val="28"/>
                <w:sz w:val="24"/>
                <w:szCs w:val="24"/>
                <w:lang w:val="en"/>
                <w:rPrChange w:id="1284"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85" w:author="Pham Thi Thu Lan" w:date="2021-01-03T17:25:00Z">
                  <w:rPr>
                    <w:color w:val="FF0000"/>
                    <w:w w:val="97"/>
                    <w:kern w:val="28"/>
                    <w:sz w:val="24"/>
                    <w:szCs w:val="24"/>
                    <w:lang w:val="en"/>
                  </w:rPr>
                </w:rPrChange>
              </w:rPr>
              <w:t>kinh</w:t>
            </w:r>
            <w:proofErr w:type="spellEnd"/>
            <w:r w:rsidRPr="00395254">
              <w:rPr>
                <w:color w:val="000000"/>
                <w:w w:val="97"/>
                <w:kern w:val="28"/>
                <w:sz w:val="24"/>
                <w:szCs w:val="24"/>
                <w:lang w:val="en"/>
                <w:rPrChange w:id="1286" w:author="Pham Thi Thu Lan" w:date="2021-01-03T17:25:00Z">
                  <w:rPr>
                    <w:color w:val="FF0000"/>
                    <w:w w:val="97"/>
                    <w:kern w:val="28"/>
                    <w:sz w:val="24"/>
                    <w:szCs w:val="24"/>
                    <w:lang w:val="en"/>
                  </w:rPr>
                </w:rPrChange>
              </w:rPr>
              <w:t xml:space="preserve"> </w:t>
            </w:r>
            <w:proofErr w:type="spellStart"/>
            <w:r w:rsidRPr="00395254">
              <w:rPr>
                <w:color w:val="000000"/>
                <w:w w:val="97"/>
                <w:kern w:val="28"/>
                <w:sz w:val="24"/>
                <w:szCs w:val="24"/>
                <w:lang w:val="en"/>
                <w:rPrChange w:id="1287" w:author="Pham Thi Thu Lan" w:date="2021-01-03T17:25:00Z">
                  <w:rPr>
                    <w:color w:val="FF0000"/>
                    <w:w w:val="97"/>
                    <w:kern w:val="28"/>
                    <w:sz w:val="24"/>
                    <w:szCs w:val="24"/>
                    <w:lang w:val="en"/>
                  </w:rPr>
                </w:rPrChange>
              </w:rPr>
              <w:t>phí</w:t>
            </w:r>
            <w:proofErr w:type="spellEnd"/>
            <w:r w:rsidRPr="00395254">
              <w:rPr>
                <w:color w:val="000000"/>
                <w:w w:val="97"/>
                <w:kern w:val="28"/>
                <w:sz w:val="24"/>
                <w:szCs w:val="24"/>
                <w:lang w:val="en"/>
                <w:rPrChange w:id="1288" w:author="Pham Thi Thu Lan" w:date="2021-01-03T17:25:00Z">
                  <w:rPr>
                    <w:color w:val="FF0000"/>
                    <w:w w:val="97"/>
                    <w:kern w:val="28"/>
                    <w:sz w:val="24"/>
                    <w:szCs w:val="24"/>
                    <w:lang w:val="en"/>
                  </w:rPr>
                </w:rPrChange>
              </w:rPr>
              <w:t xml:space="preserve"> TKCM</w:t>
            </w:r>
            <w:r w:rsidR="008D2624" w:rsidRPr="00395254">
              <w:rPr>
                <w:color w:val="000000"/>
                <w:w w:val="97"/>
                <w:kern w:val="28"/>
                <w:sz w:val="24"/>
                <w:szCs w:val="24"/>
                <w:lang w:val="en"/>
                <w:rPrChange w:id="1289"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90" w:author="Pham Thi Thu Lan" w:date="2021-01-03T17:25:00Z">
                  <w:rPr>
                    <w:color w:val="FF0000"/>
                    <w:w w:val="97"/>
                    <w:kern w:val="28"/>
                    <w:sz w:val="24"/>
                    <w:szCs w:val="24"/>
                    <w:lang w:val="en"/>
                  </w:rPr>
                </w:rPrChange>
              </w:rPr>
              <w:t>và</w:t>
            </w:r>
            <w:proofErr w:type="spellEnd"/>
            <w:r w:rsidR="008D2624" w:rsidRPr="00395254">
              <w:rPr>
                <w:color w:val="000000"/>
                <w:w w:val="97"/>
                <w:kern w:val="28"/>
                <w:sz w:val="24"/>
                <w:szCs w:val="24"/>
                <w:lang w:val="en"/>
                <w:rPrChange w:id="1291"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92" w:author="Pham Thi Thu Lan" w:date="2021-01-03T17:25:00Z">
                  <w:rPr>
                    <w:color w:val="FF0000"/>
                    <w:w w:val="97"/>
                    <w:kern w:val="28"/>
                    <w:sz w:val="24"/>
                    <w:szCs w:val="24"/>
                    <w:lang w:val="en"/>
                  </w:rPr>
                </w:rPrChange>
              </w:rPr>
              <w:t>Biên</w:t>
            </w:r>
            <w:proofErr w:type="spellEnd"/>
            <w:r w:rsidR="008D2624" w:rsidRPr="00395254">
              <w:rPr>
                <w:color w:val="000000"/>
                <w:w w:val="97"/>
                <w:kern w:val="28"/>
                <w:sz w:val="24"/>
                <w:szCs w:val="24"/>
                <w:lang w:val="en"/>
                <w:rPrChange w:id="1293"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94" w:author="Pham Thi Thu Lan" w:date="2021-01-03T17:25:00Z">
                  <w:rPr>
                    <w:color w:val="FF0000"/>
                    <w:w w:val="97"/>
                    <w:kern w:val="28"/>
                    <w:sz w:val="24"/>
                    <w:szCs w:val="24"/>
                    <w:lang w:val="en"/>
                  </w:rPr>
                </w:rPrChange>
              </w:rPr>
              <w:t>nhận</w:t>
            </w:r>
            <w:proofErr w:type="spellEnd"/>
            <w:r w:rsidR="008D2624" w:rsidRPr="00395254">
              <w:rPr>
                <w:color w:val="000000"/>
                <w:w w:val="97"/>
                <w:kern w:val="28"/>
                <w:sz w:val="24"/>
                <w:szCs w:val="24"/>
                <w:lang w:val="en"/>
                <w:rPrChange w:id="1295"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96" w:author="Pham Thi Thu Lan" w:date="2021-01-03T17:25:00Z">
                  <w:rPr>
                    <w:color w:val="FF0000"/>
                    <w:w w:val="97"/>
                    <w:kern w:val="28"/>
                    <w:sz w:val="24"/>
                    <w:szCs w:val="24"/>
                    <w:lang w:val="en"/>
                  </w:rPr>
                </w:rPrChange>
              </w:rPr>
              <w:t>kinh</w:t>
            </w:r>
            <w:proofErr w:type="spellEnd"/>
            <w:r w:rsidR="008D2624" w:rsidRPr="00395254">
              <w:rPr>
                <w:color w:val="000000"/>
                <w:w w:val="97"/>
                <w:kern w:val="28"/>
                <w:sz w:val="24"/>
                <w:szCs w:val="24"/>
                <w:lang w:val="en"/>
                <w:rPrChange w:id="1297"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298" w:author="Pham Thi Thu Lan" w:date="2021-01-03T17:25:00Z">
                  <w:rPr>
                    <w:color w:val="FF0000"/>
                    <w:w w:val="97"/>
                    <w:kern w:val="28"/>
                    <w:sz w:val="24"/>
                    <w:szCs w:val="24"/>
                    <w:lang w:val="en"/>
                  </w:rPr>
                </w:rPrChange>
              </w:rPr>
              <w:t>phí</w:t>
            </w:r>
            <w:proofErr w:type="spellEnd"/>
            <w:r w:rsidR="003A191A" w:rsidRPr="00395254">
              <w:rPr>
                <w:color w:val="000000"/>
                <w:w w:val="97"/>
                <w:kern w:val="28"/>
                <w:sz w:val="24"/>
                <w:szCs w:val="24"/>
                <w:lang w:val="en"/>
                <w:rPrChange w:id="1299" w:author="Pham Thi Thu Lan" w:date="2021-01-03T17:25:00Z">
                  <w:rPr>
                    <w:color w:val="FF0000"/>
                    <w:w w:val="97"/>
                    <w:kern w:val="28"/>
                    <w:sz w:val="24"/>
                    <w:szCs w:val="24"/>
                    <w:lang w:val="en"/>
                  </w:rPr>
                </w:rPrChange>
              </w:rPr>
              <w:t xml:space="preserve"> </w:t>
            </w:r>
            <w:proofErr w:type="spellStart"/>
            <w:r w:rsidR="003A191A" w:rsidRPr="00395254">
              <w:rPr>
                <w:color w:val="000000"/>
                <w:w w:val="97"/>
                <w:kern w:val="28"/>
                <w:sz w:val="24"/>
                <w:szCs w:val="24"/>
                <w:lang w:val="en"/>
                <w:rPrChange w:id="1300" w:author="Pham Thi Thu Lan" w:date="2021-01-03T17:25:00Z">
                  <w:rPr>
                    <w:color w:val="FF0000"/>
                    <w:w w:val="97"/>
                    <w:kern w:val="28"/>
                    <w:sz w:val="24"/>
                    <w:szCs w:val="24"/>
                    <w:lang w:val="en"/>
                  </w:rPr>
                </w:rPrChange>
              </w:rPr>
              <w:t>của</w:t>
            </w:r>
            <w:proofErr w:type="spellEnd"/>
            <w:r w:rsidR="003A191A" w:rsidRPr="00395254">
              <w:rPr>
                <w:color w:val="000000"/>
                <w:w w:val="97"/>
                <w:kern w:val="28"/>
                <w:sz w:val="24"/>
                <w:szCs w:val="24"/>
                <w:lang w:val="en"/>
                <w:rPrChange w:id="1301" w:author="Pham Thi Thu Lan" w:date="2021-01-03T17:25:00Z">
                  <w:rPr>
                    <w:color w:val="FF0000"/>
                    <w:w w:val="97"/>
                    <w:kern w:val="28"/>
                    <w:sz w:val="24"/>
                    <w:szCs w:val="24"/>
                    <w:lang w:val="en"/>
                  </w:rPr>
                </w:rPrChange>
              </w:rPr>
              <w:t xml:space="preserve"> </w:t>
            </w:r>
            <w:proofErr w:type="spellStart"/>
            <w:r w:rsidR="003A191A" w:rsidRPr="00395254">
              <w:rPr>
                <w:color w:val="000000"/>
                <w:w w:val="97"/>
                <w:kern w:val="28"/>
                <w:sz w:val="24"/>
                <w:szCs w:val="24"/>
                <w:lang w:val="en"/>
                <w:rPrChange w:id="1302" w:author="Pham Thi Thu Lan" w:date="2021-01-03T17:25:00Z">
                  <w:rPr>
                    <w:color w:val="FF0000"/>
                    <w:w w:val="97"/>
                    <w:kern w:val="28"/>
                    <w:sz w:val="24"/>
                    <w:szCs w:val="24"/>
                    <w:lang w:val="en"/>
                  </w:rPr>
                </w:rPrChange>
              </w:rPr>
              <w:t>các</w:t>
            </w:r>
            <w:proofErr w:type="spellEnd"/>
            <w:r w:rsidR="003A191A" w:rsidRPr="00395254">
              <w:rPr>
                <w:color w:val="000000"/>
                <w:w w:val="97"/>
                <w:kern w:val="28"/>
                <w:sz w:val="24"/>
                <w:szCs w:val="24"/>
                <w:lang w:val="en"/>
                <w:rPrChange w:id="1303" w:author="Pham Thi Thu Lan" w:date="2021-01-03T17:25:00Z">
                  <w:rPr>
                    <w:color w:val="FF0000"/>
                    <w:w w:val="97"/>
                    <w:kern w:val="28"/>
                    <w:sz w:val="24"/>
                    <w:szCs w:val="24"/>
                    <w:lang w:val="en"/>
                  </w:rPr>
                </w:rPrChange>
              </w:rPr>
              <w:t xml:space="preserve"> </w:t>
            </w:r>
            <w:proofErr w:type="spellStart"/>
            <w:r w:rsidR="003A191A" w:rsidRPr="00395254">
              <w:rPr>
                <w:color w:val="000000"/>
                <w:w w:val="97"/>
                <w:kern w:val="28"/>
                <w:sz w:val="24"/>
                <w:szCs w:val="24"/>
                <w:lang w:val="en"/>
                <w:rPrChange w:id="1304" w:author="Pham Thi Thu Lan" w:date="2021-01-03T17:25:00Z">
                  <w:rPr>
                    <w:color w:val="FF0000"/>
                    <w:w w:val="97"/>
                    <w:kern w:val="28"/>
                    <w:sz w:val="24"/>
                    <w:szCs w:val="24"/>
                    <w:lang w:val="en"/>
                  </w:rPr>
                </w:rPrChange>
              </w:rPr>
              <w:t>thành</w:t>
            </w:r>
            <w:proofErr w:type="spellEnd"/>
            <w:r w:rsidR="003A191A" w:rsidRPr="00395254">
              <w:rPr>
                <w:color w:val="000000"/>
                <w:w w:val="97"/>
                <w:kern w:val="28"/>
                <w:sz w:val="24"/>
                <w:szCs w:val="24"/>
                <w:lang w:val="en"/>
                <w:rPrChange w:id="1305" w:author="Pham Thi Thu Lan" w:date="2021-01-03T17:25:00Z">
                  <w:rPr>
                    <w:color w:val="FF0000"/>
                    <w:w w:val="97"/>
                    <w:kern w:val="28"/>
                    <w:sz w:val="24"/>
                    <w:szCs w:val="24"/>
                    <w:lang w:val="en"/>
                  </w:rPr>
                </w:rPrChange>
              </w:rPr>
              <w:t xml:space="preserve"> </w:t>
            </w:r>
            <w:proofErr w:type="spellStart"/>
            <w:r w:rsidR="003A191A" w:rsidRPr="00395254">
              <w:rPr>
                <w:color w:val="000000"/>
                <w:w w:val="97"/>
                <w:kern w:val="28"/>
                <w:sz w:val="24"/>
                <w:szCs w:val="24"/>
                <w:lang w:val="en"/>
                <w:rPrChange w:id="1306" w:author="Pham Thi Thu Lan" w:date="2021-01-03T17:25:00Z">
                  <w:rPr>
                    <w:color w:val="FF0000"/>
                    <w:w w:val="97"/>
                    <w:kern w:val="28"/>
                    <w:sz w:val="24"/>
                    <w:szCs w:val="24"/>
                    <w:lang w:val="en"/>
                  </w:rPr>
                </w:rPrChange>
              </w:rPr>
              <w:t>viên</w:t>
            </w:r>
            <w:proofErr w:type="spellEnd"/>
            <w:r w:rsidR="003A191A" w:rsidRPr="00395254">
              <w:rPr>
                <w:color w:val="000000"/>
                <w:w w:val="97"/>
                <w:kern w:val="28"/>
                <w:sz w:val="24"/>
                <w:szCs w:val="24"/>
                <w:lang w:val="en"/>
                <w:rPrChange w:id="1307" w:author="Pham Thi Thu Lan" w:date="2021-01-03T17:25:00Z">
                  <w:rPr>
                    <w:color w:val="FF0000"/>
                    <w:w w:val="97"/>
                    <w:kern w:val="28"/>
                    <w:sz w:val="24"/>
                    <w:szCs w:val="24"/>
                    <w:lang w:val="en"/>
                  </w:rPr>
                </w:rPrChange>
              </w:rPr>
              <w:t xml:space="preserve"> </w:t>
            </w:r>
            <w:proofErr w:type="spellStart"/>
            <w:r w:rsidR="003A191A" w:rsidRPr="00395254">
              <w:rPr>
                <w:color w:val="000000"/>
                <w:w w:val="97"/>
                <w:kern w:val="28"/>
                <w:sz w:val="24"/>
                <w:szCs w:val="24"/>
                <w:lang w:val="en"/>
                <w:rPrChange w:id="1308" w:author="Pham Thi Thu Lan" w:date="2021-01-03T17:25:00Z">
                  <w:rPr>
                    <w:color w:val="FF0000"/>
                    <w:w w:val="97"/>
                    <w:kern w:val="28"/>
                    <w:sz w:val="24"/>
                    <w:szCs w:val="24"/>
                    <w:lang w:val="en"/>
                  </w:rPr>
                </w:rPrChange>
              </w:rPr>
              <w:t>từ</w:t>
            </w:r>
            <w:proofErr w:type="spellEnd"/>
            <w:r w:rsidR="003A191A" w:rsidRPr="00395254">
              <w:rPr>
                <w:color w:val="000000"/>
                <w:w w:val="97"/>
                <w:kern w:val="28"/>
                <w:sz w:val="24"/>
                <w:szCs w:val="24"/>
                <w:lang w:val="en"/>
                <w:rPrChange w:id="1309" w:author="Pham Thi Thu Lan" w:date="2021-01-03T17:25:00Z">
                  <w:rPr>
                    <w:color w:val="FF0000"/>
                    <w:w w:val="97"/>
                    <w:kern w:val="28"/>
                    <w:sz w:val="24"/>
                    <w:szCs w:val="24"/>
                    <w:lang w:val="en"/>
                  </w:rPr>
                </w:rPrChange>
              </w:rPr>
              <w:t xml:space="preserve"> CNĐT</w:t>
            </w:r>
            <w:r w:rsidR="008D2624" w:rsidRPr="00395254">
              <w:rPr>
                <w:color w:val="000000"/>
                <w:w w:val="97"/>
                <w:kern w:val="28"/>
                <w:sz w:val="24"/>
                <w:szCs w:val="24"/>
                <w:lang w:val="en"/>
                <w:rPrChange w:id="1310"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311" w:author="Pham Thi Thu Lan" w:date="2021-01-03T17:25:00Z">
                  <w:rPr>
                    <w:color w:val="FF0000"/>
                    <w:w w:val="97"/>
                    <w:kern w:val="28"/>
                    <w:sz w:val="24"/>
                    <w:szCs w:val="24"/>
                    <w:lang w:val="en"/>
                  </w:rPr>
                </w:rPrChange>
              </w:rPr>
              <w:t>tương</w:t>
            </w:r>
            <w:proofErr w:type="spellEnd"/>
            <w:r w:rsidR="008D2624" w:rsidRPr="00395254">
              <w:rPr>
                <w:color w:val="000000"/>
                <w:w w:val="97"/>
                <w:kern w:val="28"/>
                <w:sz w:val="24"/>
                <w:szCs w:val="24"/>
                <w:lang w:val="en"/>
                <w:rPrChange w:id="1312" w:author="Pham Thi Thu Lan" w:date="2021-01-03T17:25:00Z">
                  <w:rPr>
                    <w:color w:val="FF0000"/>
                    <w:w w:val="97"/>
                    <w:kern w:val="28"/>
                    <w:sz w:val="24"/>
                    <w:szCs w:val="24"/>
                    <w:lang w:val="en"/>
                  </w:rPr>
                </w:rPrChange>
              </w:rPr>
              <w:t xml:space="preserve"> </w:t>
            </w:r>
            <w:proofErr w:type="spellStart"/>
            <w:r w:rsidR="008D2624" w:rsidRPr="00395254">
              <w:rPr>
                <w:color w:val="000000"/>
                <w:w w:val="97"/>
                <w:kern w:val="28"/>
                <w:sz w:val="24"/>
                <w:szCs w:val="24"/>
                <w:lang w:val="en"/>
                <w:rPrChange w:id="1313" w:author="Pham Thi Thu Lan" w:date="2021-01-03T17:25:00Z">
                  <w:rPr>
                    <w:color w:val="FF0000"/>
                    <w:w w:val="97"/>
                    <w:kern w:val="28"/>
                    <w:sz w:val="24"/>
                    <w:szCs w:val="24"/>
                    <w:lang w:val="en"/>
                  </w:rPr>
                </w:rPrChange>
              </w:rPr>
              <w:t>ứng</w:t>
            </w:r>
            <w:proofErr w:type="spellEnd"/>
          </w:p>
          <w:p w14:paraId="6C419EA2" w14:textId="77777777" w:rsidR="000C05CA" w:rsidRPr="00395254" w:rsidRDefault="000C05CA" w:rsidP="000C05CA">
            <w:pPr>
              <w:widowControl w:val="0"/>
              <w:rPr>
                <w:color w:val="000000"/>
                <w:kern w:val="28"/>
                <w:sz w:val="24"/>
                <w:szCs w:val="24"/>
                <w:lang w:val="en"/>
                <w:rPrChange w:id="1314" w:author="Pham Thi Thu Lan" w:date="2021-01-03T17:25:00Z">
                  <w:rPr>
                    <w:color w:val="FF0000"/>
                    <w:kern w:val="28"/>
                    <w:sz w:val="24"/>
                    <w:szCs w:val="24"/>
                    <w:lang w:val="en"/>
                  </w:rPr>
                </w:rPrChange>
              </w:rPr>
            </w:pPr>
            <w:r w:rsidRPr="00395254">
              <w:rPr>
                <w:color w:val="000000"/>
                <w:kern w:val="28"/>
                <w:sz w:val="24"/>
                <w:szCs w:val="24"/>
                <w:lang w:val="en"/>
                <w:rPrChange w:id="131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16"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31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18" w:author="Pham Thi Thu Lan" w:date="2021-01-03T17:25:00Z">
                  <w:rPr>
                    <w:color w:val="FF0000"/>
                    <w:kern w:val="28"/>
                    <w:sz w:val="24"/>
                    <w:szCs w:val="24"/>
                    <w:lang w:val="en"/>
                  </w:rPr>
                </w:rPrChange>
              </w:rPr>
              <w:t>bản</w:t>
            </w:r>
            <w:proofErr w:type="spellEnd"/>
            <w:r w:rsidR="00344D09" w:rsidRPr="00395254">
              <w:rPr>
                <w:color w:val="000000"/>
                <w:kern w:val="28"/>
                <w:sz w:val="24"/>
                <w:szCs w:val="24"/>
                <w:lang w:val="en"/>
                <w:rPrChange w:id="131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20" w:author="Pham Thi Thu Lan" w:date="2021-01-03T17:25:00Z">
                  <w:rPr>
                    <w:color w:val="FF0000"/>
                    <w:kern w:val="28"/>
                    <w:sz w:val="24"/>
                    <w:szCs w:val="24"/>
                    <w:lang w:val="en"/>
                  </w:rPr>
                </w:rPrChange>
              </w:rPr>
              <w:t>thanh</w:t>
            </w:r>
            <w:proofErr w:type="spellEnd"/>
            <w:r w:rsidRPr="00395254">
              <w:rPr>
                <w:color w:val="000000"/>
                <w:kern w:val="28"/>
                <w:sz w:val="24"/>
                <w:szCs w:val="24"/>
                <w:lang w:val="en"/>
                <w:rPrChange w:id="132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22" w:author="Pham Thi Thu Lan" w:date="2021-01-03T17:25:00Z">
                  <w:rPr>
                    <w:color w:val="FF0000"/>
                    <w:kern w:val="28"/>
                    <w:sz w:val="24"/>
                    <w:szCs w:val="24"/>
                    <w:lang w:val="en"/>
                  </w:rPr>
                </w:rPrChange>
              </w:rPr>
              <w:t>lý</w:t>
            </w:r>
            <w:proofErr w:type="spellEnd"/>
            <w:r w:rsidRPr="00395254">
              <w:rPr>
                <w:color w:val="000000"/>
                <w:kern w:val="28"/>
                <w:sz w:val="24"/>
                <w:szCs w:val="24"/>
                <w:lang w:val="en"/>
                <w:rPrChange w:id="132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24" w:author="Pham Thi Thu Lan" w:date="2021-01-03T17:25:00Z">
                  <w:rPr>
                    <w:color w:val="FF0000"/>
                    <w:kern w:val="28"/>
                    <w:sz w:val="24"/>
                    <w:szCs w:val="24"/>
                    <w:lang w:val="en"/>
                  </w:rPr>
                </w:rPrChange>
              </w:rPr>
              <w:t>Hợp</w:t>
            </w:r>
            <w:proofErr w:type="spellEnd"/>
            <w:r w:rsidRPr="00395254">
              <w:rPr>
                <w:color w:val="000000"/>
                <w:kern w:val="28"/>
                <w:sz w:val="24"/>
                <w:szCs w:val="24"/>
                <w:lang w:val="en"/>
                <w:rPrChange w:id="132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26" w:author="Pham Thi Thu Lan" w:date="2021-01-03T17:25:00Z">
                  <w:rPr>
                    <w:color w:val="FF0000"/>
                    <w:kern w:val="28"/>
                    <w:sz w:val="24"/>
                    <w:szCs w:val="24"/>
                    <w:lang w:val="en"/>
                  </w:rPr>
                </w:rPrChange>
              </w:rPr>
              <w:t>đồng</w:t>
            </w:r>
            <w:proofErr w:type="spellEnd"/>
            <w:r w:rsidRPr="00395254">
              <w:rPr>
                <w:color w:val="000000"/>
                <w:kern w:val="28"/>
                <w:sz w:val="24"/>
                <w:szCs w:val="24"/>
                <w:lang w:val="en"/>
                <w:rPrChange w:id="132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28" w:author="Pham Thi Thu Lan" w:date="2021-01-03T17:25:00Z">
                  <w:rPr>
                    <w:color w:val="FF0000"/>
                    <w:kern w:val="28"/>
                    <w:sz w:val="24"/>
                    <w:szCs w:val="24"/>
                    <w:lang w:val="en"/>
                  </w:rPr>
                </w:rPrChange>
              </w:rPr>
              <w:t>thực</w:t>
            </w:r>
            <w:proofErr w:type="spellEnd"/>
            <w:r w:rsidRPr="00395254">
              <w:rPr>
                <w:color w:val="000000"/>
                <w:kern w:val="28"/>
                <w:sz w:val="24"/>
                <w:szCs w:val="24"/>
                <w:lang w:val="en"/>
                <w:rPrChange w:id="132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30" w:author="Pham Thi Thu Lan" w:date="2021-01-03T17:25:00Z">
                  <w:rPr>
                    <w:color w:val="FF0000"/>
                    <w:kern w:val="28"/>
                    <w:sz w:val="24"/>
                    <w:szCs w:val="24"/>
                    <w:lang w:val="en"/>
                  </w:rPr>
                </w:rPrChange>
              </w:rPr>
              <w:t>hiện</w:t>
            </w:r>
            <w:proofErr w:type="spellEnd"/>
            <w:r w:rsidRPr="00395254">
              <w:rPr>
                <w:color w:val="000000"/>
                <w:kern w:val="28"/>
                <w:sz w:val="24"/>
                <w:szCs w:val="24"/>
                <w:lang w:val="en"/>
                <w:rPrChange w:id="133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32" w:author="Pham Thi Thu Lan" w:date="2021-01-03T17:25:00Z">
                  <w:rPr>
                    <w:color w:val="FF0000"/>
                    <w:kern w:val="28"/>
                    <w:sz w:val="24"/>
                    <w:szCs w:val="24"/>
                    <w:lang w:val="en"/>
                  </w:rPr>
                </w:rPrChange>
              </w:rPr>
              <w:t>đề</w:t>
            </w:r>
            <w:proofErr w:type="spellEnd"/>
            <w:r w:rsidRPr="00395254">
              <w:rPr>
                <w:color w:val="000000"/>
                <w:kern w:val="28"/>
                <w:sz w:val="24"/>
                <w:szCs w:val="24"/>
                <w:lang w:val="en"/>
                <w:rPrChange w:id="133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34" w:author="Pham Thi Thu Lan" w:date="2021-01-03T17:25:00Z">
                  <w:rPr>
                    <w:color w:val="FF0000"/>
                    <w:kern w:val="28"/>
                    <w:sz w:val="24"/>
                    <w:szCs w:val="24"/>
                    <w:lang w:val="en"/>
                  </w:rPr>
                </w:rPrChange>
              </w:rPr>
              <w:t>tài</w:t>
            </w:r>
            <w:proofErr w:type="spellEnd"/>
            <w:r w:rsidRPr="00395254">
              <w:rPr>
                <w:color w:val="000000"/>
                <w:kern w:val="28"/>
                <w:sz w:val="24"/>
                <w:szCs w:val="24"/>
                <w:lang w:val="en"/>
                <w:rPrChange w:id="133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36" w:author="Pham Thi Thu Lan" w:date="2021-01-03T17:25:00Z">
                  <w:rPr>
                    <w:color w:val="FF0000"/>
                    <w:kern w:val="28"/>
                    <w:sz w:val="24"/>
                    <w:szCs w:val="24"/>
                    <w:lang w:val="en"/>
                  </w:rPr>
                </w:rPrChange>
              </w:rPr>
              <w:t>giữa</w:t>
            </w:r>
            <w:proofErr w:type="spellEnd"/>
            <w:r w:rsidRPr="00395254">
              <w:rPr>
                <w:color w:val="000000"/>
                <w:kern w:val="28"/>
                <w:sz w:val="24"/>
                <w:szCs w:val="24"/>
                <w:lang w:val="en"/>
                <w:rPrChange w:id="133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38" w:author="Pham Thi Thu Lan" w:date="2021-01-03T17:25:00Z">
                  <w:rPr>
                    <w:color w:val="FF0000"/>
                    <w:kern w:val="28"/>
                    <w:sz w:val="24"/>
                    <w:szCs w:val="24"/>
                    <w:lang w:val="en"/>
                  </w:rPr>
                </w:rPrChange>
              </w:rPr>
              <w:t>Nhà</w:t>
            </w:r>
            <w:proofErr w:type="spellEnd"/>
            <w:r w:rsidRPr="00395254">
              <w:rPr>
                <w:color w:val="000000"/>
                <w:kern w:val="28"/>
                <w:sz w:val="24"/>
                <w:szCs w:val="24"/>
                <w:lang w:val="en"/>
                <w:rPrChange w:id="133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40" w:author="Pham Thi Thu Lan" w:date="2021-01-03T17:25:00Z">
                  <w:rPr>
                    <w:color w:val="FF0000"/>
                    <w:kern w:val="28"/>
                    <w:sz w:val="24"/>
                    <w:szCs w:val="24"/>
                    <w:lang w:val="en"/>
                  </w:rPr>
                </w:rPrChange>
              </w:rPr>
              <w:t>trường</w:t>
            </w:r>
            <w:proofErr w:type="spellEnd"/>
            <w:r w:rsidRPr="00395254">
              <w:rPr>
                <w:color w:val="000000"/>
                <w:kern w:val="28"/>
                <w:sz w:val="24"/>
                <w:szCs w:val="24"/>
                <w:lang w:val="en"/>
                <w:rPrChange w:id="134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42" w:author="Pham Thi Thu Lan" w:date="2021-01-03T17:25:00Z">
                  <w:rPr>
                    <w:color w:val="FF0000"/>
                    <w:kern w:val="28"/>
                    <w:sz w:val="24"/>
                    <w:szCs w:val="24"/>
                    <w:lang w:val="en"/>
                  </w:rPr>
                </w:rPrChange>
              </w:rPr>
              <w:t>và</w:t>
            </w:r>
            <w:proofErr w:type="spellEnd"/>
            <w:r w:rsidRPr="00395254">
              <w:rPr>
                <w:color w:val="000000"/>
                <w:kern w:val="28"/>
                <w:sz w:val="24"/>
                <w:szCs w:val="24"/>
                <w:lang w:val="en"/>
                <w:rPrChange w:id="134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44" w:author="Pham Thi Thu Lan" w:date="2021-01-03T17:25:00Z">
                  <w:rPr>
                    <w:color w:val="FF0000"/>
                    <w:kern w:val="28"/>
                    <w:sz w:val="24"/>
                    <w:szCs w:val="24"/>
                    <w:lang w:val="en"/>
                  </w:rPr>
                </w:rPrChange>
              </w:rPr>
              <w:t>chủ</w:t>
            </w:r>
            <w:proofErr w:type="spellEnd"/>
            <w:r w:rsidRPr="00395254">
              <w:rPr>
                <w:color w:val="000000"/>
                <w:kern w:val="28"/>
                <w:sz w:val="24"/>
                <w:szCs w:val="24"/>
                <w:lang w:val="en"/>
                <w:rPrChange w:id="134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46" w:author="Pham Thi Thu Lan" w:date="2021-01-03T17:25:00Z">
                  <w:rPr>
                    <w:color w:val="FF0000"/>
                    <w:kern w:val="28"/>
                    <w:sz w:val="24"/>
                    <w:szCs w:val="24"/>
                    <w:lang w:val="en"/>
                  </w:rPr>
                </w:rPrChange>
              </w:rPr>
              <w:t>nhiệm</w:t>
            </w:r>
            <w:proofErr w:type="spellEnd"/>
            <w:r w:rsidRPr="00395254">
              <w:rPr>
                <w:color w:val="000000"/>
                <w:kern w:val="28"/>
                <w:sz w:val="24"/>
                <w:szCs w:val="24"/>
                <w:lang w:val="en"/>
                <w:rPrChange w:id="134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48" w:author="Pham Thi Thu Lan" w:date="2021-01-03T17:25:00Z">
                  <w:rPr>
                    <w:color w:val="FF0000"/>
                    <w:kern w:val="28"/>
                    <w:sz w:val="24"/>
                    <w:szCs w:val="24"/>
                    <w:lang w:val="en"/>
                  </w:rPr>
                </w:rPrChange>
              </w:rPr>
              <w:t>đề</w:t>
            </w:r>
            <w:proofErr w:type="spellEnd"/>
            <w:r w:rsidRPr="00395254">
              <w:rPr>
                <w:color w:val="000000"/>
                <w:kern w:val="28"/>
                <w:sz w:val="24"/>
                <w:szCs w:val="24"/>
                <w:lang w:val="en"/>
                <w:rPrChange w:id="134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50" w:author="Pham Thi Thu Lan" w:date="2021-01-03T17:25:00Z">
                  <w:rPr>
                    <w:color w:val="FF0000"/>
                    <w:kern w:val="28"/>
                    <w:sz w:val="24"/>
                    <w:szCs w:val="24"/>
                    <w:lang w:val="en"/>
                  </w:rPr>
                </w:rPrChange>
              </w:rPr>
              <w:t>tài</w:t>
            </w:r>
            <w:proofErr w:type="spellEnd"/>
          </w:p>
          <w:p w14:paraId="2C6FA171" w14:textId="77777777" w:rsidR="007C7550" w:rsidRPr="00395254" w:rsidRDefault="007C7550" w:rsidP="000C05CA">
            <w:pPr>
              <w:widowControl w:val="0"/>
              <w:rPr>
                <w:color w:val="000000"/>
                <w:w w:val="95"/>
                <w:kern w:val="28"/>
                <w:sz w:val="24"/>
                <w:szCs w:val="24"/>
                <w:lang w:val="en"/>
                <w:rPrChange w:id="1351" w:author="Pham Thi Thu Lan" w:date="2021-01-03T17:25:00Z">
                  <w:rPr>
                    <w:color w:val="FF0000"/>
                    <w:w w:val="95"/>
                    <w:kern w:val="28"/>
                    <w:sz w:val="24"/>
                    <w:szCs w:val="24"/>
                    <w:lang w:val="en"/>
                  </w:rPr>
                </w:rPrChange>
              </w:rPr>
            </w:pPr>
            <w:r w:rsidRPr="00395254">
              <w:rPr>
                <w:color w:val="000000"/>
                <w:w w:val="95"/>
                <w:kern w:val="28"/>
                <w:sz w:val="24"/>
                <w:szCs w:val="24"/>
                <w:lang w:val="en"/>
                <w:rPrChange w:id="1352"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53" w:author="Pham Thi Thu Lan" w:date="2021-01-03T17:25:00Z">
                  <w:rPr>
                    <w:color w:val="FF0000"/>
                    <w:w w:val="95"/>
                    <w:kern w:val="28"/>
                    <w:sz w:val="24"/>
                    <w:szCs w:val="24"/>
                    <w:lang w:val="en"/>
                  </w:rPr>
                </w:rPrChange>
              </w:rPr>
              <w:t>Bảng</w:t>
            </w:r>
            <w:proofErr w:type="spellEnd"/>
            <w:r w:rsidRPr="00395254">
              <w:rPr>
                <w:color w:val="000000"/>
                <w:w w:val="95"/>
                <w:kern w:val="28"/>
                <w:sz w:val="24"/>
                <w:szCs w:val="24"/>
                <w:lang w:val="en"/>
                <w:rPrChange w:id="1354"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55" w:author="Pham Thi Thu Lan" w:date="2021-01-03T17:25:00Z">
                  <w:rPr>
                    <w:color w:val="FF0000"/>
                    <w:w w:val="95"/>
                    <w:kern w:val="28"/>
                    <w:sz w:val="24"/>
                    <w:szCs w:val="24"/>
                    <w:lang w:val="en"/>
                  </w:rPr>
                </w:rPrChange>
              </w:rPr>
              <w:t>tính</w:t>
            </w:r>
            <w:proofErr w:type="spellEnd"/>
            <w:r w:rsidRPr="00395254">
              <w:rPr>
                <w:color w:val="000000"/>
                <w:w w:val="95"/>
                <w:kern w:val="28"/>
                <w:sz w:val="24"/>
                <w:szCs w:val="24"/>
                <w:lang w:val="en"/>
                <w:rPrChange w:id="1356"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57" w:author="Pham Thi Thu Lan" w:date="2021-01-03T17:25:00Z">
                  <w:rPr>
                    <w:color w:val="FF0000"/>
                    <w:w w:val="95"/>
                    <w:kern w:val="28"/>
                    <w:sz w:val="24"/>
                    <w:szCs w:val="24"/>
                    <w:lang w:val="en"/>
                  </w:rPr>
                </w:rPrChange>
              </w:rPr>
              <w:t>thuế</w:t>
            </w:r>
            <w:proofErr w:type="spellEnd"/>
            <w:r w:rsidRPr="00395254">
              <w:rPr>
                <w:color w:val="000000"/>
                <w:w w:val="95"/>
                <w:kern w:val="28"/>
                <w:sz w:val="24"/>
                <w:szCs w:val="24"/>
                <w:lang w:val="en"/>
                <w:rPrChange w:id="1358"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59" w:author="Pham Thi Thu Lan" w:date="2021-01-03T17:25:00Z">
                  <w:rPr>
                    <w:color w:val="FF0000"/>
                    <w:w w:val="95"/>
                    <w:kern w:val="28"/>
                    <w:sz w:val="24"/>
                    <w:szCs w:val="24"/>
                    <w:lang w:val="en"/>
                  </w:rPr>
                </w:rPrChange>
              </w:rPr>
              <w:t>thu</w:t>
            </w:r>
            <w:proofErr w:type="spellEnd"/>
            <w:r w:rsidRPr="00395254">
              <w:rPr>
                <w:color w:val="000000"/>
                <w:w w:val="95"/>
                <w:kern w:val="28"/>
                <w:sz w:val="24"/>
                <w:szCs w:val="24"/>
                <w:lang w:val="en"/>
                <w:rPrChange w:id="1360"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61" w:author="Pham Thi Thu Lan" w:date="2021-01-03T17:25:00Z">
                  <w:rPr>
                    <w:color w:val="FF0000"/>
                    <w:w w:val="95"/>
                    <w:kern w:val="28"/>
                    <w:sz w:val="24"/>
                    <w:szCs w:val="24"/>
                    <w:lang w:val="en"/>
                  </w:rPr>
                </w:rPrChange>
              </w:rPr>
              <w:t>nhập</w:t>
            </w:r>
            <w:proofErr w:type="spellEnd"/>
            <w:r w:rsidRPr="00395254">
              <w:rPr>
                <w:color w:val="000000"/>
                <w:w w:val="95"/>
                <w:kern w:val="28"/>
                <w:sz w:val="24"/>
                <w:szCs w:val="24"/>
                <w:lang w:val="en"/>
                <w:rPrChange w:id="1362"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63" w:author="Pham Thi Thu Lan" w:date="2021-01-03T17:25:00Z">
                  <w:rPr>
                    <w:color w:val="FF0000"/>
                    <w:w w:val="95"/>
                    <w:kern w:val="28"/>
                    <w:sz w:val="24"/>
                    <w:szCs w:val="24"/>
                    <w:lang w:val="en"/>
                  </w:rPr>
                </w:rPrChange>
              </w:rPr>
              <w:t>cá</w:t>
            </w:r>
            <w:proofErr w:type="spellEnd"/>
            <w:r w:rsidRPr="00395254">
              <w:rPr>
                <w:color w:val="000000"/>
                <w:w w:val="95"/>
                <w:kern w:val="28"/>
                <w:sz w:val="24"/>
                <w:szCs w:val="24"/>
                <w:lang w:val="en"/>
                <w:rPrChange w:id="1364"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65" w:author="Pham Thi Thu Lan" w:date="2021-01-03T17:25:00Z">
                  <w:rPr>
                    <w:color w:val="FF0000"/>
                    <w:w w:val="95"/>
                    <w:kern w:val="28"/>
                    <w:sz w:val="24"/>
                    <w:szCs w:val="24"/>
                    <w:lang w:val="en"/>
                  </w:rPr>
                </w:rPrChange>
              </w:rPr>
              <w:t>nhân</w:t>
            </w:r>
            <w:proofErr w:type="spellEnd"/>
            <w:r w:rsidRPr="00395254">
              <w:rPr>
                <w:color w:val="000000"/>
                <w:w w:val="95"/>
                <w:kern w:val="28"/>
                <w:sz w:val="24"/>
                <w:szCs w:val="24"/>
                <w:lang w:val="en"/>
                <w:rPrChange w:id="1366"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67" w:author="Pham Thi Thu Lan" w:date="2021-01-03T17:25:00Z">
                  <w:rPr>
                    <w:color w:val="FF0000"/>
                    <w:w w:val="95"/>
                    <w:kern w:val="28"/>
                    <w:sz w:val="24"/>
                    <w:szCs w:val="24"/>
                    <w:lang w:val="en"/>
                  </w:rPr>
                </w:rPrChange>
              </w:rPr>
              <w:t>khấu</w:t>
            </w:r>
            <w:proofErr w:type="spellEnd"/>
            <w:r w:rsidRPr="00395254">
              <w:rPr>
                <w:color w:val="000000"/>
                <w:w w:val="95"/>
                <w:kern w:val="28"/>
                <w:sz w:val="24"/>
                <w:szCs w:val="24"/>
                <w:lang w:val="en"/>
                <w:rPrChange w:id="1368"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69" w:author="Pham Thi Thu Lan" w:date="2021-01-03T17:25:00Z">
                  <w:rPr>
                    <w:color w:val="FF0000"/>
                    <w:w w:val="95"/>
                    <w:kern w:val="28"/>
                    <w:sz w:val="24"/>
                    <w:szCs w:val="24"/>
                    <w:lang w:val="en"/>
                  </w:rPr>
                </w:rPrChange>
              </w:rPr>
              <w:t>trừ</w:t>
            </w:r>
            <w:proofErr w:type="spellEnd"/>
            <w:r w:rsidRPr="00395254">
              <w:rPr>
                <w:color w:val="000000"/>
                <w:w w:val="95"/>
                <w:kern w:val="28"/>
                <w:sz w:val="24"/>
                <w:szCs w:val="24"/>
                <w:lang w:val="en"/>
                <w:rPrChange w:id="1370"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71" w:author="Pham Thi Thu Lan" w:date="2021-01-03T17:25:00Z">
                  <w:rPr>
                    <w:color w:val="FF0000"/>
                    <w:w w:val="95"/>
                    <w:kern w:val="28"/>
                    <w:sz w:val="24"/>
                    <w:szCs w:val="24"/>
                    <w:lang w:val="en"/>
                  </w:rPr>
                </w:rPrChange>
              </w:rPr>
              <w:t>tại</w:t>
            </w:r>
            <w:proofErr w:type="spellEnd"/>
            <w:r w:rsidRPr="00395254">
              <w:rPr>
                <w:color w:val="000000"/>
                <w:w w:val="95"/>
                <w:kern w:val="28"/>
                <w:sz w:val="24"/>
                <w:szCs w:val="24"/>
                <w:lang w:val="en"/>
                <w:rPrChange w:id="1372"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373" w:author="Pham Thi Thu Lan" w:date="2021-01-03T17:25:00Z">
                  <w:rPr>
                    <w:color w:val="FF0000"/>
                    <w:w w:val="95"/>
                    <w:kern w:val="28"/>
                    <w:sz w:val="24"/>
                    <w:szCs w:val="24"/>
                    <w:lang w:val="en"/>
                  </w:rPr>
                </w:rPrChange>
              </w:rPr>
              <w:t>nguồn</w:t>
            </w:r>
            <w:proofErr w:type="spellEnd"/>
          </w:p>
          <w:p w14:paraId="519137CD" w14:textId="77777777" w:rsidR="000C05CA" w:rsidRPr="00395254" w:rsidRDefault="000C05CA" w:rsidP="000C05CA">
            <w:pPr>
              <w:widowControl w:val="0"/>
              <w:rPr>
                <w:color w:val="000000"/>
                <w:kern w:val="28"/>
                <w:sz w:val="24"/>
                <w:szCs w:val="24"/>
                <w:lang w:val="en"/>
                <w:rPrChange w:id="1374" w:author="Pham Thi Thu Lan" w:date="2021-01-03T17:25:00Z">
                  <w:rPr>
                    <w:color w:val="FF0000"/>
                    <w:kern w:val="28"/>
                    <w:sz w:val="24"/>
                    <w:szCs w:val="24"/>
                    <w:lang w:val="en"/>
                  </w:rPr>
                </w:rPrChange>
              </w:rPr>
            </w:pPr>
            <w:r w:rsidRPr="00395254">
              <w:rPr>
                <w:color w:val="000000"/>
                <w:kern w:val="28"/>
                <w:sz w:val="24"/>
                <w:szCs w:val="24"/>
                <w:lang w:val="en"/>
                <w:rPrChange w:id="137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76"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137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78" w:author="Pham Thi Thu Lan" w:date="2021-01-03T17:25:00Z">
                  <w:rPr>
                    <w:color w:val="FF0000"/>
                    <w:kern w:val="28"/>
                    <w:sz w:val="24"/>
                    <w:szCs w:val="24"/>
                    <w:lang w:val="en"/>
                  </w:rPr>
                </w:rPrChange>
              </w:rPr>
              <w:t>phô</w:t>
            </w:r>
            <w:proofErr w:type="spellEnd"/>
            <w:r w:rsidRPr="00395254">
              <w:rPr>
                <w:color w:val="000000"/>
                <w:kern w:val="28"/>
                <w:sz w:val="24"/>
                <w:szCs w:val="24"/>
                <w:lang w:val="en"/>
                <w:rPrChange w:id="137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80" w:author="Pham Thi Thu Lan" w:date="2021-01-03T17:25:00Z">
                  <w:rPr>
                    <w:color w:val="FF0000"/>
                    <w:kern w:val="28"/>
                    <w:sz w:val="24"/>
                    <w:szCs w:val="24"/>
                    <w:lang w:val="en"/>
                  </w:rPr>
                </w:rPrChange>
              </w:rPr>
              <w:t>tô</w:t>
            </w:r>
            <w:proofErr w:type="spellEnd"/>
            <w:r w:rsidRPr="00395254">
              <w:rPr>
                <w:color w:val="000000"/>
                <w:kern w:val="28"/>
                <w:sz w:val="24"/>
                <w:szCs w:val="24"/>
                <w:lang w:val="en"/>
                <w:rPrChange w:id="138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82" w:author="Pham Thi Thu Lan" w:date="2021-01-03T17:25:00Z">
                  <w:rPr>
                    <w:color w:val="FF0000"/>
                    <w:kern w:val="28"/>
                    <w:sz w:val="24"/>
                    <w:szCs w:val="24"/>
                    <w:lang w:val="en"/>
                  </w:rPr>
                </w:rPrChange>
              </w:rPr>
              <w:t>Hợp</w:t>
            </w:r>
            <w:proofErr w:type="spellEnd"/>
            <w:r w:rsidRPr="00395254">
              <w:rPr>
                <w:color w:val="000000"/>
                <w:kern w:val="28"/>
                <w:sz w:val="24"/>
                <w:szCs w:val="24"/>
                <w:lang w:val="en"/>
                <w:rPrChange w:id="138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84" w:author="Pham Thi Thu Lan" w:date="2021-01-03T17:25:00Z">
                  <w:rPr>
                    <w:color w:val="FF0000"/>
                    <w:kern w:val="28"/>
                    <w:sz w:val="24"/>
                    <w:szCs w:val="24"/>
                    <w:lang w:val="en"/>
                  </w:rPr>
                </w:rPrChange>
              </w:rPr>
              <w:t>đồng</w:t>
            </w:r>
            <w:proofErr w:type="spellEnd"/>
            <w:r w:rsidRPr="00395254">
              <w:rPr>
                <w:color w:val="000000"/>
                <w:kern w:val="28"/>
                <w:sz w:val="24"/>
                <w:szCs w:val="24"/>
                <w:lang w:val="en"/>
                <w:rPrChange w:id="138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86" w:author="Pham Thi Thu Lan" w:date="2021-01-03T17:25:00Z">
                  <w:rPr>
                    <w:color w:val="FF0000"/>
                    <w:kern w:val="28"/>
                    <w:sz w:val="24"/>
                    <w:szCs w:val="24"/>
                    <w:lang w:val="en"/>
                  </w:rPr>
                </w:rPrChange>
              </w:rPr>
              <w:t>thực</w:t>
            </w:r>
            <w:proofErr w:type="spellEnd"/>
            <w:r w:rsidRPr="00395254">
              <w:rPr>
                <w:color w:val="000000"/>
                <w:kern w:val="28"/>
                <w:sz w:val="24"/>
                <w:szCs w:val="24"/>
                <w:lang w:val="en"/>
                <w:rPrChange w:id="138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88" w:author="Pham Thi Thu Lan" w:date="2021-01-03T17:25:00Z">
                  <w:rPr>
                    <w:color w:val="FF0000"/>
                    <w:kern w:val="28"/>
                    <w:sz w:val="24"/>
                    <w:szCs w:val="24"/>
                    <w:lang w:val="en"/>
                  </w:rPr>
                </w:rPrChange>
              </w:rPr>
              <w:t>hiện</w:t>
            </w:r>
            <w:proofErr w:type="spellEnd"/>
            <w:r w:rsidRPr="00395254">
              <w:rPr>
                <w:color w:val="000000"/>
                <w:kern w:val="28"/>
                <w:sz w:val="24"/>
                <w:szCs w:val="24"/>
                <w:lang w:val="en"/>
                <w:rPrChange w:id="138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90"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39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92" w:author="Pham Thi Thu Lan" w:date="2021-01-03T17:25:00Z">
                  <w:rPr>
                    <w:color w:val="FF0000"/>
                    <w:kern w:val="28"/>
                    <w:sz w:val="24"/>
                    <w:szCs w:val="24"/>
                    <w:lang w:val="en"/>
                  </w:rPr>
                </w:rPrChange>
              </w:rPr>
              <w:t>tài</w:t>
            </w:r>
            <w:proofErr w:type="spellEnd"/>
            <w:r w:rsidRPr="00395254">
              <w:rPr>
                <w:color w:val="000000"/>
                <w:kern w:val="28"/>
                <w:sz w:val="24"/>
                <w:szCs w:val="24"/>
                <w:lang w:val="en"/>
                <w:rPrChange w:id="139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94" w:author="Pham Thi Thu Lan" w:date="2021-01-03T17:25:00Z">
                  <w:rPr>
                    <w:color w:val="FF0000"/>
                    <w:kern w:val="28"/>
                    <w:sz w:val="24"/>
                    <w:szCs w:val="24"/>
                    <w:lang w:val="en"/>
                  </w:rPr>
                </w:rPrChange>
              </w:rPr>
              <w:t>giữa</w:t>
            </w:r>
            <w:proofErr w:type="spellEnd"/>
            <w:r w:rsidRPr="00395254">
              <w:rPr>
                <w:color w:val="000000"/>
                <w:kern w:val="28"/>
                <w:sz w:val="24"/>
                <w:szCs w:val="24"/>
                <w:lang w:val="en"/>
                <w:rPrChange w:id="1395" w:author="Pham Thi Thu Lan" w:date="2021-01-03T17:25:00Z">
                  <w:rPr>
                    <w:color w:val="FF0000"/>
                    <w:kern w:val="28"/>
                    <w:sz w:val="24"/>
                    <w:szCs w:val="24"/>
                    <w:lang w:val="en"/>
                  </w:rPr>
                </w:rPrChange>
              </w:rPr>
              <w:t xml:space="preserve"> Nhà </w:t>
            </w:r>
            <w:proofErr w:type="spellStart"/>
            <w:r w:rsidRPr="00395254">
              <w:rPr>
                <w:color w:val="000000"/>
                <w:kern w:val="28"/>
                <w:sz w:val="24"/>
                <w:szCs w:val="24"/>
                <w:lang w:val="en"/>
                <w:rPrChange w:id="1396" w:author="Pham Thi Thu Lan" w:date="2021-01-03T17:25:00Z">
                  <w:rPr>
                    <w:color w:val="FF0000"/>
                    <w:kern w:val="28"/>
                    <w:sz w:val="24"/>
                    <w:szCs w:val="24"/>
                    <w:lang w:val="en"/>
                  </w:rPr>
                </w:rPrChange>
              </w:rPr>
              <w:t>trường</w:t>
            </w:r>
            <w:proofErr w:type="spellEnd"/>
            <w:r w:rsidRPr="00395254">
              <w:rPr>
                <w:color w:val="000000"/>
                <w:kern w:val="28"/>
                <w:sz w:val="24"/>
                <w:szCs w:val="24"/>
                <w:lang w:val="en"/>
                <w:rPrChange w:id="139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398" w:author="Pham Thi Thu Lan" w:date="2021-01-03T17:25:00Z">
                  <w:rPr>
                    <w:color w:val="FF0000"/>
                    <w:kern w:val="28"/>
                    <w:sz w:val="24"/>
                    <w:szCs w:val="24"/>
                    <w:lang w:val="en"/>
                  </w:rPr>
                </w:rPrChange>
              </w:rPr>
              <w:t>va</w:t>
            </w:r>
            <w:proofErr w:type="spellEnd"/>
            <w:r w:rsidRPr="00395254">
              <w:rPr>
                <w:color w:val="000000"/>
                <w:kern w:val="28"/>
                <w:sz w:val="24"/>
                <w:szCs w:val="24"/>
                <w:lang w:val="en"/>
                <w:rPrChange w:id="1399" w:author="Pham Thi Thu Lan" w:date="2021-01-03T17:25:00Z">
                  <w:rPr>
                    <w:color w:val="FF0000"/>
                    <w:kern w:val="28"/>
                    <w:sz w:val="24"/>
                    <w:szCs w:val="24"/>
                    <w:lang w:val="en"/>
                  </w:rPr>
                </w:rPrChange>
              </w:rPr>
              <w:t xml:space="preserve">̀ chủ </w:t>
            </w:r>
            <w:proofErr w:type="spellStart"/>
            <w:r w:rsidRPr="00395254">
              <w:rPr>
                <w:color w:val="000000"/>
                <w:kern w:val="28"/>
                <w:sz w:val="24"/>
                <w:szCs w:val="24"/>
                <w:lang w:val="en"/>
                <w:rPrChange w:id="1400" w:author="Pham Thi Thu Lan" w:date="2021-01-03T17:25:00Z">
                  <w:rPr>
                    <w:color w:val="FF0000"/>
                    <w:kern w:val="28"/>
                    <w:sz w:val="24"/>
                    <w:szCs w:val="24"/>
                    <w:lang w:val="en"/>
                  </w:rPr>
                </w:rPrChange>
              </w:rPr>
              <w:t>nhiệm</w:t>
            </w:r>
            <w:proofErr w:type="spellEnd"/>
            <w:r w:rsidRPr="00395254">
              <w:rPr>
                <w:color w:val="000000"/>
                <w:kern w:val="28"/>
                <w:sz w:val="24"/>
                <w:szCs w:val="24"/>
                <w:lang w:val="en"/>
                <w:rPrChange w:id="140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02"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40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04" w:author="Pham Thi Thu Lan" w:date="2021-01-03T17:25:00Z">
                  <w:rPr>
                    <w:color w:val="FF0000"/>
                    <w:kern w:val="28"/>
                    <w:sz w:val="24"/>
                    <w:szCs w:val="24"/>
                    <w:lang w:val="en"/>
                  </w:rPr>
                </w:rPrChange>
              </w:rPr>
              <w:t>tài</w:t>
            </w:r>
            <w:proofErr w:type="spellEnd"/>
          </w:p>
          <w:p w14:paraId="4B16A5D0" w14:textId="77777777" w:rsidR="00D500E7" w:rsidRPr="00395254" w:rsidRDefault="00D500E7" w:rsidP="00D500E7">
            <w:pPr>
              <w:widowControl w:val="0"/>
              <w:rPr>
                <w:i/>
                <w:color w:val="000000"/>
                <w:w w:val="95"/>
                <w:kern w:val="28"/>
                <w:sz w:val="24"/>
                <w:szCs w:val="24"/>
                <w:lang w:val="en"/>
                <w:rPrChange w:id="1405" w:author="Pham Thi Thu Lan" w:date="2021-01-03T17:25:00Z">
                  <w:rPr>
                    <w:i/>
                    <w:color w:val="FF0000"/>
                    <w:w w:val="95"/>
                    <w:kern w:val="28"/>
                    <w:sz w:val="24"/>
                    <w:szCs w:val="24"/>
                    <w:lang w:val="en"/>
                  </w:rPr>
                </w:rPrChange>
              </w:rPr>
            </w:pPr>
            <w:r w:rsidRPr="00395254">
              <w:rPr>
                <w:color w:val="000000"/>
                <w:w w:val="95"/>
                <w:kern w:val="28"/>
                <w:sz w:val="24"/>
                <w:szCs w:val="24"/>
                <w:lang w:val="en"/>
                <w:rPrChange w:id="1406"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07" w:author="Pham Thi Thu Lan" w:date="2021-01-03T17:25:00Z">
                  <w:rPr>
                    <w:color w:val="FF0000"/>
                    <w:w w:val="95"/>
                    <w:kern w:val="28"/>
                    <w:sz w:val="24"/>
                    <w:szCs w:val="24"/>
                    <w:lang w:val="en"/>
                  </w:rPr>
                </w:rPrChange>
              </w:rPr>
              <w:t>Bản</w:t>
            </w:r>
            <w:proofErr w:type="spellEnd"/>
            <w:r w:rsidRPr="00395254">
              <w:rPr>
                <w:color w:val="000000"/>
                <w:w w:val="95"/>
                <w:kern w:val="28"/>
                <w:sz w:val="24"/>
                <w:szCs w:val="24"/>
                <w:lang w:val="en"/>
                <w:rPrChange w:id="1408"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09" w:author="Pham Thi Thu Lan" w:date="2021-01-03T17:25:00Z">
                  <w:rPr>
                    <w:color w:val="FF0000"/>
                    <w:w w:val="95"/>
                    <w:kern w:val="28"/>
                    <w:sz w:val="24"/>
                    <w:szCs w:val="24"/>
                    <w:lang w:val="en"/>
                  </w:rPr>
                </w:rPrChange>
              </w:rPr>
              <w:t>phô</w:t>
            </w:r>
            <w:proofErr w:type="spellEnd"/>
            <w:r w:rsidRPr="00395254">
              <w:rPr>
                <w:color w:val="000000"/>
                <w:w w:val="95"/>
                <w:kern w:val="28"/>
                <w:sz w:val="24"/>
                <w:szCs w:val="24"/>
                <w:lang w:val="en"/>
                <w:rPrChange w:id="1410"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11" w:author="Pham Thi Thu Lan" w:date="2021-01-03T17:25:00Z">
                  <w:rPr>
                    <w:color w:val="FF0000"/>
                    <w:w w:val="95"/>
                    <w:kern w:val="28"/>
                    <w:sz w:val="24"/>
                    <w:szCs w:val="24"/>
                    <w:lang w:val="en"/>
                  </w:rPr>
                </w:rPrChange>
              </w:rPr>
              <w:t>tô</w:t>
            </w:r>
            <w:proofErr w:type="spellEnd"/>
            <w:r w:rsidRPr="00395254">
              <w:rPr>
                <w:color w:val="000000"/>
                <w:w w:val="95"/>
                <w:kern w:val="28"/>
                <w:sz w:val="24"/>
                <w:szCs w:val="24"/>
                <w:lang w:val="en"/>
                <w:rPrChange w:id="1412"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13" w:author="Pham Thi Thu Lan" w:date="2021-01-03T17:25:00Z">
                  <w:rPr>
                    <w:color w:val="FF0000"/>
                    <w:w w:val="95"/>
                    <w:kern w:val="28"/>
                    <w:sz w:val="24"/>
                    <w:szCs w:val="24"/>
                    <w:lang w:val="en"/>
                  </w:rPr>
                </w:rPrChange>
              </w:rPr>
              <w:t>Thuyết</w:t>
            </w:r>
            <w:proofErr w:type="spellEnd"/>
            <w:r w:rsidRPr="00395254">
              <w:rPr>
                <w:color w:val="000000"/>
                <w:w w:val="95"/>
                <w:kern w:val="28"/>
                <w:sz w:val="24"/>
                <w:szCs w:val="24"/>
                <w:lang w:val="en"/>
                <w:rPrChange w:id="1414"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15" w:author="Pham Thi Thu Lan" w:date="2021-01-03T17:25:00Z">
                  <w:rPr>
                    <w:color w:val="FF0000"/>
                    <w:w w:val="95"/>
                    <w:kern w:val="28"/>
                    <w:sz w:val="24"/>
                    <w:szCs w:val="24"/>
                    <w:lang w:val="en"/>
                  </w:rPr>
                </w:rPrChange>
              </w:rPr>
              <w:t>minh</w:t>
            </w:r>
            <w:proofErr w:type="spellEnd"/>
            <w:r w:rsidRPr="00395254">
              <w:rPr>
                <w:color w:val="000000"/>
                <w:w w:val="95"/>
                <w:kern w:val="28"/>
                <w:sz w:val="24"/>
                <w:szCs w:val="24"/>
                <w:lang w:val="en"/>
                <w:rPrChange w:id="1416"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17" w:author="Pham Thi Thu Lan" w:date="2021-01-03T17:25:00Z">
                  <w:rPr>
                    <w:color w:val="FF0000"/>
                    <w:w w:val="95"/>
                    <w:kern w:val="28"/>
                    <w:sz w:val="24"/>
                    <w:szCs w:val="24"/>
                    <w:lang w:val="en"/>
                  </w:rPr>
                </w:rPrChange>
              </w:rPr>
              <w:t>đề</w:t>
            </w:r>
            <w:proofErr w:type="spellEnd"/>
            <w:r w:rsidRPr="00395254">
              <w:rPr>
                <w:color w:val="000000"/>
                <w:w w:val="95"/>
                <w:kern w:val="28"/>
                <w:sz w:val="24"/>
                <w:szCs w:val="24"/>
                <w:lang w:val="en"/>
                <w:rPrChange w:id="1418"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19" w:author="Pham Thi Thu Lan" w:date="2021-01-03T17:25:00Z">
                  <w:rPr>
                    <w:color w:val="FF0000"/>
                    <w:w w:val="95"/>
                    <w:kern w:val="28"/>
                    <w:sz w:val="24"/>
                    <w:szCs w:val="24"/>
                    <w:lang w:val="en"/>
                  </w:rPr>
                </w:rPrChange>
              </w:rPr>
              <w:t>tài</w:t>
            </w:r>
            <w:proofErr w:type="spellEnd"/>
            <w:r w:rsidRPr="00395254">
              <w:rPr>
                <w:color w:val="000000"/>
                <w:w w:val="95"/>
                <w:kern w:val="28"/>
                <w:sz w:val="24"/>
                <w:szCs w:val="24"/>
                <w:lang w:val="en"/>
                <w:rPrChange w:id="1420" w:author="Pham Thi Thu Lan" w:date="2021-01-03T17:25:00Z">
                  <w:rPr>
                    <w:color w:val="FF0000"/>
                    <w:w w:val="95"/>
                    <w:kern w:val="28"/>
                    <w:sz w:val="24"/>
                    <w:szCs w:val="24"/>
                    <w:lang w:val="en"/>
                  </w:rPr>
                </w:rPrChange>
              </w:rPr>
              <w:t xml:space="preserve"> </w:t>
            </w:r>
            <w:r w:rsidRPr="00395254">
              <w:rPr>
                <w:i/>
                <w:color w:val="000000"/>
                <w:w w:val="95"/>
                <w:kern w:val="28"/>
                <w:sz w:val="24"/>
                <w:szCs w:val="24"/>
                <w:lang w:val="en"/>
                <w:rPrChange w:id="1421" w:author="Pham Thi Thu Lan" w:date="2021-01-03T17:25:00Z">
                  <w:rPr>
                    <w:i/>
                    <w:color w:val="FF0000"/>
                    <w:w w:val="95"/>
                    <w:kern w:val="28"/>
                    <w:sz w:val="24"/>
                    <w:szCs w:val="24"/>
                    <w:lang w:val="en"/>
                  </w:rPr>
                </w:rPrChange>
              </w:rPr>
              <w:t>(</w:t>
            </w:r>
            <w:proofErr w:type="spellStart"/>
            <w:r w:rsidRPr="00395254">
              <w:rPr>
                <w:i/>
                <w:color w:val="000000"/>
                <w:w w:val="95"/>
                <w:kern w:val="28"/>
                <w:sz w:val="24"/>
                <w:szCs w:val="24"/>
                <w:lang w:val="en"/>
                <w:rPrChange w:id="1422" w:author="Pham Thi Thu Lan" w:date="2021-01-03T17:25:00Z">
                  <w:rPr>
                    <w:i/>
                    <w:color w:val="FF0000"/>
                    <w:w w:val="95"/>
                    <w:kern w:val="28"/>
                    <w:sz w:val="24"/>
                    <w:szCs w:val="24"/>
                    <w:lang w:val="en"/>
                  </w:rPr>
                </w:rPrChange>
              </w:rPr>
              <w:t>phần</w:t>
            </w:r>
            <w:proofErr w:type="spellEnd"/>
            <w:r w:rsidRPr="00395254">
              <w:rPr>
                <w:i/>
                <w:color w:val="000000"/>
                <w:w w:val="95"/>
                <w:kern w:val="28"/>
                <w:sz w:val="24"/>
                <w:szCs w:val="24"/>
                <w:lang w:val="en"/>
                <w:rPrChange w:id="1423" w:author="Pham Thi Thu Lan" w:date="2021-01-03T17:25:00Z">
                  <w:rPr>
                    <w:i/>
                    <w:color w:val="FF0000"/>
                    <w:w w:val="95"/>
                    <w:kern w:val="28"/>
                    <w:sz w:val="24"/>
                    <w:szCs w:val="24"/>
                    <w:lang w:val="en"/>
                  </w:rPr>
                </w:rPrChange>
              </w:rPr>
              <w:t xml:space="preserve"> </w:t>
            </w:r>
            <w:proofErr w:type="spellStart"/>
            <w:r w:rsidRPr="00395254">
              <w:rPr>
                <w:i/>
                <w:color w:val="000000"/>
                <w:w w:val="95"/>
                <w:kern w:val="28"/>
                <w:sz w:val="24"/>
                <w:szCs w:val="24"/>
                <w:lang w:val="en"/>
                <w:rPrChange w:id="1424" w:author="Pham Thi Thu Lan" w:date="2021-01-03T17:25:00Z">
                  <w:rPr>
                    <w:i/>
                    <w:color w:val="FF0000"/>
                    <w:w w:val="95"/>
                    <w:kern w:val="28"/>
                    <w:sz w:val="24"/>
                    <w:szCs w:val="24"/>
                    <w:lang w:val="en"/>
                  </w:rPr>
                </w:rPrChange>
              </w:rPr>
              <w:t>kinh</w:t>
            </w:r>
            <w:proofErr w:type="spellEnd"/>
            <w:r w:rsidRPr="00395254">
              <w:rPr>
                <w:i/>
                <w:color w:val="000000"/>
                <w:w w:val="95"/>
                <w:kern w:val="28"/>
                <w:sz w:val="24"/>
                <w:szCs w:val="24"/>
                <w:lang w:val="en"/>
                <w:rPrChange w:id="1425" w:author="Pham Thi Thu Lan" w:date="2021-01-03T17:25:00Z">
                  <w:rPr>
                    <w:i/>
                    <w:color w:val="FF0000"/>
                    <w:w w:val="95"/>
                    <w:kern w:val="28"/>
                    <w:sz w:val="24"/>
                    <w:szCs w:val="24"/>
                    <w:lang w:val="en"/>
                  </w:rPr>
                </w:rPrChange>
              </w:rPr>
              <w:t xml:space="preserve"> </w:t>
            </w:r>
            <w:proofErr w:type="spellStart"/>
            <w:r w:rsidRPr="00395254">
              <w:rPr>
                <w:i/>
                <w:color w:val="000000"/>
                <w:w w:val="95"/>
                <w:kern w:val="28"/>
                <w:sz w:val="24"/>
                <w:szCs w:val="24"/>
                <w:lang w:val="en"/>
                <w:rPrChange w:id="1426" w:author="Pham Thi Thu Lan" w:date="2021-01-03T17:25:00Z">
                  <w:rPr>
                    <w:i/>
                    <w:color w:val="FF0000"/>
                    <w:w w:val="95"/>
                    <w:kern w:val="28"/>
                    <w:sz w:val="24"/>
                    <w:szCs w:val="24"/>
                    <w:lang w:val="en"/>
                  </w:rPr>
                </w:rPrChange>
              </w:rPr>
              <w:t>phí</w:t>
            </w:r>
            <w:proofErr w:type="spellEnd"/>
            <w:r w:rsidRPr="00395254">
              <w:rPr>
                <w:i/>
                <w:color w:val="000000"/>
                <w:w w:val="95"/>
                <w:kern w:val="28"/>
                <w:sz w:val="24"/>
                <w:szCs w:val="24"/>
                <w:lang w:val="en"/>
                <w:rPrChange w:id="1427" w:author="Pham Thi Thu Lan" w:date="2021-01-03T17:25:00Z">
                  <w:rPr>
                    <w:i/>
                    <w:color w:val="FF0000"/>
                    <w:w w:val="95"/>
                    <w:kern w:val="28"/>
                    <w:sz w:val="24"/>
                    <w:szCs w:val="24"/>
                    <w:lang w:val="en"/>
                  </w:rPr>
                </w:rPrChange>
              </w:rPr>
              <w:t>)</w:t>
            </w:r>
            <w:r w:rsidRPr="00395254">
              <w:rPr>
                <w:color w:val="000000"/>
                <w:w w:val="95"/>
                <w:kern w:val="28"/>
                <w:sz w:val="24"/>
                <w:szCs w:val="24"/>
                <w:lang w:val="en"/>
                <w:rPrChange w:id="1428"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29" w:author="Pham Thi Thu Lan" w:date="2021-01-03T17:25:00Z">
                  <w:rPr>
                    <w:color w:val="FF0000"/>
                    <w:w w:val="95"/>
                    <w:kern w:val="28"/>
                    <w:sz w:val="24"/>
                    <w:szCs w:val="24"/>
                    <w:lang w:val="en"/>
                  </w:rPr>
                </w:rPrChange>
              </w:rPr>
              <w:t>được</w:t>
            </w:r>
            <w:proofErr w:type="spellEnd"/>
            <w:r w:rsidRPr="00395254">
              <w:rPr>
                <w:color w:val="000000"/>
                <w:w w:val="95"/>
                <w:kern w:val="28"/>
                <w:sz w:val="24"/>
                <w:szCs w:val="24"/>
                <w:lang w:val="en"/>
                <w:rPrChange w:id="1430"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31" w:author="Pham Thi Thu Lan" w:date="2021-01-03T17:25:00Z">
                  <w:rPr>
                    <w:color w:val="FF0000"/>
                    <w:w w:val="95"/>
                    <w:kern w:val="28"/>
                    <w:sz w:val="24"/>
                    <w:szCs w:val="24"/>
                    <w:lang w:val="en"/>
                  </w:rPr>
                </w:rPrChange>
              </w:rPr>
              <w:t>phê</w:t>
            </w:r>
            <w:proofErr w:type="spellEnd"/>
            <w:r w:rsidRPr="00395254">
              <w:rPr>
                <w:color w:val="000000"/>
                <w:w w:val="95"/>
                <w:kern w:val="28"/>
                <w:sz w:val="24"/>
                <w:szCs w:val="24"/>
                <w:lang w:val="en"/>
                <w:rPrChange w:id="1432" w:author="Pham Thi Thu Lan" w:date="2021-01-03T17:25:00Z">
                  <w:rPr>
                    <w:color w:val="FF0000"/>
                    <w:w w:val="95"/>
                    <w:kern w:val="28"/>
                    <w:sz w:val="24"/>
                    <w:szCs w:val="24"/>
                    <w:lang w:val="en"/>
                  </w:rPr>
                </w:rPrChange>
              </w:rPr>
              <w:t xml:space="preserve"> </w:t>
            </w:r>
            <w:proofErr w:type="spellStart"/>
            <w:r w:rsidRPr="00395254">
              <w:rPr>
                <w:color w:val="000000"/>
                <w:w w:val="95"/>
                <w:kern w:val="28"/>
                <w:sz w:val="24"/>
                <w:szCs w:val="24"/>
                <w:lang w:val="en"/>
                <w:rPrChange w:id="1433" w:author="Pham Thi Thu Lan" w:date="2021-01-03T17:25:00Z">
                  <w:rPr>
                    <w:color w:val="FF0000"/>
                    <w:w w:val="95"/>
                    <w:kern w:val="28"/>
                    <w:sz w:val="24"/>
                    <w:szCs w:val="24"/>
                    <w:lang w:val="en"/>
                  </w:rPr>
                </w:rPrChange>
              </w:rPr>
              <w:t>duyệt</w:t>
            </w:r>
            <w:proofErr w:type="spellEnd"/>
          </w:p>
          <w:p w14:paraId="3EE3FD72" w14:textId="77777777" w:rsidR="00D500E7" w:rsidRPr="00395254" w:rsidRDefault="00D500E7" w:rsidP="00D500E7">
            <w:pPr>
              <w:widowControl w:val="0"/>
              <w:rPr>
                <w:b/>
                <w:i/>
                <w:color w:val="000000"/>
                <w:kern w:val="28"/>
                <w:sz w:val="24"/>
                <w:szCs w:val="24"/>
                <w:lang w:val="en"/>
                <w:rPrChange w:id="1434" w:author="Pham Thi Thu Lan" w:date="2021-01-03T17:25:00Z">
                  <w:rPr>
                    <w:b/>
                    <w:i/>
                    <w:color w:val="FF0000"/>
                    <w:kern w:val="28"/>
                    <w:sz w:val="24"/>
                    <w:szCs w:val="24"/>
                    <w:lang w:val="en"/>
                  </w:rPr>
                </w:rPrChange>
              </w:rPr>
            </w:pPr>
            <w:r w:rsidRPr="00395254">
              <w:rPr>
                <w:b/>
                <w:i/>
                <w:color w:val="000000"/>
                <w:kern w:val="28"/>
                <w:sz w:val="24"/>
                <w:szCs w:val="24"/>
                <w:lang w:val="en"/>
                <w:rPrChange w:id="1435"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36" w:author="Pham Thi Thu Lan" w:date="2021-01-03T17:25:00Z">
                  <w:rPr>
                    <w:b/>
                    <w:i/>
                    <w:color w:val="FF0000"/>
                    <w:kern w:val="28"/>
                    <w:sz w:val="24"/>
                    <w:szCs w:val="24"/>
                    <w:lang w:val="en"/>
                  </w:rPr>
                </w:rPrChange>
              </w:rPr>
              <w:t>Đối</w:t>
            </w:r>
            <w:proofErr w:type="spellEnd"/>
            <w:r w:rsidRPr="00395254">
              <w:rPr>
                <w:b/>
                <w:i/>
                <w:color w:val="000000"/>
                <w:kern w:val="28"/>
                <w:sz w:val="24"/>
                <w:szCs w:val="24"/>
                <w:lang w:val="en"/>
                <w:rPrChange w:id="1437"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38" w:author="Pham Thi Thu Lan" w:date="2021-01-03T17:25:00Z">
                  <w:rPr>
                    <w:b/>
                    <w:i/>
                    <w:color w:val="FF0000"/>
                    <w:kern w:val="28"/>
                    <w:sz w:val="24"/>
                    <w:szCs w:val="24"/>
                    <w:lang w:val="en"/>
                  </w:rPr>
                </w:rPrChange>
              </w:rPr>
              <w:t>với</w:t>
            </w:r>
            <w:proofErr w:type="spellEnd"/>
            <w:r w:rsidRPr="00395254">
              <w:rPr>
                <w:b/>
                <w:i/>
                <w:color w:val="000000"/>
                <w:kern w:val="28"/>
                <w:sz w:val="24"/>
                <w:szCs w:val="24"/>
                <w:lang w:val="en"/>
                <w:rPrChange w:id="1439"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40" w:author="Pham Thi Thu Lan" w:date="2021-01-03T17:25:00Z">
                  <w:rPr>
                    <w:b/>
                    <w:i/>
                    <w:color w:val="FF0000"/>
                    <w:kern w:val="28"/>
                    <w:sz w:val="24"/>
                    <w:szCs w:val="24"/>
                    <w:lang w:val="en"/>
                  </w:rPr>
                </w:rPrChange>
              </w:rPr>
              <w:t>đề</w:t>
            </w:r>
            <w:proofErr w:type="spellEnd"/>
            <w:r w:rsidRPr="00395254">
              <w:rPr>
                <w:b/>
                <w:i/>
                <w:color w:val="000000"/>
                <w:kern w:val="28"/>
                <w:sz w:val="24"/>
                <w:szCs w:val="24"/>
                <w:lang w:val="en"/>
                <w:rPrChange w:id="1441"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42" w:author="Pham Thi Thu Lan" w:date="2021-01-03T17:25:00Z">
                  <w:rPr>
                    <w:b/>
                    <w:i/>
                    <w:color w:val="FF0000"/>
                    <w:kern w:val="28"/>
                    <w:sz w:val="24"/>
                    <w:szCs w:val="24"/>
                    <w:lang w:val="en"/>
                  </w:rPr>
                </w:rPrChange>
              </w:rPr>
              <w:t>tài</w:t>
            </w:r>
            <w:proofErr w:type="spellEnd"/>
            <w:r w:rsidRPr="00395254">
              <w:rPr>
                <w:b/>
                <w:i/>
                <w:color w:val="000000"/>
                <w:kern w:val="28"/>
                <w:sz w:val="24"/>
                <w:szCs w:val="24"/>
                <w:lang w:val="en"/>
                <w:rPrChange w:id="1443"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44" w:author="Pham Thi Thu Lan" w:date="2021-01-03T17:25:00Z">
                  <w:rPr>
                    <w:b/>
                    <w:i/>
                    <w:color w:val="FF0000"/>
                    <w:kern w:val="28"/>
                    <w:sz w:val="24"/>
                    <w:szCs w:val="24"/>
                    <w:lang w:val="en"/>
                  </w:rPr>
                </w:rPrChange>
              </w:rPr>
              <w:t>có</w:t>
            </w:r>
            <w:proofErr w:type="spellEnd"/>
            <w:r w:rsidRPr="00395254">
              <w:rPr>
                <w:b/>
                <w:i/>
                <w:color w:val="000000"/>
                <w:kern w:val="28"/>
                <w:sz w:val="24"/>
                <w:szCs w:val="24"/>
                <w:lang w:val="en"/>
                <w:rPrChange w:id="1445"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46" w:author="Pham Thi Thu Lan" w:date="2021-01-03T17:25:00Z">
                  <w:rPr>
                    <w:b/>
                    <w:i/>
                    <w:color w:val="FF0000"/>
                    <w:kern w:val="28"/>
                    <w:sz w:val="24"/>
                    <w:szCs w:val="24"/>
                    <w:lang w:val="en"/>
                  </w:rPr>
                </w:rPrChange>
              </w:rPr>
              <w:t>mức</w:t>
            </w:r>
            <w:proofErr w:type="spellEnd"/>
            <w:r w:rsidRPr="00395254">
              <w:rPr>
                <w:b/>
                <w:i/>
                <w:color w:val="000000"/>
                <w:kern w:val="28"/>
                <w:sz w:val="24"/>
                <w:szCs w:val="24"/>
                <w:lang w:val="en"/>
                <w:rPrChange w:id="1447"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48" w:author="Pham Thi Thu Lan" w:date="2021-01-03T17:25:00Z">
                  <w:rPr>
                    <w:b/>
                    <w:i/>
                    <w:color w:val="FF0000"/>
                    <w:kern w:val="28"/>
                    <w:sz w:val="24"/>
                    <w:szCs w:val="24"/>
                    <w:lang w:val="en"/>
                  </w:rPr>
                </w:rPrChange>
              </w:rPr>
              <w:t>kinh</w:t>
            </w:r>
            <w:proofErr w:type="spellEnd"/>
            <w:r w:rsidRPr="00395254">
              <w:rPr>
                <w:b/>
                <w:i/>
                <w:color w:val="000000"/>
                <w:kern w:val="28"/>
                <w:sz w:val="24"/>
                <w:szCs w:val="24"/>
                <w:lang w:val="en"/>
                <w:rPrChange w:id="1449"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50" w:author="Pham Thi Thu Lan" w:date="2021-01-03T17:25:00Z">
                  <w:rPr>
                    <w:b/>
                    <w:i/>
                    <w:color w:val="FF0000"/>
                    <w:kern w:val="28"/>
                    <w:sz w:val="24"/>
                    <w:szCs w:val="24"/>
                    <w:lang w:val="en"/>
                  </w:rPr>
                </w:rPrChange>
              </w:rPr>
              <w:t>phí</w:t>
            </w:r>
            <w:proofErr w:type="spellEnd"/>
            <w:r w:rsidRPr="00395254">
              <w:rPr>
                <w:b/>
                <w:i/>
                <w:color w:val="000000"/>
                <w:kern w:val="28"/>
                <w:sz w:val="24"/>
                <w:szCs w:val="24"/>
                <w:lang w:val="en"/>
                <w:rPrChange w:id="1451"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52" w:author="Pham Thi Thu Lan" w:date="2021-01-03T17:25:00Z">
                  <w:rPr>
                    <w:b/>
                    <w:i/>
                    <w:color w:val="FF0000"/>
                    <w:kern w:val="28"/>
                    <w:sz w:val="24"/>
                    <w:szCs w:val="24"/>
                    <w:lang w:val="en"/>
                  </w:rPr>
                </w:rPrChange>
              </w:rPr>
              <w:t>từ</w:t>
            </w:r>
            <w:proofErr w:type="spellEnd"/>
            <w:r w:rsidRPr="00395254">
              <w:rPr>
                <w:b/>
                <w:i/>
                <w:color w:val="000000"/>
                <w:kern w:val="28"/>
                <w:sz w:val="24"/>
                <w:szCs w:val="24"/>
                <w:lang w:val="en"/>
                <w:rPrChange w:id="1453" w:author="Pham Thi Thu Lan" w:date="2021-01-03T17:25:00Z">
                  <w:rPr>
                    <w:b/>
                    <w:i/>
                    <w:color w:val="FF0000"/>
                    <w:kern w:val="28"/>
                    <w:sz w:val="24"/>
                    <w:szCs w:val="24"/>
                    <w:lang w:val="en"/>
                  </w:rPr>
                </w:rPrChange>
              </w:rPr>
              <w:t xml:space="preserve"> 100 </w:t>
            </w:r>
            <w:proofErr w:type="spellStart"/>
            <w:r w:rsidRPr="00395254">
              <w:rPr>
                <w:b/>
                <w:i/>
                <w:color w:val="000000"/>
                <w:kern w:val="28"/>
                <w:sz w:val="24"/>
                <w:szCs w:val="24"/>
                <w:lang w:val="en"/>
                <w:rPrChange w:id="1454" w:author="Pham Thi Thu Lan" w:date="2021-01-03T17:25:00Z">
                  <w:rPr>
                    <w:b/>
                    <w:i/>
                    <w:color w:val="FF0000"/>
                    <w:kern w:val="28"/>
                    <w:sz w:val="24"/>
                    <w:szCs w:val="24"/>
                    <w:lang w:val="en"/>
                  </w:rPr>
                </w:rPrChange>
              </w:rPr>
              <w:t>triệu</w:t>
            </w:r>
            <w:proofErr w:type="spellEnd"/>
            <w:r w:rsidRPr="00395254">
              <w:rPr>
                <w:b/>
                <w:i/>
                <w:color w:val="000000"/>
                <w:kern w:val="28"/>
                <w:sz w:val="24"/>
                <w:szCs w:val="24"/>
                <w:lang w:val="en"/>
                <w:rPrChange w:id="1455"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56" w:author="Pham Thi Thu Lan" w:date="2021-01-03T17:25:00Z">
                  <w:rPr>
                    <w:b/>
                    <w:i/>
                    <w:color w:val="FF0000"/>
                    <w:kern w:val="28"/>
                    <w:sz w:val="24"/>
                    <w:szCs w:val="24"/>
                    <w:lang w:val="en"/>
                  </w:rPr>
                </w:rPrChange>
              </w:rPr>
              <w:t>đồng</w:t>
            </w:r>
            <w:proofErr w:type="spellEnd"/>
            <w:r w:rsidRPr="00395254">
              <w:rPr>
                <w:b/>
                <w:i/>
                <w:color w:val="000000"/>
                <w:kern w:val="28"/>
                <w:sz w:val="24"/>
                <w:szCs w:val="24"/>
                <w:lang w:val="en"/>
                <w:rPrChange w:id="1457"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58" w:author="Pham Thi Thu Lan" w:date="2021-01-03T17:25:00Z">
                  <w:rPr>
                    <w:b/>
                    <w:i/>
                    <w:color w:val="FF0000"/>
                    <w:kern w:val="28"/>
                    <w:sz w:val="24"/>
                    <w:szCs w:val="24"/>
                    <w:lang w:val="en"/>
                  </w:rPr>
                </w:rPrChange>
              </w:rPr>
              <w:t>trở</w:t>
            </w:r>
            <w:proofErr w:type="spellEnd"/>
            <w:r w:rsidRPr="00395254">
              <w:rPr>
                <w:b/>
                <w:i/>
                <w:color w:val="000000"/>
                <w:kern w:val="28"/>
                <w:sz w:val="24"/>
                <w:szCs w:val="24"/>
                <w:lang w:val="en"/>
                <w:rPrChange w:id="1459" w:author="Pham Thi Thu Lan" w:date="2021-01-03T17:25:00Z">
                  <w:rPr>
                    <w:b/>
                    <w:i/>
                    <w:color w:val="FF0000"/>
                    <w:kern w:val="28"/>
                    <w:sz w:val="24"/>
                    <w:szCs w:val="24"/>
                    <w:lang w:val="en"/>
                  </w:rPr>
                </w:rPrChange>
              </w:rPr>
              <w:t xml:space="preserve"> </w:t>
            </w:r>
            <w:proofErr w:type="spellStart"/>
            <w:r w:rsidRPr="00395254">
              <w:rPr>
                <w:b/>
                <w:i/>
                <w:color w:val="000000"/>
                <w:kern w:val="28"/>
                <w:sz w:val="24"/>
                <w:szCs w:val="24"/>
                <w:lang w:val="en"/>
                <w:rPrChange w:id="1460" w:author="Pham Thi Thu Lan" w:date="2021-01-03T17:25:00Z">
                  <w:rPr>
                    <w:b/>
                    <w:i/>
                    <w:color w:val="FF0000"/>
                    <w:kern w:val="28"/>
                    <w:sz w:val="24"/>
                    <w:szCs w:val="24"/>
                    <w:lang w:val="en"/>
                  </w:rPr>
                </w:rPrChange>
              </w:rPr>
              <w:t>lên</w:t>
            </w:r>
            <w:proofErr w:type="spellEnd"/>
            <w:r w:rsidRPr="00395254">
              <w:rPr>
                <w:b/>
                <w:i/>
                <w:color w:val="000000"/>
                <w:kern w:val="28"/>
                <w:sz w:val="24"/>
                <w:szCs w:val="24"/>
                <w:lang w:val="en"/>
                <w:rPrChange w:id="1461" w:author="Pham Thi Thu Lan" w:date="2021-01-03T17:25:00Z">
                  <w:rPr>
                    <w:b/>
                    <w:i/>
                    <w:color w:val="FF0000"/>
                    <w:kern w:val="28"/>
                    <w:sz w:val="24"/>
                    <w:szCs w:val="24"/>
                    <w:lang w:val="en"/>
                  </w:rPr>
                </w:rPrChange>
              </w:rPr>
              <w:t>:</w:t>
            </w:r>
          </w:p>
          <w:p w14:paraId="4B7ED2EF" w14:textId="77777777" w:rsidR="000C05CA" w:rsidRPr="00395254" w:rsidRDefault="000C05CA" w:rsidP="000C05CA">
            <w:pPr>
              <w:widowControl w:val="0"/>
              <w:rPr>
                <w:color w:val="000000"/>
                <w:kern w:val="28"/>
                <w:sz w:val="24"/>
                <w:szCs w:val="24"/>
                <w:lang w:val="en"/>
                <w:rPrChange w:id="1462" w:author="Pham Thi Thu Lan" w:date="2021-01-03T17:25:00Z">
                  <w:rPr>
                    <w:color w:val="FF0000"/>
                    <w:kern w:val="28"/>
                    <w:sz w:val="24"/>
                    <w:szCs w:val="24"/>
                    <w:lang w:val="en"/>
                  </w:rPr>
                </w:rPrChange>
              </w:rPr>
            </w:pPr>
            <w:r w:rsidRPr="00395254">
              <w:rPr>
                <w:color w:val="000000"/>
                <w:kern w:val="28"/>
                <w:sz w:val="24"/>
                <w:szCs w:val="24"/>
                <w:lang w:val="en"/>
                <w:rPrChange w:id="146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64" w:author="Pham Thi Thu Lan" w:date="2021-01-03T17:25:00Z">
                  <w:rPr>
                    <w:color w:val="FF0000"/>
                    <w:kern w:val="28"/>
                    <w:sz w:val="24"/>
                    <w:szCs w:val="24"/>
                    <w:lang w:val="en"/>
                  </w:rPr>
                </w:rPrChange>
              </w:rPr>
              <w:t>Giấy</w:t>
            </w:r>
            <w:proofErr w:type="spellEnd"/>
            <w:r w:rsidRPr="00395254">
              <w:rPr>
                <w:color w:val="000000"/>
                <w:kern w:val="28"/>
                <w:sz w:val="24"/>
                <w:szCs w:val="24"/>
                <w:lang w:val="en"/>
                <w:rPrChange w:id="146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66"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46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68" w:author="Pham Thi Thu Lan" w:date="2021-01-03T17:25:00Z">
                  <w:rPr>
                    <w:color w:val="FF0000"/>
                    <w:kern w:val="28"/>
                    <w:sz w:val="24"/>
                    <w:szCs w:val="24"/>
                    <w:lang w:val="en"/>
                  </w:rPr>
                </w:rPrChange>
              </w:rPr>
              <w:t>nghi</w:t>
            </w:r>
            <w:proofErr w:type="spellEnd"/>
            <w:r w:rsidRPr="00395254">
              <w:rPr>
                <w:color w:val="000000"/>
                <w:kern w:val="28"/>
                <w:sz w:val="24"/>
                <w:szCs w:val="24"/>
                <w:lang w:val="en"/>
                <w:rPrChange w:id="1469" w:author="Pham Thi Thu Lan" w:date="2021-01-03T17:25:00Z">
                  <w:rPr>
                    <w:color w:val="FF0000"/>
                    <w:kern w:val="28"/>
                    <w:sz w:val="24"/>
                    <w:szCs w:val="24"/>
                    <w:lang w:val="en"/>
                  </w:rPr>
                </w:rPrChange>
              </w:rPr>
              <w:t>̣</w:t>
            </w:r>
            <w:r w:rsidR="007C7550" w:rsidRPr="00395254">
              <w:rPr>
                <w:color w:val="000000"/>
                <w:kern w:val="28"/>
                <w:sz w:val="24"/>
                <w:szCs w:val="24"/>
                <w:lang w:val="en"/>
                <w:rPrChange w:id="1470" w:author="Pham Thi Thu Lan" w:date="2021-01-03T17:25:00Z">
                  <w:rPr>
                    <w:color w:val="FF0000"/>
                    <w:kern w:val="28"/>
                    <w:sz w:val="24"/>
                    <w:szCs w:val="24"/>
                    <w:lang w:val="en"/>
                  </w:rPr>
                </w:rPrChange>
              </w:rPr>
              <w:t xml:space="preserve"> </w:t>
            </w:r>
            <w:proofErr w:type="spellStart"/>
            <w:r w:rsidR="007C7550" w:rsidRPr="00395254">
              <w:rPr>
                <w:color w:val="000000"/>
                <w:kern w:val="28"/>
                <w:sz w:val="24"/>
                <w:szCs w:val="24"/>
                <w:lang w:val="en"/>
                <w:rPrChange w:id="1471" w:author="Pham Thi Thu Lan" w:date="2021-01-03T17:25:00Z">
                  <w:rPr>
                    <w:color w:val="FF0000"/>
                    <w:kern w:val="28"/>
                    <w:sz w:val="24"/>
                    <w:szCs w:val="24"/>
                    <w:lang w:val="en"/>
                  </w:rPr>
                </w:rPrChange>
              </w:rPr>
              <w:t>thanh</w:t>
            </w:r>
            <w:proofErr w:type="spellEnd"/>
            <w:r w:rsidR="007C7550" w:rsidRPr="00395254">
              <w:rPr>
                <w:color w:val="000000"/>
                <w:kern w:val="28"/>
                <w:sz w:val="24"/>
                <w:szCs w:val="24"/>
                <w:lang w:val="en"/>
                <w:rPrChange w:id="1472" w:author="Pham Thi Thu Lan" w:date="2021-01-03T17:25:00Z">
                  <w:rPr>
                    <w:color w:val="FF0000"/>
                    <w:kern w:val="28"/>
                    <w:sz w:val="24"/>
                    <w:szCs w:val="24"/>
                    <w:lang w:val="en"/>
                  </w:rPr>
                </w:rPrChange>
              </w:rPr>
              <w:t xml:space="preserve"> </w:t>
            </w:r>
            <w:proofErr w:type="spellStart"/>
            <w:r w:rsidR="007C7550" w:rsidRPr="00395254">
              <w:rPr>
                <w:color w:val="000000"/>
                <w:kern w:val="28"/>
                <w:sz w:val="24"/>
                <w:szCs w:val="24"/>
                <w:lang w:val="en"/>
                <w:rPrChange w:id="1473" w:author="Pham Thi Thu Lan" w:date="2021-01-03T17:25:00Z">
                  <w:rPr>
                    <w:color w:val="FF0000"/>
                    <w:kern w:val="28"/>
                    <w:sz w:val="24"/>
                    <w:szCs w:val="24"/>
                    <w:lang w:val="en"/>
                  </w:rPr>
                </w:rPrChange>
              </w:rPr>
              <w:t>toán</w:t>
            </w:r>
            <w:proofErr w:type="spellEnd"/>
            <w:r w:rsidR="007C7550" w:rsidRPr="00395254">
              <w:rPr>
                <w:color w:val="000000"/>
                <w:kern w:val="28"/>
                <w:sz w:val="24"/>
                <w:szCs w:val="24"/>
                <w:lang w:val="en"/>
                <w:rPrChange w:id="1474" w:author="Pham Thi Thu Lan" w:date="2021-01-03T17:25:00Z">
                  <w:rPr>
                    <w:color w:val="FF0000"/>
                    <w:kern w:val="28"/>
                    <w:sz w:val="24"/>
                    <w:szCs w:val="24"/>
                    <w:lang w:val="en"/>
                  </w:rPr>
                </w:rPrChange>
              </w:rPr>
              <w:t>/</w:t>
            </w:r>
            <w:proofErr w:type="spellStart"/>
            <w:r w:rsidR="007C7550" w:rsidRPr="00395254">
              <w:rPr>
                <w:color w:val="000000"/>
                <w:kern w:val="28"/>
                <w:sz w:val="24"/>
                <w:szCs w:val="24"/>
                <w:lang w:val="en"/>
                <w:rPrChange w:id="1475" w:author="Pham Thi Thu Lan" w:date="2021-01-03T17:25:00Z">
                  <w:rPr>
                    <w:color w:val="FF0000"/>
                    <w:kern w:val="28"/>
                    <w:sz w:val="24"/>
                    <w:szCs w:val="24"/>
                    <w:lang w:val="en"/>
                  </w:rPr>
                </w:rPrChange>
              </w:rPr>
              <w:t>thanh</w:t>
            </w:r>
            <w:proofErr w:type="spellEnd"/>
            <w:r w:rsidR="007C7550" w:rsidRPr="00395254">
              <w:rPr>
                <w:color w:val="000000"/>
                <w:kern w:val="28"/>
                <w:sz w:val="24"/>
                <w:szCs w:val="24"/>
                <w:lang w:val="en"/>
                <w:rPrChange w:id="1476" w:author="Pham Thi Thu Lan" w:date="2021-01-03T17:25:00Z">
                  <w:rPr>
                    <w:color w:val="FF0000"/>
                    <w:kern w:val="28"/>
                    <w:sz w:val="24"/>
                    <w:szCs w:val="24"/>
                    <w:lang w:val="en"/>
                  </w:rPr>
                </w:rPrChange>
              </w:rPr>
              <w:t xml:space="preserve"> </w:t>
            </w:r>
            <w:proofErr w:type="spellStart"/>
            <w:r w:rsidR="007C7550" w:rsidRPr="00395254">
              <w:rPr>
                <w:color w:val="000000"/>
                <w:kern w:val="28"/>
                <w:sz w:val="24"/>
                <w:szCs w:val="24"/>
                <w:lang w:val="en"/>
                <w:rPrChange w:id="1477" w:author="Pham Thi Thu Lan" w:date="2021-01-03T17:25:00Z">
                  <w:rPr>
                    <w:color w:val="FF0000"/>
                    <w:kern w:val="28"/>
                    <w:sz w:val="24"/>
                    <w:szCs w:val="24"/>
                    <w:lang w:val="en"/>
                  </w:rPr>
                </w:rPrChange>
              </w:rPr>
              <w:t>toán</w:t>
            </w:r>
            <w:proofErr w:type="spellEnd"/>
            <w:r w:rsidRPr="00395254">
              <w:rPr>
                <w:color w:val="000000"/>
                <w:kern w:val="28"/>
                <w:sz w:val="24"/>
                <w:szCs w:val="24"/>
                <w:lang w:val="en"/>
                <w:rPrChange w:id="147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79" w:author="Pham Thi Thu Lan" w:date="2021-01-03T17:25:00Z">
                  <w:rPr>
                    <w:color w:val="FF0000"/>
                    <w:kern w:val="28"/>
                    <w:sz w:val="24"/>
                    <w:szCs w:val="24"/>
                    <w:lang w:val="en"/>
                  </w:rPr>
                </w:rPrChange>
              </w:rPr>
              <w:t>tạm</w:t>
            </w:r>
            <w:proofErr w:type="spellEnd"/>
            <w:r w:rsidRPr="00395254">
              <w:rPr>
                <w:color w:val="000000"/>
                <w:kern w:val="28"/>
                <w:sz w:val="24"/>
                <w:szCs w:val="24"/>
                <w:lang w:val="en"/>
                <w:rPrChange w:id="148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81" w:author="Pham Thi Thu Lan" w:date="2021-01-03T17:25:00Z">
                  <w:rPr>
                    <w:color w:val="FF0000"/>
                    <w:kern w:val="28"/>
                    <w:sz w:val="24"/>
                    <w:szCs w:val="24"/>
                    <w:lang w:val="en"/>
                  </w:rPr>
                </w:rPrChange>
              </w:rPr>
              <w:t>ứng</w:t>
            </w:r>
            <w:proofErr w:type="spellEnd"/>
            <w:r w:rsidRPr="00395254">
              <w:rPr>
                <w:color w:val="000000"/>
                <w:kern w:val="28"/>
                <w:sz w:val="24"/>
                <w:szCs w:val="24"/>
                <w:lang w:val="en"/>
                <w:rPrChange w:id="148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83" w:author="Pham Thi Thu Lan" w:date="2021-01-03T17:25:00Z">
                  <w:rPr>
                    <w:color w:val="FF0000"/>
                    <w:kern w:val="28"/>
                    <w:sz w:val="24"/>
                    <w:szCs w:val="24"/>
                    <w:lang w:val="en"/>
                  </w:rPr>
                </w:rPrChange>
              </w:rPr>
              <w:t>của</w:t>
            </w:r>
            <w:proofErr w:type="spellEnd"/>
            <w:r w:rsidRPr="00395254">
              <w:rPr>
                <w:color w:val="000000"/>
                <w:kern w:val="28"/>
                <w:sz w:val="24"/>
                <w:szCs w:val="24"/>
                <w:lang w:val="en"/>
                <w:rPrChange w:id="148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85" w:author="Pham Thi Thu Lan" w:date="2021-01-03T17:25:00Z">
                  <w:rPr>
                    <w:color w:val="FF0000"/>
                    <w:kern w:val="28"/>
                    <w:sz w:val="24"/>
                    <w:szCs w:val="24"/>
                    <w:lang w:val="en"/>
                  </w:rPr>
                </w:rPrChange>
              </w:rPr>
              <w:t>Chủ</w:t>
            </w:r>
            <w:proofErr w:type="spellEnd"/>
            <w:r w:rsidRPr="00395254">
              <w:rPr>
                <w:color w:val="000000"/>
                <w:kern w:val="28"/>
                <w:sz w:val="24"/>
                <w:szCs w:val="24"/>
                <w:lang w:val="en"/>
                <w:rPrChange w:id="148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87" w:author="Pham Thi Thu Lan" w:date="2021-01-03T17:25:00Z">
                  <w:rPr>
                    <w:color w:val="FF0000"/>
                    <w:kern w:val="28"/>
                    <w:sz w:val="24"/>
                    <w:szCs w:val="24"/>
                    <w:lang w:val="en"/>
                  </w:rPr>
                </w:rPrChange>
              </w:rPr>
              <w:t>nhiệm</w:t>
            </w:r>
            <w:proofErr w:type="spellEnd"/>
            <w:r w:rsidRPr="00395254">
              <w:rPr>
                <w:color w:val="000000"/>
                <w:kern w:val="28"/>
                <w:sz w:val="24"/>
                <w:szCs w:val="24"/>
                <w:lang w:val="en"/>
                <w:rPrChange w:id="148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89" w:author="Pham Thi Thu Lan" w:date="2021-01-03T17:25:00Z">
                  <w:rPr>
                    <w:color w:val="FF0000"/>
                    <w:kern w:val="28"/>
                    <w:sz w:val="24"/>
                    <w:szCs w:val="24"/>
                    <w:lang w:val="en"/>
                  </w:rPr>
                </w:rPrChange>
              </w:rPr>
              <w:t>đề</w:t>
            </w:r>
            <w:proofErr w:type="spellEnd"/>
            <w:r w:rsidRPr="00395254">
              <w:rPr>
                <w:color w:val="000000"/>
                <w:kern w:val="28"/>
                <w:sz w:val="24"/>
                <w:szCs w:val="24"/>
                <w:lang w:val="en"/>
                <w:rPrChange w:id="149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91" w:author="Pham Thi Thu Lan" w:date="2021-01-03T17:25:00Z">
                  <w:rPr>
                    <w:color w:val="FF0000"/>
                    <w:kern w:val="28"/>
                    <w:sz w:val="24"/>
                    <w:szCs w:val="24"/>
                    <w:lang w:val="en"/>
                  </w:rPr>
                </w:rPrChange>
              </w:rPr>
              <w:t>tài</w:t>
            </w:r>
            <w:proofErr w:type="spellEnd"/>
          </w:p>
          <w:p w14:paraId="5B6EF077" w14:textId="77777777" w:rsidR="000C05CA" w:rsidRPr="00395254" w:rsidRDefault="000C05CA" w:rsidP="000C05CA">
            <w:pPr>
              <w:widowControl w:val="0"/>
              <w:rPr>
                <w:color w:val="000000"/>
                <w:sz w:val="24"/>
                <w:szCs w:val="24"/>
                <w:rPrChange w:id="1492" w:author="Pham Thi Thu Lan" w:date="2021-01-03T17:25:00Z">
                  <w:rPr>
                    <w:color w:val="FF0000"/>
                    <w:sz w:val="24"/>
                    <w:szCs w:val="24"/>
                  </w:rPr>
                </w:rPrChange>
              </w:rPr>
            </w:pPr>
            <w:r w:rsidRPr="00395254">
              <w:rPr>
                <w:color w:val="000000"/>
                <w:kern w:val="28"/>
                <w:sz w:val="24"/>
                <w:szCs w:val="24"/>
                <w:lang w:val="en"/>
                <w:rPrChange w:id="149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94" w:author="Pham Thi Thu Lan" w:date="2021-01-03T17:25:00Z">
                  <w:rPr>
                    <w:color w:val="FF0000"/>
                    <w:kern w:val="28"/>
                    <w:sz w:val="24"/>
                    <w:szCs w:val="24"/>
                    <w:lang w:val="en"/>
                  </w:rPr>
                </w:rPrChange>
              </w:rPr>
              <w:t>Phiếu</w:t>
            </w:r>
            <w:proofErr w:type="spellEnd"/>
            <w:r w:rsidRPr="00395254">
              <w:rPr>
                <w:color w:val="000000"/>
                <w:kern w:val="28"/>
                <w:sz w:val="24"/>
                <w:szCs w:val="24"/>
                <w:lang w:val="en"/>
                <w:rPrChange w:id="149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96" w:author="Pham Thi Thu Lan" w:date="2021-01-03T17:25:00Z">
                  <w:rPr>
                    <w:color w:val="FF0000"/>
                    <w:kern w:val="28"/>
                    <w:sz w:val="24"/>
                    <w:szCs w:val="24"/>
                    <w:lang w:val="en"/>
                  </w:rPr>
                </w:rPrChange>
              </w:rPr>
              <w:t>giao</w:t>
            </w:r>
            <w:proofErr w:type="spellEnd"/>
            <w:r w:rsidRPr="00395254">
              <w:rPr>
                <w:color w:val="000000"/>
                <w:kern w:val="28"/>
                <w:sz w:val="24"/>
                <w:szCs w:val="24"/>
                <w:lang w:val="en"/>
                <w:rPrChange w:id="149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498" w:author="Pham Thi Thu Lan" w:date="2021-01-03T17:25:00Z">
                  <w:rPr>
                    <w:color w:val="FF0000"/>
                    <w:kern w:val="28"/>
                    <w:sz w:val="24"/>
                    <w:szCs w:val="24"/>
                    <w:lang w:val="en"/>
                  </w:rPr>
                </w:rPrChange>
              </w:rPr>
              <w:t>nhiệm</w:t>
            </w:r>
            <w:proofErr w:type="spellEnd"/>
            <w:r w:rsidRPr="00395254">
              <w:rPr>
                <w:color w:val="000000"/>
                <w:kern w:val="28"/>
                <w:sz w:val="24"/>
                <w:szCs w:val="24"/>
                <w:lang w:val="en"/>
                <w:rPrChange w:id="149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500" w:author="Pham Thi Thu Lan" w:date="2021-01-03T17:25:00Z">
                  <w:rPr>
                    <w:color w:val="FF0000"/>
                    <w:kern w:val="28"/>
                    <w:sz w:val="24"/>
                    <w:szCs w:val="24"/>
                    <w:lang w:val="en"/>
                  </w:rPr>
                </w:rPrChange>
              </w:rPr>
              <w:t>vụ</w:t>
            </w:r>
            <w:proofErr w:type="spellEnd"/>
            <w:r w:rsidRPr="00395254">
              <w:rPr>
                <w:color w:val="000000"/>
                <w:kern w:val="28"/>
                <w:sz w:val="24"/>
                <w:szCs w:val="24"/>
                <w:lang w:val="en"/>
                <w:rPrChange w:id="1501" w:author="Pham Thi Thu Lan" w:date="2021-01-03T17:25:00Z">
                  <w:rPr>
                    <w:color w:val="FF0000"/>
                    <w:kern w:val="28"/>
                    <w:sz w:val="24"/>
                    <w:szCs w:val="24"/>
                    <w:lang w:val="en"/>
                  </w:rPr>
                </w:rPrChange>
              </w:rPr>
              <w:t xml:space="preserve"> </w:t>
            </w:r>
            <w:r w:rsidRPr="00395254">
              <w:rPr>
                <w:color w:val="000000"/>
                <w:rPrChange w:id="1502" w:author="Pham Thi Thu Lan" w:date="2021-01-03T17:25:00Z">
                  <w:rPr>
                    <w:color w:val="FF0000"/>
                  </w:rPr>
                </w:rPrChange>
              </w:rPr>
              <w:t xml:space="preserve">TKCM </w:t>
            </w:r>
            <w:proofErr w:type="spellStart"/>
            <w:r w:rsidRPr="00395254">
              <w:rPr>
                <w:color w:val="000000"/>
                <w:rPrChange w:id="1503" w:author="Pham Thi Thu Lan" w:date="2021-01-03T17:25:00Z">
                  <w:rPr>
                    <w:color w:val="FF0000"/>
                  </w:rPr>
                </w:rPrChange>
              </w:rPr>
              <w:t>cho</w:t>
            </w:r>
            <w:proofErr w:type="spellEnd"/>
            <w:r w:rsidRPr="00395254">
              <w:rPr>
                <w:color w:val="000000"/>
                <w:rPrChange w:id="1504" w:author="Pham Thi Thu Lan" w:date="2021-01-03T17:25:00Z">
                  <w:rPr>
                    <w:color w:val="FF0000"/>
                  </w:rPr>
                </w:rPrChange>
              </w:rPr>
              <w:t xml:space="preserve"> CNĐT; </w:t>
            </w:r>
            <w:proofErr w:type="spellStart"/>
            <w:r w:rsidRPr="00395254">
              <w:rPr>
                <w:color w:val="000000"/>
                <w:rPrChange w:id="1505" w:author="Pham Thi Thu Lan" w:date="2021-01-03T17:25:00Z">
                  <w:rPr>
                    <w:color w:val="FF0000"/>
                  </w:rPr>
                </w:rPrChange>
              </w:rPr>
              <w:t>Phụ</w:t>
            </w:r>
            <w:proofErr w:type="spellEnd"/>
            <w:r w:rsidRPr="00395254">
              <w:rPr>
                <w:color w:val="000000"/>
                <w:rPrChange w:id="1506" w:author="Pham Thi Thu Lan" w:date="2021-01-03T17:25:00Z">
                  <w:rPr>
                    <w:color w:val="FF0000"/>
                  </w:rPr>
                </w:rPrChange>
              </w:rPr>
              <w:t xml:space="preserve"> </w:t>
            </w:r>
            <w:proofErr w:type="spellStart"/>
            <w:r w:rsidRPr="00395254">
              <w:rPr>
                <w:color w:val="000000"/>
                <w:rPrChange w:id="1507" w:author="Pham Thi Thu Lan" w:date="2021-01-03T17:25:00Z">
                  <w:rPr>
                    <w:color w:val="FF0000"/>
                  </w:rPr>
                </w:rPrChange>
              </w:rPr>
              <w:t>lục</w:t>
            </w:r>
            <w:proofErr w:type="spellEnd"/>
            <w:r w:rsidRPr="00395254">
              <w:rPr>
                <w:color w:val="000000"/>
                <w:sz w:val="24"/>
                <w:szCs w:val="24"/>
                <w:rPrChange w:id="1508" w:author="Pham Thi Thu Lan" w:date="2021-01-03T17:25:00Z">
                  <w:rPr>
                    <w:color w:val="FF0000"/>
                    <w:sz w:val="24"/>
                    <w:szCs w:val="24"/>
                  </w:rPr>
                </w:rPrChange>
              </w:rPr>
              <w:t xml:space="preserve"> Danh </w:t>
            </w:r>
            <w:proofErr w:type="spellStart"/>
            <w:r w:rsidRPr="00395254">
              <w:rPr>
                <w:color w:val="000000"/>
                <w:sz w:val="24"/>
                <w:szCs w:val="24"/>
                <w:rPrChange w:id="1509" w:author="Pham Thi Thu Lan" w:date="2021-01-03T17:25:00Z">
                  <w:rPr>
                    <w:color w:val="FF0000"/>
                    <w:sz w:val="24"/>
                    <w:szCs w:val="24"/>
                  </w:rPr>
                </w:rPrChange>
              </w:rPr>
              <w:t>sách</w:t>
            </w:r>
            <w:proofErr w:type="spellEnd"/>
            <w:r w:rsidRPr="00395254">
              <w:rPr>
                <w:color w:val="000000"/>
                <w:sz w:val="24"/>
                <w:szCs w:val="24"/>
                <w:rPrChange w:id="1510" w:author="Pham Thi Thu Lan" w:date="2021-01-03T17:25:00Z">
                  <w:rPr>
                    <w:color w:val="FF0000"/>
                    <w:sz w:val="24"/>
                    <w:szCs w:val="24"/>
                  </w:rPr>
                </w:rPrChange>
              </w:rPr>
              <w:t xml:space="preserve"> </w:t>
            </w:r>
            <w:proofErr w:type="spellStart"/>
            <w:ins w:id="1511" w:author="Xuan-Tu Tran" w:date="2020-09-09T11:02:00Z">
              <w:r w:rsidR="00FB1EAB" w:rsidRPr="00395254">
                <w:rPr>
                  <w:color w:val="000000"/>
                  <w:sz w:val="24"/>
                  <w:szCs w:val="24"/>
                  <w:rPrChange w:id="1512" w:author="Pham Thi Thu Lan" w:date="2021-01-03T17:25:00Z">
                    <w:rPr>
                      <w:color w:val="FF0000"/>
                      <w:sz w:val="24"/>
                      <w:szCs w:val="24"/>
                    </w:rPr>
                  </w:rPrChange>
                </w:rPr>
                <w:t>thành</w:t>
              </w:r>
              <w:proofErr w:type="spellEnd"/>
              <w:r w:rsidR="00FB1EAB" w:rsidRPr="00395254">
                <w:rPr>
                  <w:color w:val="000000"/>
                  <w:sz w:val="24"/>
                  <w:szCs w:val="24"/>
                  <w:rPrChange w:id="1513" w:author="Pham Thi Thu Lan" w:date="2021-01-03T17:25:00Z">
                    <w:rPr>
                      <w:color w:val="FF0000"/>
                      <w:sz w:val="24"/>
                      <w:szCs w:val="24"/>
                    </w:rPr>
                  </w:rPrChange>
                </w:rPr>
                <w:t xml:space="preserve"> </w:t>
              </w:r>
              <w:proofErr w:type="spellStart"/>
              <w:r w:rsidR="00FB1EAB" w:rsidRPr="00395254">
                <w:rPr>
                  <w:color w:val="000000"/>
                  <w:sz w:val="24"/>
                  <w:szCs w:val="24"/>
                  <w:rPrChange w:id="1514" w:author="Pham Thi Thu Lan" w:date="2021-01-03T17:25:00Z">
                    <w:rPr>
                      <w:color w:val="FF0000"/>
                      <w:sz w:val="24"/>
                      <w:szCs w:val="24"/>
                    </w:rPr>
                  </w:rPrChange>
                </w:rPr>
                <w:t>viên</w:t>
              </w:r>
              <w:proofErr w:type="spellEnd"/>
              <w:r w:rsidR="00FB1EAB" w:rsidRPr="00395254">
                <w:rPr>
                  <w:color w:val="000000"/>
                  <w:sz w:val="24"/>
                  <w:szCs w:val="24"/>
                  <w:rPrChange w:id="1515" w:author="Pham Thi Thu Lan" w:date="2021-01-03T17:25:00Z">
                    <w:rPr>
                      <w:color w:val="FF0000"/>
                      <w:sz w:val="24"/>
                      <w:szCs w:val="24"/>
                    </w:rPr>
                  </w:rPrChange>
                </w:rPr>
                <w:t xml:space="preserve"> </w:t>
              </w:r>
            </w:ins>
            <w:proofErr w:type="spellStart"/>
            <w:r w:rsidRPr="00395254">
              <w:rPr>
                <w:color w:val="000000"/>
                <w:sz w:val="24"/>
                <w:szCs w:val="24"/>
                <w:rPrChange w:id="1516" w:author="Pham Thi Thu Lan" w:date="2021-01-03T17:25:00Z">
                  <w:rPr>
                    <w:color w:val="FF0000"/>
                    <w:sz w:val="24"/>
                    <w:szCs w:val="24"/>
                  </w:rPr>
                </w:rPrChange>
              </w:rPr>
              <w:t>nhóm</w:t>
            </w:r>
            <w:proofErr w:type="spellEnd"/>
            <w:r w:rsidRPr="00395254">
              <w:rPr>
                <w:color w:val="000000"/>
                <w:sz w:val="24"/>
                <w:szCs w:val="24"/>
                <w:rPrChange w:id="1517" w:author="Pham Thi Thu Lan" w:date="2021-01-03T17:25:00Z">
                  <w:rPr>
                    <w:color w:val="FF0000"/>
                    <w:sz w:val="24"/>
                    <w:szCs w:val="24"/>
                  </w:rPr>
                </w:rPrChange>
              </w:rPr>
              <w:t xml:space="preserve"> </w:t>
            </w:r>
            <w:proofErr w:type="spellStart"/>
            <w:r w:rsidRPr="00395254">
              <w:rPr>
                <w:color w:val="000000"/>
                <w:sz w:val="24"/>
                <w:szCs w:val="24"/>
                <w:rPrChange w:id="1518" w:author="Pham Thi Thu Lan" w:date="2021-01-03T17:25:00Z">
                  <w:rPr>
                    <w:color w:val="FF0000"/>
                    <w:sz w:val="24"/>
                    <w:szCs w:val="24"/>
                  </w:rPr>
                </w:rPrChange>
              </w:rPr>
              <w:t>nghiên</w:t>
            </w:r>
            <w:proofErr w:type="spellEnd"/>
            <w:r w:rsidRPr="00395254">
              <w:rPr>
                <w:color w:val="000000"/>
                <w:sz w:val="24"/>
                <w:szCs w:val="24"/>
                <w:rPrChange w:id="1519" w:author="Pham Thi Thu Lan" w:date="2021-01-03T17:25:00Z">
                  <w:rPr>
                    <w:color w:val="FF0000"/>
                    <w:sz w:val="24"/>
                    <w:szCs w:val="24"/>
                  </w:rPr>
                </w:rPrChange>
              </w:rPr>
              <w:t xml:space="preserve"> </w:t>
            </w:r>
            <w:proofErr w:type="spellStart"/>
            <w:r w:rsidRPr="00395254">
              <w:rPr>
                <w:color w:val="000000"/>
                <w:sz w:val="24"/>
                <w:szCs w:val="24"/>
                <w:rPrChange w:id="1520" w:author="Pham Thi Thu Lan" w:date="2021-01-03T17:25:00Z">
                  <w:rPr>
                    <w:color w:val="FF0000"/>
                    <w:sz w:val="24"/>
                    <w:szCs w:val="24"/>
                  </w:rPr>
                </w:rPrChange>
              </w:rPr>
              <w:t>cứu</w:t>
            </w:r>
            <w:proofErr w:type="spellEnd"/>
            <w:r w:rsidRPr="00395254">
              <w:rPr>
                <w:color w:val="000000"/>
                <w:sz w:val="24"/>
                <w:szCs w:val="24"/>
                <w:rPrChange w:id="1521" w:author="Pham Thi Thu Lan" w:date="2021-01-03T17:25:00Z">
                  <w:rPr>
                    <w:color w:val="FF0000"/>
                    <w:sz w:val="24"/>
                    <w:szCs w:val="24"/>
                  </w:rPr>
                </w:rPrChange>
              </w:rPr>
              <w:t xml:space="preserve"> </w:t>
            </w:r>
            <w:proofErr w:type="spellStart"/>
            <w:r w:rsidRPr="00395254">
              <w:rPr>
                <w:color w:val="000000"/>
                <w:sz w:val="24"/>
                <w:szCs w:val="24"/>
                <w:rPrChange w:id="1522" w:author="Pham Thi Thu Lan" w:date="2021-01-03T17:25:00Z">
                  <w:rPr>
                    <w:color w:val="FF0000"/>
                    <w:sz w:val="24"/>
                    <w:szCs w:val="24"/>
                  </w:rPr>
                </w:rPrChange>
              </w:rPr>
              <w:t>kèm</w:t>
            </w:r>
            <w:proofErr w:type="spellEnd"/>
            <w:r w:rsidRPr="00395254">
              <w:rPr>
                <w:color w:val="000000"/>
                <w:sz w:val="24"/>
                <w:szCs w:val="24"/>
                <w:rPrChange w:id="1523" w:author="Pham Thi Thu Lan" w:date="2021-01-03T17:25:00Z">
                  <w:rPr>
                    <w:color w:val="FF0000"/>
                    <w:sz w:val="24"/>
                    <w:szCs w:val="24"/>
                  </w:rPr>
                </w:rPrChange>
              </w:rPr>
              <w:t xml:space="preserve"> </w:t>
            </w:r>
            <w:proofErr w:type="spellStart"/>
            <w:r w:rsidRPr="00395254">
              <w:rPr>
                <w:color w:val="000000"/>
                <w:sz w:val="24"/>
                <w:szCs w:val="24"/>
                <w:rPrChange w:id="1524" w:author="Pham Thi Thu Lan" w:date="2021-01-03T17:25:00Z">
                  <w:rPr>
                    <w:color w:val="FF0000"/>
                    <w:sz w:val="24"/>
                    <w:szCs w:val="24"/>
                  </w:rPr>
                </w:rPrChange>
              </w:rPr>
              <w:t>theo</w:t>
            </w:r>
            <w:proofErr w:type="spellEnd"/>
            <w:r w:rsidRPr="00395254">
              <w:rPr>
                <w:color w:val="000000"/>
                <w:sz w:val="24"/>
                <w:szCs w:val="24"/>
                <w:rPrChange w:id="1525" w:author="Pham Thi Thu Lan" w:date="2021-01-03T17:25:00Z">
                  <w:rPr>
                    <w:color w:val="FF0000"/>
                    <w:sz w:val="24"/>
                    <w:szCs w:val="24"/>
                  </w:rPr>
                </w:rPrChange>
              </w:rPr>
              <w:t xml:space="preserve"> </w:t>
            </w:r>
            <w:proofErr w:type="spellStart"/>
            <w:r w:rsidRPr="00395254">
              <w:rPr>
                <w:color w:val="000000"/>
                <w:sz w:val="24"/>
                <w:szCs w:val="24"/>
                <w:rPrChange w:id="1526" w:author="Pham Thi Thu Lan" w:date="2021-01-03T17:25:00Z">
                  <w:rPr>
                    <w:color w:val="FF0000"/>
                    <w:sz w:val="24"/>
                    <w:szCs w:val="24"/>
                  </w:rPr>
                </w:rPrChange>
              </w:rPr>
              <w:t>Phiếu</w:t>
            </w:r>
            <w:proofErr w:type="spellEnd"/>
            <w:r w:rsidRPr="00395254">
              <w:rPr>
                <w:color w:val="000000"/>
                <w:sz w:val="24"/>
                <w:szCs w:val="24"/>
                <w:rPrChange w:id="1527" w:author="Pham Thi Thu Lan" w:date="2021-01-03T17:25:00Z">
                  <w:rPr>
                    <w:color w:val="FF0000"/>
                    <w:sz w:val="24"/>
                    <w:szCs w:val="24"/>
                  </w:rPr>
                </w:rPrChange>
              </w:rPr>
              <w:t xml:space="preserve"> </w:t>
            </w:r>
            <w:proofErr w:type="spellStart"/>
            <w:r w:rsidRPr="00395254">
              <w:rPr>
                <w:color w:val="000000"/>
                <w:sz w:val="24"/>
                <w:szCs w:val="24"/>
                <w:rPrChange w:id="1528" w:author="Pham Thi Thu Lan" w:date="2021-01-03T17:25:00Z">
                  <w:rPr>
                    <w:color w:val="FF0000"/>
                    <w:sz w:val="24"/>
                    <w:szCs w:val="24"/>
                  </w:rPr>
                </w:rPrChange>
              </w:rPr>
              <w:t>giao</w:t>
            </w:r>
            <w:proofErr w:type="spellEnd"/>
            <w:r w:rsidRPr="00395254">
              <w:rPr>
                <w:color w:val="000000"/>
                <w:sz w:val="24"/>
                <w:szCs w:val="24"/>
                <w:rPrChange w:id="1529" w:author="Pham Thi Thu Lan" w:date="2021-01-03T17:25:00Z">
                  <w:rPr>
                    <w:color w:val="FF0000"/>
                    <w:sz w:val="24"/>
                    <w:szCs w:val="24"/>
                  </w:rPr>
                </w:rPrChange>
              </w:rPr>
              <w:t xml:space="preserve"> </w:t>
            </w:r>
            <w:proofErr w:type="spellStart"/>
            <w:r w:rsidRPr="00395254">
              <w:rPr>
                <w:color w:val="000000"/>
                <w:sz w:val="24"/>
                <w:szCs w:val="24"/>
                <w:rPrChange w:id="1530" w:author="Pham Thi Thu Lan" w:date="2021-01-03T17:25:00Z">
                  <w:rPr>
                    <w:color w:val="FF0000"/>
                    <w:sz w:val="24"/>
                    <w:szCs w:val="24"/>
                  </w:rPr>
                </w:rPrChange>
              </w:rPr>
              <w:t>nhiệm</w:t>
            </w:r>
            <w:proofErr w:type="spellEnd"/>
            <w:r w:rsidRPr="00395254">
              <w:rPr>
                <w:color w:val="000000"/>
                <w:sz w:val="24"/>
                <w:szCs w:val="24"/>
                <w:rPrChange w:id="1531" w:author="Pham Thi Thu Lan" w:date="2021-01-03T17:25:00Z">
                  <w:rPr>
                    <w:color w:val="FF0000"/>
                    <w:sz w:val="24"/>
                    <w:szCs w:val="24"/>
                  </w:rPr>
                </w:rPrChange>
              </w:rPr>
              <w:t xml:space="preserve"> </w:t>
            </w:r>
            <w:proofErr w:type="spellStart"/>
            <w:r w:rsidRPr="00395254">
              <w:rPr>
                <w:color w:val="000000"/>
                <w:sz w:val="24"/>
                <w:szCs w:val="24"/>
                <w:rPrChange w:id="1532" w:author="Pham Thi Thu Lan" w:date="2021-01-03T17:25:00Z">
                  <w:rPr>
                    <w:color w:val="FF0000"/>
                    <w:sz w:val="24"/>
                    <w:szCs w:val="24"/>
                  </w:rPr>
                </w:rPrChange>
              </w:rPr>
              <w:t>vụ</w:t>
            </w:r>
            <w:proofErr w:type="spellEnd"/>
          </w:p>
          <w:p w14:paraId="4A0BF6AC" w14:textId="77777777" w:rsidR="003A191A" w:rsidRPr="00395254" w:rsidRDefault="003A191A" w:rsidP="003A191A">
            <w:pPr>
              <w:widowControl w:val="0"/>
              <w:rPr>
                <w:color w:val="000000"/>
                <w:sz w:val="24"/>
                <w:szCs w:val="24"/>
                <w:rPrChange w:id="1533" w:author="Pham Thi Thu Lan" w:date="2021-01-03T17:25:00Z">
                  <w:rPr>
                    <w:color w:val="FF0000"/>
                    <w:sz w:val="24"/>
                    <w:szCs w:val="24"/>
                  </w:rPr>
                </w:rPrChange>
              </w:rPr>
            </w:pPr>
            <w:r w:rsidRPr="00395254">
              <w:rPr>
                <w:color w:val="000000"/>
                <w:kern w:val="28"/>
                <w:sz w:val="24"/>
                <w:szCs w:val="24"/>
                <w:lang w:val="en"/>
                <w:rPrChange w:id="1534" w:author="Pham Thi Thu Lan" w:date="2021-01-03T17:25:00Z">
                  <w:rPr>
                    <w:color w:val="FF0000"/>
                    <w:kern w:val="28"/>
                    <w:sz w:val="24"/>
                    <w:szCs w:val="24"/>
                    <w:lang w:val="en"/>
                  </w:rPr>
                </w:rPrChange>
              </w:rPr>
              <w:t>- H</w:t>
            </w:r>
            <w:proofErr w:type="spellStart"/>
            <w:r w:rsidRPr="00395254">
              <w:rPr>
                <w:color w:val="000000"/>
                <w:sz w:val="24"/>
                <w:szCs w:val="24"/>
                <w:rPrChange w:id="1535" w:author="Pham Thi Thu Lan" w:date="2021-01-03T17:25:00Z">
                  <w:rPr>
                    <w:color w:val="FF0000"/>
                    <w:sz w:val="24"/>
                    <w:szCs w:val="24"/>
                  </w:rPr>
                </w:rPrChange>
              </w:rPr>
              <w:t>ợp</w:t>
            </w:r>
            <w:proofErr w:type="spellEnd"/>
            <w:r w:rsidRPr="00395254">
              <w:rPr>
                <w:color w:val="000000"/>
                <w:sz w:val="24"/>
                <w:szCs w:val="24"/>
                <w:rPrChange w:id="1536" w:author="Pham Thi Thu Lan" w:date="2021-01-03T17:25:00Z">
                  <w:rPr>
                    <w:color w:val="FF0000"/>
                    <w:sz w:val="24"/>
                    <w:szCs w:val="24"/>
                  </w:rPr>
                </w:rPrChange>
              </w:rPr>
              <w:t xml:space="preserve"> </w:t>
            </w:r>
            <w:proofErr w:type="spellStart"/>
            <w:r w:rsidRPr="00395254">
              <w:rPr>
                <w:color w:val="000000"/>
                <w:sz w:val="24"/>
                <w:szCs w:val="24"/>
                <w:rPrChange w:id="1537" w:author="Pham Thi Thu Lan" w:date="2021-01-03T17:25:00Z">
                  <w:rPr>
                    <w:color w:val="FF0000"/>
                    <w:sz w:val="24"/>
                    <w:szCs w:val="24"/>
                  </w:rPr>
                </w:rPrChange>
              </w:rPr>
              <w:t>đồng</w:t>
            </w:r>
            <w:proofErr w:type="spellEnd"/>
            <w:r w:rsidRPr="00395254">
              <w:rPr>
                <w:color w:val="000000"/>
                <w:sz w:val="24"/>
                <w:szCs w:val="24"/>
                <w:rPrChange w:id="1538" w:author="Pham Thi Thu Lan" w:date="2021-01-03T17:25:00Z">
                  <w:rPr>
                    <w:color w:val="FF0000"/>
                    <w:sz w:val="24"/>
                    <w:szCs w:val="24"/>
                  </w:rPr>
                </w:rPrChange>
              </w:rPr>
              <w:t xml:space="preserve"> TKCM </w:t>
            </w:r>
            <w:proofErr w:type="spellStart"/>
            <w:r w:rsidRPr="00395254">
              <w:rPr>
                <w:color w:val="000000"/>
                <w:sz w:val="24"/>
                <w:szCs w:val="24"/>
                <w:rPrChange w:id="1539" w:author="Pham Thi Thu Lan" w:date="2021-01-03T17:25:00Z">
                  <w:rPr>
                    <w:color w:val="FF0000"/>
                    <w:sz w:val="24"/>
                    <w:szCs w:val="24"/>
                  </w:rPr>
                </w:rPrChange>
              </w:rPr>
              <w:t>giữa</w:t>
            </w:r>
            <w:proofErr w:type="spellEnd"/>
            <w:r w:rsidRPr="00395254">
              <w:rPr>
                <w:color w:val="000000"/>
                <w:sz w:val="24"/>
                <w:szCs w:val="24"/>
                <w:rPrChange w:id="1540" w:author="Pham Thi Thu Lan" w:date="2021-01-03T17:25:00Z">
                  <w:rPr>
                    <w:color w:val="FF0000"/>
                    <w:sz w:val="24"/>
                    <w:szCs w:val="24"/>
                  </w:rPr>
                </w:rPrChange>
              </w:rPr>
              <w:t xml:space="preserve"> CNĐT </w:t>
            </w:r>
            <w:proofErr w:type="spellStart"/>
            <w:r w:rsidRPr="00395254">
              <w:rPr>
                <w:color w:val="000000"/>
                <w:sz w:val="24"/>
                <w:szCs w:val="24"/>
                <w:rPrChange w:id="1541" w:author="Pham Thi Thu Lan" w:date="2021-01-03T17:25:00Z">
                  <w:rPr>
                    <w:color w:val="FF0000"/>
                    <w:sz w:val="24"/>
                    <w:szCs w:val="24"/>
                  </w:rPr>
                </w:rPrChange>
              </w:rPr>
              <w:t>và</w:t>
            </w:r>
            <w:proofErr w:type="spellEnd"/>
            <w:r w:rsidRPr="00395254">
              <w:rPr>
                <w:color w:val="000000"/>
                <w:sz w:val="24"/>
                <w:szCs w:val="24"/>
                <w:rPrChange w:id="1542" w:author="Pham Thi Thu Lan" w:date="2021-01-03T17:25:00Z">
                  <w:rPr>
                    <w:color w:val="FF0000"/>
                    <w:sz w:val="24"/>
                    <w:szCs w:val="24"/>
                  </w:rPr>
                </w:rPrChange>
              </w:rPr>
              <w:t xml:space="preserve"> </w:t>
            </w:r>
            <w:proofErr w:type="spellStart"/>
            <w:r w:rsidRPr="00395254">
              <w:rPr>
                <w:color w:val="000000"/>
                <w:sz w:val="24"/>
                <w:szCs w:val="24"/>
                <w:rPrChange w:id="1543" w:author="Pham Thi Thu Lan" w:date="2021-01-03T17:25:00Z">
                  <w:rPr>
                    <w:color w:val="FF0000"/>
                    <w:sz w:val="24"/>
                    <w:szCs w:val="24"/>
                  </w:rPr>
                </w:rPrChange>
              </w:rPr>
              <w:t>thành</w:t>
            </w:r>
            <w:proofErr w:type="spellEnd"/>
            <w:r w:rsidRPr="00395254">
              <w:rPr>
                <w:color w:val="000000"/>
                <w:sz w:val="24"/>
                <w:szCs w:val="24"/>
                <w:rPrChange w:id="1544" w:author="Pham Thi Thu Lan" w:date="2021-01-03T17:25:00Z">
                  <w:rPr>
                    <w:color w:val="FF0000"/>
                    <w:sz w:val="24"/>
                    <w:szCs w:val="24"/>
                  </w:rPr>
                </w:rPrChange>
              </w:rPr>
              <w:t xml:space="preserve"> </w:t>
            </w:r>
            <w:proofErr w:type="spellStart"/>
            <w:r w:rsidRPr="00395254">
              <w:rPr>
                <w:color w:val="000000"/>
                <w:sz w:val="24"/>
                <w:szCs w:val="24"/>
                <w:rPrChange w:id="1545" w:author="Pham Thi Thu Lan" w:date="2021-01-03T17:25:00Z">
                  <w:rPr>
                    <w:color w:val="FF0000"/>
                    <w:sz w:val="24"/>
                    <w:szCs w:val="24"/>
                  </w:rPr>
                </w:rPrChange>
              </w:rPr>
              <w:t>viên</w:t>
            </w:r>
            <w:proofErr w:type="spellEnd"/>
            <w:r w:rsidRPr="00395254">
              <w:rPr>
                <w:color w:val="000000"/>
                <w:sz w:val="24"/>
                <w:szCs w:val="24"/>
                <w:rPrChange w:id="1546" w:author="Pham Thi Thu Lan" w:date="2021-01-03T17:25:00Z">
                  <w:rPr>
                    <w:color w:val="FF0000"/>
                    <w:sz w:val="24"/>
                    <w:szCs w:val="24"/>
                  </w:rPr>
                </w:rPrChange>
              </w:rPr>
              <w:t xml:space="preserve"> </w:t>
            </w:r>
            <w:proofErr w:type="spellStart"/>
            <w:r w:rsidRPr="00395254">
              <w:rPr>
                <w:color w:val="000000"/>
                <w:sz w:val="24"/>
                <w:szCs w:val="24"/>
                <w:rPrChange w:id="1547" w:author="Pham Thi Thu Lan" w:date="2021-01-03T17:25:00Z">
                  <w:rPr>
                    <w:color w:val="FF0000"/>
                    <w:sz w:val="24"/>
                    <w:szCs w:val="24"/>
                  </w:rPr>
                </w:rPrChange>
              </w:rPr>
              <w:t>nghiên</w:t>
            </w:r>
            <w:proofErr w:type="spellEnd"/>
            <w:r w:rsidRPr="00395254">
              <w:rPr>
                <w:color w:val="000000"/>
                <w:sz w:val="24"/>
                <w:szCs w:val="24"/>
                <w:rPrChange w:id="1548" w:author="Pham Thi Thu Lan" w:date="2021-01-03T17:25:00Z">
                  <w:rPr>
                    <w:color w:val="FF0000"/>
                    <w:sz w:val="24"/>
                    <w:szCs w:val="24"/>
                  </w:rPr>
                </w:rPrChange>
              </w:rPr>
              <w:t xml:space="preserve"> </w:t>
            </w:r>
            <w:proofErr w:type="spellStart"/>
            <w:r w:rsidRPr="00395254">
              <w:rPr>
                <w:color w:val="000000"/>
                <w:sz w:val="24"/>
                <w:szCs w:val="24"/>
                <w:rPrChange w:id="1549" w:author="Pham Thi Thu Lan" w:date="2021-01-03T17:25:00Z">
                  <w:rPr>
                    <w:color w:val="FF0000"/>
                    <w:sz w:val="24"/>
                    <w:szCs w:val="24"/>
                  </w:rPr>
                </w:rPrChange>
              </w:rPr>
              <w:t>cứu</w:t>
            </w:r>
            <w:proofErr w:type="spellEnd"/>
            <w:r w:rsidRPr="00395254">
              <w:rPr>
                <w:color w:val="000000"/>
                <w:sz w:val="24"/>
                <w:szCs w:val="24"/>
                <w:rPrChange w:id="1550" w:author="Pham Thi Thu Lan" w:date="2021-01-03T17:25:00Z">
                  <w:rPr>
                    <w:color w:val="FF0000"/>
                    <w:sz w:val="24"/>
                    <w:szCs w:val="24"/>
                  </w:rPr>
                </w:rPrChange>
              </w:rPr>
              <w:t xml:space="preserve"> </w:t>
            </w:r>
            <w:proofErr w:type="spellStart"/>
            <w:r w:rsidRPr="00395254">
              <w:rPr>
                <w:color w:val="000000"/>
                <w:sz w:val="24"/>
                <w:szCs w:val="24"/>
                <w:rPrChange w:id="1551" w:author="Pham Thi Thu Lan" w:date="2021-01-03T17:25:00Z">
                  <w:rPr>
                    <w:color w:val="FF0000"/>
                    <w:sz w:val="24"/>
                    <w:szCs w:val="24"/>
                  </w:rPr>
                </w:rPrChange>
              </w:rPr>
              <w:t>hoặc</w:t>
            </w:r>
            <w:proofErr w:type="spellEnd"/>
            <w:r w:rsidRPr="00395254">
              <w:rPr>
                <w:color w:val="000000"/>
                <w:sz w:val="24"/>
                <w:szCs w:val="24"/>
                <w:rPrChange w:id="1552" w:author="Pham Thi Thu Lan" w:date="2021-01-03T17:25:00Z">
                  <w:rPr>
                    <w:color w:val="FF0000"/>
                    <w:sz w:val="24"/>
                    <w:szCs w:val="24"/>
                  </w:rPr>
                </w:rPrChange>
              </w:rPr>
              <w:t xml:space="preserve"> </w:t>
            </w:r>
            <w:proofErr w:type="spellStart"/>
            <w:r w:rsidRPr="00395254">
              <w:rPr>
                <w:color w:val="000000"/>
                <w:sz w:val="24"/>
                <w:szCs w:val="24"/>
                <w:rPrChange w:id="1553" w:author="Pham Thi Thu Lan" w:date="2021-01-03T17:25:00Z">
                  <w:rPr>
                    <w:color w:val="FF0000"/>
                    <w:sz w:val="24"/>
                    <w:szCs w:val="24"/>
                  </w:rPr>
                </w:rPrChange>
              </w:rPr>
              <w:t>T</w:t>
            </w:r>
            <w:del w:id="1554" w:author="Xuan-Tu Tran" w:date="2020-09-09T11:03:00Z">
              <w:r w:rsidRPr="00395254" w:rsidDel="00FB1EAB">
                <w:rPr>
                  <w:color w:val="000000"/>
                  <w:sz w:val="24"/>
                  <w:szCs w:val="24"/>
                  <w:rPrChange w:id="1555" w:author="Pham Thi Thu Lan" w:date="2021-01-03T17:25:00Z">
                    <w:rPr>
                      <w:color w:val="FF0000"/>
                      <w:sz w:val="24"/>
                      <w:szCs w:val="24"/>
                    </w:rPr>
                  </w:rPrChange>
                </w:rPr>
                <w:delText>ổ t</w:delText>
              </w:r>
            </w:del>
            <w:r w:rsidRPr="00395254">
              <w:rPr>
                <w:color w:val="000000"/>
                <w:sz w:val="24"/>
                <w:szCs w:val="24"/>
                <w:rPrChange w:id="1556" w:author="Pham Thi Thu Lan" w:date="2021-01-03T17:25:00Z">
                  <w:rPr>
                    <w:color w:val="FF0000"/>
                    <w:sz w:val="24"/>
                    <w:szCs w:val="24"/>
                  </w:rPr>
                </w:rPrChange>
              </w:rPr>
              <w:t>rưởng</w:t>
            </w:r>
            <w:proofErr w:type="spellEnd"/>
            <w:r w:rsidRPr="00395254">
              <w:rPr>
                <w:color w:val="000000"/>
                <w:sz w:val="24"/>
                <w:szCs w:val="24"/>
                <w:rPrChange w:id="1557" w:author="Pham Thi Thu Lan" w:date="2021-01-03T17:25:00Z">
                  <w:rPr>
                    <w:color w:val="FF0000"/>
                    <w:sz w:val="24"/>
                    <w:szCs w:val="24"/>
                  </w:rPr>
                </w:rPrChange>
              </w:rPr>
              <w:t xml:space="preserve"> </w:t>
            </w:r>
            <w:del w:id="1558" w:author="Xuan-Tu Tran" w:date="2020-09-09T11:03:00Z">
              <w:r w:rsidRPr="00395254" w:rsidDel="00FB1EAB">
                <w:rPr>
                  <w:color w:val="000000"/>
                  <w:sz w:val="24"/>
                  <w:szCs w:val="24"/>
                  <w:rPrChange w:id="1559" w:author="Pham Thi Thu Lan" w:date="2021-01-03T17:25:00Z">
                    <w:rPr>
                      <w:color w:val="FF0000"/>
                      <w:sz w:val="24"/>
                      <w:szCs w:val="24"/>
                    </w:rPr>
                  </w:rPrChange>
                </w:rPr>
                <w:delText xml:space="preserve">các </w:delText>
              </w:r>
            </w:del>
            <w:proofErr w:type="spellStart"/>
            <w:r w:rsidRPr="00395254">
              <w:rPr>
                <w:color w:val="000000"/>
                <w:sz w:val="24"/>
                <w:szCs w:val="24"/>
                <w:rPrChange w:id="1560" w:author="Pham Thi Thu Lan" w:date="2021-01-03T17:25:00Z">
                  <w:rPr>
                    <w:color w:val="FF0000"/>
                    <w:sz w:val="24"/>
                    <w:szCs w:val="24"/>
                  </w:rPr>
                </w:rPrChange>
              </w:rPr>
              <w:t>nhóm</w:t>
            </w:r>
            <w:proofErr w:type="spellEnd"/>
            <w:r w:rsidRPr="00395254">
              <w:rPr>
                <w:color w:val="000000"/>
                <w:sz w:val="24"/>
                <w:szCs w:val="24"/>
                <w:rPrChange w:id="1561" w:author="Pham Thi Thu Lan" w:date="2021-01-03T17:25:00Z">
                  <w:rPr>
                    <w:color w:val="FF0000"/>
                    <w:sz w:val="24"/>
                    <w:szCs w:val="24"/>
                  </w:rPr>
                </w:rPrChange>
              </w:rPr>
              <w:t xml:space="preserve"> </w:t>
            </w:r>
            <w:proofErr w:type="spellStart"/>
            <w:r w:rsidRPr="00395254">
              <w:rPr>
                <w:color w:val="000000"/>
                <w:sz w:val="24"/>
                <w:szCs w:val="24"/>
                <w:rPrChange w:id="1562" w:author="Pham Thi Thu Lan" w:date="2021-01-03T17:25:00Z">
                  <w:rPr>
                    <w:color w:val="FF0000"/>
                    <w:sz w:val="24"/>
                    <w:szCs w:val="24"/>
                  </w:rPr>
                </w:rPrChange>
              </w:rPr>
              <w:t>nghiên</w:t>
            </w:r>
            <w:proofErr w:type="spellEnd"/>
            <w:r w:rsidRPr="00395254">
              <w:rPr>
                <w:color w:val="000000"/>
                <w:sz w:val="24"/>
                <w:szCs w:val="24"/>
                <w:rPrChange w:id="1563" w:author="Pham Thi Thu Lan" w:date="2021-01-03T17:25:00Z">
                  <w:rPr>
                    <w:color w:val="FF0000"/>
                    <w:sz w:val="24"/>
                    <w:szCs w:val="24"/>
                  </w:rPr>
                </w:rPrChange>
              </w:rPr>
              <w:t xml:space="preserve"> </w:t>
            </w:r>
            <w:proofErr w:type="spellStart"/>
            <w:r w:rsidRPr="00395254">
              <w:rPr>
                <w:color w:val="000000"/>
                <w:sz w:val="24"/>
                <w:szCs w:val="24"/>
                <w:rPrChange w:id="1564" w:author="Pham Thi Thu Lan" w:date="2021-01-03T17:25:00Z">
                  <w:rPr>
                    <w:color w:val="FF0000"/>
                    <w:sz w:val="24"/>
                    <w:szCs w:val="24"/>
                  </w:rPr>
                </w:rPrChange>
              </w:rPr>
              <w:t>cứu</w:t>
            </w:r>
            <w:proofErr w:type="spellEnd"/>
            <w:ins w:id="1565" w:author="Pham Thi Thu Lan" w:date="2021-01-03T17:24:00Z">
              <w:r w:rsidR="001806DC" w:rsidRPr="00395254">
                <w:rPr>
                  <w:color w:val="000000"/>
                  <w:sz w:val="24"/>
                  <w:szCs w:val="24"/>
                  <w:rPrChange w:id="1566" w:author="Pham Thi Thu Lan" w:date="2021-01-03T17:25:00Z">
                    <w:rPr>
                      <w:color w:val="FF0000"/>
                      <w:sz w:val="24"/>
                      <w:szCs w:val="24"/>
                    </w:rPr>
                  </w:rPrChange>
                </w:rPr>
                <w:t>;</w:t>
              </w:r>
            </w:ins>
            <w:del w:id="1567" w:author="Pham Thi Thu Lan" w:date="2021-01-03T17:24:00Z">
              <w:r w:rsidRPr="00395254" w:rsidDel="001806DC">
                <w:rPr>
                  <w:color w:val="000000"/>
                  <w:sz w:val="24"/>
                  <w:szCs w:val="24"/>
                  <w:rPrChange w:id="1568" w:author="Pham Thi Thu Lan" w:date="2021-01-03T17:25:00Z">
                    <w:rPr>
                      <w:color w:val="FF0000"/>
                      <w:sz w:val="24"/>
                      <w:szCs w:val="24"/>
                    </w:rPr>
                  </w:rPrChange>
                </w:rPr>
                <w:delText>,</w:delText>
              </w:r>
            </w:del>
            <w:r w:rsidRPr="00395254">
              <w:rPr>
                <w:color w:val="000000"/>
                <w:sz w:val="24"/>
                <w:szCs w:val="24"/>
                <w:rPrChange w:id="1569" w:author="Pham Thi Thu Lan" w:date="2021-01-03T17:25:00Z">
                  <w:rPr>
                    <w:color w:val="FF0000"/>
                    <w:sz w:val="24"/>
                    <w:szCs w:val="24"/>
                  </w:rPr>
                </w:rPrChange>
              </w:rPr>
              <w:t xml:space="preserve"> </w:t>
            </w:r>
            <w:proofErr w:type="spellStart"/>
            <w:r w:rsidRPr="00395254">
              <w:rPr>
                <w:color w:val="000000"/>
                <w:sz w:val="24"/>
                <w:szCs w:val="24"/>
                <w:rPrChange w:id="1570" w:author="Pham Thi Thu Lan" w:date="2021-01-03T17:25:00Z">
                  <w:rPr>
                    <w:color w:val="FF0000"/>
                    <w:sz w:val="24"/>
                    <w:szCs w:val="24"/>
                  </w:rPr>
                </w:rPrChange>
              </w:rPr>
              <w:t>Phụ</w:t>
            </w:r>
            <w:proofErr w:type="spellEnd"/>
            <w:r w:rsidRPr="00395254">
              <w:rPr>
                <w:color w:val="000000"/>
                <w:sz w:val="24"/>
                <w:szCs w:val="24"/>
                <w:rPrChange w:id="1571" w:author="Pham Thi Thu Lan" w:date="2021-01-03T17:25:00Z">
                  <w:rPr>
                    <w:color w:val="FF0000"/>
                    <w:sz w:val="24"/>
                    <w:szCs w:val="24"/>
                  </w:rPr>
                </w:rPrChange>
              </w:rPr>
              <w:t xml:space="preserve"> </w:t>
            </w:r>
            <w:proofErr w:type="spellStart"/>
            <w:r w:rsidRPr="00395254">
              <w:rPr>
                <w:color w:val="000000"/>
                <w:sz w:val="24"/>
                <w:szCs w:val="24"/>
                <w:rPrChange w:id="1572" w:author="Pham Thi Thu Lan" w:date="2021-01-03T17:25:00Z">
                  <w:rPr>
                    <w:color w:val="FF0000"/>
                    <w:sz w:val="24"/>
                    <w:szCs w:val="24"/>
                  </w:rPr>
                </w:rPrChange>
              </w:rPr>
              <w:t>lục</w:t>
            </w:r>
            <w:proofErr w:type="spellEnd"/>
            <w:r w:rsidRPr="00395254">
              <w:rPr>
                <w:color w:val="000000"/>
                <w:sz w:val="24"/>
                <w:szCs w:val="24"/>
                <w:rPrChange w:id="1573" w:author="Pham Thi Thu Lan" w:date="2021-01-03T17:25:00Z">
                  <w:rPr>
                    <w:color w:val="FF0000"/>
                    <w:sz w:val="24"/>
                    <w:szCs w:val="24"/>
                  </w:rPr>
                </w:rPrChange>
              </w:rPr>
              <w:t xml:space="preserve"> Danh </w:t>
            </w:r>
            <w:proofErr w:type="spellStart"/>
            <w:r w:rsidRPr="00395254">
              <w:rPr>
                <w:color w:val="000000"/>
                <w:sz w:val="24"/>
                <w:szCs w:val="24"/>
                <w:rPrChange w:id="1574" w:author="Pham Thi Thu Lan" w:date="2021-01-03T17:25:00Z">
                  <w:rPr>
                    <w:color w:val="FF0000"/>
                    <w:sz w:val="24"/>
                    <w:szCs w:val="24"/>
                  </w:rPr>
                </w:rPrChange>
              </w:rPr>
              <w:t>sách</w:t>
            </w:r>
            <w:proofErr w:type="spellEnd"/>
            <w:r w:rsidRPr="00395254">
              <w:rPr>
                <w:color w:val="000000"/>
                <w:sz w:val="24"/>
                <w:szCs w:val="24"/>
                <w:rPrChange w:id="1575" w:author="Pham Thi Thu Lan" w:date="2021-01-03T17:25:00Z">
                  <w:rPr>
                    <w:color w:val="FF0000"/>
                    <w:sz w:val="24"/>
                    <w:szCs w:val="24"/>
                  </w:rPr>
                </w:rPrChange>
              </w:rPr>
              <w:t xml:space="preserve"> </w:t>
            </w:r>
            <w:proofErr w:type="spellStart"/>
            <w:ins w:id="1576" w:author="Xuan-Tu Tran" w:date="2020-09-09T11:03:00Z">
              <w:r w:rsidR="00FB1EAB" w:rsidRPr="00395254">
                <w:rPr>
                  <w:color w:val="000000"/>
                  <w:sz w:val="24"/>
                  <w:szCs w:val="24"/>
                  <w:rPrChange w:id="1577" w:author="Pham Thi Thu Lan" w:date="2021-01-03T17:25:00Z">
                    <w:rPr>
                      <w:color w:val="FF0000"/>
                      <w:sz w:val="24"/>
                      <w:szCs w:val="24"/>
                    </w:rPr>
                  </w:rPrChange>
                </w:rPr>
                <w:t>thành</w:t>
              </w:r>
              <w:proofErr w:type="spellEnd"/>
              <w:r w:rsidR="00FB1EAB" w:rsidRPr="00395254">
                <w:rPr>
                  <w:color w:val="000000"/>
                  <w:sz w:val="24"/>
                  <w:szCs w:val="24"/>
                  <w:rPrChange w:id="1578" w:author="Pham Thi Thu Lan" w:date="2021-01-03T17:25:00Z">
                    <w:rPr>
                      <w:color w:val="FF0000"/>
                      <w:sz w:val="24"/>
                      <w:szCs w:val="24"/>
                    </w:rPr>
                  </w:rPrChange>
                </w:rPr>
                <w:t xml:space="preserve"> </w:t>
              </w:r>
              <w:proofErr w:type="spellStart"/>
              <w:r w:rsidR="00FB1EAB" w:rsidRPr="00395254">
                <w:rPr>
                  <w:color w:val="000000"/>
                  <w:sz w:val="24"/>
                  <w:szCs w:val="24"/>
                  <w:rPrChange w:id="1579" w:author="Pham Thi Thu Lan" w:date="2021-01-03T17:25:00Z">
                    <w:rPr>
                      <w:color w:val="FF0000"/>
                      <w:sz w:val="24"/>
                      <w:szCs w:val="24"/>
                    </w:rPr>
                  </w:rPrChange>
                </w:rPr>
                <w:t>viên</w:t>
              </w:r>
              <w:proofErr w:type="spellEnd"/>
              <w:r w:rsidR="00FB1EAB" w:rsidRPr="00395254">
                <w:rPr>
                  <w:color w:val="000000"/>
                  <w:sz w:val="24"/>
                  <w:szCs w:val="24"/>
                  <w:rPrChange w:id="1580" w:author="Pham Thi Thu Lan" w:date="2021-01-03T17:25:00Z">
                    <w:rPr>
                      <w:color w:val="FF0000"/>
                      <w:sz w:val="24"/>
                      <w:szCs w:val="24"/>
                    </w:rPr>
                  </w:rPrChange>
                </w:rPr>
                <w:t xml:space="preserve"> </w:t>
              </w:r>
            </w:ins>
            <w:proofErr w:type="spellStart"/>
            <w:r w:rsidRPr="00395254">
              <w:rPr>
                <w:color w:val="000000"/>
                <w:sz w:val="24"/>
                <w:szCs w:val="24"/>
                <w:rPrChange w:id="1581" w:author="Pham Thi Thu Lan" w:date="2021-01-03T17:25:00Z">
                  <w:rPr>
                    <w:color w:val="FF0000"/>
                    <w:sz w:val="24"/>
                    <w:szCs w:val="24"/>
                  </w:rPr>
                </w:rPrChange>
              </w:rPr>
              <w:t>nhóm</w:t>
            </w:r>
            <w:proofErr w:type="spellEnd"/>
            <w:r w:rsidRPr="00395254">
              <w:rPr>
                <w:color w:val="000000"/>
                <w:sz w:val="24"/>
                <w:szCs w:val="24"/>
                <w:rPrChange w:id="1582" w:author="Pham Thi Thu Lan" w:date="2021-01-03T17:25:00Z">
                  <w:rPr>
                    <w:color w:val="FF0000"/>
                    <w:sz w:val="24"/>
                    <w:szCs w:val="24"/>
                  </w:rPr>
                </w:rPrChange>
              </w:rPr>
              <w:t xml:space="preserve"> </w:t>
            </w:r>
            <w:proofErr w:type="spellStart"/>
            <w:r w:rsidRPr="00395254">
              <w:rPr>
                <w:color w:val="000000"/>
                <w:sz w:val="24"/>
                <w:szCs w:val="24"/>
                <w:rPrChange w:id="1583" w:author="Pham Thi Thu Lan" w:date="2021-01-03T17:25:00Z">
                  <w:rPr>
                    <w:color w:val="FF0000"/>
                    <w:sz w:val="24"/>
                    <w:szCs w:val="24"/>
                  </w:rPr>
                </w:rPrChange>
              </w:rPr>
              <w:t>nghiên</w:t>
            </w:r>
            <w:proofErr w:type="spellEnd"/>
            <w:r w:rsidRPr="00395254">
              <w:rPr>
                <w:color w:val="000000"/>
                <w:sz w:val="24"/>
                <w:szCs w:val="24"/>
                <w:rPrChange w:id="1584" w:author="Pham Thi Thu Lan" w:date="2021-01-03T17:25:00Z">
                  <w:rPr>
                    <w:color w:val="FF0000"/>
                    <w:sz w:val="24"/>
                    <w:szCs w:val="24"/>
                  </w:rPr>
                </w:rPrChange>
              </w:rPr>
              <w:t xml:space="preserve"> </w:t>
            </w:r>
            <w:proofErr w:type="spellStart"/>
            <w:r w:rsidRPr="00395254">
              <w:rPr>
                <w:color w:val="000000"/>
                <w:sz w:val="24"/>
                <w:szCs w:val="24"/>
                <w:rPrChange w:id="1585" w:author="Pham Thi Thu Lan" w:date="2021-01-03T17:25:00Z">
                  <w:rPr>
                    <w:color w:val="FF0000"/>
                    <w:sz w:val="24"/>
                    <w:szCs w:val="24"/>
                  </w:rPr>
                </w:rPrChange>
              </w:rPr>
              <w:t>cứu</w:t>
            </w:r>
            <w:proofErr w:type="spellEnd"/>
            <w:r w:rsidRPr="00395254">
              <w:rPr>
                <w:color w:val="000000"/>
                <w:sz w:val="24"/>
                <w:szCs w:val="24"/>
                <w:rPrChange w:id="1586" w:author="Pham Thi Thu Lan" w:date="2021-01-03T17:25:00Z">
                  <w:rPr>
                    <w:color w:val="FF0000"/>
                    <w:sz w:val="24"/>
                    <w:szCs w:val="24"/>
                  </w:rPr>
                </w:rPrChange>
              </w:rPr>
              <w:t xml:space="preserve"> </w:t>
            </w:r>
            <w:proofErr w:type="spellStart"/>
            <w:r w:rsidRPr="00395254">
              <w:rPr>
                <w:color w:val="000000"/>
                <w:sz w:val="24"/>
                <w:szCs w:val="24"/>
                <w:rPrChange w:id="1587" w:author="Pham Thi Thu Lan" w:date="2021-01-03T17:25:00Z">
                  <w:rPr>
                    <w:color w:val="FF0000"/>
                    <w:sz w:val="24"/>
                    <w:szCs w:val="24"/>
                  </w:rPr>
                </w:rPrChange>
              </w:rPr>
              <w:t>kèm</w:t>
            </w:r>
            <w:proofErr w:type="spellEnd"/>
            <w:r w:rsidRPr="00395254">
              <w:rPr>
                <w:color w:val="000000"/>
                <w:sz w:val="24"/>
                <w:szCs w:val="24"/>
                <w:rPrChange w:id="1588" w:author="Pham Thi Thu Lan" w:date="2021-01-03T17:25:00Z">
                  <w:rPr>
                    <w:color w:val="FF0000"/>
                    <w:sz w:val="24"/>
                    <w:szCs w:val="24"/>
                  </w:rPr>
                </w:rPrChange>
              </w:rPr>
              <w:t xml:space="preserve"> </w:t>
            </w:r>
            <w:proofErr w:type="spellStart"/>
            <w:r w:rsidRPr="00395254">
              <w:rPr>
                <w:color w:val="000000"/>
                <w:sz w:val="24"/>
                <w:szCs w:val="24"/>
                <w:rPrChange w:id="1589" w:author="Pham Thi Thu Lan" w:date="2021-01-03T17:25:00Z">
                  <w:rPr>
                    <w:color w:val="FF0000"/>
                    <w:sz w:val="24"/>
                    <w:szCs w:val="24"/>
                  </w:rPr>
                </w:rPrChange>
              </w:rPr>
              <w:t>theo</w:t>
            </w:r>
            <w:proofErr w:type="spellEnd"/>
          </w:p>
          <w:p w14:paraId="4802FE79" w14:textId="77777777" w:rsidR="007C7550" w:rsidRPr="00395254" w:rsidRDefault="007C7550" w:rsidP="000C05CA">
            <w:pPr>
              <w:widowControl w:val="0"/>
              <w:rPr>
                <w:color w:val="000000"/>
                <w:sz w:val="24"/>
                <w:szCs w:val="24"/>
                <w:rPrChange w:id="1590" w:author="Pham Thi Thu Lan" w:date="2021-01-03T17:25:00Z">
                  <w:rPr>
                    <w:color w:val="FF0000"/>
                    <w:sz w:val="24"/>
                    <w:szCs w:val="24"/>
                  </w:rPr>
                </w:rPrChange>
              </w:rPr>
            </w:pPr>
            <w:r w:rsidRPr="00395254">
              <w:rPr>
                <w:color w:val="000000"/>
                <w:sz w:val="24"/>
                <w:szCs w:val="24"/>
                <w:rPrChange w:id="1591" w:author="Pham Thi Thu Lan" w:date="2021-01-03T17:25:00Z">
                  <w:rPr>
                    <w:color w:val="FF0000"/>
                    <w:sz w:val="24"/>
                    <w:szCs w:val="24"/>
                  </w:rPr>
                </w:rPrChange>
              </w:rPr>
              <w:t xml:space="preserve">- </w:t>
            </w:r>
            <w:proofErr w:type="spellStart"/>
            <w:r w:rsidRPr="00395254">
              <w:rPr>
                <w:color w:val="000000"/>
                <w:sz w:val="24"/>
                <w:szCs w:val="24"/>
                <w:rPrChange w:id="1592" w:author="Pham Thi Thu Lan" w:date="2021-01-03T17:25:00Z">
                  <w:rPr>
                    <w:color w:val="FF0000"/>
                    <w:sz w:val="24"/>
                    <w:szCs w:val="24"/>
                  </w:rPr>
                </w:rPrChange>
              </w:rPr>
              <w:t>Biên</w:t>
            </w:r>
            <w:proofErr w:type="spellEnd"/>
            <w:r w:rsidRPr="00395254">
              <w:rPr>
                <w:color w:val="000000"/>
                <w:sz w:val="24"/>
                <w:szCs w:val="24"/>
                <w:rPrChange w:id="1593" w:author="Pham Thi Thu Lan" w:date="2021-01-03T17:25:00Z">
                  <w:rPr>
                    <w:color w:val="FF0000"/>
                    <w:sz w:val="24"/>
                    <w:szCs w:val="24"/>
                  </w:rPr>
                </w:rPrChange>
              </w:rPr>
              <w:t xml:space="preserve"> </w:t>
            </w:r>
            <w:proofErr w:type="spellStart"/>
            <w:r w:rsidRPr="00395254">
              <w:rPr>
                <w:color w:val="000000"/>
                <w:sz w:val="24"/>
                <w:szCs w:val="24"/>
                <w:rPrChange w:id="1594" w:author="Pham Thi Thu Lan" w:date="2021-01-03T17:25:00Z">
                  <w:rPr>
                    <w:color w:val="FF0000"/>
                    <w:sz w:val="24"/>
                    <w:szCs w:val="24"/>
                  </w:rPr>
                </w:rPrChange>
              </w:rPr>
              <w:t>bản</w:t>
            </w:r>
            <w:proofErr w:type="spellEnd"/>
            <w:r w:rsidRPr="00395254">
              <w:rPr>
                <w:color w:val="000000"/>
                <w:sz w:val="24"/>
                <w:szCs w:val="24"/>
                <w:rPrChange w:id="1595" w:author="Pham Thi Thu Lan" w:date="2021-01-03T17:25:00Z">
                  <w:rPr>
                    <w:color w:val="FF0000"/>
                    <w:sz w:val="24"/>
                    <w:szCs w:val="24"/>
                  </w:rPr>
                </w:rPrChange>
              </w:rPr>
              <w:t xml:space="preserve"> </w:t>
            </w:r>
            <w:proofErr w:type="spellStart"/>
            <w:r w:rsidRPr="00395254">
              <w:rPr>
                <w:color w:val="000000"/>
                <w:sz w:val="24"/>
                <w:szCs w:val="24"/>
                <w:rPrChange w:id="1596" w:author="Pham Thi Thu Lan" w:date="2021-01-03T17:25:00Z">
                  <w:rPr>
                    <w:color w:val="FF0000"/>
                    <w:sz w:val="24"/>
                    <w:szCs w:val="24"/>
                  </w:rPr>
                </w:rPrChange>
              </w:rPr>
              <w:t>nghiệm</w:t>
            </w:r>
            <w:proofErr w:type="spellEnd"/>
            <w:r w:rsidRPr="00395254">
              <w:rPr>
                <w:color w:val="000000"/>
                <w:sz w:val="24"/>
                <w:szCs w:val="24"/>
                <w:rPrChange w:id="1597" w:author="Pham Thi Thu Lan" w:date="2021-01-03T17:25:00Z">
                  <w:rPr>
                    <w:color w:val="FF0000"/>
                    <w:sz w:val="24"/>
                    <w:szCs w:val="24"/>
                  </w:rPr>
                </w:rPrChange>
              </w:rPr>
              <w:t xml:space="preserve"> </w:t>
            </w:r>
            <w:proofErr w:type="spellStart"/>
            <w:r w:rsidRPr="00395254">
              <w:rPr>
                <w:color w:val="000000"/>
                <w:sz w:val="24"/>
                <w:szCs w:val="24"/>
                <w:rPrChange w:id="1598" w:author="Pham Thi Thu Lan" w:date="2021-01-03T17:25:00Z">
                  <w:rPr>
                    <w:color w:val="FF0000"/>
                    <w:sz w:val="24"/>
                    <w:szCs w:val="24"/>
                  </w:rPr>
                </w:rPrChange>
              </w:rPr>
              <w:t>thu</w:t>
            </w:r>
            <w:proofErr w:type="spellEnd"/>
            <w:r w:rsidRPr="00395254">
              <w:rPr>
                <w:color w:val="000000"/>
                <w:sz w:val="24"/>
                <w:szCs w:val="24"/>
                <w:rPrChange w:id="1599" w:author="Pham Thi Thu Lan" w:date="2021-01-03T17:25:00Z">
                  <w:rPr>
                    <w:color w:val="FF0000"/>
                    <w:sz w:val="24"/>
                    <w:szCs w:val="24"/>
                  </w:rPr>
                </w:rPrChange>
              </w:rPr>
              <w:t>/</w:t>
            </w:r>
            <w:proofErr w:type="spellStart"/>
            <w:r w:rsidRPr="00395254">
              <w:rPr>
                <w:color w:val="000000"/>
                <w:sz w:val="24"/>
                <w:szCs w:val="24"/>
                <w:rPrChange w:id="1600" w:author="Pham Thi Thu Lan" w:date="2021-01-03T17:25:00Z">
                  <w:rPr>
                    <w:color w:val="FF0000"/>
                    <w:sz w:val="24"/>
                    <w:szCs w:val="24"/>
                  </w:rPr>
                </w:rPrChange>
              </w:rPr>
              <w:t>Biên</w:t>
            </w:r>
            <w:proofErr w:type="spellEnd"/>
            <w:r w:rsidRPr="00395254">
              <w:rPr>
                <w:color w:val="000000"/>
                <w:sz w:val="24"/>
                <w:szCs w:val="24"/>
                <w:rPrChange w:id="1601" w:author="Pham Thi Thu Lan" w:date="2021-01-03T17:25:00Z">
                  <w:rPr>
                    <w:color w:val="FF0000"/>
                    <w:sz w:val="24"/>
                    <w:szCs w:val="24"/>
                  </w:rPr>
                </w:rPrChange>
              </w:rPr>
              <w:t xml:space="preserve"> </w:t>
            </w:r>
            <w:proofErr w:type="spellStart"/>
            <w:r w:rsidRPr="00395254">
              <w:rPr>
                <w:color w:val="000000"/>
                <w:sz w:val="24"/>
                <w:szCs w:val="24"/>
                <w:rPrChange w:id="1602" w:author="Pham Thi Thu Lan" w:date="2021-01-03T17:25:00Z">
                  <w:rPr>
                    <w:color w:val="FF0000"/>
                    <w:sz w:val="24"/>
                    <w:szCs w:val="24"/>
                  </w:rPr>
                </w:rPrChange>
              </w:rPr>
              <w:t>bản</w:t>
            </w:r>
            <w:proofErr w:type="spellEnd"/>
            <w:r w:rsidRPr="00395254">
              <w:rPr>
                <w:color w:val="000000"/>
                <w:sz w:val="24"/>
                <w:szCs w:val="24"/>
                <w:rPrChange w:id="1603" w:author="Pham Thi Thu Lan" w:date="2021-01-03T17:25:00Z">
                  <w:rPr>
                    <w:color w:val="FF0000"/>
                    <w:sz w:val="24"/>
                    <w:szCs w:val="24"/>
                  </w:rPr>
                </w:rPrChange>
              </w:rPr>
              <w:t xml:space="preserve"> </w:t>
            </w:r>
            <w:proofErr w:type="spellStart"/>
            <w:r w:rsidRPr="00395254">
              <w:rPr>
                <w:color w:val="000000"/>
                <w:sz w:val="24"/>
                <w:szCs w:val="24"/>
                <w:rPrChange w:id="1604" w:author="Pham Thi Thu Lan" w:date="2021-01-03T17:25:00Z">
                  <w:rPr>
                    <w:color w:val="FF0000"/>
                    <w:sz w:val="24"/>
                    <w:szCs w:val="24"/>
                  </w:rPr>
                </w:rPrChange>
              </w:rPr>
              <w:t>thanh</w:t>
            </w:r>
            <w:proofErr w:type="spellEnd"/>
            <w:r w:rsidRPr="00395254">
              <w:rPr>
                <w:color w:val="000000"/>
                <w:sz w:val="24"/>
                <w:szCs w:val="24"/>
                <w:rPrChange w:id="1605" w:author="Pham Thi Thu Lan" w:date="2021-01-03T17:25:00Z">
                  <w:rPr>
                    <w:color w:val="FF0000"/>
                    <w:sz w:val="24"/>
                    <w:szCs w:val="24"/>
                  </w:rPr>
                </w:rPrChange>
              </w:rPr>
              <w:t xml:space="preserve"> </w:t>
            </w:r>
            <w:proofErr w:type="spellStart"/>
            <w:r w:rsidRPr="00395254">
              <w:rPr>
                <w:color w:val="000000"/>
                <w:sz w:val="24"/>
                <w:szCs w:val="24"/>
                <w:rPrChange w:id="1606" w:author="Pham Thi Thu Lan" w:date="2021-01-03T17:25:00Z">
                  <w:rPr>
                    <w:color w:val="FF0000"/>
                    <w:sz w:val="24"/>
                    <w:szCs w:val="24"/>
                  </w:rPr>
                </w:rPrChange>
              </w:rPr>
              <w:t>lý</w:t>
            </w:r>
            <w:proofErr w:type="spellEnd"/>
            <w:r w:rsidRPr="00395254">
              <w:rPr>
                <w:color w:val="000000"/>
                <w:sz w:val="24"/>
                <w:szCs w:val="24"/>
                <w:rPrChange w:id="1607" w:author="Pham Thi Thu Lan" w:date="2021-01-03T17:25:00Z">
                  <w:rPr>
                    <w:color w:val="FF0000"/>
                    <w:sz w:val="24"/>
                    <w:szCs w:val="24"/>
                  </w:rPr>
                </w:rPrChange>
              </w:rPr>
              <w:t xml:space="preserve"> </w:t>
            </w:r>
            <w:proofErr w:type="spellStart"/>
            <w:r w:rsidRPr="00395254">
              <w:rPr>
                <w:color w:val="000000"/>
                <w:sz w:val="24"/>
                <w:szCs w:val="24"/>
                <w:rPrChange w:id="1608" w:author="Pham Thi Thu Lan" w:date="2021-01-03T17:25:00Z">
                  <w:rPr>
                    <w:color w:val="FF0000"/>
                    <w:sz w:val="24"/>
                    <w:szCs w:val="24"/>
                  </w:rPr>
                </w:rPrChange>
              </w:rPr>
              <w:t>Phiếu</w:t>
            </w:r>
            <w:proofErr w:type="spellEnd"/>
            <w:r w:rsidRPr="00395254">
              <w:rPr>
                <w:color w:val="000000"/>
                <w:sz w:val="24"/>
                <w:szCs w:val="24"/>
                <w:rPrChange w:id="1609" w:author="Pham Thi Thu Lan" w:date="2021-01-03T17:25:00Z">
                  <w:rPr>
                    <w:color w:val="FF0000"/>
                    <w:sz w:val="24"/>
                    <w:szCs w:val="24"/>
                  </w:rPr>
                </w:rPrChange>
              </w:rPr>
              <w:t xml:space="preserve"> </w:t>
            </w:r>
            <w:proofErr w:type="spellStart"/>
            <w:r w:rsidRPr="00395254">
              <w:rPr>
                <w:color w:val="000000"/>
                <w:sz w:val="24"/>
                <w:szCs w:val="24"/>
                <w:rPrChange w:id="1610" w:author="Pham Thi Thu Lan" w:date="2021-01-03T17:25:00Z">
                  <w:rPr>
                    <w:color w:val="FF0000"/>
                    <w:sz w:val="24"/>
                    <w:szCs w:val="24"/>
                  </w:rPr>
                </w:rPrChange>
              </w:rPr>
              <w:t>giao</w:t>
            </w:r>
            <w:proofErr w:type="spellEnd"/>
            <w:r w:rsidRPr="00395254">
              <w:rPr>
                <w:color w:val="000000"/>
                <w:sz w:val="24"/>
                <w:szCs w:val="24"/>
                <w:rPrChange w:id="1611" w:author="Pham Thi Thu Lan" w:date="2021-01-03T17:25:00Z">
                  <w:rPr>
                    <w:color w:val="FF0000"/>
                    <w:sz w:val="24"/>
                    <w:szCs w:val="24"/>
                  </w:rPr>
                </w:rPrChange>
              </w:rPr>
              <w:t xml:space="preserve"> </w:t>
            </w:r>
            <w:proofErr w:type="spellStart"/>
            <w:r w:rsidRPr="00395254">
              <w:rPr>
                <w:color w:val="000000"/>
                <w:sz w:val="24"/>
                <w:szCs w:val="24"/>
                <w:rPrChange w:id="1612" w:author="Pham Thi Thu Lan" w:date="2021-01-03T17:25:00Z">
                  <w:rPr>
                    <w:color w:val="FF0000"/>
                    <w:sz w:val="24"/>
                    <w:szCs w:val="24"/>
                  </w:rPr>
                </w:rPrChange>
              </w:rPr>
              <w:t>nhiệm</w:t>
            </w:r>
            <w:proofErr w:type="spellEnd"/>
            <w:r w:rsidRPr="00395254">
              <w:rPr>
                <w:color w:val="000000"/>
                <w:sz w:val="24"/>
                <w:szCs w:val="24"/>
                <w:rPrChange w:id="1613" w:author="Pham Thi Thu Lan" w:date="2021-01-03T17:25:00Z">
                  <w:rPr>
                    <w:color w:val="FF0000"/>
                    <w:sz w:val="24"/>
                    <w:szCs w:val="24"/>
                  </w:rPr>
                </w:rPrChange>
              </w:rPr>
              <w:t xml:space="preserve"> </w:t>
            </w:r>
            <w:proofErr w:type="spellStart"/>
            <w:r w:rsidRPr="00395254">
              <w:rPr>
                <w:color w:val="000000"/>
                <w:sz w:val="24"/>
                <w:szCs w:val="24"/>
                <w:rPrChange w:id="1614" w:author="Pham Thi Thu Lan" w:date="2021-01-03T17:25:00Z">
                  <w:rPr>
                    <w:color w:val="FF0000"/>
                    <w:sz w:val="24"/>
                    <w:szCs w:val="24"/>
                  </w:rPr>
                </w:rPrChange>
              </w:rPr>
              <w:t>vụ</w:t>
            </w:r>
            <w:proofErr w:type="spellEnd"/>
            <w:r w:rsidRPr="00395254">
              <w:rPr>
                <w:color w:val="000000"/>
                <w:sz w:val="24"/>
                <w:szCs w:val="24"/>
                <w:rPrChange w:id="1615" w:author="Pham Thi Thu Lan" w:date="2021-01-03T17:25:00Z">
                  <w:rPr>
                    <w:color w:val="FF0000"/>
                    <w:sz w:val="24"/>
                    <w:szCs w:val="24"/>
                  </w:rPr>
                </w:rPrChange>
              </w:rPr>
              <w:t xml:space="preserve"> </w:t>
            </w:r>
            <w:proofErr w:type="spellStart"/>
            <w:r w:rsidRPr="00395254">
              <w:rPr>
                <w:color w:val="000000"/>
                <w:sz w:val="24"/>
                <w:szCs w:val="24"/>
                <w:rPrChange w:id="1616" w:author="Pham Thi Thu Lan" w:date="2021-01-03T17:25:00Z">
                  <w:rPr>
                    <w:color w:val="FF0000"/>
                    <w:sz w:val="24"/>
                    <w:szCs w:val="24"/>
                  </w:rPr>
                </w:rPrChange>
              </w:rPr>
              <w:t>và</w:t>
            </w:r>
            <w:proofErr w:type="spellEnd"/>
            <w:r w:rsidRPr="00395254">
              <w:rPr>
                <w:color w:val="000000"/>
                <w:sz w:val="24"/>
                <w:szCs w:val="24"/>
                <w:rPrChange w:id="1617" w:author="Pham Thi Thu Lan" w:date="2021-01-03T17:25:00Z">
                  <w:rPr>
                    <w:color w:val="FF0000"/>
                    <w:sz w:val="24"/>
                    <w:szCs w:val="24"/>
                  </w:rPr>
                </w:rPrChange>
              </w:rPr>
              <w:t xml:space="preserve"> </w:t>
            </w:r>
            <w:proofErr w:type="spellStart"/>
            <w:r w:rsidRPr="00395254">
              <w:rPr>
                <w:color w:val="000000"/>
                <w:sz w:val="24"/>
                <w:szCs w:val="24"/>
                <w:rPrChange w:id="1618" w:author="Pham Thi Thu Lan" w:date="2021-01-03T17:25:00Z">
                  <w:rPr>
                    <w:color w:val="FF0000"/>
                    <w:sz w:val="24"/>
                    <w:szCs w:val="24"/>
                  </w:rPr>
                </w:rPrChange>
              </w:rPr>
              <w:t>Hợp</w:t>
            </w:r>
            <w:proofErr w:type="spellEnd"/>
            <w:r w:rsidRPr="00395254">
              <w:rPr>
                <w:color w:val="000000"/>
                <w:sz w:val="24"/>
                <w:szCs w:val="24"/>
                <w:rPrChange w:id="1619" w:author="Pham Thi Thu Lan" w:date="2021-01-03T17:25:00Z">
                  <w:rPr>
                    <w:color w:val="FF0000"/>
                    <w:sz w:val="24"/>
                    <w:szCs w:val="24"/>
                  </w:rPr>
                </w:rPrChange>
              </w:rPr>
              <w:t xml:space="preserve"> </w:t>
            </w:r>
            <w:proofErr w:type="spellStart"/>
            <w:r w:rsidRPr="00395254">
              <w:rPr>
                <w:color w:val="000000"/>
                <w:sz w:val="24"/>
                <w:szCs w:val="24"/>
                <w:rPrChange w:id="1620" w:author="Pham Thi Thu Lan" w:date="2021-01-03T17:25:00Z">
                  <w:rPr>
                    <w:color w:val="FF0000"/>
                    <w:sz w:val="24"/>
                    <w:szCs w:val="24"/>
                  </w:rPr>
                </w:rPrChange>
              </w:rPr>
              <w:t>đồng</w:t>
            </w:r>
            <w:proofErr w:type="spellEnd"/>
            <w:r w:rsidRPr="00395254">
              <w:rPr>
                <w:color w:val="000000"/>
                <w:sz w:val="24"/>
                <w:szCs w:val="24"/>
                <w:rPrChange w:id="1621" w:author="Pham Thi Thu Lan" w:date="2021-01-03T17:25:00Z">
                  <w:rPr>
                    <w:color w:val="FF0000"/>
                    <w:sz w:val="24"/>
                    <w:szCs w:val="24"/>
                  </w:rPr>
                </w:rPrChange>
              </w:rPr>
              <w:t xml:space="preserve"> TKCM</w:t>
            </w:r>
          </w:p>
          <w:p w14:paraId="35E94791" w14:textId="77777777" w:rsidR="008B4572" w:rsidRPr="00395254" w:rsidRDefault="008B4572" w:rsidP="008B4572">
            <w:pPr>
              <w:widowControl w:val="0"/>
              <w:rPr>
                <w:color w:val="000000"/>
                <w:kern w:val="28"/>
                <w:sz w:val="24"/>
                <w:szCs w:val="24"/>
                <w:lang w:val="en"/>
                <w:rPrChange w:id="1622" w:author="Pham Thi Thu Lan" w:date="2021-01-03T17:25:00Z">
                  <w:rPr>
                    <w:color w:val="FF0000"/>
                    <w:kern w:val="28"/>
                    <w:sz w:val="24"/>
                    <w:szCs w:val="24"/>
                    <w:lang w:val="en"/>
                  </w:rPr>
                </w:rPrChange>
              </w:rPr>
            </w:pPr>
            <w:r w:rsidRPr="00395254">
              <w:rPr>
                <w:color w:val="000000"/>
                <w:kern w:val="28"/>
                <w:sz w:val="24"/>
                <w:szCs w:val="24"/>
                <w:lang w:val="en"/>
                <w:rPrChange w:id="162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24" w:author="Pham Thi Thu Lan" w:date="2021-01-03T17:25:00Z">
                  <w:rPr>
                    <w:color w:val="FF0000"/>
                    <w:kern w:val="28"/>
                    <w:sz w:val="24"/>
                    <w:szCs w:val="24"/>
                    <w:lang w:val="en"/>
                  </w:rPr>
                </w:rPrChange>
              </w:rPr>
              <w:t>Giấy</w:t>
            </w:r>
            <w:proofErr w:type="spellEnd"/>
            <w:r w:rsidRPr="00395254">
              <w:rPr>
                <w:color w:val="000000"/>
                <w:kern w:val="28"/>
                <w:sz w:val="24"/>
                <w:szCs w:val="24"/>
                <w:lang w:val="en"/>
                <w:rPrChange w:id="162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26" w:author="Pham Thi Thu Lan" w:date="2021-01-03T17:25:00Z">
                  <w:rPr>
                    <w:color w:val="FF0000"/>
                    <w:kern w:val="28"/>
                    <w:sz w:val="24"/>
                    <w:szCs w:val="24"/>
                    <w:lang w:val="en"/>
                  </w:rPr>
                </w:rPrChange>
              </w:rPr>
              <w:t>ủy</w:t>
            </w:r>
            <w:proofErr w:type="spellEnd"/>
            <w:r w:rsidRPr="00395254">
              <w:rPr>
                <w:color w:val="000000"/>
                <w:kern w:val="28"/>
                <w:sz w:val="24"/>
                <w:szCs w:val="24"/>
                <w:lang w:val="en"/>
                <w:rPrChange w:id="162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28" w:author="Pham Thi Thu Lan" w:date="2021-01-03T17:25:00Z">
                  <w:rPr>
                    <w:color w:val="FF0000"/>
                    <w:kern w:val="28"/>
                    <w:sz w:val="24"/>
                    <w:szCs w:val="24"/>
                    <w:lang w:val="en"/>
                  </w:rPr>
                </w:rPrChange>
              </w:rPr>
              <w:t>quyền</w:t>
            </w:r>
            <w:proofErr w:type="spellEnd"/>
            <w:r w:rsidRPr="00395254">
              <w:rPr>
                <w:color w:val="000000"/>
                <w:kern w:val="28"/>
                <w:sz w:val="24"/>
                <w:szCs w:val="24"/>
                <w:lang w:val="en"/>
                <w:rPrChange w:id="162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30" w:author="Pham Thi Thu Lan" w:date="2021-01-03T17:25:00Z">
                  <w:rPr>
                    <w:color w:val="FF0000"/>
                    <w:kern w:val="28"/>
                    <w:sz w:val="24"/>
                    <w:szCs w:val="24"/>
                    <w:lang w:val="en"/>
                  </w:rPr>
                </w:rPrChange>
              </w:rPr>
              <w:t>của</w:t>
            </w:r>
            <w:proofErr w:type="spellEnd"/>
            <w:r w:rsidRPr="00395254">
              <w:rPr>
                <w:color w:val="000000"/>
                <w:kern w:val="28"/>
                <w:sz w:val="24"/>
                <w:szCs w:val="24"/>
                <w:lang w:val="en"/>
                <w:rPrChange w:id="163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32" w:author="Pham Thi Thu Lan" w:date="2021-01-03T17:25:00Z">
                  <w:rPr>
                    <w:color w:val="FF0000"/>
                    <w:kern w:val="28"/>
                    <w:sz w:val="24"/>
                    <w:szCs w:val="24"/>
                    <w:lang w:val="en"/>
                  </w:rPr>
                </w:rPrChange>
              </w:rPr>
              <w:t>các</w:t>
            </w:r>
            <w:proofErr w:type="spellEnd"/>
            <w:r w:rsidRPr="00395254">
              <w:rPr>
                <w:color w:val="000000"/>
                <w:kern w:val="28"/>
                <w:sz w:val="24"/>
                <w:szCs w:val="24"/>
                <w:lang w:val="en"/>
                <w:rPrChange w:id="163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34" w:author="Pham Thi Thu Lan" w:date="2021-01-03T17:25:00Z">
                  <w:rPr>
                    <w:color w:val="FF0000"/>
                    <w:kern w:val="28"/>
                    <w:sz w:val="24"/>
                    <w:szCs w:val="24"/>
                    <w:lang w:val="en"/>
                  </w:rPr>
                </w:rPrChange>
              </w:rPr>
              <w:t>thành</w:t>
            </w:r>
            <w:proofErr w:type="spellEnd"/>
            <w:r w:rsidRPr="00395254">
              <w:rPr>
                <w:color w:val="000000"/>
                <w:kern w:val="28"/>
                <w:sz w:val="24"/>
                <w:szCs w:val="24"/>
                <w:lang w:val="en"/>
                <w:rPrChange w:id="163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36" w:author="Pham Thi Thu Lan" w:date="2021-01-03T17:25:00Z">
                  <w:rPr>
                    <w:color w:val="FF0000"/>
                    <w:kern w:val="28"/>
                    <w:sz w:val="24"/>
                    <w:szCs w:val="24"/>
                    <w:lang w:val="en"/>
                  </w:rPr>
                </w:rPrChange>
              </w:rPr>
              <w:t>viên</w:t>
            </w:r>
            <w:proofErr w:type="spellEnd"/>
            <w:r w:rsidRPr="00395254">
              <w:rPr>
                <w:color w:val="000000"/>
                <w:kern w:val="28"/>
                <w:sz w:val="24"/>
                <w:szCs w:val="24"/>
                <w:lang w:val="en"/>
                <w:rPrChange w:id="1637" w:author="Pham Thi Thu Lan" w:date="2021-01-03T17:25:00Z">
                  <w:rPr>
                    <w:color w:val="FF0000"/>
                    <w:kern w:val="28"/>
                    <w:sz w:val="24"/>
                    <w:szCs w:val="24"/>
                    <w:lang w:val="en"/>
                  </w:rPr>
                </w:rPrChange>
              </w:rPr>
              <w:t xml:space="preserve"> </w:t>
            </w:r>
            <w:r w:rsidR="003A191A" w:rsidRPr="00395254">
              <w:rPr>
                <w:i/>
                <w:color w:val="000000"/>
                <w:kern w:val="28"/>
                <w:sz w:val="24"/>
                <w:szCs w:val="24"/>
                <w:lang w:val="en"/>
                <w:rPrChange w:id="1638" w:author="Pham Thi Thu Lan" w:date="2021-01-03T17:25:00Z">
                  <w:rPr>
                    <w:i/>
                    <w:color w:val="FF0000"/>
                    <w:kern w:val="28"/>
                    <w:sz w:val="24"/>
                    <w:szCs w:val="24"/>
                    <w:lang w:val="en"/>
                  </w:rPr>
                </w:rPrChange>
              </w:rPr>
              <w:t>(</w:t>
            </w:r>
            <w:proofErr w:type="spellStart"/>
            <w:r w:rsidR="003A191A" w:rsidRPr="00395254">
              <w:rPr>
                <w:i/>
                <w:color w:val="000000"/>
                <w:kern w:val="28"/>
                <w:sz w:val="24"/>
                <w:szCs w:val="24"/>
                <w:lang w:val="en"/>
                <w:rPrChange w:id="1639" w:author="Pham Thi Thu Lan" w:date="2021-01-03T17:25:00Z">
                  <w:rPr>
                    <w:i/>
                    <w:color w:val="FF0000"/>
                    <w:kern w:val="28"/>
                    <w:sz w:val="24"/>
                    <w:szCs w:val="24"/>
                    <w:lang w:val="en"/>
                  </w:rPr>
                </w:rPrChange>
              </w:rPr>
              <w:t>theo</w:t>
            </w:r>
            <w:proofErr w:type="spellEnd"/>
            <w:r w:rsidR="003A191A" w:rsidRPr="00395254">
              <w:rPr>
                <w:i/>
                <w:color w:val="000000"/>
                <w:kern w:val="28"/>
                <w:sz w:val="24"/>
                <w:szCs w:val="24"/>
                <w:lang w:val="en"/>
                <w:rPrChange w:id="1640"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41" w:author="Pham Thi Thu Lan" w:date="2021-01-03T17:25:00Z">
                  <w:rPr>
                    <w:i/>
                    <w:color w:val="FF0000"/>
                    <w:kern w:val="28"/>
                    <w:sz w:val="24"/>
                    <w:szCs w:val="24"/>
                    <w:lang w:val="en"/>
                  </w:rPr>
                </w:rPrChange>
              </w:rPr>
              <w:t>phụ</w:t>
            </w:r>
            <w:proofErr w:type="spellEnd"/>
            <w:r w:rsidR="003A191A" w:rsidRPr="00395254">
              <w:rPr>
                <w:i/>
                <w:color w:val="000000"/>
                <w:kern w:val="28"/>
                <w:sz w:val="24"/>
                <w:szCs w:val="24"/>
                <w:lang w:val="en"/>
                <w:rPrChange w:id="1642"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43" w:author="Pham Thi Thu Lan" w:date="2021-01-03T17:25:00Z">
                  <w:rPr>
                    <w:i/>
                    <w:color w:val="FF0000"/>
                    <w:kern w:val="28"/>
                    <w:sz w:val="24"/>
                    <w:szCs w:val="24"/>
                    <w:lang w:val="en"/>
                  </w:rPr>
                </w:rPrChange>
              </w:rPr>
              <w:t>lục</w:t>
            </w:r>
            <w:proofErr w:type="spellEnd"/>
            <w:r w:rsidR="003A191A" w:rsidRPr="00395254">
              <w:rPr>
                <w:i/>
                <w:color w:val="000000"/>
                <w:kern w:val="28"/>
                <w:sz w:val="24"/>
                <w:szCs w:val="24"/>
                <w:lang w:val="en"/>
                <w:rPrChange w:id="1644"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45" w:author="Pham Thi Thu Lan" w:date="2021-01-03T17:25:00Z">
                  <w:rPr>
                    <w:i/>
                    <w:color w:val="FF0000"/>
                    <w:kern w:val="28"/>
                    <w:sz w:val="24"/>
                    <w:szCs w:val="24"/>
                    <w:lang w:val="en"/>
                  </w:rPr>
                </w:rPrChange>
              </w:rPr>
              <w:t>Phiếu</w:t>
            </w:r>
            <w:proofErr w:type="spellEnd"/>
            <w:r w:rsidR="003A191A" w:rsidRPr="00395254">
              <w:rPr>
                <w:i/>
                <w:color w:val="000000"/>
                <w:kern w:val="28"/>
                <w:sz w:val="24"/>
                <w:szCs w:val="24"/>
                <w:lang w:val="en"/>
                <w:rPrChange w:id="1646"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47" w:author="Pham Thi Thu Lan" w:date="2021-01-03T17:25:00Z">
                  <w:rPr>
                    <w:i/>
                    <w:color w:val="FF0000"/>
                    <w:kern w:val="28"/>
                    <w:sz w:val="24"/>
                    <w:szCs w:val="24"/>
                    <w:lang w:val="en"/>
                  </w:rPr>
                </w:rPrChange>
              </w:rPr>
              <w:t>giao</w:t>
            </w:r>
            <w:proofErr w:type="spellEnd"/>
            <w:r w:rsidR="003A191A" w:rsidRPr="00395254">
              <w:rPr>
                <w:i/>
                <w:color w:val="000000"/>
                <w:kern w:val="28"/>
                <w:sz w:val="24"/>
                <w:szCs w:val="24"/>
                <w:lang w:val="en"/>
                <w:rPrChange w:id="1648"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49" w:author="Pham Thi Thu Lan" w:date="2021-01-03T17:25:00Z">
                  <w:rPr>
                    <w:i/>
                    <w:color w:val="FF0000"/>
                    <w:kern w:val="28"/>
                    <w:sz w:val="24"/>
                    <w:szCs w:val="24"/>
                    <w:lang w:val="en"/>
                  </w:rPr>
                </w:rPrChange>
              </w:rPr>
              <w:t>nhiệm</w:t>
            </w:r>
            <w:proofErr w:type="spellEnd"/>
            <w:r w:rsidR="003A191A" w:rsidRPr="00395254">
              <w:rPr>
                <w:i/>
                <w:color w:val="000000"/>
                <w:kern w:val="28"/>
                <w:sz w:val="24"/>
                <w:szCs w:val="24"/>
                <w:lang w:val="en"/>
                <w:rPrChange w:id="1650"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51" w:author="Pham Thi Thu Lan" w:date="2021-01-03T17:25:00Z">
                  <w:rPr>
                    <w:i/>
                    <w:color w:val="FF0000"/>
                    <w:kern w:val="28"/>
                    <w:sz w:val="24"/>
                    <w:szCs w:val="24"/>
                    <w:lang w:val="en"/>
                  </w:rPr>
                </w:rPrChange>
              </w:rPr>
              <w:t>vụ</w:t>
            </w:r>
            <w:proofErr w:type="spellEnd"/>
            <w:r w:rsidR="003A191A" w:rsidRPr="00395254">
              <w:rPr>
                <w:i/>
                <w:color w:val="000000"/>
                <w:kern w:val="28"/>
                <w:sz w:val="24"/>
                <w:szCs w:val="24"/>
                <w:lang w:val="en"/>
                <w:rPrChange w:id="1652"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53" w:author="Pham Thi Thu Lan" w:date="2021-01-03T17:25:00Z">
                  <w:rPr>
                    <w:i/>
                    <w:color w:val="FF0000"/>
                    <w:kern w:val="28"/>
                    <w:sz w:val="24"/>
                    <w:szCs w:val="24"/>
                    <w:lang w:val="en"/>
                  </w:rPr>
                </w:rPrChange>
              </w:rPr>
              <w:t>Hợp</w:t>
            </w:r>
            <w:proofErr w:type="spellEnd"/>
            <w:r w:rsidR="003A191A" w:rsidRPr="00395254">
              <w:rPr>
                <w:i/>
                <w:color w:val="000000"/>
                <w:kern w:val="28"/>
                <w:sz w:val="24"/>
                <w:szCs w:val="24"/>
                <w:lang w:val="en"/>
                <w:rPrChange w:id="1654"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55" w:author="Pham Thi Thu Lan" w:date="2021-01-03T17:25:00Z">
                  <w:rPr>
                    <w:i/>
                    <w:color w:val="FF0000"/>
                    <w:kern w:val="28"/>
                    <w:sz w:val="24"/>
                    <w:szCs w:val="24"/>
                    <w:lang w:val="en"/>
                  </w:rPr>
                </w:rPrChange>
              </w:rPr>
              <w:t>đồng</w:t>
            </w:r>
            <w:proofErr w:type="spellEnd"/>
            <w:r w:rsidR="003A191A" w:rsidRPr="00395254">
              <w:rPr>
                <w:i/>
                <w:color w:val="000000"/>
                <w:kern w:val="28"/>
                <w:sz w:val="24"/>
                <w:szCs w:val="24"/>
                <w:lang w:val="en"/>
                <w:rPrChange w:id="1656" w:author="Pham Thi Thu Lan" w:date="2021-01-03T17:25:00Z">
                  <w:rPr>
                    <w:i/>
                    <w:color w:val="FF0000"/>
                    <w:kern w:val="28"/>
                    <w:sz w:val="24"/>
                    <w:szCs w:val="24"/>
                    <w:lang w:val="en"/>
                  </w:rPr>
                </w:rPrChange>
              </w:rPr>
              <w:t xml:space="preserve"> TKCM </w:t>
            </w:r>
            <w:proofErr w:type="spellStart"/>
            <w:r w:rsidR="003A191A" w:rsidRPr="00395254">
              <w:rPr>
                <w:i/>
                <w:color w:val="000000"/>
                <w:kern w:val="28"/>
                <w:sz w:val="24"/>
                <w:szCs w:val="24"/>
                <w:lang w:val="en"/>
                <w:rPrChange w:id="1657" w:author="Pham Thi Thu Lan" w:date="2021-01-03T17:25:00Z">
                  <w:rPr>
                    <w:i/>
                    <w:color w:val="FF0000"/>
                    <w:kern w:val="28"/>
                    <w:sz w:val="24"/>
                    <w:szCs w:val="24"/>
                    <w:lang w:val="en"/>
                  </w:rPr>
                </w:rPrChange>
              </w:rPr>
              <w:t>và</w:t>
            </w:r>
            <w:proofErr w:type="spellEnd"/>
            <w:r w:rsidR="003A191A" w:rsidRPr="00395254">
              <w:rPr>
                <w:i/>
                <w:color w:val="000000"/>
                <w:kern w:val="28"/>
                <w:sz w:val="24"/>
                <w:szCs w:val="24"/>
                <w:lang w:val="en"/>
                <w:rPrChange w:id="1658"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59" w:author="Pham Thi Thu Lan" w:date="2021-01-03T17:25:00Z">
                  <w:rPr>
                    <w:i/>
                    <w:color w:val="FF0000"/>
                    <w:kern w:val="28"/>
                    <w:sz w:val="24"/>
                    <w:szCs w:val="24"/>
                    <w:lang w:val="en"/>
                  </w:rPr>
                </w:rPrChange>
              </w:rPr>
              <w:t>các</w:t>
            </w:r>
            <w:proofErr w:type="spellEnd"/>
            <w:r w:rsidR="003A191A" w:rsidRPr="00395254">
              <w:rPr>
                <w:i/>
                <w:color w:val="000000"/>
                <w:kern w:val="28"/>
                <w:sz w:val="24"/>
                <w:szCs w:val="24"/>
                <w:lang w:val="en"/>
                <w:rPrChange w:id="1660"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61" w:author="Pham Thi Thu Lan" w:date="2021-01-03T17:25:00Z">
                  <w:rPr>
                    <w:i/>
                    <w:color w:val="FF0000"/>
                    <w:kern w:val="28"/>
                    <w:sz w:val="24"/>
                    <w:szCs w:val="24"/>
                    <w:lang w:val="en"/>
                  </w:rPr>
                </w:rPrChange>
              </w:rPr>
              <w:t>thành</w:t>
            </w:r>
            <w:proofErr w:type="spellEnd"/>
            <w:r w:rsidR="003A191A" w:rsidRPr="00395254">
              <w:rPr>
                <w:i/>
                <w:color w:val="000000"/>
                <w:kern w:val="28"/>
                <w:sz w:val="24"/>
                <w:szCs w:val="24"/>
                <w:lang w:val="en"/>
                <w:rPrChange w:id="1662"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63" w:author="Pham Thi Thu Lan" w:date="2021-01-03T17:25:00Z">
                  <w:rPr>
                    <w:i/>
                    <w:color w:val="FF0000"/>
                    <w:kern w:val="28"/>
                    <w:sz w:val="24"/>
                    <w:szCs w:val="24"/>
                    <w:lang w:val="en"/>
                  </w:rPr>
                </w:rPrChange>
              </w:rPr>
              <w:t>viên</w:t>
            </w:r>
            <w:proofErr w:type="spellEnd"/>
            <w:r w:rsidR="003A191A" w:rsidRPr="00395254">
              <w:rPr>
                <w:i/>
                <w:color w:val="000000"/>
                <w:kern w:val="28"/>
                <w:sz w:val="24"/>
                <w:szCs w:val="24"/>
                <w:lang w:val="en"/>
                <w:rPrChange w:id="1664"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65" w:author="Pham Thi Thu Lan" w:date="2021-01-03T17:25:00Z">
                  <w:rPr>
                    <w:i/>
                    <w:color w:val="FF0000"/>
                    <w:kern w:val="28"/>
                    <w:sz w:val="24"/>
                    <w:szCs w:val="24"/>
                    <w:lang w:val="en"/>
                  </w:rPr>
                </w:rPrChange>
              </w:rPr>
              <w:t>nghiên</w:t>
            </w:r>
            <w:proofErr w:type="spellEnd"/>
            <w:r w:rsidR="003A191A" w:rsidRPr="00395254">
              <w:rPr>
                <w:i/>
                <w:color w:val="000000"/>
                <w:kern w:val="28"/>
                <w:sz w:val="24"/>
                <w:szCs w:val="24"/>
                <w:lang w:val="en"/>
                <w:rPrChange w:id="1666"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67" w:author="Pham Thi Thu Lan" w:date="2021-01-03T17:25:00Z">
                  <w:rPr>
                    <w:i/>
                    <w:color w:val="FF0000"/>
                    <w:kern w:val="28"/>
                    <w:sz w:val="24"/>
                    <w:szCs w:val="24"/>
                    <w:lang w:val="en"/>
                  </w:rPr>
                </w:rPrChange>
              </w:rPr>
              <w:t>cứu</w:t>
            </w:r>
            <w:proofErr w:type="spellEnd"/>
            <w:r w:rsidR="003A191A" w:rsidRPr="00395254">
              <w:rPr>
                <w:i/>
                <w:color w:val="000000"/>
                <w:kern w:val="28"/>
                <w:sz w:val="24"/>
                <w:szCs w:val="24"/>
                <w:lang w:val="en"/>
                <w:rPrChange w:id="1668"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69" w:author="Pham Thi Thu Lan" w:date="2021-01-03T17:25:00Z">
                  <w:rPr>
                    <w:i/>
                    <w:color w:val="FF0000"/>
                    <w:kern w:val="28"/>
                    <w:sz w:val="24"/>
                    <w:szCs w:val="24"/>
                    <w:lang w:val="en"/>
                  </w:rPr>
                </w:rPrChange>
              </w:rPr>
              <w:t>ký</w:t>
            </w:r>
            <w:proofErr w:type="spellEnd"/>
            <w:r w:rsidR="003A191A" w:rsidRPr="00395254">
              <w:rPr>
                <w:i/>
                <w:color w:val="000000"/>
                <w:kern w:val="28"/>
                <w:sz w:val="24"/>
                <w:szCs w:val="24"/>
                <w:lang w:val="en"/>
                <w:rPrChange w:id="1670"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71" w:author="Pham Thi Thu Lan" w:date="2021-01-03T17:25:00Z">
                  <w:rPr>
                    <w:i/>
                    <w:color w:val="FF0000"/>
                    <w:kern w:val="28"/>
                    <w:sz w:val="24"/>
                    <w:szCs w:val="24"/>
                    <w:lang w:val="en"/>
                  </w:rPr>
                </w:rPrChange>
              </w:rPr>
              <w:t>Hợp</w:t>
            </w:r>
            <w:proofErr w:type="spellEnd"/>
            <w:r w:rsidR="003A191A" w:rsidRPr="00395254">
              <w:rPr>
                <w:i/>
                <w:color w:val="000000"/>
                <w:kern w:val="28"/>
                <w:sz w:val="24"/>
                <w:szCs w:val="24"/>
                <w:lang w:val="en"/>
                <w:rPrChange w:id="1672"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73" w:author="Pham Thi Thu Lan" w:date="2021-01-03T17:25:00Z">
                  <w:rPr>
                    <w:i/>
                    <w:color w:val="FF0000"/>
                    <w:kern w:val="28"/>
                    <w:sz w:val="24"/>
                    <w:szCs w:val="24"/>
                    <w:lang w:val="en"/>
                  </w:rPr>
                </w:rPrChange>
              </w:rPr>
              <w:t>đồng</w:t>
            </w:r>
            <w:proofErr w:type="spellEnd"/>
            <w:r w:rsidR="003A191A" w:rsidRPr="00395254">
              <w:rPr>
                <w:i/>
                <w:color w:val="000000"/>
                <w:kern w:val="28"/>
                <w:sz w:val="24"/>
                <w:szCs w:val="24"/>
                <w:lang w:val="en"/>
                <w:rPrChange w:id="1674" w:author="Pham Thi Thu Lan" w:date="2021-01-03T17:25:00Z">
                  <w:rPr>
                    <w:i/>
                    <w:color w:val="FF0000"/>
                    <w:kern w:val="28"/>
                    <w:sz w:val="24"/>
                    <w:szCs w:val="24"/>
                    <w:lang w:val="en"/>
                  </w:rPr>
                </w:rPrChange>
              </w:rPr>
              <w:t xml:space="preserve"> TKCM </w:t>
            </w:r>
            <w:proofErr w:type="spellStart"/>
            <w:r w:rsidR="003A191A" w:rsidRPr="00395254">
              <w:rPr>
                <w:i/>
                <w:color w:val="000000"/>
                <w:kern w:val="28"/>
                <w:sz w:val="24"/>
                <w:szCs w:val="24"/>
                <w:lang w:val="en"/>
                <w:rPrChange w:id="1675" w:author="Pham Thi Thu Lan" w:date="2021-01-03T17:25:00Z">
                  <w:rPr>
                    <w:i/>
                    <w:color w:val="FF0000"/>
                    <w:kern w:val="28"/>
                    <w:sz w:val="24"/>
                    <w:szCs w:val="24"/>
                    <w:lang w:val="en"/>
                  </w:rPr>
                </w:rPrChange>
              </w:rPr>
              <w:t>trực</w:t>
            </w:r>
            <w:proofErr w:type="spellEnd"/>
            <w:r w:rsidR="003A191A" w:rsidRPr="00395254">
              <w:rPr>
                <w:i/>
                <w:color w:val="000000"/>
                <w:kern w:val="28"/>
                <w:sz w:val="24"/>
                <w:szCs w:val="24"/>
                <w:lang w:val="en"/>
                <w:rPrChange w:id="1676"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77" w:author="Pham Thi Thu Lan" w:date="2021-01-03T17:25:00Z">
                  <w:rPr>
                    <w:i/>
                    <w:color w:val="FF0000"/>
                    <w:kern w:val="28"/>
                    <w:sz w:val="24"/>
                    <w:szCs w:val="24"/>
                    <w:lang w:val="en"/>
                  </w:rPr>
                </w:rPrChange>
              </w:rPr>
              <w:t>tiếp</w:t>
            </w:r>
            <w:proofErr w:type="spellEnd"/>
            <w:r w:rsidR="003A191A" w:rsidRPr="00395254">
              <w:rPr>
                <w:i/>
                <w:color w:val="000000"/>
                <w:kern w:val="28"/>
                <w:sz w:val="24"/>
                <w:szCs w:val="24"/>
                <w:lang w:val="en"/>
                <w:rPrChange w:id="1678" w:author="Pham Thi Thu Lan" w:date="2021-01-03T17:25:00Z">
                  <w:rPr>
                    <w:i/>
                    <w:color w:val="FF0000"/>
                    <w:kern w:val="28"/>
                    <w:sz w:val="24"/>
                    <w:szCs w:val="24"/>
                    <w:lang w:val="en"/>
                  </w:rPr>
                </w:rPrChange>
              </w:rPr>
              <w:t xml:space="preserve"> </w:t>
            </w:r>
            <w:proofErr w:type="spellStart"/>
            <w:r w:rsidR="003A191A" w:rsidRPr="00395254">
              <w:rPr>
                <w:i/>
                <w:color w:val="000000"/>
                <w:kern w:val="28"/>
                <w:sz w:val="24"/>
                <w:szCs w:val="24"/>
                <w:lang w:val="en"/>
                <w:rPrChange w:id="1679" w:author="Pham Thi Thu Lan" w:date="2021-01-03T17:25:00Z">
                  <w:rPr>
                    <w:i/>
                    <w:color w:val="FF0000"/>
                    <w:kern w:val="28"/>
                    <w:sz w:val="24"/>
                    <w:szCs w:val="24"/>
                    <w:lang w:val="en"/>
                  </w:rPr>
                </w:rPrChange>
              </w:rPr>
              <w:t>khác</w:t>
            </w:r>
            <w:proofErr w:type="spellEnd"/>
            <w:r w:rsidR="003A191A" w:rsidRPr="00395254">
              <w:rPr>
                <w:i/>
                <w:color w:val="000000"/>
                <w:kern w:val="28"/>
                <w:sz w:val="24"/>
                <w:szCs w:val="24"/>
                <w:lang w:val="en"/>
                <w:rPrChange w:id="1680" w:author="Pham Thi Thu Lan" w:date="2021-01-03T17:25:00Z">
                  <w:rPr>
                    <w:i/>
                    <w:color w:val="FF0000"/>
                    <w:kern w:val="28"/>
                    <w:sz w:val="24"/>
                    <w:szCs w:val="24"/>
                    <w:lang w:val="en"/>
                  </w:rPr>
                </w:rPrChange>
              </w:rPr>
              <w:t xml:space="preserve">) </w:t>
            </w:r>
            <w:proofErr w:type="spellStart"/>
            <w:r w:rsidRPr="00395254">
              <w:rPr>
                <w:color w:val="000000"/>
                <w:kern w:val="28"/>
                <w:sz w:val="24"/>
                <w:szCs w:val="24"/>
                <w:lang w:val="en"/>
                <w:rPrChange w:id="1681" w:author="Pham Thi Thu Lan" w:date="2021-01-03T17:25:00Z">
                  <w:rPr>
                    <w:color w:val="FF0000"/>
                    <w:kern w:val="28"/>
                    <w:sz w:val="24"/>
                    <w:szCs w:val="24"/>
                    <w:lang w:val="en"/>
                  </w:rPr>
                </w:rPrChange>
              </w:rPr>
              <w:t>cho</w:t>
            </w:r>
            <w:proofErr w:type="spellEnd"/>
            <w:r w:rsidRPr="00395254">
              <w:rPr>
                <w:color w:val="000000"/>
                <w:kern w:val="28"/>
                <w:sz w:val="24"/>
                <w:szCs w:val="24"/>
                <w:lang w:val="en"/>
                <w:rPrChange w:id="168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83" w:author="Pham Thi Thu Lan" w:date="2021-01-03T17:25:00Z">
                  <w:rPr>
                    <w:color w:val="FF0000"/>
                    <w:kern w:val="28"/>
                    <w:sz w:val="24"/>
                    <w:szCs w:val="24"/>
                    <w:lang w:val="en"/>
                  </w:rPr>
                </w:rPrChange>
              </w:rPr>
              <w:t>chủ</w:t>
            </w:r>
            <w:proofErr w:type="spellEnd"/>
            <w:r w:rsidRPr="00395254">
              <w:rPr>
                <w:color w:val="000000"/>
                <w:kern w:val="28"/>
                <w:sz w:val="24"/>
                <w:szCs w:val="24"/>
                <w:lang w:val="en"/>
                <w:rPrChange w:id="168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85" w:author="Pham Thi Thu Lan" w:date="2021-01-03T17:25:00Z">
                  <w:rPr>
                    <w:color w:val="FF0000"/>
                    <w:kern w:val="28"/>
                    <w:sz w:val="24"/>
                    <w:szCs w:val="24"/>
                    <w:lang w:val="en"/>
                  </w:rPr>
                </w:rPrChange>
              </w:rPr>
              <w:t>nhiệm</w:t>
            </w:r>
            <w:proofErr w:type="spellEnd"/>
            <w:r w:rsidRPr="00395254">
              <w:rPr>
                <w:color w:val="000000"/>
                <w:kern w:val="28"/>
                <w:sz w:val="24"/>
                <w:szCs w:val="24"/>
                <w:lang w:val="en"/>
                <w:rPrChange w:id="168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87" w:author="Pham Thi Thu Lan" w:date="2021-01-03T17:25:00Z">
                  <w:rPr>
                    <w:color w:val="FF0000"/>
                    <w:kern w:val="28"/>
                    <w:sz w:val="24"/>
                    <w:szCs w:val="24"/>
                    <w:lang w:val="en"/>
                  </w:rPr>
                </w:rPrChange>
              </w:rPr>
              <w:t>đề</w:t>
            </w:r>
            <w:proofErr w:type="spellEnd"/>
            <w:r w:rsidRPr="00395254">
              <w:rPr>
                <w:color w:val="000000"/>
                <w:kern w:val="28"/>
                <w:sz w:val="24"/>
                <w:szCs w:val="24"/>
                <w:lang w:val="en"/>
                <w:rPrChange w:id="168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89" w:author="Pham Thi Thu Lan" w:date="2021-01-03T17:25:00Z">
                  <w:rPr>
                    <w:color w:val="FF0000"/>
                    <w:kern w:val="28"/>
                    <w:sz w:val="24"/>
                    <w:szCs w:val="24"/>
                    <w:lang w:val="en"/>
                  </w:rPr>
                </w:rPrChange>
              </w:rPr>
              <w:t>tài</w:t>
            </w:r>
            <w:proofErr w:type="spellEnd"/>
            <w:r w:rsidRPr="00395254">
              <w:rPr>
                <w:color w:val="000000"/>
                <w:kern w:val="28"/>
                <w:sz w:val="24"/>
                <w:szCs w:val="24"/>
                <w:lang w:val="en"/>
                <w:rPrChange w:id="169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91" w:author="Pham Thi Thu Lan" w:date="2021-01-03T17:25:00Z">
                  <w:rPr>
                    <w:color w:val="FF0000"/>
                    <w:kern w:val="28"/>
                    <w:sz w:val="24"/>
                    <w:szCs w:val="24"/>
                    <w:lang w:val="en"/>
                  </w:rPr>
                </w:rPrChange>
              </w:rPr>
              <w:t>ký</w:t>
            </w:r>
            <w:proofErr w:type="spellEnd"/>
            <w:r w:rsidRPr="00395254">
              <w:rPr>
                <w:color w:val="000000"/>
                <w:kern w:val="28"/>
                <w:sz w:val="24"/>
                <w:szCs w:val="24"/>
                <w:lang w:val="en"/>
                <w:rPrChange w:id="169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93" w:author="Pham Thi Thu Lan" w:date="2021-01-03T17:25:00Z">
                  <w:rPr>
                    <w:color w:val="FF0000"/>
                    <w:kern w:val="28"/>
                    <w:sz w:val="24"/>
                    <w:szCs w:val="24"/>
                    <w:lang w:val="en"/>
                  </w:rPr>
                </w:rPrChange>
              </w:rPr>
              <w:t>hợp</w:t>
            </w:r>
            <w:proofErr w:type="spellEnd"/>
            <w:r w:rsidRPr="00395254">
              <w:rPr>
                <w:color w:val="000000"/>
                <w:kern w:val="28"/>
                <w:sz w:val="24"/>
                <w:szCs w:val="24"/>
                <w:lang w:val="en"/>
                <w:rPrChange w:id="169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95" w:author="Pham Thi Thu Lan" w:date="2021-01-03T17:25:00Z">
                  <w:rPr>
                    <w:color w:val="FF0000"/>
                    <w:kern w:val="28"/>
                    <w:sz w:val="24"/>
                    <w:szCs w:val="24"/>
                    <w:lang w:val="en"/>
                  </w:rPr>
                </w:rPrChange>
              </w:rPr>
              <w:t>đồng</w:t>
            </w:r>
            <w:proofErr w:type="spellEnd"/>
            <w:r w:rsidRPr="00395254">
              <w:rPr>
                <w:color w:val="000000"/>
                <w:kern w:val="28"/>
                <w:sz w:val="24"/>
                <w:szCs w:val="24"/>
                <w:lang w:val="en"/>
                <w:rPrChange w:id="169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97" w:author="Pham Thi Thu Lan" w:date="2021-01-03T17:25:00Z">
                  <w:rPr>
                    <w:color w:val="FF0000"/>
                    <w:kern w:val="28"/>
                    <w:sz w:val="24"/>
                    <w:szCs w:val="24"/>
                    <w:lang w:val="en"/>
                  </w:rPr>
                </w:rPrChange>
              </w:rPr>
              <w:t>và</w:t>
            </w:r>
            <w:proofErr w:type="spellEnd"/>
            <w:r w:rsidRPr="00395254">
              <w:rPr>
                <w:color w:val="000000"/>
                <w:kern w:val="28"/>
                <w:sz w:val="24"/>
                <w:szCs w:val="24"/>
                <w:lang w:val="en"/>
                <w:rPrChange w:id="169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699" w:author="Pham Thi Thu Lan" w:date="2021-01-03T17:25:00Z">
                  <w:rPr>
                    <w:color w:val="FF0000"/>
                    <w:kern w:val="28"/>
                    <w:sz w:val="24"/>
                    <w:szCs w:val="24"/>
                    <w:lang w:val="en"/>
                  </w:rPr>
                </w:rPrChange>
              </w:rPr>
              <w:t>nhận</w:t>
            </w:r>
            <w:proofErr w:type="spellEnd"/>
            <w:r w:rsidRPr="00395254">
              <w:rPr>
                <w:color w:val="000000"/>
                <w:kern w:val="28"/>
                <w:sz w:val="24"/>
                <w:szCs w:val="24"/>
                <w:lang w:val="en"/>
                <w:rPrChange w:id="170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01" w:author="Pham Thi Thu Lan" w:date="2021-01-03T17:25:00Z">
                  <w:rPr>
                    <w:color w:val="FF0000"/>
                    <w:kern w:val="28"/>
                    <w:sz w:val="24"/>
                    <w:szCs w:val="24"/>
                    <w:lang w:val="en"/>
                  </w:rPr>
                </w:rPrChange>
              </w:rPr>
              <w:t>kinh</w:t>
            </w:r>
            <w:proofErr w:type="spellEnd"/>
            <w:r w:rsidRPr="00395254">
              <w:rPr>
                <w:color w:val="000000"/>
                <w:kern w:val="28"/>
                <w:sz w:val="24"/>
                <w:szCs w:val="24"/>
                <w:lang w:val="en"/>
                <w:rPrChange w:id="170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03" w:author="Pham Thi Thu Lan" w:date="2021-01-03T17:25:00Z">
                  <w:rPr>
                    <w:color w:val="FF0000"/>
                    <w:kern w:val="28"/>
                    <w:sz w:val="24"/>
                    <w:szCs w:val="24"/>
                    <w:lang w:val="en"/>
                  </w:rPr>
                </w:rPrChange>
              </w:rPr>
              <w:t>phí</w:t>
            </w:r>
            <w:proofErr w:type="spellEnd"/>
            <w:r w:rsidRPr="00395254">
              <w:rPr>
                <w:color w:val="000000"/>
                <w:kern w:val="28"/>
                <w:sz w:val="24"/>
                <w:szCs w:val="24"/>
                <w:lang w:val="en"/>
                <w:rPrChange w:id="1704" w:author="Pham Thi Thu Lan" w:date="2021-01-03T17:25:00Z">
                  <w:rPr>
                    <w:color w:val="FF0000"/>
                    <w:kern w:val="28"/>
                    <w:sz w:val="24"/>
                    <w:szCs w:val="24"/>
                    <w:lang w:val="en"/>
                  </w:rPr>
                </w:rPrChange>
              </w:rPr>
              <w:t xml:space="preserve"> TKCM</w:t>
            </w:r>
            <w:r w:rsidR="003A191A" w:rsidRPr="00395254">
              <w:rPr>
                <w:color w:val="000000"/>
                <w:kern w:val="28"/>
                <w:sz w:val="24"/>
                <w:szCs w:val="24"/>
                <w:lang w:val="en"/>
                <w:rPrChange w:id="1705"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06" w:author="Pham Thi Thu Lan" w:date="2021-01-03T17:25:00Z">
                  <w:rPr>
                    <w:color w:val="FF0000"/>
                    <w:kern w:val="28"/>
                    <w:sz w:val="24"/>
                    <w:szCs w:val="24"/>
                    <w:lang w:val="en"/>
                  </w:rPr>
                </w:rPrChange>
              </w:rPr>
              <w:t>Biên</w:t>
            </w:r>
            <w:proofErr w:type="spellEnd"/>
            <w:r w:rsidR="003A191A" w:rsidRPr="00395254">
              <w:rPr>
                <w:color w:val="000000"/>
                <w:kern w:val="28"/>
                <w:sz w:val="24"/>
                <w:szCs w:val="24"/>
                <w:lang w:val="en"/>
                <w:rPrChange w:id="1707"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08" w:author="Pham Thi Thu Lan" w:date="2021-01-03T17:25:00Z">
                  <w:rPr>
                    <w:color w:val="FF0000"/>
                    <w:kern w:val="28"/>
                    <w:sz w:val="24"/>
                    <w:szCs w:val="24"/>
                    <w:lang w:val="en"/>
                  </w:rPr>
                </w:rPrChange>
              </w:rPr>
              <w:t>nhận</w:t>
            </w:r>
            <w:proofErr w:type="spellEnd"/>
            <w:r w:rsidR="003A191A" w:rsidRPr="00395254">
              <w:rPr>
                <w:color w:val="000000"/>
                <w:kern w:val="28"/>
                <w:sz w:val="24"/>
                <w:szCs w:val="24"/>
                <w:lang w:val="en"/>
                <w:rPrChange w:id="1709"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10" w:author="Pham Thi Thu Lan" w:date="2021-01-03T17:25:00Z">
                  <w:rPr>
                    <w:color w:val="FF0000"/>
                    <w:kern w:val="28"/>
                    <w:sz w:val="24"/>
                    <w:szCs w:val="24"/>
                    <w:lang w:val="en"/>
                  </w:rPr>
                </w:rPrChange>
              </w:rPr>
              <w:t>kinh</w:t>
            </w:r>
            <w:proofErr w:type="spellEnd"/>
            <w:r w:rsidR="003A191A" w:rsidRPr="00395254">
              <w:rPr>
                <w:color w:val="000000"/>
                <w:kern w:val="28"/>
                <w:sz w:val="24"/>
                <w:szCs w:val="24"/>
                <w:lang w:val="en"/>
                <w:rPrChange w:id="1711"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12" w:author="Pham Thi Thu Lan" w:date="2021-01-03T17:25:00Z">
                  <w:rPr>
                    <w:color w:val="FF0000"/>
                    <w:kern w:val="28"/>
                    <w:sz w:val="24"/>
                    <w:szCs w:val="24"/>
                    <w:lang w:val="en"/>
                  </w:rPr>
                </w:rPrChange>
              </w:rPr>
              <w:t>phí</w:t>
            </w:r>
            <w:proofErr w:type="spellEnd"/>
            <w:r w:rsidR="003A191A" w:rsidRPr="00395254">
              <w:rPr>
                <w:color w:val="000000"/>
                <w:kern w:val="28"/>
                <w:sz w:val="24"/>
                <w:szCs w:val="24"/>
                <w:lang w:val="en"/>
                <w:rPrChange w:id="1713"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14" w:author="Pham Thi Thu Lan" w:date="2021-01-03T17:25:00Z">
                  <w:rPr>
                    <w:color w:val="FF0000"/>
                    <w:kern w:val="28"/>
                    <w:sz w:val="24"/>
                    <w:szCs w:val="24"/>
                    <w:lang w:val="en"/>
                  </w:rPr>
                </w:rPrChange>
              </w:rPr>
              <w:t>của</w:t>
            </w:r>
            <w:proofErr w:type="spellEnd"/>
            <w:r w:rsidR="003A191A" w:rsidRPr="00395254">
              <w:rPr>
                <w:color w:val="000000"/>
                <w:kern w:val="28"/>
                <w:sz w:val="24"/>
                <w:szCs w:val="24"/>
                <w:lang w:val="en"/>
                <w:rPrChange w:id="1715"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16" w:author="Pham Thi Thu Lan" w:date="2021-01-03T17:25:00Z">
                  <w:rPr>
                    <w:color w:val="FF0000"/>
                    <w:kern w:val="28"/>
                    <w:sz w:val="24"/>
                    <w:szCs w:val="24"/>
                    <w:lang w:val="en"/>
                  </w:rPr>
                </w:rPrChange>
              </w:rPr>
              <w:t>các</w:t>
            </w:r>
            <w:proofErr w:type="spellEnd"/>
            <w:r w:rsidR="003A191A" w:rsidRPr="00395254">
              <w:rPr>
                <w:color w:val="000000"/>
                <w:kern w:val="28"/>
                <w:sz w:val="24"/>
                <w:szCs w:val="24"/>
                <w:lang w:val="en"/>
                <w:rPrChange w:id="1717"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18" w:author="Pham Thi Thu Lan" w:date="2021-01-03T17:25:00Z">
                  <w:rPr>
                    <w:color w:val="FF0000"/>
                    <w:kern w:val="28"/>
                    <w:sz w:val="24"/>
                    <w:szCs w:val="24"/>
                    <w:lang w:val="en"/>
                  </w:rPr>
                </w:rPrChange>
              </w:rPr>
              <w:t>thành</w:t>
            </w:r>
            <w:proofErr w:type="spellEnd"/>
            <w:r w:rsidR="003A191A" w:rsidRPr="00395254">
              <w:rPr>
                <w:color w:val="000000"/>
                <w:kern w:val="28"/>
                <w:sz w:val="24"/>
                <w:szCs w:val="24"/>
                <w:lang w:val="en"/>
                <w:rPrChange w:id="1719"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20" w:author="Pham Thi Thu Lan" w:date="2021-01-03T17:25:00Z">
                  <w:rPr>
                    <w:color w:val="FF0000"/>
                    <w:kern w:val="28"/>
                    <w:sz w:val="24"/>
                    <w:szCs w:val="24"/>
                    <w:lang w:val="en"/>
                  </w:rPr>
                </w:rPrChange>
              </w:rPr>
              <w:t>viên</w:t>
            </w:r>
            <w:proofErr w:type="spellEnd"/>
            <w:r w:rsidR="003A191A" w:rsidRPr="00395254">
              <w:rPr>
                <w:color w:val="000000"/>
                <w:kern w:val="28"/>
                <w:sz w:val="24"/>
                <w:szCs w:val="24"/>
                <w:lang w:val="en"/>
                <w:rPrChange w:id="1721"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22" w:author="Pham Thi Thu Lan" w:date="2021-01-03T17:25:00Z">
                  <w:rPr>
                    <w:color w:val="FF0000"/>
                    <w:kern w:val="28"/>
                    <w:sz w:val="24"/>
                    <w:szCs w:val="24"/>
                    <w:lang w:val="en"/>
                  </w:rPr>
                </w:rPrChange>
              </w:rPr>
              <w:t>từ</w:t>
            </w:r>
            <w:proofErr w:type="spellEnd"/>
            <w:r w:rsidR="003A191A" w:rsidRPr="00395254">
              <w:rPr>
                <w:color w:val="000000"/>
                <w:kern w:val="28"/>
                <w:sz w:val="24"/>
                <w:szCs w:val="24"/>
                <w:lang w:val="en"/>
                <w:rPrChange w:id="1723" w:author="Pham Thi Thu Lan" w:date="2021-01-03T17:25:00Z">
                  <w:rPr>
                    <w:color w:val="FF0000"/>
                    <w:kern w:val="28"/>
                    <w:sz w:val="24"/>
                    <w:szCs w:val="24"/>
                    <w:lang w:val="en"/>
                  </w:rPr>
                </w:rPrChange>
              </w:rPr>
              <w:t xml:space="preserve"> CNĐT </w:t>
            </w:r>
            <w:proofErr w:type="spellStart"/>
            <w:r w:rsidR="003A191A" w:rsidRPr="00395254">
              <w:rPr>
                <w:color w:val="000000"/>
                <w:kern w:val="28"/>
                <w:sz w:val="24"/>
                <w:szCs w:val="24"/>
                <w:lang w:val="en"/>
                <w:rPrChange w:id="1724" w:author="Pham Thi Thu Lan" w:date="2021-01-03T17:25:00Z">
                  <w:rPr>
                    <w:color w:val="FF0000"/>
                    <w:kern w:val="28"/>
                    <w:sz w:val="24"/>
                    <w:szCs w:val="24"/>
                    <w:lang w:val="en"/>
                  </w:rPr>
                </w:rPrChange>
              </w:rPr>
              <w:t>tương</w:t>
            </w:r>
            <w:proofErr w:type="spellEnd"/>
            <w:r w:rsidR="003A191A" w:rsidRPr="00395254">
              <w:rPr>
                <w:color w:val="000000"/>
                <w:kern w:val="28"/>
                <w:sz w:val="24"/>
                <w:szCs w:val="24"/>
                <w:lang w:val="en"/>
                <w:rPrChange w:id="1725" w:author="Pham Thi Thu Lan" w:date="2021-01-03T17:25:00Z">
                  <w:rPr>
                    <w:color w:val="FF0000"/>
                    <w:kern w:val="28"/>
                    <w:sz w:val="24"/>
                    <w:szCs w:val="24"/>
                    <w:lang w:val="en"/>
                  </w:rPr>
                </w:rPrChange>
              </w:rPr>
              <w:t xml:space="preserve"> </w:t>
            </w:r>
            <w:proofErr w:type="spellStart"/>
            <w:r w:rsidR="003A191A" w:rsidRPr="00395254">
              <w:rPr>
                <w:color w:val="000000"/>
                <w:kern w:val="28"/>
                <w:sz w:val="24"/>
                <w:szCs w:val="24"/>
                <w:lang w:val="en"/>
                <w:rPrChange w:id="1726" w:author="Pham Thi Thu Lan" w:date="2021-01-03T17:25:00Z">
                  <w:rPr>
                    <w:color w:val="FF0000"/>
                    <w:kern w:val="28"/>
                    <w:sz w:val="24"/>
                    <w:szCs w:val="24"/>
                    <w:lang w:val="en"/>
                  </w:rPr>
                </w:rPrChange>
              </w:rPr>
              <w:t>ứng</w:t>
            </w:r>
            <w:proofErr w:type="spellEnd"/>
          </w:p>
          <w:p w14:paraId="516B56D3" w14:textId="77777777" w:rsidR="007C7550" w:rsidRPr="00395254" w:rsidRDefault="000C05CA" w:rsidP="007C7550">
            <w:pPr>
              <w:widowControl w:val="0"/>
              <w:rPr>
                <w:i/>
                <w:color w:val="000000"/>
                <w:kern w:val="28"/>
                <w:sz w:val="24"/>
                <w:szCs w:val="24"/>
                <w:lang w:val="en"/>
                <w:rPrChange w:id="1727" w:author="Pham Thi Thu Lan" w:date="2021-01-03T17:25:00Z">
                  <w:rPr>
                    <w:i/>
                    <w:color w:val="FF0000"/>
                    <w:kern w:val="28"/>
                    <w:sz w:val="24"/>
                    <w:szCs w:val="24"/>
                    <w:lang w:val="en"/>
                  </w:rPr>
                </w:rPrChange>
              </w:rPr>
            </w:pPr>
            <w:r w:rsidRPr="00395254">
              <w:rPr>
                <w:color w:val="000000"/>
                <w:kern w:val="28"/>
                <w:sz w:val="24"/>
                <w:szCs w:val="24"/>
                <w:lang w:val="en"/>
                <w:rPrChange w:id="172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29" w:author="Pham Thi Thu Lan" w:date="2021-01-03T17:25:00Z">
                  <w:rPr>
                    <w:color w:val="FF0000"/>
                    <w:kern w:val="28"/>
                    <w:sz w:val="24"/>
                    <w:szCs w:val="24"/>
                    <w:lang w:val="en"/>
                  </w:rPr>
                </w:rPrChange>
              </w:rPr>
              <w:t>Báo</w:t>
            </w:r>
            <w:proofErr w:type="spellEnd"/>
            <w:r w:rsidRPr="00395254">
              <w:rPr>
                <w:color w:val="000000"/>
                <w:kern w:val="28"/>
                <w:sz w:val="24"/>
                <w:szCs w:val="24"/>
                <w:lang w:val="en"/>
                <w:rPrChange w:id="173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31" w:author="Pham Thi Thu Lan" w:date="2021-01-03T17:25:00Z">
                  <w:rPr>
                    <w:color w:val="FF0000"/>
                    <w:kern w:val="28"/>
                    <w:sz w:val="24"/>
                    <w:szCs w:val="24"/>
                    <w:lang w:val="en"/>
                  </w:rPr>
                </w:rPrChange>
              </w:rPr>
              <w:t>cáo</w:t>
            </w:r>
            <w:proofErr w:type="spellEnd"/>
            <w:r w:rsidRPr="00395254">
              <w:rPr>
                <w:color w:val="000000"/>
                <w:kern w:val="28"/>
                <w:sz w:val="24"/>
                <w:szCs w:val="24"/>
                <w:lang w:val="en"/>
                <w:rPrChange w:id="173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33" w:author="Pham Thi Thu Lan" w:date="2021-01-03T17:25:00Z">
                  <w:rPr>
                    <w:color w:val="FF0000"/>
                    <w:kern w:val="28"/>
                    <w:sz w:val="24"/>
                    <w:szCs w:val="24"/>
                    <w:lang w:val="en"/>
                  </w:rPr>
                </w:rPrChange>
              </w:rPr>
              <w:t>tiến</w:t>
            </w:r>
            <w:proofErr w:type="spellEnd"/>
            <w:r w:rsidRPr="00395254">
              <w:rPr>
                <w:color w:val="000000"/>
                <w:kern w:val="28"/>
                <w:sz w:val="24"/>
                <w:szCs w:val="24"/>
                <w:lang w:val="en"/>
                <w:rPrChange w:id="173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35" w:author="Pham Thi Thu Lan" w:date="2021-01-03T17:25:00Z">
                  <w:rPr>
                    <w:color w:val="FF0000"/>
                    <w:kern w:val="28"/>
                    <w:sz w:val="24"/>
                    <w:szCs w:val="24"/>
                    <w:lang w:val="en"/>
                  </w:rPr>
                </w:rPrChange>
              </w:rPr>
              <w:t>đô</w:t>
            </w:r>
            <w:proofErr w:type="spellEnd"/>
            <w:r w:rsidRPr="00395254">
              <w:rPr>
                <w:color w:val="000000"/>
                <w:kern w:val="28"/>
                <w:sz w:val="24"/>
                <w:szCs w:val="24"/>
                <w:lang w:val="en"/>
                <w:rPrChange w:id="1736" w:author="Pham Thi Thu Lan" w:date="2021-01-03T17:25:00Z">
                  <w:rPr>
                    <w:color w:val="FF0000"/>
                    <w:kern w:val="28"/>
                    <w:sz w:val="24"/>
                    <w:szCs w:val="24"/>
                    <w:lang w:val="en"/>
                  </w:rPr>
                </w:rPrChange>
              </w:rPr>
              <w:t>̣</w:t>
            </w:r>
            <w:r w:rsidR="00AE2B6C" w:rsidRPr="00395254">
              <w:rPr>
                <w:color w:val="000000"/>
                <w:kern w:val="28"/>
                <w:sz w:val="24"/>
                <w:szCs w:val="24"/>
                <w:lang w:val="en"/>
                <w:rPrChange w:id="1737" w:author="Pham Thi Thu Lan" w:date="2021-01-03T17:25:00Z">
                  <w:rPr>
                    <w:color w:val="FF0000"/>
                    <w:kern w:val="28"/>
                    <w:sz w:val="24"/>
                    <w:szCs w:val="24"/>
                    <w:lang w:val="en"/>
                  </w:rPr>
                </w:rPrChange>
              </w:rPr>
              <w:t xml:space="preserve"> </w:t>
            </w:r>
            <w:proofErr w:type="spellStart"/>
            <w:r w:rsidR="00AE2B6C" w:rsidRPr="00395254">
              <w:rPr>
                <w:color w:val="000000"/>
                <w:kern w:val="28"/>
                <w:sz w:val="24"/>
                <w:szCs w:val="24"/>
                <w:lang w:val="en"/>
                <w:rPrChange w:id="1738" w:author="Pham Thi Thu Lan" w:date="2021-01-03T17:25:00Z">
                  <w:rPr>
                    <w:color w:val="FF0000"/>
                    <w:kern w:val="28"/>
                    <w:sz w:val="24"/>
                    <w:szCs w:val="24"/>
                    <w:lang w:val="en"/>
                  </w:rPr>
                </w:rPrChange>
              </w:rPr>
              <w:t>thực</w:t>
            </w:r>
            <w:proofErr w:type="spellEnd"/>
            <w:r w:rsidR="00AE2B6C" w:rsidRPr="00395254">
              <w:rPr>
                <w:color w:val="000000"/>
                <w:kern w:val="28"/>
                <w:sz w:val="24"/>
                <w:szCs w:val="24"/>
                <w:lang w:val="en"/>
                <w:rPrChange w:id="1739" w:author="Pham Thi Thu Lan" w:date="2021-01-03T17:25:00Z">
                  <w:rPr>
                    <w:color w:val="FF0000"/>
                    <w:kern w:val="28"/>
                    <w:sz w:val="24"/>
                    <w:szCs w:val="24"/>
                    <w:lang w:val="en"/>
                  </w:rPr>
                </w:rPrChange>
              </w:rPr>
              <w:t xml:space="preserve"> </w:t>
            </w:r>
            <w:proofErr w:type="spellStart"/>
            <w:r w:rsidR="00AE2B6C" w:rsidRPr="00395254">
              <w:rPr>
                <w:color w:val="000000"/>
                <w:kern w:val="28"/>
                <w:sz w:val="24"/>
                <w:szCs w:val="24"/>
                <w:lang w:val="en"/>
                <w:rPrChange w:id="1740" w:author="Pham Thi Thu Lan" w:date="2021-01-03T17:25:00Z">
                  <w:rPr>
                    <w:color w:val="FF0000"/>
                    <w:kern w:val="28"/>
                    <w:sz w:val="24"/>
                    <w:szCs w:val="24"/>
                    <w:lang w:val="en"/>
                  </w:rPr>
                </w:rPrChange>
              </w:rPr>
              <w:t>hiện</w:t>
            </w:r>
            <w:proofErr w:type="spellEnd"/>
            <w:r w:rsidRPr="00395254">
              <w:rPr>
                <w:color w:val="000000"/>
                <w:kern w:val="28"/>
                <w:sz w:val="24"/>
                <w:szCs w:val="24"/>
                <w:lang w:val="en"/>
                <w:rPrChange w:id="174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42"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74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44" w:author="Pham Thi Thu Lan" w:date="2021-01-03T17:25:00Z">
                  <w:rPr>
                    <w:color w:val="FF0000"/>
                    <w:kern w:val="28"/>
                    <w:sz w:val="24"/>
                    <w:szCs w:val="24"/>
                    <w:lang w:val="en"/>
                  </w:rPr>
                </w:rPrChange>
              </w:rPr>
              <w:t>tài</w:t>
            </w:r>
            <w:proofErr w:type="spellEnd"/>
            <w:r w:rsidRPr="00395254">
              <w:rPr>
                <w:color w:val="000000"/>
                <w:kern w:val="28"/>
                <w:sz w:val="24"/>
                <w:szCs w:val="24"/>
                <w:lang w:val="en"/>
                <w:rPrChange w:id="174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46" w:author="Pham Thi Thu Lan" w:date="2021-01-03T17:25:00Z">
                  <w:rPr>
                    <w:color w:val="FF0000"/>
                    <w:kern w:val="28"/>
                    <w:sz w:val="24"/>
                    <w:szCs w:val="24"/>
                    <w:lang w:val="en"/>
                  </w:rPr>
                </w:rPrChange>
              </w:rPr>
              <w:t>được</w:t>
            </w:r>
            <w:proofErr w:type="spellEnd"/>
            <w:r w:rsidRPr="00395254">
              <w:rPr>
                <w:color w:val="000000"/>
                <w:kern w:val="28"/>
                <w:sz w:val="24"/>
                <w:szCs w:val="24"/>
                <w:lang w:val="en"/>
                <w:rPrChange w:id="174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48" w:author="Pham Thi Thu Lan" w:date="2021-01-03T17:25:00Z">
                  <w:rPr>
                    <w:color w:val="FF0000"/>
                    <w:kern w:val="28"/>
                    <w:sz w:val="24"/>
                    <w:szCs w:val="24"/>
                    <w:lang w:val="en"/>
                  </w:rPr>
                </w:rPrChange>
              </w:rPr>
              <w:t>duyệt</w:t>
            </w:r>
            <w:proofErr w:type="spellEnd"/>
            <w:r w:rsidRPr="00395254">
              <w:rPr>
                <w:color w:val="000000"/>
                <w:kern w:val="28"/>
                <w:sz w:val="24"/>
                <w:szCs w:val="24"/>
                <w:lang w:val="en"/>
                <w:rPrChange w:id="174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50"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75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52" w:author="Pham Thi Thu Lan" w:date="2021-01-03T17:25:00Z">
                  <w:rPr>
                    <w:color w:val="FF0000"/>
                    <w:kern w:val="28"/>
                    <w:sz w:val="24"/>
                    <w:szCs w:val="24"/>
                    <w:lang w:val="en"/>
                  </w:rPr>
                </w:rPrChange>
              </w:rPr>
              <w:t>bản</w:t>
            </w:r>
            <w:proofErr w:type="spellEnd"/>
            <w:r w:rsidRPr="00395254">
              <w:rPr>
                <w:color w:val="000000"/>
                <w:kern w:val="28"/>
                <w:sz w:val="24"/>
                <w:szCs w:val="24"/>
                <w:lang w:val="en"/>
                <w:rPrChange w:id="1753" w:author="Pham Thi Thu Lan" w:date="2021-01-03T17:25:00Z">
                  <w:rPr>
                    <w:color w:val="FF0000"/>
                    <w:kern w:val="28"/>
                    <w:sz w:val="24"/>
                    <w:szCs w:val="24"/>
                    <w:lang w:val="en"/>
                  </w:rPr>
                </w:rPrChange>
              </w:rPr>
              <w:t xml:space="preserve"> ki</w:t>
            </w:r>
            <w:proofErr w:type="spellStart"/>
            <w:r w:rsidRPr="00395254">
              <w:rPr>
                <w:color w:val="000000"/>
                <w:sz w:val="24"/>
                <w:szCs w:val="24"/>
                <w:rPrChange w:id="1754" w:author="Pham Thi Thu Lan" w:date="2021-01-03T17:25:00Z">
                  <w:rPr>
                    <w:color w:val="FF0000"/>
                    <w:sz w:val="24"/>
                    <w:szCs w:val="24"/>
                  </w:rPr>
                </w:rPrChange>
              </w:rPr>
              <w:t>ểm</w:t>
            </w:r>
            <w:proofErr w:type="spellEnd"/>
            <w:r w:rsidRPr="00395254">
              <w:rPr>
                <w:color w:val="000000"/>
                <w:sz w:val="24"/>
                <w:szCs w:val="24"/>
                <w:rPrChange w:id="1755" w:author="Pham Thi Thu Lan" w:date="2021-01-03T17:25:00Z">
                  <w:rPr>
                    <w:color w:val="FF0000"/>
                    <w:sz w:val="24"/>
                    <w:szCs w:val="24"/>
                  </w:rPr>
                </w:rPrChange>
              </w:rPr>
              <w:t xml:space="preserve"> </w:t>
            </w:r>
            <w:proofErr w:type="spellStart"/>
            <w:r w:rsidRPr="00395254">
              <w:rPr>
                <w:color w:val="000000"/>
                <w:sz w:val="24"/>
                <w:szCs w:val="24"/>
                <w:rPrChange w:id="1756" w:author="Pham Thi Thu Lan" w:date="2021-01-03T17:25:00Z">
                  <w:rPr>
                    <w:color w:val="FF0000"/>
                    <w:sz w:val="24"/>
                    <w:szCs w:val="24"/>
                  </w:rPr>
                </w:rPrChange>
              </w:rPr>
              <w:t>tra</w:t>
            </w:r>
            <w:proofErr w:type="spellEnd"/>
            <w:r w:rsidRPr="00395254">
              <w:rPr>
                <w:color w:val="000000"/>
                <w:sz w:val="24"/>
                <w:szCs w:val="24"/>
                <w:rPrChange w:id="1757" w:author="Pham Thi Thu Lan" w:date="2021-01-03T17:25:00Z">
                  <w:rPr>
                    <w:color w:val="FF0000"/>
                    <w:sz w:val="24"/>
                    <w:szCs w:val="24"/>
                  </w:rPr>
                </w:rPrChange>
              </w:rPr>
              <w:t xml:space="preserve"> </w:t>
            </w:r>
            <w:proofErr w:type="spellStart"/>
            <w:r w:rsidRPr="00395254">
              <w:rPr>
                <w:color w:val="000000"/>
                <w:sz w:val="24"/>
                <w:szCs w:val="24"/>
                <w:rPrChange w:id="1758" w:author="Pham Thi Thu Lan" w:date="2021-01-03T17:25:00Z">
                  <w:rPr>
                    <w:color w:val="FF0000"/>
                    <w:sz w:val="24"/>
                    <w:szCs w:val="24"/>
                  </w:rPr>
                </w:rPrChange>
              </w:rPr>
              <w:t>tiến</w:t>
            </w:r>
            <w:proofErr w:type="spellEnd"/>
            <w:r w:rsidRPr="00395254">
              <w:rPr>
                <w:color w:val="000000"/>
                <w:sz w:val="24"/>
                <w:szCs w:val="24"/>
                <w:rPrChange w:id="1759" w:author="Pham Thi Thu Lan" w:date="2021-01-03T17:25:00Z">
                  <w:rPr>
                    <w:color w:val="FF0000"/>
                    <w:sz w:val="24"/>
                    <w:szCs w:val="24"/>
                  </w:rPr>
                </w:rPrChange>
              </w:rPr>
              <w:t xml:space="preserve"> </w:t>
            </w:r>
            <w:proofErr w:type="spellStart"/>
            <w:r w:rsidRPr="00395254">
              <w:rPr>
                <w:color w:val="000000"/>
                <w:sz w:val="24"/>
                <w:szCs w:val="24"/>
                <w:rPrChange w:id="1760" w:author="Pham Thi Thu Lan" w:date="2021-01-03T17:25:00Z">
                  <w:rPr>
                    <w:color w:val="FF0000"/>
                    <w:sz w:val="24"/>
                    <w:szCs w:val="24"/>
                  </w:rPr>
                </w:rPrChange>
              </w:rPr>
              <w:t>độ</w:t>
            </w:r>
            <w:proofErr w:type="spellEnd"/>
            <w:r w:rsidRPr="00395254">
              <w:rPr>
                <w:color w:val="000000"/>
                <w:sz w:val="24"/>
                <w:szCs w:val="24"/>
                <w:rPrChange w:id="1761" w:author="Pham Thi Thu Lan" w:date="2021-01-03T17:25:00Z">
                  <w:rPr>
                    <w:color w:val="FF0000"/>
                    <w:sz w:val="24"/>
                    <w:szCs w:val="24"/>
                  </w:rPr>
                </w:rPrChange>
              </w:rPr>
              <w:t xml:space="preserve"> </w:t>
            </w:r>
            <w:proofErr w:type="spellStart"/>
            <w:r w:rsidRPr="00395254">
              <w:rPr>
                <w:color w:val="000000"/>
                <w:sz w:val="24"/>
                <w:szCs w:val="24"/>
                <w:rPrChange w:id="1762" w:author="Pham Thi Thu Lan" w:date="2021-01-03T17:25:00Z">
                  <w:rPr>
                    <w:color w:val="FF0000"/>
                    <w:sz w:val="24"/>
                    <w:szCs w:val="24"/>
                  </w:rPr>
                </w:rPrChange>
              </w:rPr>
              <w:t>đề</w:t>
            </w:r>
            <w:proofErr w:type="spellEnd"/>
            <w:r w:rsidRPr="00395254">
              <w:rPr>
                <w:color w:val="000000"/>
                <w:sz w:val="24"/>
                <w:szCs w:val="24"/>
                <w:rPrChange w:id="1763" w:author="Pham Thi Thu Lan" w:date="2021-01-03T17:25:00Z">
                  <w:rPr>
                    <w:color w:val="FF0000"/>
                    <w:sz w:val="24"/>
                    <w:szCs w:val="24"/>
                  </w:rPr>
                </w:rPrChange>
              </w:rPr>
              <w:t xml:space="preserve"> </w:t>
            </w:r>
            <w:proofErr w:type="spellStart"/>
            <w:r w:rsidRPr="00395254">
              <w:rPr>
                <w:color w:val="000000"/>
                <w:sz w:val="24"/>
                <w:szCs w:val="24"/>
                <w:rPrChange w:id="1764" w:author="Pham Thi Thu Lan" w:date="2021-01-03T17:25:00Z">
                  <w:rPr>
                    <w:color w:val="FF0000"/>
                    <w:sz w:val="24"/>
                    <w:szCs w:val="24"/>
                  </w:rPr>
                </w:rPrChange>
              </w:rPr>
              <w:t>tài</w:t>
            </w:r>
            <w:proofErr w:type="spellEnd"/>
            <w:r w:rsidRPr="00395254">
              <w:rPr>
                <w:color w:val="000000"/>
                <w:kern w:val="28"/>
                <w:sz w:val="24"/>
                <w:szCs w:val="24"/>
                <w:lang w:val="en"/>
                <w:rPrChange w:id="176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66" w:author="Pham Thi Thu Lan" w:date="2021-01-03T17:25:00Z">
                  <w:rPr>
                    <w:color w:val="FF0000"/>
                    <w:kern w:val="28"/>
                    <w:sz w:val="24"/>
                    <w:szCs w:val="24"/>
                    <w:lang w:val="en"/>
                  </w:rPr>
                </w:rPrChange>
              </w:rPr>
              <w:t>va</w:t>
            </w:r>
            <w:proofErr w:type="spellEnd"/>
            <w:r w:rsidRPr="00395254">
              <w:rPr>
                <w:color w:val="000000"/>
                <w:kern w:val="28"/>
                <w:sz w:val="24"/>
                <w:szCs w:val="24"/>
                <w:lang w:val="en"/>
                <w:rPrChange w:id="176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68"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76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70"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177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72" w:author="Pham Thi Thu Lan" w:date="2021-01-03T17:25:00Z">
                  <w:rPr>
                    <w:color w:val="FF0000"/>
                    <w:kern w:val="28"/>
                    <w:sz w:val="24"/>
                    <w:szCs w:val="24"/>
                    <w:lang w:val="en"/>
                  </w:rPr>
                </w:rPrChange>
              </w:rPr>
              <w:t>nghiệm</w:t>
            </w:r>
            <w:proofErr w:type="spellEnd"/>
            <w:r w:rsidRPr="00395254">
              <w:rPr>
                <w:color w:val="000000"/>
                <w:kern w:val="28"/>
                <w:sz w:val="24"/>
                <w:szCs w:val="24"/>
                <w:lang w:val="en"/>
                <w:rPrChange w:id="177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74" w:author="Pham Thi Thu Lan" w:date="2021-01-03T17:25:00Z">
                  <w:rPr>
                    <w:color w:val="FF0000"/>
                    <w:kern w:val="28"/>
                    <w:sz w:val="24"/>
                    <w:szCs w:val="24"/>
                    <w:lang w:val="en"/>
                  </w:rPr>
                </w:rPrChange>
              </w:rPr>
              <w:t>thu</w:t>
            </w:r>
            <w:proofErr w:type="spellEnd"/>
            <w:r w:rsidRPr="00395254">
              <w:rPr>
                <w:color w:val="000000"/>
                <w:kern w:val="28"/>
                <w:sz w:val="24"/>
                <w:szCs w:val="24"/>
                <w:lang w:val="en"/>
                <w:rPrChange w:id="177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76" w:author="Pham Thi Thu Lan" w:date="2021-01-03T17:25:00Z">
                  <w:rPr>
                    <w:color w:val="FF0000"/>
                    <w:kern w:val="28"/>
                    <w:sz w:val="24"/>
                    <w:szCs w:val="24"/>
                    <w:lang w:val="en"/>
                  </w:rPr>
                </w:rPrChange>
              </w:rPr>
              <w:t>Hợp</w:t>
            </w:r>
            <w:proofErr w:type="spellEnd"/>
            <w:r w:rsidRPr="00395254">
              <w:rPr>
                <w:color w:val="000000"/>
                <w:kern w:val="28"/>
                <w:sz w:val="24"/>
                <w:szCs w:val="24"/>
                <w:lang w:val="en"/>
                <w:rPrChange w:id="177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78" w:author="Pham Thi Thu Lan" w:date="2021-01-03T17:25:00Z">
                  <w:rPr>
                    <w:color w:val="FF0000"/>
                    <w:kern w:val="28"/>
                    <w:sz w:val="24"/>
                    <w:szCs w:val="24"/>
                    <w:lang w:val="en"/>
                  </w:rPr>
                </w:rPrChange>
              </w:rPr>
              <w:t>đồng</w:t>
            </w:r>
            <w:proofErr w:type="spellEnd"/>
            <w:r w:rsidRPr="00395254">
              <w:rPr>
                <w:color w:val="000000"/>
                <w:kern w:val="28"/>
                <w:sz w:val="24"/>
                <w:szCs w:val="24"/>
                <w:lang w:val="en"/>
                <w:rPrChange w:id="1779" w:author="Pham Thi Thu Lan" w:date="2021-01-03T17:25:00Z">
                  <w:rPr>
                    <w:color w:val="FF0000"/>
                    <w:kern w:val="28"/>
                    <w:sz w:val="24"/>
                    <w:szCs w:val="24"/>
                    <w:lang w:val="en"/>
                  </w:rPr>
                </w:rPrChange>
              </w:rPr>
              <w:t xml:space="preserve"> </w:t>
            </w:r>
            <w:proofErr w:type="spellStart"/>
            <w:r w:rsidR="00AE2B6C" w:rsidRPr="00395254">
              <w:rPr>
                <w:color w:val="000000"/>
                <w:kern w:val="28"/>
                <w:sz w:val="24"/>
                <w:szCs w:val="24"/>
                <w:lang w:val="en"/>
                <w:rPrChange w:id="1780" w:author="Pham Thi Thu Lan" w:date="2021-01-03T17:25:00Z">
                  <w:rPr>
                    <w:color w:val="FF0000"/>
                    <w:kern w:val="28"/>
                    <w:sz w:val="24"/>
                    <w:szCs w:val="24"/>
                    <w:lang w:val="en"/>
                  </w:rPr>
                </w:rPrChange>
              </w:rPr>
              <w:t>thực</w:t>
            </w:r>
            <w:proofErr w:type="spellEnd"/>
            <w:r w:rsidR="00AE2B6C" w:rsidRPr="00395254">
              <w:rPr>
                <w:color w:val="000000"/>
                <w:kern w:val="28"/>
                <w:sz w:val="24"/>
                <w:szCs w:val="24"/>
                <w:lang w:val="en"/>
                <w:rPrChange w:id="1781" w:author="Pham Thi Thu Lan" w:date="2021-01-03T17:25:00Z">
                  <w:rPr>
                    <w:color w:val="FF0000"/>
                    <w:kern w:val="28"/>
                    <w:sz w:val="24"/>
                    <w:szCs w:val="24"/>
                    <w:lang w:val="en"/>
                  </w:rPr>
                </w:rPrChange>
              </w:rPr>
              <w:t xml:space="preserve"> </w:t>
            </w:r>
            <w:proofErr w:type="spellStart"/>
            <w:r w:rsidR="00AE2B6C" w:rsidRPr="00395254">
              <w:rPr>
                <w:color w:val="000000"/>
                <w:kern w:val="28"/>
                <w:sz w:val="24"/>
                <w:szCs w:val="24"/>
                <w:lang w:val="en"/>
                <w:rPrChange w:id="1782" w:author="Pham Thi Thu Lan" w:date="2021-01-03T17:25:00Z">
                  <w:rPr>
                    <w:color w:val="FF0000"/>
                    <w:kern w:val="28"/>
                    <w:sz w:val="24"/>
                    <w:szCs w:val="24"/>
                    <w:lang w:val="en"/>
                  </w:rPr>
                </w:rPrChange>
              </w:rPr>
              <w:t>hiện</w:t>
            </w:r>
            <w:proofErr w:type="spellEnd"/>
            <w:r w:rsidR="00AE2B6C" w:rsidRPr="00395254">
              <w:rPr>
                <w:color w:val="000000"/>
                <w:kern w:val="28"/>
                <w:sz w:val="24"/>
                <w:szCs w:val="24"/>
                <w:lang w:val="en"/>
                <w:rPrChange w:id="1783" w:author="Pham Thi Thu Lan" w:date="2021-01-03T17:25:00Z">
                  <w:rPr>
                    <w:color w:val="FF0000"/>
                    <w:kern w:val="28"/>
                    <w:sz w:val="24"/>
                    <w:szCs w:val="24"/>
                    <w:lang w:val="en"/>
                  </w:rPr>
                </w:rPrChange>
              </w:rPr>
              <w:t xml:space="preserve"> </w:t>
            </w:r>
            <w:proofErr w:type="spellStart"/>
            <w:r w:rsidR="00AE2B6C" w:rsidRPr="00395254">
              <w:rPr>
                <w:color w:val="000000"/>
                <w:kern w:val="28"/>
                <w:sz w:val="24"/>
                <w:szCs w:val="24"/>
                <w:lang w:val="en"/>
                <w:rPrChange w:id="1784" w:author="Pham Thi Thu Lan" w:date="2021-01-03T17:25:00Z">
                  <w:rPr>
                    <w:color w:val="FF0000"/>
                    <w:kern w:val="28"/>
                    <w:sz w:val="24"/>
                    <w:szCs w:val="24"/>
                    <w:lang w:val="en"/>
                  </w:rPr>
                </w:rPrChange>
              </w:rPr>
              <w:t>đề</w:t>
            </w:r>
            <w:proofErr w:type="spellEnd"/>
            <w:r w:rsidR="00AE2B6C" w:rsidRPr="00395254">
              <w:rPr>
                <w:color w:val="000000"/>
                <w:kern w:val="28"/>
                <w:sz w:val="24"/>
                <w:szCs w:val="24"/>
                <w:lang w:val="en"/>
                <w:rPrChange w:id="1785" w:author="Pham Thi Thu Lan" w:date="2021-01-03T17:25:00Z">
                  <w:rPr>
                    <w:color w:val="FF0000"/>
                    <w:kern w:val="28"/>
                    <w:sz w:val="24"/>
                    <w:szCs w:val="24"/>
                    <w:lang w:val="en"/>
                  </w:rPr>
                </w:rPrChange>
              </w:rPr>
              <w:t xml:space="preserve"> </w:t>
            </w:r>
            <w:proofErr w:type="spellStart"/>
            <w:r w:rsidR="00AE2B6C" w:rsidRPr="00395254">
              <w:rPr>
                <w:color w:val="000000"/>
                <w:kern w:val="28"/>
                <w:sz w:val="24"/>
                <w:szCs w:val="24"/>
                <w:lang w:val="en"/>
                <w:rPrChange w:id="1786" w:author="Pham Thi Thu Lan" w:date="2021-01-03T17:25:00Z">
                  <w:rPr>
                    <w:color w:val="FF0000"/>
                    <w:kern w:val="28"/>
                    <w:sz w:val="24"/>
                    <w:szCs w:val="24"/>
                    <w:lang w:val="en"/>
                  </w:rPr>
                </w:rPrChange>
              </w:rPr>
              <w:t>tài</w:t>
            </w:r>
            <w:proofErr w:type="spellEnd"/>
            <w:r w:rsidRPr="00395254">
              <w:rPr>
                <w:color w:val="000000"/>
                <w:kern w:val="28"/>
                <w:sz w:val="24"/>
                <w:szCs w:val="24"/>
                <w:lang w:val="en"/>
                <w:rPrChange w:id="178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88" w:author="Pham Thi Thu Lan" w:date="2021-01-03T17:25:00Z">
                  <w:rPr>
                    <w:color w:val="FF0000"/>
                    <w:kern w:val="28"/>
                    <w:sz w:val="24"/>
                    <w:szCs w:val="24"/>
                    <w:lang w:val="en"/>
                  </w:rPr>
                </w:rPrChange>
              </w:rPr>
              <w:t>theo</w:t>
            </w:r>
            <w:proofErr w:type="spellEnd"/>
            <w:r w:rsidRPr="00395254">
              <w:rPr>
                <w:color w:val="000000"/>
                <w:kern w:val="28"/>
                <w:sz w:val="24"/>
                <w:szCs w:val="24"/>
                <w:lang w:val="en"/>
                <w:rPrChange w:id="178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90" w:author="Pham Thi Thu Lan" w:date="2021-01-03T17:25:00Z">
                  <w:rPr>
                    <w:color w:val="FF0000"/>
                    <w:kern w:val="28"/>
                    <w:sz w:val="24"/>
                    <w:szCs w:val="24"/>
                    <w:lang w:val="en"/>
                  </w:rPr>
                </w:rPrChange>
              </w:rPr>
              <w:t>giai</w:t>
            </w:r>
            <w:proofErr w:type="spellEnd"/>
            <w:r w:rsidRPr="00395254">
              <w:rPr>
                <w:color w:val="000000"/>
                <w:kern w:val="28"/>
                <w:sz w:val="24"/>
                <w:szCs w:val="24"/>
                <w:lang w:val="en"/>
                <w:rPrChange w:id="179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792" w:author="Pham Thi Thu Lan" w:date="2021-01-03T17:25:00Z">
                  <w:rPr>
                    <w:color w:val="FF0000"/>
                    <w:kern w:val="28"/>
                    <w:sz w:val="24"/>
                    <w:szCs w:val="24"/>
                    <w:lang w:val="en"/>
                  </w:rPr>
                </w:rPrChange>
              </w:rPr>
              <w:t>đoạn</w:t>
            </w:r>
            <w:proofErr w:type="spellEnd"/>
            <w:r w:rsidRPr="00395254">
              <w:rPr>
                <w:color w:val="000000"/>
                <w:kern w:val="28"/>
                <w:sz w:val="24"/>
                <w:szCs w:val="24"/>
                <w:lang w:val="en"/>
                <w:rPrChange w:id="1793" w:author="Pham Thi Thu Lan" w:date="2021-01-03T17:25:00Z">
                  <w:rPr>
                    <w:color w:val="FF0000"/>
                    <w:kern w:val="28"/>
                    <w:sz w:val="24"/>
                    <w:szCs w:val="24"/>
                    <w:lang w:val="en"/>
                  </w:rPr>
                </w:rPrChange>
              </w:rPr>
              <w:t xml:space="preserve"> </w:t>
            </w:r>
            <w:r w:rsidR="00AE2B6C" w:rsidRPr="00395254">
              <w:rPr>
                <w:i/>
                <w:color w:val="000000"/>
                <w:kern w:val="28"/>
                <w:sz w:val="24"/>
                <w:szCs w:val="24"/>
                <w:lang w:val="en"/>
                <w:rPrChange w:id="1794" w:author="Pham Thi Thu Lan" w:date="2021-01-03T17:25:00Z">
                  <w:rPr>
                    <w:i/>
                    <w:color w:val="FF0000"/>
                    <w:kern w:val="28"/>
                    <w:sz w:val="24"/>
                    <w:szCs w:val="24"/>
                    <w:lang w:val="en"/>
                  </w:rPr>
                </w:rPrChange>
              </w:rPr>
              <w:t>(</w:t>
            </w:r>
            <w:proofErr w:type="spellStart"/>
            <w:r w:rsidR="00AE2B6C" w:rsidRPr="00395254">
              <w:rPr>
                <w:i/>
                <w:color w:val="000000"/>
                <w:kern w:val="28"/>
                <w:sz w:val="24"/>
                <w:szCs w:val="24"/>
                <w:lang w:val="en"/>
                <w:rPrChange w:id="1795" w:author="Pham Thi Thu Lan" w:date="2021-01-03T17:25:00Z">
                  <w:rPr>
                    <w:i/>
                    <w:color w:val="FF0000"/>
                    <w:kern w:val="28"/>
                    <w:sz w:val="24"/>
                    <w:szCs w:val="24"/>
                    <w:lang w:val="en"/>
                  </w:rPr>
                </w:rPrChange>
              </w:rPr>
              <w:t>đối</w:t>
            </w:r>
            <w:proofErr w:type="spellEnd"/>
            <w:r w:rsidR="00AE2B6C" w:rsidRPr="00395254">
              <w:rPr>
                <w:i/>
                <w:color w:val="000000"/>
                <w:kern w:val="28"/>
                <w:sz w:val="24"/>
                <w:szCs w:val="24"/>
                <w:lang w:val="en"/>
                <w:rPrChange w:id="1796"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797" w:author="Pham Thi Thu Lan" w:date="2021-01-03T17:25:00Z">
                  <w:rPr>
                    <w:i/>
                    <w:color w:val="FF0000"/>
                    <w:kern w:val="28"/>
                    <w:sz w:val="24"/>
                    <w:szCs w:val="24"/>
                    <w:lang w:val="en"/>
                  </w:rPr>
                </w:rPrChange>
              </w:rPr>
              <w:t>với</w:t>
            </w:r>
            <w:proofErr w:type="spellEnd"/>
            <w:r w:rsidR="00AE2B6C" w:rsidRPr="00395254">
              <w:rPr>
                <w:i/>
                <w:color w:val="000000"/>
                <w:kern w:val="28"/>
                <w:sz w:val="24"/>
                <w:szCs w:val="24"/>
                <w:lang w:val="en"/>
                <w:rPrChange w:id="1798"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799" w:author="Pham Thi Thu Lan" w:date="2021-01-03T17:25:00Z">
                  <w:rPr>
                    <w:i/>
                    <w:color w:val="FF0000"/>
                    <w:kern w:val="28"/>
                    <w:sz w:val="24"/>
                    <w:szCs w:val="24"/>
                    <w:lang w:val="en"/>
                  </w:rPr>
                </w:rPrChange>
              </w:rPr>
              <w:lastRenderedPageBreak/>
              <w:t>trường</w:t>
            </w:r>
            <w:proofErr w:type="spellEnd"/>
            <w:r w:rsidR="00AE2B6C" w:rsidRPr="00395254">
              <w:rPr>
                <w:i/>
                <w:color w:val="000000"/>
                <w:kern w:val="28"/>
                <w:sz w:val="24"/>
                <w:szCs w:val="24"/>
                <w:lang w:val="en"/>
                <w:rPrChange w:id="1800"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01" w:author="Pham Thi Thu Lan" w:date="2021-01-03T17:25:00Z">
                  <w:rPr>
                    <w:i/>
                    <w:color w:val="FF0000"/>
                    <w:kern w:val="28"/>
                    <w:sz w:val="24"/>
                    <w:szCs w:val="24"/>
                    <w:lang w:val="en"/>
                  </w:rPr>
                </w:rPrChange>
              </w:rPr>
              <w:t>hợp</w:t>
            </w:r>
            <w:proofErr w:type="spellEnd"/>
            <w:r w:rsidR="00AE2B6C" w:rsidRPr="00395254">
              <w:rPr>
                <w:i/>
                <w:color w:val="000000"/>
                <w:kern w:val="28"/>
                <w:sz w:val="24"/>
                <w:szCs w:val="24"/>
                <w:lang w:val="en"/>
                <w:rPrChange w:id="1802"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03" w:author="Pham Thi Thu Lan" w:date="2021-01-03T17:25:00Z">
                  <w:rPr>
                    <w:i/>
                    <w:color w:val="FF0000"/>
                    <w:kern w:val="28"/>
                    <w:sz w:val="24"/>
                    <w:szCs w:val="24"/>
                    <w:lang w:val="en"/>
                  </w:rPr>
                </w:rPrChange>
              </w:rPr>
              <w:t>thanh</w:t>
            </w:r>
            <w:proofErr w:type="spellEnd"/>
            <w:r w:rsidR="00AE2B6C" w:rsidRPr="00395254">
              <w:rPr>
                <w:i/>
                <w:color w:val="000000"/>
                <w:kern w:val="28"/>
                <w:sz w:val="24"/>
                <w:szCs w:val="24"/>
                <w:lang w:val="en"/>
                <w:rPrChange w:id="1804"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05" w:author="Pham Thi Thu Lan" w:date="2021-01-03T17:25:00Z">
                  <w:rPr>
                    <w:i/>
                    <w:color w:val="FF0000"/>
                    <w:kern w:val="28"/>
                    <w:sz w:val="24"/>
                    <w:szCs w:val="24"/>
                    <w:lang w:val="en"/>
                  </w:rPr>
                </w:rPrChange>
              </w:rPr>
              <w:t>toán</w:t>
            </w:r>
            <w:proofErr w:type="spellEnd"/>
            <w:r w:rsidR="00AE2B6C" w:rsidRPr="00395254">
              <w:rPr>
                <w:i/>
                <w:color w:val="000000"/>
                <w:kern w:val="28"/>
                <w:sz w:val="24"/>
                <w:szCs w:val="24"/>
                <w:lang w:val="en"/>
                <w:rPrChange w:id="1806" w:author="Pham Thi Thu Lan" w:date="2021-01-03T17:25:00Z">
                  <w:rPr>
                    <w:i/>
                    <w:color w:val="FF0000"/>
                    <w:kern w:val="28"/>
                    <w:sz w:val="24"/>
                    <w:szCs w:val="24"/>
                    <w:lang w:val="en"/>
                  </w:rPr>
                </w:rPrChange>
              </w:rPr>
              <w:t>/</w:t>
            </w:r>
            <w:proofErr w:type="spellStart"/>
            <w:r w:rsidR="00AE2B6C" w:rsidRPr="00395254">
              <w:rPr>
                <w:i/>
                <w:color w:val="000000"/>
                <w:kern w:val="28"/>
                <w:sz w:val="24"/>
                <w:szCs w:val="24"/>
                <w:lang w:val="en"/>
                <w:rPrChange w:id="1807" w:author="Pham Thi Thu Lan" w:date="2021-01-03T17:25:00Z">
                  <w:rPr>
                    <w:i/>
                    <w:color w:val="FF0000"/>
                    <w:kern w:val="28"/>
                    <w:sz w:val="24"/>
                    <w:szCs w:val="24"/>
                    <w:lang w:val="en"/>
                  </w:rPr>
                </w:rPrChange>
              </w:rPr>
              <w:t>thanh</w:t>
            </w:r>
            <w:proofErr w:type="spellEnd"/>
            <w:r w:rsidR="00AE2B6C" w:rsidRPr="00395254">
              <w:rPr>
                <w:i/>
                <w:color w:val="000000"/>
                <w:kern w:val="28"/>
                <w:sz w:val="24"/>
                <w:szCs w:val="24"/>
                <w:lang w:val="en"/>
                <w:rPrChange w:id="1808"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09" w:author="Pham Thi Thu Lan" w:date="2021-01-03T17:25:00Z">
                  <w:rPr>
                    <w:i/>
                    <w:color w:val="FF0000"/>
                    <w:kern w:val="28"/>
                    <w:sz w:val="24"/>
                    <w:szCs w:val="24"/>
                    <w:lang w:val="en"/>
                  </w:rPr>
                </w:rPrChange>
              </w:rPr>
              <w:t>toán</w:t>
            </w:r>
            <w:proofErr w:type="spellEnd"/>
            <w:r w:rsidR="00AE2B6C" w:rsidRPr="00395254">
              <w:rPr>
                <w:i/>
                <w:color w:val="000000"/>
                <w:kern w:val="28"/>
                <w:sz w:val="24"/>
                <w:szCs w:val="24"/>
                <w:lang w:val="en"/>
                <w:rPrChange w:id="1810"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11" w:author="Pham Thi Thu Lan" w:date="2021-01-03T17:25:00Z">
                  <w:rPr>
                    <w:i/>
                    <w:color w:val="FF0000"/>
                    <w:kern w:val="28"/>
                    <w:sz w:val="24"/>
                    <w:szCs w:val="24"/>
                    <w:lang w:val="en"/>
                  </w:rPr>
                </w:rPrChange>
              </w:rPr>
              <w:t>tạm</w:t>
            </w:r>
            <w:proofErr w:type="spellEnd"/>
            <w:r w:rsidR="00AE2B6C" w:rsidRPr="00395254">
              <w:rPr>
                <w:i/>
                <w:color w:val="000000"/>
                <w:kern w:val="28"/>
                <w:sz w:val="24"/>
                <w:szCs w:val="24"/>
                <w:lang w:val="en"/>
                <w:rPrChange w:id="1812"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13" w:author="Pham Thi Thu Lan" w:date="2021-01-03T17:25:00Z">
                  <w:rPr>
                    <w:i/>
                    <w:color w:val="FF0000"/>
                    <w:kern w:val="28"/>
                    <w:sz w:val="24"/>
                    <w:szCs w:val="24"/>
                    <w:lang w:val="en"/>
                  </w:rPr>
                </w:rPrChange>
              </w:rPr>
              <w:t>ứng</w:t>
            </w:r>
            <w:proofErr w:type="spellEnd"/>
            <w:r w:rsidR="00AE2B6C" w:rsidRPr="00395254">
              <w:rPr>
                <w:i/>
                <w:color w:val="000000"/>
                <w:kern w:val="28"/>
                <w:sz w:val="24"/>
                <w:szCs w:val="24"/>
                <w:lang w:val="en"/>
                <w:rPrChange w:id="1814"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15" w:author="Pham Thi Thu Lan" w:date="2021-01-03T17:25:00Z">
                  <w:rPr>
                    <w:i/>
                    <w:color w:val="FF0000"/>
                    <w:kern w:val="28"/>
                    <w:sz w:val="24"/>
                    <w:szCs w:val="24"/>
                    <w:lang w:val="en"/>
                  </w:rPr>
                </w:rPrChange>
              </w:rPr>
              <w:t>kinh</w:t>
            </w:r>
            <w:proofErr w:type="spellEnd"/>
            <w:r w:rsidR="00AE2B6C" w:rsidRPr="00395254">
              <w:rPr>
                <w:i/>
                <w:color w:val="000000"/>
                <w:kern w:val="28"/>
                <w:sz w:val="24"/>
                <w:szCs w:val="24"/>
                <w:lang w:val="en"/>
                <w:rPrChange w:id="1816" w:author="Pham Thi Thu Lan" w:date="2021-01-03T17:25:00Z">
                  <w:rPr>
                    <w:i/>
                    <w:color w:val="FF0000"/>
                    <w:kern w:val="28"/>
                    <w:sz w:val="24"/>
                    <w:szCs w:val="24"/>
                    <w:lang w:val="en"/>
                  </w:rPr>
                </w:rPrChange>
              </w:rPr>
              <w:t xml:space="preserve"> phí </w:t>
            </w:r>
            <w:proofErr w:type="spellStart"/>
            <w:r w:rsidR="00AE2B6C" w:rsidRPr="00395254">
              <w:rPr>
                <w:i/>
                <w:color w:val="000000"/>
                <w:kern w:val="28"/>
                <w:sz w:val="24"/>
                <w:szCs w:val="24"/>
                <w:lang w:val="en"/>
                <w:rPrChange w:id="1817" w:author="Pham Thi Thu Lan" w:date="2021-01-03T17:25:00Z">
                  <w:rPr>
                    <w:i/>
                    <w:color w:val="FF0000"/>
                    <w:kern w:val="28"/>
                    <w:sz w:val="24"/>
                    <w:szCs w:val="24"/>
                    <w:lang w:val="en"/>
                  </w:rPr>
                </w:rPrChange>
              </w:rPr>
              <w:t>giữa</w:t>
            </w:r>
            <w:proofErr w:type="spellEnd"/>
            <w:r w:rsidR="00AE2B6C" w:rsidRPr="00395254">
              <w:rPr>
                <w:i/>
                <w:color w:val="000000"/>
                <w:kern w:val="28"/>
                <w:sz w:val="24"/>
                <w:szCs w:val="24"/>
                <w:lang w:val="en"/>
                <w:rPrChange w:id="1818" w:author="Pham Thi Thu Lan" w:date="2021-01-03T17:25:00Z">
                  <w:rPr>
                    <w:i/>
                    <w:color w:val="FF0000"/>
                    <w:kern w:val="28"/>
                    <w:sz w:val="24"/>
                    <w:szCs w:val="24"/>
                    <w:lang w:val="en"/>
                  </w:rPr>
                </w:rPrChange>
              </w:rPr>
              <w:t xml:space="preserve"> </w:t>
            </w:r>
            <w:proofErr w:type="spellStart"/>
            <w:r w:rsidR="00AE2B6C" w:rsidRPr="00395254">
              <w:rPr>
                <w:i/>
                <w:color w:val="000000"/>
                <w:kern w:val="28"/>
                <w:sz w:val="24"/>
                <w:szCs w:val="24"/>
                <w:lang w:val="en"/>
                <w:rPrChange w:id="1819" w:author="Pham Thi Thu Lan" w:date="2021-01-03T17:25:00Z">
                  <w:rPr>
                    <w:i/>
                    <w:color w:val="FF0000"/>
                    <w:kern w:val="28"/>
                    <w:sz w:val="24"/>
                    <w:szCs w:val="24"/>
                    <w:lang w:val="en"/>
                  </w:rPr>
                </w:rPrChange>
              </w:rPr>
              <w:t>ky</w:t>
            </w:r>
            <w:proofErr w:type="spellEnd"/>
            <w:r w:rsidR="00AE2B6C" w:rsidRPr="00395254">
              <w:rPr>
                <w:i/>
                <w:color w:val="000000"/>
                <w:kern w:val="28"/>
                <w:sz w:val="24"/>
                <w:szCs w:val="24"/>
                <w:lang w:val="en"/>
                <w:rPrChange w:id="1820" w:author="Pham Thi Thu Lan" w:date="2021-01-03T17:25:00Z">
                  <w:rPr>
                    <w:i/>
                    <w:color w:val="FF0000"/>
                    <w:kern w:val="28"/>
                    <w:sz w:val="24"/>
                    <w:szCs w:val="24"/>
                    <w:lang w:val="en"/>
                  </w:rPr>
                </w:rPrChange>
              </w:rPr>
              <w:t>̀</w:t>
            </w:r>
            <w:r w:rsidR="00C50429" w:rsidRPr="00395254">
              <w:rPr>
                <w:i/>
                <w:color w:val="000000"/>
                <w:kern w:val="28"/>
                <w:sz w:val="24"/>
                <w:szCs w:val="24"/>
                <w:lang w:val="en"/>
                <w:rPrChange w:id="1821" w:author="Pham Thi Thu Lan" w:date="2021-01-03T17:25:00Z">
                  <w:rPr>
                    <w:i/>
                    <w:color w:val="FF0000"/>
                    <w:kern w:val="28"/>
                    <w:sz w:val="24"/>
                    <w:szCs w:val="24"/>
                    <w:lang w:val="en"/>
                  </w:rPr>
                </w:rPrChange>
              </w:rPr>
              <w:t>)</w:t>
            </w:r>
          </w:p>
          <w:p w14:paraId="1DEEABA1" w14:textId="77777777" w:rsidR="009A215E" w:rsidRPr="00395254" w:rsidRDefault="009A215E" w:rsidP="009A215E">
            <w:pPr>
              <w:widowControl w:val="0"/>
              <w:rPr>
                <w:i/>
                <w:color w:val="000000"/>
                <w:kern w:val="28"/>
                <w:sz w:val="24"/>
                <w:szCs w:val="24"/>
                <w:lang w:val="en"/>
                <w:rPrChange w:id="1822" w:author="Pham Thi Thu Lan" w:date="2021-01-03T17:25:00Z">
                  <w:rPr>
                    <w:i/>
                    <w:color w:val="FF0000"/>
                    <w:kern w:val="28"/>
                    <w:sz w:val="24"/>
                    <w:szCs w:val="24"/>
                    <w:lang w:val="en"/>
                  </w:rPr>
                </w:rPrChange>
              </w:rPr>
            </w:pPr>
            <w:r w:rsidRPr="00395254">
              <w:rPr>
                <w:color w:val="000000"/>
                <w:kern w:val="28"/>
                <w:sz w:val="24"/>
                <w:szCs w:val="24"/>
                <w:lang w:val="en"/>
                <w:rPrChange w:id="182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24"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82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26"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182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28" w:author="Pham Thi Thu Lan" w:date="2021-01-03T17:25:00Z">
                  <w:rPr>
                    <w:color w:val="FF0000"/>
                    <w:kern w:val="28"/>
                    <w:sz w:val="24"/>
                    <w:szCs w:val="24"/>
                    <w:lang w:val="en"/>
                  </w:rPr>
                </w:rPrChange>
              </w:rPr>
              <w:t>họp</w:t>
            </w:r>
            <w:proofErr w:type="spellEnd"/>
            <w:r w:rsidRPr="00395254">
              <w:rPr>
                <w:color w:val="000000"/>
                <w:kern w:val="28"/>
                <w:sz w:val="24"/>
                <w:szCs w:val="24"/>
                <w:lang w:val="en"/>
                <w:rPrChange w:id="1829" w:author="Pham Thi Thu Lan" w:date="2021-01-03T17:25:00Z">
                  <w:rPr>
                    <w:color w:val="FF0000"/>
                    <w:kern w:val="28"/>
                    <w:sz w:val="24"/>
                    <w:szCs w:val="24"/>
                    <w:lang w:val="en"/>
                  </w:rPr>
                </w:rPrChange>
              </w:rPr>
              <w:t xml:space="preserve"> h</w:t>
            </w:r>
            <w:proofErr w:type="spellStart"/>
            <w:r w:rsidRPr="00395254">
              <w:rPr>
                <w:color w:val="000000"/>
                <w:sz w:val="24"/>
                <w:szCs w:val="24"/>
                <w:rPrChange w:id="1830" w:author="Pham Thi Thu Lan" w:date="2021-01-03T17:25:00Z">
                  <w:rPr>
                    <w:color w:val="FF0000"/>
                    <w:sz w:val="24"/>
                    <w:szCs w:val="24"/>
                  </w:rPr>
                </w:rPrChange>
              </w:rPr>
              <w:t>ội</w:t>
            </w:r>
            <w:proofErr w:type="spellEnd"/>
            <w:r w:rsidRPr="00395254">
              <w:rPr>
                <w:color w:val="000000"/>
                <w:sz w:val="24"/>
                <w:szCs w:val="24"/>
                <w:rPrChange w:id="1831" w:author="Pham Thi Thu Lan" w:date="2021-01-03T17:25:00Z">
                  <w:rPr>
                    <w:color w:val="FF0000"/>
                    <w:sz w:val="24"/>
                    <w:szCs w:val="24"/>
                  </w:rPr>
                </w:rPrChange>
              </w:rPr>
              <w:t xml:space="preserve"> </w:t>
            </w:r>
            <w:proofErr w:type="spellStart"/>
            <w:r w:rsidRPr="00395254">
              <w:rPr>
                <w:color w:val="000000"/>
                <w:sz w:val="24"/>
                <w:szCs w:val="24"/>
                <w:rPrChange w:id="1832" w:author="Pham Thi Thu Lan" w:date="2021-01-03T17:25:00Z">
                  <w:rPr>
                    <w:color w:val="FF0000"/>
                    <w:sz w:val="24"/>
                    <w:szCs w:val="24"/>
                  </w:rPr>
                </w:rPrChange>
              </w:rPr>
              <w:t>đồng</w:t>
            </w:r>
            <w:proofErr w:type="spellEnd"/>
            <w:r w:rsidRPr="00395254">
              <w:rPr>
                <w:color w:val="000000"/>
                <w:kern w:val="28"/>
                <w:sz w:val="24"/>
                <w:szCs w:val="24"/>
                <w:lang w:val="en"/>
                <w:rPrChange w:id="183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34" w:author="Pham Thi Thu Lan" w:date="2021-01-03T17:25:00Z">
                  <w:rPr>
                    <w:color w:val="FF0000"/>
                    <w:kern w:val="28"/>
                    <w:sz w:val="24"/>
                    <w:szCs w:val="24"/>
                    <w:lang w:val="en"/>
                  </w:rPr>
                </w:rPrChange>
              </w:rPr>
              <w:t>nghiệm</w:t>
            </w:r>
            <w:proofErr w:type="spellEnd"/>
            <w:r w:rsidRPr="00395254">
              <w:rPr>
                <w:color w:val="000000"/>
                <w:kern w:val="28"/>
                <w:sz w:val="24"/>
                <w:szCs w:val="24"/>
                <w:lang w:val="en"/>
                <w:rPrChange w:id="183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36" w:author="Pham Thi Thu Lan" w:date="2021-01-03T17:25:00Z">
                  <w:rPr>
                    <w:color w:val="FF0000"/>
                    <w:kern w:val="28"/>
                    <w:sz w:val="24"/>
                    <w:szCs w:val="24"/>
                    <w:lang w:val="en"/>
                  </w:rPr>
                </w:rPrChange>
              </w:rPr>
              <w:t>thu</w:t>
            </w:r>
            <w:proofErr w:type="spellEnd"/>
            <w:r w:rsidRPr="00395254">
              <w:rPr>
                <w:color w:val="000000"/>
                <w:kern w:val="28"/>
                <w:sz w:val="24"/>
                <w:szCs w:val="24"/>
                <w:lang w:val="en"/>
                <w:rPrChange w:id="183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38"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83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40" w:author="Pham Thi Thu Lan" w:date="2021-01-03T17:25:00Z">
                  <w:rPr>
                    <w:color w:val="FF0000"/>
                    <w:kern w:val="28"/>
                    <w:sz w:val="24"/>
                    <w:szCs w:val="24"/>
                    <w:lang w:val="en"/>
                  </w:rPr>
                </w:rPrChange>
              </w:rPr>
              <w:t>tài</w:t>
            </w:r>
            <w:proofErr w:type="spellEnd"/>
            <w:r w:rsidRPr="00395254">
              <w:rPr>
                <w:color w:val="000000"/>
                <w:kern w:val="28"/>
                <w:sz w:val="24"/>
                <w:szCs w:val="24"/>
                <w:lang w:val="en"/>
                <w:rPrChange w:id="184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42"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84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44"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184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46" w:author="Pham Thi Thu Lan" w:date="2021-01-03T17:25:00Z">
                  <w:rPr>
                    <w:color w:val="FF0000"/>
                    <w:kern w:val="28"/>
                    <w:sz w:val="24"/>
                    <w:szCs w:val="24"/>
                    <w:lang w:val="en"/>
                  </w:rPr>
                </w:rPrChange>
              </w:rPr>
              <w:t>thanh</w:t>
            </w:r>
            <w:proofErr w:type="spellEnd"/>
            <w:r w:rsidRPr="00395254">
              <w:rPr>
                <w:color w:val="000000"/>
                <w:kern w:val="28"/>
                <w:sz w:val="24"/>
                <w:szCs w:val="24"/>
                <w:lang w:val="en"/>
                <w:rPrChange w:id="184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48" w:author="Pham Thi Thu Lan" w:date="2021-01-03T17:25:00Z">
                  <w:rPr>
                    <w:color w:val="FF0000"/>
                    <w:kern w:val="28"/>
                    <w:sz w:val="24"/>
                    <w:szCs w:val="24"/>
                    <w:lang w:val="en"/>
                  </w:rPr>
                </w:rPrChange>
              </w:rPr>
              <w:t>ly</w:t>
            </w:r>
            <w:proofErr w:type="spellEnd"/>
            <w:r w:rsidRPr="00395254">
              <w:rPr>
                <w:color w:val="000000"/>
                <w:kern w:val="28"/>
                <w:sz w:val="24"/>
                <w:szCs w:val="24"/>
                <w:lang w:val="en"/>
                <w:rPrChange w:id="184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50" w:author="Pham Thi Thu Lan" w:date="2021-01-03T17:25:00Z">
                  <w:rPr>
                    <w:color w:val="FF0000"/>
                    <w:kern w:val="28"/>
                    <w:sz w:val="24"/>
                    <w:szCs w:val="24"/>
                    <w:lang w:val="en"/>
                  </w:rPr>
                </w:rPrChange>
              </w:rPr>
              <w:t>hợp</w:t>
            </w:r>
            <w:proofErr w:type="spellEnd"/>
            <w:r w:rsidRPr="00395254">
              <w:rPr>
                <w:color w:val="000000"/>
                <w:kern w:val="28"/>
                <w:sz w:val="24"/>
                <w:szCs w:val="24"/>
                <w:lang w:val="en"/>
                <w:rPrChange w:id="185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52" w:author="Pham Thi Thu Lan" w:date="2021-01-03T17:25:00Z">
                  <w:rPr>
                    <w:color w:val="FF0000"/>
                    <w:kern w:val="28"/>
                    <w:sz w:val="24"/>
                    <w:szCs w:val="24"/>
                    <w:lang w:val="en"/>
                  </w:rPr>
                </w:rPrChange>
              </w:rPr>
              <w:t>đồng</w:t>
            </w:r>
            <w:proofErr w:type="spellEnd"/>
            <w:r w:rsidRPr="00395254">
              <w:rPr>
                <w:color w:val="000000"/>
                <w:kern w:val="28"/>
                <w:sz w:val="24"/>
                <w:szCs w:val="24"/>
                <w:lang w:val="en"/>
                <w:rPrChange w:id="185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54" w:author="Pham Thi Thu Lan" w:date="2021-01-03T17:25:00Z">
                  <w:rPr>
                    <w:color w:val="FF0000"/>
                    <w:kern w:val="28"/>
                    <w:sz w:val="24"/>
                    <w:szCs w:val="24"/>
                    <w:lang w:val="en"/>
                  </w:rPr>
                </w:rPrChange>
              </w:rPr>
              <w:t>giữa</w:t>
            </w:r>
            <w:proofErr w:type="spellEnd"/>
            <w:r w:rsidRPr="00395254">
              <w:rPr>
                <w:color w:val="000000"/>
                <w:kern w:val="28"/>
                <w:sz w:val="24"/>
                <w:szCs w:val="24"/>
                <w:lang w:val="en"/>
                <w:rPrChange w:id="1855" w:author="Pham Thi Thu Lan" w:date="2021-01-03T17:25:00Z">
                  <w:rPr>
                    <w:color w:val="FF0000"/>
                    <w:kern w:val="28"/>
                    <w:sz w:val="24"/>
                    <w:szCs w:val="24"/>
                    <w:lang w:val="en"/>
                  </w:rPr>
                </w:rPrChange>
              </w:rPr>
              <w:t xml:space="preserve"> Nhà </w:t>
            </w:r>
            <w:proofErr w:type="spellStart"/>
            <w:r w:rsidRPr="00395254">
              <w:rPr>
                <w:color w:val="000000"/>
                <w:kern w:val="28"/>
                <w:sz w:val="24"/>
                <w:szCs w:val="24"/>
                <w:lang w:val="en"/>
                <w:rPrChange w:id="1856" w:author="Pham Thi Thu Lan" w:date="2021-01-03T17:25:00Z">
                  <w:rPr>
                    <w:color w:val="FF0000"/>
                    <w:kern w:val="28"/>
                    <w:sz w:val="24"/>
                    <w:szCs w:val="24"/>
                    <w:lang w:val="en"/>
                  </w:rPr>
                </w:rPrChange>
              </w:rPr>
              <w:t>trường</w:t>
            </w:r>
            <w:proofErr w:type="spellEnd"/>
            <w:r w:rsidRPr="00395254">
              <w:rPr>
                <w:color w:val="000000"/>
                <w:kern w:val="28"/>
                <w:sz w:val="24"/>
                <w:szCs w:val="24"/>
                <w:lang w:val="en"/>
                <w:rPrChange w:id="185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58" w:author="Pham Thi Thu Lan" w:date="2021-01-03T17:25:00Z">
                  <w:rPr>
                    <w:color w:val="FF0000"/>
                    <w:kern w:val="28"/>
                    <w:sz w:val="24"/>
                    <w:szCs w:val="24"/>
                    <w:lang w:val="en"/>
                  </w:rPr>
                </w:rPrChange>
              </w:rPr>
              <w:t>va</w:t>
            </w:r>
            <w:proofErr w:type="spellEnd"/>
            <w:r w:rsidRPr="00395254">
              <w:rPr>
                <w:color w:val="000000"/>
                <w:kern w:val="28"/>
                <w:sz w:val="24"/>
                <w:szCs w:val="24"/>
                <w:lang w:val="en"/>
                <w:rPrChange w:id="185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60" w:author="Pham Thi Thu Lan" w:date="2021-01-03T17:25:00Z">
                  <w:rPr>
                    <w:color w:val="FF0000"/>
                    <w:kern w:val="28"/>
                    <w:sz w:val="24"/>
                    <w:szCs w:val="24"/>
                    <w:lang w:val="en"/>
                  </w:rPr>
                </w:rPrChange>
              </w:rPr>
              <w:t>cơ</w:t>
            </w:r>
            <w:proofErr w:type="spellEnd"/>
            <w:r w:rsidRPr="00395254">
              <w:rPr>
                <w:color w:val="000000"/>
                <w:kern w:val="28"/>
                <w:sz w:val="24"/>
                <w:szCs w:val="24"/>
                <w:lang w:val="en"/>
                <w:rPrChange w:id="186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62" w:author="Pham Thi Thu Lan" w:date="2021-01-03T17:25:00Z">
                  <w:rPr>
                    <w:color w:val="FF0000"/>
                    <w:kern w:val="28"/>
                    <w:sz w:val="24"/>
                    <w:szCs w:val="24"/>
                    <w:lang w:val="en"/>
                  </w:rPr>
                </w:rPrChange>
              </w:rPr>
              <w:t>quan</w:t>
            </w:r>
            <w:proofErr w:type="spellEnd"/>
            <w:r w:rsidRPr="00395254">
              <w:rPr>
                <w:color w:val="000000"/>
                <w:kern w:val="28"/>
                <w:sz w:val="24"/>
                <w:szCs w:val="24"/>
                <w:lang w:val="en"/>
                <w:rPrChange w:id="186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64" w:author="Pham Thi Thu Lan" w:date="2021-01-03T17:25:00Z">
                  <w:rPr>
                    <w:color w:val="FF0000"/>
                    <w:kern w:val="28"/>
                    <w:sz w:val="24"/>
                    <w:szCs w:val="24"/>
                    <w:lang w:val="en"/>
                  </w:rPr>
                </w:rPrChange>
              </w:rPr>
              <w:t>phê</w:t>
            </w:r>
            <w:proofErr w:type="spellEnd"/>
            <w:r w:rsidRPr="00395254">
              <w:rPr>
                <w:color w:val="000000"/>
                <w:kern w:val="28"/>
                <w:sz w:val="24"/>
                <w:szCs w:val="24"/>
                <w:lang w:val="en"/>
                <w:rPrChange w:id="186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66" w:author="Pham Thi Thu Lan" w:date="2021-01-03T17:25:00Z">
                  <w:rPr>
                    <w:color w:val="FF0000"/>
                    <w:kern w:val="28"/>
                    <w:sz w:val="24"/>
                    <w:szCs w:val="24"/>
                    <w:lang w:val="en"/>
                  </w:rPr>
                </w:rPrChange>
              </w:rPr>
              <w:t>duyệt</w:t>
            </w:r>
            <w:proofErr w:type="spellEnd"/>
            <w:r w:rsidRPr="00395254">
              <w:rPr>
                <w:color w:val="000000"/>
                <w:kern w:val="28"/>
                <w:sz w:val="24"/>
                <w:szCs w:val="24"/>
                <w:lang w:val="en"/>
                <w:rPrChange w:id="186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68"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86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70" w:author="Pham Thi Thu Lan" w:date="2021-01-03T17:25:00Z">
                  <w:rPr>
                    <w:color w:val="FF0000"/>
                    <w:kern w:val="28"/>
                    <w:sz w:val="24"/>
                    <w:szCs w:val="24"/>
                    <w:lang w:val="en"/>
                  </w:rPr>
                </w:rPrChange>
              </w:rPr>
              <w:t>tài</w:t>
            </w:r>
            <w:proofErr w:type="spellEnd"/>
            <w:r w:rsidRPr="00395254">
              <w:rPr>
                <w:color w:val="000000"/>
                <w:kern w:val="28"/>
                <w:sz w:val="24"/>
                <w:szCs w:val="24"/>
                <w:lang w:val="en"/>
                <w:rPrChange w:id="1871" w:author="Pham Thi Thu Lan" w:date="2021-01-03T17:25:00Z">
                  <w:rPr>
                    <w:color w:val="FF0000"/>
                    <w:kern w:val="28"/>
                    <w:sz w:val="24"/>
                    <w:szCs w:val="24"/>
                    <w:lang w:val="en"/>
                  </w:rPr>
                </w:rPrChange>
              </w:rPr>
              <w:t xml:space="preserve"> </w:t>
            </w:r>
            <w:r w:rsidRPr="00395254">
              <w:rPr>
                <w:i/>
                <w:color w:val="000000"/>
                <w:kern w:val="28"/>
                <w:sz w:val="24"/>
                <w:szCs w:val="24"/>
                <w:lang w:val="en"/>
                <w:rPrChange w:id="1872" w:author="Pham Thi Thu Lan" w:date="2021-01-03T17:25:00Z">
                  <w:rPr>
                    <w:i/>
                    <w:color w:val="FF0000"/>
                    <w:kern w:val="28"/>
                    <w:sz w:val="24"/>
                    <w:szCs w:val="24"/>
                    <w:lang w:val="en"/>
                  </w:rPr>
                </w:rPrChange>
              </w:rPr>
              <w:t>(</w:t>
            </w:r>
            <w:proofErr w:type="spellStart"/>
            <w:r w:rsidRPr="00395254">
              <w:rPr>
                <w:i/>
                <w:color w:val="000000"/>
                <w:kern w:val="28"/>
                <w:sz w:val="24"/>
                <w:szCs w:val="24"/>
                <w:lang w:val="en"/>
                <w:rPrChange w:id="1873" w:author="Pham Thi Thu Lan" w:date="2021-01-03T17:25:00Z">
                  <w:rPr>
                    <w:i/>
                    <w:color w:val="FF0000"/>
                    <w:kern w:val="28"/>
                    <w:sz w:val="24"/>
                    <w:szCs w:val="24"/>
                    <w:lang w:val="en"/>
                  </w:rPr>
                </w:rPrChange>
              </w:rPr>
              <w:t>nếu</w:t>
            </w:r>
            <w:proofErr w:type="spellEnd"/>
            <w:r w:rsidRPr="00395254">
              <w:rPr>
                <w:i/>
                <w:color w:val="000000"/>
                <w:kern w:val="28"/>
                <w:sz w:val="24"/>
                <w:szCs w:val="24"/>
                <w:lang w:val="en"/>
                <w:rPrChange w:id="1874" w:author="Pham Thi Thu Lan" w:date="2021-01-03T17:25:00Z">
                  <w:rPr>
                    <w:i/>
                    <w:color w:val="FF0000"/>
                    <w:kern w:val="28"/>
                    <w:sz w:val="24"/>
                    <w:szCs w:val="24"/>
                    <w:lang w:val="en"/>
                  </w:rPr>
                </w:rPrChange>
              </w:rPr>
              <w:t xml:space="preserve"> có)</w:t>
            </w:r>
            <w:r w:rsidRPr="00395254">
              <w:rPr>
                <w:color w:val="000000"/>
                <w:kern w:val="28"/>
                <w:sz w:val="24"/>
                <w:szCs w:val="24"/>
                <w:lang w:val="en"/>
                <w:rPrChange w:id="187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76"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87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78"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187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80" w:author="Pham Thi Thu Lan" w:date="2021-01-03T17:25:00Z">
                  <w:rPr>
                    <w:color w:val="FF0000"/>
                    <w:kern w:val="28"/>
                    <w:sz w:val="24"/>
                    <w:szCs w:val="24"/>
                    <w:lang w:val="en"/>
                  </w:rPr>
                </w:rPrChange>
              </w:rPr>
              <w:t>thanh</w:t>
            </w:r>
            <w:proofErr w:type="spellEnd"/>
            <w:r w:rsidRPr="00395254">
              <w:rPr>
                <w:color w:val="000000"/>
                <w:kern w:val="28"/>
                <w:sz w:val="24"/>
                <w:szCs w:val="24"/>
                <w:lang w:val="en"/>
                <w:rPrChange w:id="188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82" w:author="Pham Thi Thu Lan" w:date="2021-01-03T17:25:00Z">
                  <w:rPr>
                    <w:color w:val="FF0000"/>
                    <w:kern w:val="28"/>
                    <w:sz w:val="24"/>
                    <w:szCs w:val="24"/>
                    <w:lang w:val="en"/>
                  </w:rPr>
                </w:rPrChange>
              </w:rPr>
              <w:t>ly</w:t>
            </w:r>
            <w:proofErr w:type="spellEnd"/>
            <w:r w:rsidRPr="00395254">
              <w:rPr>
                <w:color w:val="000000"/>
                <w:kern w:val="28"/>
                <w:sz w:val="24"/>
                <w:szCs w:val="24"/>
                <w:lang w:val="en"/>
                <w:rPrChange w:id="188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84" w:author="Pham Thi Thu Lan" w:date="2021-01-03T17:25:00Z">
                  <w:rPr>
                    <w:color w:val="FF0000"/>
                    <w:kern w:val="28"/>
                    <w:sz w:val="24"/>
                    <w:szCs w:val="24"/>
                    <w:lang w:val="en"/>
                  </w:rPr>
                </w:rPrChange>
              </w:rPr>
              <w:t>hợp</w:t>
            </w:r>
            <w:proofErr w:type="spellEnd"/>
            <w:r w:rsidRPr="00395254">
              <w:rPr>
                <w:color w:val="000000"/>
                <w:kern w:val="28"/>
                <w:sz w:val="24"/>
                <w:szCs w:val="24"/>
                <w:lang w:val="en"/>
                <w:rPrChange w:id="188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86" w:author="Pham Thi Thu Lan" w:date="2021-01-03T17:25:00Z">
                  <w:rPr>
                    <w:color w:val="FF0000"/>
                    <w:kern w:val="28"/>
                    <w:sz w:val="24"/>
                    <w:szCs w:val="24"/>
                    <w:lang w:val="en"/>
                  </w:rPr>
                </w:rPrChange>
              </w:rPr>
              <w:t>đồng</w:t>
            </w:r>
            <w:proofErr w:type="spellEnd"/>
            <w:r w:rsidRPr="00395254">
              <w:rPr>
                <w:color w:val="000000"/>
                <w:kern w:val="28"/>
                <w:sz w:val="24"/>
                <w:szCs w:val="24"/>
                <w:lang w:val="en"/>
                <w:rPrChange w:id="188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88" w:author="Pham Thi Thu Lan" w:date="2021-01-03T17:25:00Z">
                  <w:rPr>
                    <w:color w:val="FF0000"/>
                    <w:kern w:val="28"/>
                    <w:sz w:val="24"/>
                    <w:szCs w:val="24"/>
                    <w:lang w:val="en"/>
                  </w:rPr>
                </w:rPrChange>
              </w:rPr>
              <w:t>giữa</w:t>
            </w:r>
            <w:proofErr w:type="spellEnd"/>
            <w:r w:rsidRPr="00395254">
              <w:rPr>
                <w:color w:val="000000"/>
                <w:kern w:val="28"/>
                <w:sz w:val="24"/>
                <w:szCs w:val="24"/>
                <w:lang w:val="en"/>
                <w:rPrChange w:id="1889" w:author="Pham Thi Thu Lan" w:date="2021-01-03T17:25:00Z">
                  <w:rPr>
                    <w:color w:val="FF0000"/>
                    <w:kern w:val="28"/>
                    <w:sz w:val="24"/>
                    <w:szCs w:val="24"/>
                    <w:lang w:val="en"/>
                  </w:rPr>
                </w:rPrChange>
              </w:rPr>
              <w:t xml:space="preserve"> Nhà </w:t>
            </w:r>
            <w:proofErr w:type="spellStart"/>
            <w:r w:rsidRPr="00395254">
              <w:rPr>
                <w:color w:val="000000"/>
                <w:kern w:val="28"/>
                <w:sz w:val="24"/>
                <w:szCs w:val="24"/>
                <w:lang w:val="en"/>
                <w:rPrChange w:id="1890" w:author="Pham Thi Thu Lan" w:date="2021-01-03T17:25:00Z">
                  <w:rPr>
                    <w:color w:val="FF0000"/>
                    <w:kern w:val="28"/>
                    <w:sz w:val="24"/>
                    <w:szCs w:val="24"/>
                    <w:lang w:val="en"/>
                  </w:rPr>
                </w:rPrChange>
              </w:rPr>
              <w:t>trường</w:t>
            </w:r>
            <w:proofErr w:type="spellEnd"/>
            <w:r w:rsidRPr="00395254">
              <w:rPr>
                <w:color w:val="000000"/>
                <w:kern w:val="28"/>
                <w:sz w:val="24"/>
                <w:szCs w:val="24"/>
                <w:lang w:val="en"/>
                <w:rPrChange w:id="189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92" w:author="Pham Thi Thu Lan" w:date="2021-01-03T17:25:00Z">
                  <w:rPr>
                    <w:color w:val="FF0000"/>
                    <w:kern w:val="28"/>
                    <w:sz w:val="24"/>
                    <w:szCs w:val="24"/>
                    <w:lang w:val="en"/>
                  </w:rPr>
                </w:rPrChange>
              </w:rPr>
              <w:t>va</w:t>
            </w:r>
            <w:proofErr w:type="spellEnd"/>
            <w:r w:rsidRPr="00395254">
              <w:rPr>
                <w:color w:val="000000"/>
                <w:kern w:val="28"/>
                <w:sz w:val="24"/>
                <w:szCs w:val="24"/>
                <w:lang w:val="en"/>
                <w:rPrChange w:id="1893" w:author="Pham Thi Thu Lan" w:date="2021-01-03T17:25:00Z">
                  <w:rPr>
                    <w:color w:val="FF0000"/>
                    <w:kern w:val="28"/>
                    <w:sz w:val="24"/>
                    <w:szCs w:val="24"/>
                    <w:lang w:val="en"/>
                  </w:rPr>
                </w:rPrChange>
              </w:rPr>
              <w:t xml:space="preserve">̀ Chủ </w:t>
            </w:r>
            <w:proofErr w:type="spellStart"/>
            <w:r w:rsidRPr="00395254">
              <w:rPr>
                <w:color w:val="000000"/>
                <w:kern w:val="28"/>
                <w:sz w:val="24"/>
                <w:szCs w:val="24"/>
                <w:lang w:val="en"/>
                <w:rPrChange w:id="1894" w:author="Pham Thi Thu Lan" w:date="2021-01-03T17:25:00Z">
                  <w:rPr>
                    <w:color w:val="FF0000"/>
                    <w:kern w:val="28"/>
                    <w:sz w:val="24"/>
                    <w:szCs w:val="24"/>
                    <w:lang w:val="en"/>
                  </w:rPr>
                </w:rPrChange>
              </w:rPr>
              <w:t>nhiệm</w:t>
            </w:r>
            <w:proofErr w:type="spellEnd"/>
            <w:r w:rsidRPr="00395254">
              <w:rPr>
                <w:color w:val="000000"/>
                <w:kern w:val="28"/>
                <w:sz w:val="24"/>
                <w:szCs w:val="24"/>
                <w:lang w:val="en"/>
                <w:rPrChange w:id="189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96"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89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898" w:author="Pham Thi Thu Lan" w:date="2021-01-03T17:25:00Z">
                  <w:rPr>
                    <w:color w:val="FF0000"/>
                    <w:kern w:val="28"/>
                    <w:sz w:val="24"/>
                    <w:szCs w:val="24"/>
                    <w:lang w:val="en"/>
                  </w:rPr>
                </w:rPrChange>
              </w:rPr>
              <w:t>tài</w:t>
            </w:r>
            <w:proofErr w:type="spellEnd"/>
            <w:r w:rsidRPr="00395254">
              <w:rPr>
                <w:color w:val="000000"/>
                <w:kern w:val="28"/>
                <w:sz w:val="24"/>
                <w:szCs w:val="24"/>
                <w:lang w:val="en"/>
                <w:rPrChange w:id="1899" w:author="Pham Thi Thu Lan" w:date="2021-01-03T17:25:00Z">
                  <w:rPr>
                    <w:color w:val="FF0000"/>
                    <w:kern w:val="28"/>
                    <w:sz w:val="24"/>
                    <w:szCs w:val="24"/>
                    <w:lang w:val="en"/>
                  </w:rPr>
                </w:rPrChange>
              </w:rPr>
              <w:t xml:space="preserve"> </w:t>
            </w:r>
            <w:r w:rsidRPr="00395254">
              <w:rPr>
                <w:i/>
                <w:color w:val="000000"/>
                <w:kern w:val="28"/>
                <w:sz w:val="24"/>
                <w:szCs w:val="24"/>
                <w:lang w:val="en"/>
                <w:rPrChange w:id="1900" w:author="Pham Thi Thu Lan" w:date="2021-01-03T17:25:00Z">
                  <w:rPr>
                    <w:i/>
                    <w:color w:val="FF0000"/>
                    <w:kern w:val="28"/>
                    <w:sz w:val="24"/>
                    <w:szCs w:val="24"/>
                    <w:lang w:val="en"/>
                  </w:rPr>
                </w:rPrChange>
              </w:rPr>
              <w:t>(</w:t>
            </w:r>
            <w:proofErr w:type="spellStart"/>
            <w:r w:rsidRPr="00395254">
              <w:rPr>
                <w:i/>
                <w:color w:val="000000"/>
                <w:kern w:val="28"/>
                <w:sz w:val="24"/>
                <w:szCs w:val="24"/>
                <w:lang w:val="en"/>
                <w:rPrChange w:id="1901" w:author="Pham Thi Thu Lan" w:date="2021-01-03T17:25:00Z">
                  <w:rPr>
                    <w:i/>
                    <w:color w:val="FF0000"/>
                    <w:kern w:val="28"/>
                    <w:sz w:val="24"/>
                    <w:szCs w:val="24"/>
                    <w:lang w:val="en"/>
                  </w:rPr>
                </w:rPrChange>
              </w:rPr>
              <w:t>đối</w:t>
            </w:r>
            <w:proofErr w:type="spellEnd"/>
            <w:r w:rsidRPr="00395254">
              <w:rPr>
                <w:i/>
                <w:color w:val="000000"/>
                <w:kern w:val="28"/>
                <w:sz w:val="24"/>
                <w:szCs w:val="24"/>
                <w:lang w:val="en"/>
                <w:rPrChange w:id="190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03" w:author="Pham Thi Thu Lan" w:date="2021-01-03T17:25:00Z">
                  <w:rPr>
                    <w:i/>
                    <w:color w:val="FF0000"/>
                    <w:kern w:val="28"/>
                    <w:sz w:val="24"/>
                    <w:szCs w:val="24"/>
                    <w:lang w:val="en"/>
                  </w:rPr>
                </w:rPrChange>
              </w:rPr>
              <w:t>với</w:t>
            </w:r>
            <w:proofErr w:type="spellEnd"/>
            <w:r w:rsidRPr="00395254">
              <w:rPr>
                <w:i/>
                <w:color w:val="000000"/>
                <w:kern w:val="28"/>
                <w:sz w:val="24"/>
                <w:szCs w:val="24"/>
                <w:lang w:val="en"/>
                <w:rPrChange w:id="190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05" w:author="Pham Thi Thu Lan" w:date="2021-01-03T17:25:00Z">
                  <w:rPr>
                    <w:i/>
                    <w:color w:val="FF0000"/>
                    <w:kern w:val="28"/>
                    <w:sz w:val="24"/>
                    <w:szCs w:val="24"/>
                    <w:lang w:val="en"/>
                  </w:rPr>
                </w:rPrChange>
              </w:rPr>
              <w:t>trường</w:t>
            </w:r>
            <w:proofErr w:type="spellEnd"/>
            <w:r w:rsidRPr="00395254">
              <w:rPr>
                <w:i/>
                <w:color w:val="000000"/>
                <w:kern w:val="28"/>
                <w:sz w:val="24"/>
                <w:szCs w:val="24"/>
                <w:lang w:val="en"/>
                <w:rPrChange w:id="190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07" w:author="Pham Thi Thu Lan" w:date="2021-01-03T17:25:00Z">
                  <w:rPr>
                    <w:i/>
                    <w:color w:val="FF0000"/>
                    <w:kern w:val="28"/>
                    <w:sz w:val="24"/>
                    <w:szCs w:val="24"/>
                    <w:lang w:val="en"/>
                  </w:rPr>
                </w:rPrChange>
              </w:rPr>
              <w:t>hợp</w:t>
            </w:r>
            <w:proofErr w:type="spellEnd"/>
            <w:r w:rsidRPr="00395254">
              <w:rPr>
                <w:i/>
                <w:color w:val="000000"/>
                <w:kern w:val="28"/>
                <w:sz w:val="24"/>
                <w:szCs w:val="24"/>
                <w:lang w:val="en"/>
                <w:rPrChange w:id="190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09" w:author="Pham Thi Thu Lan" w:date="2021-01-03T17:25:00Z">
                  <w:rPr>
                    <w:i/>
                    <w:color w:val="FF0000"/>
                    <w:kern w:val="28"/>
                    <w:sz w:val="24"/>
                    <w:szCs w:val="24"/>
                    <w:lang w:val="en"/>
                  </w:rPr>
                </w:rPrChange>
              </w:rPr>
              <w:t>thanh</w:t>
            </w:r>
            <w:proofErr w:type="spellEnd"/>
            <w:r w:rsidRPr="00395254">
              <w:rPr>
                <w:i/>
                <w:color w:val="000000"/>
                <w:kern w:val="28"/>
                <w:sz w:val="24"/>
                <w:szCs w:val="24"/>
                <w:lang w:val="en"/>
                <w:rPrChange w:id="191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11" w:author="Pham Thi Thu Lan" w:date="2021-01-03T17:25:00Z">
                  <w:rPr>
                    <w:i/>
                    <w:color w:val="FF0000"/>
                    <w:kern w:val="28"/>
                    <w:sz w:val="24"/>
                    <w:szCs w:val="24"/>
                    <w:lang w:val="en"/>
                  </w:rPr>
                </w:rPrChange>
              </w:rPr>
              <w:t>toán</w:t>
            </w:r>
            <w:proofErr w:type="spellEnd"/>
            <w:r w:rsidRPr="00395254">
              <w:rPr>
                <w:i/>
                <w:color w:val="000000"/>
                <w:kern w:val="28"/>
                <w:sz w:val="24"/>
                <w:szCs w:val="24"/>
                <w:lang w:val="en"/>
                <w:rPrChange w:id="1912" w:author="Pham Thi Thu Lan" w:date="2021-01-03T17:25:00Z">
                  <w:rPr>
                    <w:i/>
                    <w:color w:val="FF0000"/>
                    <w:kern w:val="28"/>
                    <w:sz w:val="24"/>
                    <w:szCs w:val="24"/>
                    <w:lang w:val="en"/>
                  </w:rPr>
                </w:rPrChange>
              </w:rPr>
              <w:t>/</w:t>
            </w:r>
            <w:proofErr w:type="spellStart"/>
            <w:r w:rsidRPr="00395254">
              <w:rPr>
                <w:i/>
                <w:color w:val="000000"/>
                <w:kern w:val="28"/>
                <w:sz w:val="24"/>
                <w:szCs w:val="24"/>
                <w:lang w:val="en"/>
                <w:rPrChange w:id="1913" w:author="Pham Thi Thu Lan" w:date="2021-01-03T17:25:00Z">
                  <w:rPr>
                    <w:i/>
                    <w:color w:val="FF0000"/>
                    <w:kern w:val="28"/>
                    <w:sz w:val="24"/>
                    <w:szCs w:val="24"/>
                    <w:lang w:val="en"/>
                  </w:rPr>
                </w:rPrChange>
              </w:rPr>
              <w:t>thanh</w:t>
            </w:r>
            <w:proofErr w:type="spellEnd"/>
            <w:r w:rsidRPr="00395254">
              <w:rPr>
                <w:i/>
                <w:color w:val="000000"/>
                <w:kern w:val="28"/>
                <w:sz w:val="24"/>
                <w:szCs w:val="24"/>
                <w:lang w:val="en"/>
                <w:rPrChange w:id="191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15" w:author="Pham Thi Thu Lan" w:date="2021-01-03T17:25:00Z">
                  <w:rPr>
                    <w:i/>
                    <w:color w:val="FF0000"/>
                    <w:kern w:val="28"/>
                    <w:sz w:val="24"/>
                    <w:szCs w:val="24"/>
                    <w:lang w:val="en"/>
                  </w:rPr>
                </w:rPrChange>
              </w:rPr>
              <w:t>toán</w:t>
            </w:r>
            <w:proofErr w:type="spellEnd"/>
            <w:r w:rsidRPr="00395254">
              <w:rPr>
                <w:i/>
                <w:color w:val="000000"/>
                <w:kern w:val="28"/>
                <w:sz w:val="24"/>
                <w:szCs w:val="24"/>
                <w:lang w:val="en"/>
                <w:rPrChange w:id="191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17" w:author="Pham Thi Thu Lan" w:date="2021-01-03T17:25:00Z">
                  <w:rPr>
                    <w:i/>
                    <w:color w:val="FF0000"/>
                    <w:kern w:val="28"/>
                    <w:sz w:val="24"/>
                    <w:szCs w:val="24"/>
                    <w:lang w:val="en"/>
                  </w:rPr>
                </w:rPrChange>
              </w:rPr>
              <w:t>tạm</w:t>
            </w:r>
            <w:proofErr w:type="spellEnd"/>
            <w:r w:rsidRPr="00395254">
              <w:rPr>
                <w:i/>
                <w:color w:val="000000"/>
                <w:kern w:val="28"/>
                <w:sz w:val="24"/>
                <w:szCs w:val="24"/>
                <w:lang w:val="en"/>
                <w:rPrChange w:id="191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19" w:author="Pham Thi Thu Lan" w:date="2021-01-03T17:25:00Z">
                  <w:rPr>
                    <w:i/>
                    <w:color w:val="FF0000"/>
                    <w:kern w:val="28"/>
                    <w:sz w:val="24"/>
                    <w:szCs w:val="24"/>
                    <w:lang w:val="en"/>
                  </w:rPr>
                </w:rPrChange>
              </w:rPr>
              <w:t>ứng</w:t>
            </w:r>
            <w:proofErr w:type="spellEnd"/>
            <w:r w:rsidRPr="00395254">
              <w:rPr>
                <w:i/>
                <w:color w:val="000000"/>
                <w:kern w:val="28"/>
                <w:sz w:val="24"/>
                <w:szCs w:val="24"/>
                <w:lang w:val="en"/>
                <w:rPrChange w:id="192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21" w:author="Pham Thi Thu Lan" w:date="2021-01-03T17:25:00Z">
                  <w:rPr>
                    <w:i/>
                    <w:color w:val="FF0000"/>
                    <w:kern w:val="28"/>
                    <w:sz w:val="24"/>
                    <w:szCs w:val="24"/>
                    <w:lang w:val="en"/>
                  </w:rPr>
                </w:rPrChange>
              </w:rPr>
              <w:t>tất</w:t>
            </w:r>
            <w:proofErr w:type="spellEnd"/>
            <w:r w:rsidRPr="00395254">
              <w:rPr>
                <w:i/>
                <w:color w:val="000000"/>
                <w:kern w:val="28"/>
                <w:sz w:val="24"/>
                <w:szCs w:val="24"/>
                <w:lang w:val="en"/>
                <w:rPrChange w:id="192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23" w:author="Pham Thi Thu Lan" w:date="2021-01-03T17:25:00Z">
                  <w:rPr>
                    <w:i/>
                    <w:color w:val="FF0000"/>
                    <w:kern w:val="28"/>
                    <w:sz w:val="24"/>
                    <w:szCs w:val="24"/>
                    <w:lang w:val="en"/>
                  </w:rPr>
                </w:rPrChange>
              </w:rPr>
              <w:t>toán</w:t>
            </w:r>
            <w:proofErr w:type="spellEnd"/>
            <w:r w:rsidRPr="00395254">
              <w:rPr>
                <w:i/>
                <w:color w:val="000000"/>
                <w:kern w:val="28"/>
                <w:sz w:val="24"/>
                <w:szCs w:val="24"/>
                <w:lang w:val="en"/>
                <w:rPrChange w:id="192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25" w:author="Pham Thi Thu Lan" w:date="2021-01-03T17:25:00Z">
                  <w:rPr>
                    <w:i/>
                    <w:color w:val="FF0000"/>
                    <w:kern w:val="28"/>
                    <w:sz w:val="24"/>
                    <w:szCs w:val="24"/>
                    <w:lang w:val="en"/>
                  </w:rPr>
                </w:rPrChange>
              </w:rPr>
              <w:t>cuối</w:t>
            </w:r>
            <w:proofErr w:type="spellEnd"/>
            <w:r w:rsidRPr="00395254">
              <w:rPr>
                <w:i/>
                <w:color w:val="000000"/>
                <w:kern w:val="28"/>
                <w:sz w:val="24"/>
                <w:szCs w:val="24"/>
                <w:lang w:val="en"/>
                <w:rPrChange w:id="192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27" w:author="Pham Thi Thu Lan" w:date="2021-01-03T17:25:00Z">
                  <w:rPr>
                    <w:i/>
                    <w:color w:val="FF0000"/>
                    <w:kern w:val="28"/>
                    <w:sz w:val="24"/>
                    <w:szCs w:val="24"/>
                    <w:lang w:val="en"/>
                  </w:rPr>
                </w:rPrChange>
              </w:rPr>
              <w:t>ky</w:t>
            </w:r>
            <w:proofErr w:type="spellEnd"/>
            <w:r w:rsidRPr="00395254">
              <w:rPr>
                <w:i/>
                <w:color w:val="000000"/>
                <w:kern w:val="28"/>
                <w:sz w:val="24"/>
                <w:szCs w:val="24"/>
                <w:lang w:val="en"/>
                <w:rPrChange w:id="1928" w:author="Pham Thi Thu Lan" w:date="2021-01-03T17:25:00Z">
                  <w:rPr>
                    <w:i/>
                    <w:color w:val="FF0000"/>
                    <w:kern w:val="28"/>
                    <w:sz w:val="24"/>
                    <w:szCs w:val="24"/>
                    <w:lang w:val="en"/>
                  </w:rPr>
                </w:rPrChange>
              </w:rPr>
              <w:t>̀)</w:t>
            </w:r>
          </w:p>
          <w:p w14:paraId="683B0432" w14:textId="77777777" w:rsidR="007C7550" w:rsidRPr="00395254" w:rsidRDefault="007C7550" w:rsidP="007C7550">
            <w:pPr>
              <w:widowControl w:val="0"/>
              <w:rPr>
                <w:color w:val="000000"/>
                <w:kern w:val="28"/>
                <w:sz w:val="24"/>
                <w:szCs w:val="24"/>
                <w:lang w:val="en"/>
                <w:rPrChange w:id="1929" w:author="Pham Thi Thu Lan" w:date="2021-01-03T17:25:00Z">
                  <w:rPr>
                    <w:color w:val="FF0000"/>
                    <w:kern w:val="28"/>
                    <w:sz w:val="24"/>
                    <w:szCs w:val="24"/>
                    <w:lang w:val="en"/>
                  </w:rPr>
                </w:rPrChange>
              </w:rPr>
            </w:pPr>
            <w:r w:rsidRPr="00395254">
              <w:rPr>
                <w:color w:val="000000"/>
                <w:kern w:val="28"/>
                <w:sz w:val="24"/>
                <w:szCs w:val="24"/>
                <w:lang w:val="en"/>
                <w:rPrChange w:id="193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31" w:author="Pham Thi Thu Lan" w:date="2021-01-03T17:25:00Z">
                  <w:rPr>
                    <w:color w:val="FF0000"/>
                    <w:kern w:val="28"/>
                    <w:sz w:val="24"/>
                    <w:szCs w:val="24"/>
                    <w:lang w:val="en"/>
                  </w:rPr>
                </w:rPrChange>
              </w:rPr>
              <w:t>Giấy</w:t>
            </w:r>
            <w:proofErr w:type="spellEnd"/>
            <w:r w:rsidRPr="00395254">
              <w:rPr>
                <w:color w:val="000000"/>
                <w:kern w:val="28"/>
                <w:sz w:val="24"/>
                <w:szCs w:val="24"/>
                <w:lang w:val="en"/>
                <w:rPrChange w:id="193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33"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93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35" w:author="Pham Thi Thu Lan" w:date="2021-01-03T17:25:00Z">
                  <w:rPr>
                    <w:color w:val="FF0000"/>
                    <w:kern w:val="28"/>
                    <w:sz w:val="24"/>
                    <w:szCs w:val="24"/>
                    <w:lang w:val="en"/>
                  </w:rPr>
                </w:rPrChange>
              </w:rPr>
              <w:t>nhận</w:t>
            </w:r>
            <w:proofErr w:type="spellEnd"/>
            <w:r w:rsidRPr="00395254">
              <w:rPr>
                <w:color w:val="000000"/>
                <w:kern w:val="28"/>
                <w:sz w:val="24"/>
                <w:szCs w:val="24"/>
                <w:lang w:val="en"/>
                <w:rPrChange w:id="193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37" w:author="Pham Thi Thu Lan" w:date="2021-01-03T17:25:00Z">
                  <w:rPr>
                    <w:color w:val="FF0000"/>
                    <w:kern w:val="28"/>
                    <w:sz w:val="24"/>
                    <w:szCs w:val="24"/>
                    <w:lang w:val="en"/>
                  </w:rPr>
                </w:rPrChange>
              </w:rPr>
              <w:t>kinh</w:t>
            </w:r>
            <w:proofErr w:type="spellEnd"/>
            <w:r w:rsidRPr="00395254">
              <w:rPr>
                <w:color w:val="000000"/>
                <w:kern w:val="28"/>
                <w:sz w:val="24"/>
                <w:szCs w:val="24"/>
                <w:lang w:val="en"/>
                <w:rPrChange w:id="1938" w:author="Pham Thi Thu Lan" w:date="2021-01-03T17:25:00Z">
                  <w:rPr>
                    <w:color w:val="FF0000"/>
                    <w:kern w:val="28"/>
                    <w:sz w:val="24"/>
                    <w:szCs w:val="24"/>
                    <w:lang w:val="en"/>
                  </w:rPr>
                </w:rPrChange>
              </w:rPr>
              <w:t xml:space="preserve"> phí </w:t>
            </w:r>
            <w:proofErr w:type="spellStart"/>
            <w:r w:rsidRPr="00395254">
              <w:rPr>
                <w:color w:val="000000"/>
                <w:kern w:val="28"/>
                <w:sz w:val="24"/>
                <w:szCs w:val="24"/>
                <w:lang w:val="en"/>
                <w:rPrChange w:id="1939" w:author="Pham Thi Thu Lan" w:date="2021-01-03T17:25:00Z">
                  <w:rPr>
                    <w:color w:val="FF0000"/>
                    <w:kern w:val="28"/>
                    <w:sz w:val="24"/>
                    <w:szCs w:val="24"/>
                    <w:lang w:val="en"/>
                  </w:rPr>
                </w:rPrChange>
              </w:rPr>
              <w:t>va</w:t>
            </w:r>
            <w:proofErr w:type="spellEnd"/>
            <w:r w:rsidRPr="00395254">
              <w:rPr>
                <w:color w:val="000000"/>
                <w:kern w:val="28"/>
                <w:sz w:val="24"/>
                <w:szCs w:val="24"/>
                <w:lang w:val="en"/>
                <w:rPrChange w:id="194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41" w:author="Pham Thi Thu Lan" w:date="2021-01-03T17:25:00Z">
                  <w:rPr>
                    <w:color w:val="FF0000"/>
                    <w:kern w:val="28"/>
                    <w:sz w:val="24"/>
                    <w:szCs w:val="24"/>
                    <w:lang w:val="en"/>
                  </w:rPr>
                </w:rPrChange>
              </w:rPr>
              <w:t>Biên</w:t>
            </w:r>
            <w:proofErr w:type="spellEnd"/>
            <w:r w:rsidRPr="00395254">
              <w:rPr>
                <w:color w:val="000000"/>
                <w:kern w:val="28"/>
                <w:sz w:val="24"/>
                <w:szCs w:val="24"/>
                <w:lang w:val="en"/>
                <w:rPrChange w:id="194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43"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194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45" w:author="Pham Thi Thu Lan" w:date="2021-01-03T17:25:00Z">
                  <w:rPr>
                    <w:color w:val="FF0000"/>
                    <w:kern w:val="28"/>
                    <w:sz w:val="24"/>
                    <w:szCs w:val="24"/>
                    <w:lang w:val="en"/>
                  </w:rPr>
                </w:rPrChange>
              </w:rPr>
              <w:t>thanh</w:t>
            </w:r>
            <w:proofErr w:type="spellEnd"/>
            <w:r w:rsidRPr="00395254">
              <w:rPr>
                <w:color w:val="000000"/>
                <w:kern w:val="28"/>
                <w:sz w:val="24"/>
                <w:szCs w:val="24"/>
                <w:lang w:val="en"/>
                <w:rPrChange w:id="194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47" w:author="Pham Thi Thu Lan" w:date="2021-01-03T17:25:00Z">
                  <w:rPr>
                    <w:color w:val="FF0000"/>
                    <w:kern w:val="28"/>
                    <w:sz w:val="24"/>
                    <w:szCs w:val="24"/>
                    <w:lang w:val="en"/>
                  </w:rPr>
                </w:rPrChange>
              </w:rPr>
              <w:t>ly</w:t>
            </w:r>
            <w:proofErr w:type="spellEnd"/>
            <w:r w:rsidRPr="00395254">
              <w:rPr>
                <w:color w:val="000000"/>
                <w:kern w:val="28"/>
                <w:sz w:val="24"/>
                <w:szCs w:val="24"/>
                <w:lang w:val="en"/>
                <w:rPrChange w:id="194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49" w:author="Pham Thi Thu Lan" w:date="2021-01-03T17:25:00Z">
                  <w:rPr>
                    <w:color w:val="FF0000"/>
                    <w:kern w:val="28"/>
                    <w:sz w:val="24"/>
                    <w:szCs w:val="24"/>
                    <w:lang w:val="en"/>
                  </w:rPr>
                </w:rPrChange>
              </w:rPr>
              <w:t>Hợp</w:t>
            </w:r>
            <w:proofErr w:type="spellEnd"/>
            <w:r w:rsidRPr="00395254">
              <w:rPr>
                <w:color w:val="000000"/>
                <w:kern w:val="28"/>
                <w:sz w:val="24"/>
                <w:szCs w:val="24"/>
                <w:lang w:val="en"/>
                <w:rPrChange w:id="195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51" w:author="Pham Thi Thu Lan" w:date="2021-01-03T17:25:00Z">
                  <w:rPr>
                    <w:color w:val="FF0000"/>
                    <w:kern w:val="28"/>
                    <w:sz w:val="24"/>
                    <w:szCs w:val="24"/>
                    <w:lang w:val="en"/>
                  </w:rPr>
                </w:rPrChange>
              </w:rPr>
              <w:t>đồng</w:t>
            </w:r>
            <w:proofErr w:type="spellEnd"/>
            <w:r w:rsidRPr="00395254">
              <w:rPr>
                <w:color w:val="000000"/>
                <w:kern w:val="28"/>
                <w:sz w:val="24"/>
                <w:szCs w:val="24"/>
                <w:lang w:val="en"/>
                <w:rPrChange w:id="195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53" w:author="Pham Thi Thu Lan" w:date="2021-01-03T17:25:00Z">
                  <w:rPr>
                    <w:color w:val="FF0000"/>
                    <w:kern w:val="28"/>
                    <w:sz w:val="24"/>
                    <w:szCs w:val="24"/>
                    <w:lang w:val="en"/>
                  </w:rPr>
                </w:rPrChange>
              </w:rPr>
              <w:t>thuê</w:t>
            </w:r>
            <w:proofErr w:type="spellEnd"/>
            <w:r w:rsidRPr="00395254">
              <w:rPr>
                <w:color w:val="000000"/>
                <w:kern w:val="28"/>
                <w:sz w:val="24"/>
                <w:szCs w:val="24"/>
                <w:lang w:val="en"/>
                <w:rPrChange w:id="195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55" w:author="Pham Thi Thu Lan" w:date="2021-01-03T17:25:00Z">
                  <w:rPr>
                    <w:color w:val="FF0000"/>
                    <w:kern w:val="28"/>
                    <w:sz w:val="24"/>
                    <w:szCs w:val="24"/>
                    <w:lang w:val="en"/>
                  </w:rPr>
                </w:rPrChange>
              </w:rPr>
              <w:t>chuyên</w:t>
            </w:r>
            <w:proofErr w:type="spellEnd"/>
            <w:r w:rsidRPr="00395254">
              <w:rPr>
                <w:color w:val="000000"/>
                <w:kern w:val="28"/>
                <w:sz w:val="24"/>
                <w:szCs w:val="24"/>
                <w:lang w:val="en"/>
                <w:rPrChange w:id="195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57" w:author="Pham Thi Thu Lan" w:date="2021-01-03T17:25:00Z">
                  <w:rPr>
                    <w:color w:val="FF0000"/>
                    <w:kern w:val="28"/>
                    <w:sz w:val="24"/>
                    <w:szCs w:val="24"/>
                    <w:lang w:val="en"/>
                  </w:rPr>
                </w:rPrChange>
              </w:rPr>
              <w:t>gia</w:t>
            </w:r>
            <w:proofErr w:type="spellEnd"/>
            <w:r w:rsidRPr="00395254">
              <w:rPr>
                <w:color w:val="000000"/>
                <w:kern w:val="28"/>
                <w:sz w:val="24"/>
                <w:szCs w:val="24"/>
                <w:lang w:val="en"/>
                <w:rPrChange w:id="1958" w:author="Pham Thi Thu Lan" w:date="2021-01-03T17:25:00Z">
                  <w:rPr>
                    <w:color w:val="FF0000"/>
                    <w:kern w:val="28"/>
                    <w:sz w:val="24"/>
                    <w:szCs w:val="24"/>
                    <w:lang w:val="en"/>
                  </w:rPr>
                </w:rPrChange>
              </w:rPr>
              <w:t xml:space="preserve"> </w:t>
            </w:r>
            <w:r w:rsidRPr="00395254">
              <w:rPr>
                <w:i/>
                <w:color w:val="000000"/>
                <w:kern w:val="28"/>
                <w:sz w:val="24"/>
                <w:szCs w:val="24"/>
                <w:lang w:val="en"/>
                <w:rPrChange w:id="1959" w:author="Pham Thi Thu Lan" w:date="2021-01-03T17:25:00Z">
                  <w:rPr>
                    <w:i/>
                    <w:color w:val="FF0000"/>
                    <w:kern w:val="28"/>
                    <w:sz w:val="24"/>
                    <w:szCs w:val="24"/>
                    <w:lang w:val="en"/>
                  </w:rPr>
                </w:rPrChange>
              </w:rPr>
              <w:t>(</w:t>
            </w:r>
            <w:proofErr w:type="spellStart"/>
            <w:r w:rsidRPr="00395254">
              <w:rPr>
                <w:i/>
                <w:color w:val="000000"/>
                <w:kern w:val="28"/>
                <w:sz w:val="24"/>
                <w:szCs w:val="24"/>
                <w:lang w:val="en"/>
                <w:rPrChange w:id="1960" w:author="Pham Thi Thu Lan" w:date="2021-01-03T17:25:00Z">
                  <w:rPr>
                    <w:i/>
                    <w:color w:val="FF0000"/>
                    <w:kern w:val="28"/>
                    <w:sz w:val="24"/>
                    <w:szCs w:val="24"/>
                    <w:lang w:val="en"/>
                  </w:rPr>
                </w:rPrChange>
              </w:rPr>
              <w:t>nếu</w:t>
            </w:r>
            <w:proofErr w:type="spellEnd"/>
            <w:r w:rsidRPr="00395254">
              <w:rPr>
                <w:i/>
                <w:color w:val="000000"/>
                <w:kern w:val="28"/>
                <w:sz w:val="24"/>
                <w:szCs w:val="24"/>
                <w:lang w:val="en"/>
                <w:rPrChange w:id="1961" w:author="Pham Thi Thu Lan" w:date="2021-01-03T17:25:00Z">
                  <w:rPr>
                    <w:i/>
                    <w:color w:val="FF0000"/>
                    <w:kern w:val="28"/>
                    <w:sz w:val="24"/>
                    <w:szCs w:val="24"/>
                    <w:lang w:val="en"/>
                  </w:rPr>
                </w:rPrChange>
              </w:rPr>
              <w:t xml:space="preserve"> có)</w:t>
            </w:r>
          </w:p>
          <w:p w14:paraId="3B1CE1A8" w14:textId="77777777" w:rsidR="000C05CA" w:rsidRPr="00395254" w:rsidRDefault="007C7550" w:rsidP="007C7550">
            <w:pPr>
              <w:widowControl w:val="0"/>
              <w:rPr>
                <w:i/>
                <w:color w:val="000000"/>
                <w:kern w:val="28"/>
                <w:sz w:val="24"/>
                <w:szCs w:val="24"/>
                <w:lang w:val="en"/>
                <w:rPrChange w:id="1962" w:author="Pham Thi Thu Lan" w:date="2021-01-03T17:25:00Z">
                  <w:rPr>
                    <w:i/>
                    <w:color w:val="FF0000"/>
                    <w:kern w:val="28"/>
                    <w:sz w:val="24"/>
                    <w:szCs w:val="24"/>
                    <w:lang w:val="en"/>
                  </w:rPr>
                </w:rPrChange>
              </w:rPr>
            </w:pPr>
            <w:r w:rsidRPr="00395254">
              <w:rPr>
                <w:color w:val="000000"/>
                <w:kern w:val="28"/>
                <w:sz w:val="24"/>
                <w:szCs w:val="24"/>
                <w:lang w:val="en"/>
                <w:rPrChange w:id="196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64" w:author="Pham Thi Thu Lan" w:date="2021-01-03T17:25:00Z">
                  <w:rPr>
                    <w:color w:val="FF0000"/>
                    <w:kern w:val="28"/>
                    <w:sz w:val="24"/>
                    <w:szCs w:val="24"/>
                    <w:lang w:val="en"/>
                  </w:rPr>
                </w:rPrChange>
              </w:rPr>
              <w:t>Bảng</w:t>
            </w:r>
            <w:proofErr w:type="spellEnd"/>
            <w:r w:rsidRPr="00395254">
              <w:rPr>
                <w:color w:val="000000"/>
                <w:kern w:val="28"/>
                <w:sz w:val="24"/>
                <w:szCs w:val="24"/>
                <w:lang w:val="en"/>
                <w:rPrChange w:id="196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66" w:author="Pham Thi Thu Lan" w:date="2021-01-03T17:25:00Z">
                  <w:rPr>
                    <w:color w:val="FF0000"/>
                    <w:kern w:val="28"/>
                    <w:sz w:val="24"/>
                    <w:szCs w:val="24"/>
                    <w:lang w:val="en"/>
                  </w:rPr>
                </w:rPrChange>
              </w:rPr>
              <w:t>kê</w:t>
            </w:r>
            <w:proofErr w:type="spellEnd"/>
            <w:r w:rsidRPr="00395254">
              <w:rPr>
                <w:color w:val="000000"/>
                <w:kern w:val="28"/>
                <w:sz w:val="24"/>
                <w:szCs w:val="24"/>
                <w:lang w:val="en"/>
                <w:rPrChange w:id="196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68" w:author="Pham Thi Thu Lan" w:date="2021-01-03T17:25:00Z">
                  <w:rPr>
                    <w:color w:val="FF0000"/>
                    <w:kern w:val="28"/>
                    <w:sz w:val="24"/>
                    <w:szCs w:val="24"/>
                    <w:lang w:val="en"/>
                  </w:rPr>
                </w:rPrChange>
              </w:rPr>
              <w:t>kinh</w:t>
            </w:r>
            <w:proofErr w:type="spellEnd"/>
            <w:r w:rsidRPr="00395254">
              <w:rPr>
                <w:color w:val="000000"/>
                <w:kern w:val="28"/>
                <w:sz w:val="24"/>
                <w:szCs w:val="24"/>
                <w:lang w:val="en"/>
                <w:rPrChange w:id="1969" w:author="Pham Thi Thu Lan" w:date="2021-01-03T17:25:00Z">
                  <w:rPr>
                    <w:color w:val="FF0000"/>
                    <w:kern w:val="28"/>
                    <w:sz w:val="24"/>
                    <w:szCs w:val="24"/>
                    <w:lang w:val="en"/>
                  </w:rPr>
                </w:rPrChange>
              </w:rPr>
              <w:t xml:space="preserve"> phí TKCM </w:t>
            </w:r>
            <w:proofErr w:type="spellStart"/>
            <w:r w:rsidRPr="00395254">
              <w:rPr>
                <w:color w:val="000000"/>
                <w:kern w:val="28"/>
                <w:sz w:val="24"/>
                <w:szCs w:val="24"/>
                <w:lang w:val="en"/>
                <w:rPrChange w:id="1970" w:author="Pham Thi Thu Lan" w:date="2021-01-03T17:25:00Z">
                  <w:rPr>
                    <w:color w:val="FF0000"/>
                    <w:kern w:val="28"/>
                    <w:sz w:val="24"/>
                    <w:szCs w:val="24"/>
                    <w:lang w:val="en"/>
                  </w:rPr>
                </w:rPrChange>
              </w:rPr>
              <w:t>tra</w:t>
            </w:r>
            <w:proofErr w:type="spellEnd"/>
            <w:r w:rsidRPr="00395254">
              <w:rPr>
                <w:color w:val="000000"/>
                <w:kern w:val="28"/>
                <w:sz w:val="24"/>
                <w:szCs w:val="24"/>
                <w:lang w:val="en"/>
                <w:rPrChange w:id="197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72" w:author="Pham Thi Thu Lan" w:date="2021-01-03T17:25:00Z">
                  <w:rPr>
                    <w:color w:val="FF0000"/>
                    <w:kern w:val="28"/>
                    <w:sz w:val="24"/>
                    <w:szCs w:val="24"/>
                    <w:lang w:val="en"/>
                  </w:rPr>
                </w:rPrChange>
              </w:rPr>
              <w:t>cho</w:t>
            </w:r>
            <w:proofErr w:type="spellEnd"/>
            <w:r w:rsidRPr="00395254">
              <w:rPr>
                <w:color w:val="000000"/>
                <w:kern w:val="28"/>
                <w:sz w:val="24"/>
                <w:szCs w:val="24"/>
                <w:lang w:val="en"/>
                <w:rPrChange w:id="197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74" w:author="Pham Thi Thu Lan" w:date="2021-01-03T17:25:00Z">
                  <w:rPr>
                    <w:color w:val="FF0000"/>
                    <w:kern w:val="28"/>
                    <w:sz w:val="24"/>
                    <w:szCs w:val="24"/>
                    <w:lang w:val="en"/>
                  </w:rPr>
                </w:rPrChange>
              </w:rPr>
              <w:t>các</w:t>
            </w:r>
            <w:proofErr w:type="spellEnd"/>
            <w:r w:rsidRPr="00395254">
              <w:rPr>
                <w:color w:val="000000"/>
                <w:kern w:val="28"/>
                <w:sz w:val="24"/>
                <w:szCs w:val="24"/>
                <w:lang w:val="en"/>
                <w:rPrChange w:id="197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76" w:author="Pham Thi Thu Lan" w:date="2021-01-03T17:25:00Z">
                  <w:rPr>
                    <w:color w:val="FF0000"/>
                    <w:kern w:val="28"/>
                    <w:sz w:val="24"/>
                    <w:szCs w:val="24"/>
                    <w:lang w:val="en"/>
                  </w:rPr>
                </w:rPrChange>
              </w:rPr>
              <w:t>thành</w:t>
            </w:r>
            <w:proofErr w:type="spellEnd"/>
            <w:r w:rsidRPr="00395254">
              <w:rPr>
                <w:color w:val="000000"/>
                <w:kern w:val="28"/>
                <w:sz w:val="24"/>
                <w:szCs w:val="24"/>
                <w:lang w:val="en"/>
                <w:rPrChange w:id="197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78" w:author="Pham Thi Thu Lan" w:date="2021-01-03T17:25:00Z">
                  <w:rPr>
                    <w:color w:val="FF0000"/>
                    <w:kern w:val="28"/>
                    <w:sz w:val="24"/>
                    <w:szCs w:val="24"/>
                    <w:lang w:val="en"/>
                  </w:rPr>
                </w:rPrChange>
              </w:rPr>
              <w:t>viên</w:t>
            </w:r>
            <w:proofErr w:type="spellEnd"/>
            <w:r w:rsidRPr="00395254">
              <w:rPr>
                <w:color w:val="000000"/>
                <w:kern w:val="28"/>
                <w:sz w:val="24"/>
                <w:szCs w:val="24"/>
                <w:lang w:val="en"/>
                <w:rPrChange w:id="197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80" w:author="Pham Thi Thu Lan" w:date="2021-01-03T17:25:00Z">
                  <w:rPr>
                    <w:color w:val="FF0000"/>
                    <w:kern w:val="28"/>
                    <w:sz w:val="24"/>
                    <w:szCs w:val="24"/>
                    <w:lang w:val="en"/>
                  </w:rPr>
                </w:rPrChange>
              </w:rPr>
              <w:t>thực</w:t>
            </w:r>
            <w:proofErr w:type="spellEnd"/>
            <w:r w:rsidRPr="00395254">
              <w:rPr>
                <w:color w:val="000000"/>
                <w:kern w:val="28"/>
                <w:sz w:val="24"/>
                <w:szCs w:val="24"/>
                <w:lang w:val="en"/>
                <w:rPrChange w:id="198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82" w:author="Pham Thi Thu Lan" w:date="2021-01-03T17:25:00Z">
                  <w:rPr>
                    <w:color w:val="FF0000"/>
                    <w:kern w:val="28"/>
                    <w:sz w:val="24"/>
                    <w:szCs w:val="24"/>
                    <w:lang w:val="en"/>
                  </w:rPr>
                </w:rPrChange>
              </w:rPr>
              <w:t>hiện</w:t>
            </w:r>
            <w:proofErr w:type="spellEnd"/>
            <w:r w:rsidRPr="00395254">
              <w:rPr>
                <w:color w:val="000000"/>
                <w:kern w:val="28"/>
                <w:sz w:val="24"/>
                <w:szCs w:val="24"/>
                <w:lang w:val="en"/>
                <w:rPrChange w:id="198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84"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198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1986" w:author="Pham Thi Thu Lan" w:date="2021-01-03T17:25:00Z">
                  <w:rPr>
                    <w:color w:val="FF0000"/>
                    <w:kern w:val="28"/>
                    <w:sz w:val="24"/>
                    <w:szCs w:val="24"/>
                    <w:lang w:val="en"/>
                  </w:rPr>
                </w:rPrChange>
              </w:rPr>
              <w:t>tài</w:t>
            </w:r>
            <w:proofErr w:type="spellEnd"/>
            <w:r w:rsidRPr="00395254">
              <w:rPr>
                <w:color w:val="000000"/>
                <w:kern w:val="28"/>
                <w:sz w:val="24"/>
                <w:szCs w:val="24"/>
                <w:lang w:val="en"/>
                <w:rPrChange w:id="1987" w:author="Pham Thi Thu Lan" w:date="2021-01-03T17:25:00Z">
                  <w:rPr>
                    <w:color w:val="FF0000"/>
                    <w:kern w:val="28"/>
                    <w:sz w:val="24"/>
                    <w:szCs w:val="24"/>
                    <w:lang w:val="en"/>
                  </w:rPr>
                </w:rPrChange>
              </w:rPr>
              <w:t xml:space="preserve"> </w:t>
            </w:r>
            <w:r w:rsidRPr="00395254">
              <w:rPr>
                <w:i/>
                <w:color w:val="000000"/>
                <w:kern w:val="28"/>
                <w:sz w:val="24"/>
                <w:szCs w:val="24"/>
                <w:lang w:val="en"/>
                <w:rPrChange w:id="1988" w:author="Pham Thi Thu Lan" w:date="2021-01-03T17:25:00Z">
                  <w:rPr>
                    <w:i/>
                    <w:color w:val="FF0000"/>
                    <w:kern w:val="28"/>
                    <w:sz w:val="24"/>
                    <w:szCs w:val="24"/>
                    <w:lang w:val="en"/>
                  </w:rPr>
                </w:rPrChange>
              </w:rPr>
              <w:t>(</w:t>
            </w:r>
            <w:proofErr w:type="spellStart"/>
            <w:r w:rsidRPr="00395254">
              <w:rPr>
                <w:i/>
                <w:color w:val="000000"/>
                <w:kern w:val="28"/>
                <w:sz w:val="24"/>
                <w:szCs w:val="24"/>
                <w:lang w:val="en"/>
                <w:rPrChange w:id="1989" w:author="Pham Thi Thu Lan" w:date="2021-01-03T17:25:00Z">
                  <w:rPr>
                    <w:i/>
                    <w:color w:val="FF0000"/>
                    <w:kern w:val="28"/>
                    <w:sz w:val="24"/>
                    <w:szCs w:val="24"/>
                    <w:lang w:val="en"/>
                  </w:rPr>
                </w:rPrChange>
              </w:rPr>
              <w:t>tổng</w:t>
            </w:r>
            <w:proofErr w:type="spellEnd"/>
            <w:r w:rsidRPr="00395254">
              <w:rPr>
                <w:i/>
                <w:color w:val="000000"/>
                <w:kern w:val="28"/>
                <w:sz w:val="24"/>
                <w:szCs w:val="24"/>
                <w:lang w:val="en"/>
                <w:rPrChange w:id="199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91" w:author="Pham Thi Thu Lan" w:date="2021-01-03T17:25:00Z">
                  <w:rPr>
                    <w:i/>
                    <w:color w:val="FF0000"/>
                    <w:kern w:val="28"/>
                    <w:sz w:val="24"/>
                    <w:szCs w:val="24"/>
                    <w:lang w:val="en"/>
                  </w:rPr>
                </w:rPrChange>
              </w:rPr>
              <w:t>sô</w:t>
            </w:r>
            <w:proofErr w:type="spellEnd"/>
            <w:r w:rsidRPr="00395254">
              <w:rPr>
                <w:i/>
                <w:color w:val="000000"/>
                <w:kern w:val="28"/>
                <w:sz w:val="24"/>
                <w:szCs w:val="24"/>
                <w:lang w:val="en"/>
                <w:rPrChange w:id="199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93" w:author="Pham Thi Thu Lan" w:date="2021-01-03T17:25:00Z">
                  <w:rPr>
                    <w:i/>
                    <w:color w:val="FF0000"/>
                    <w:kern w:val="28"/>
                    <w:sz w:val="24"/>
                    <w:szCs w:val="24"/>
                    <w:lang w:val="en"/>
                  </w:rPr>
                </w:rPrChange>
              </w:rPr>
              <w:t>được</w:t>
            </w:r>
            <w:proofErr w:type="spellEnd"/>
            <w:r w:rsidRPr="00395254">
              <w:rPr>
                <w:i/>
                <w:color w:val="000000"/>
                <w:kern w:val="28"/>
                <w:sz w:val="24"/>
                <w:szCs w:val="24"/>
                <w:lang w:val="en"/>
                <w:rPrChange w:id="199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95" w:author="Pham Thi Thu Lan" w:date="2021-01-03T17:25:00Z">
                  <w:rPr>
                    <w:i/>
                    <w:color w:val="FF0000"/>
                    <w:kern w:val="28"/>
                    <w:sz w:val="24"/>
                    <w:szCs w:val="24"/>
                    <w:lang w:val="en"/>
                  </w:rPr>
                </w:rPrChange>
              </w:rPr>
              <w:t>phê</w:t>
            </w:r>
            <w:proofErr w:type="spellEnd"/>
            <w:r w:rsidRPr="00395254">
              <w:rPr>
                <w:i/>
                <w:color w:val="000000"/>
                <w:kern w:val="28"/>
                <w:sz w:val="24"/>
                <w:szCs w:val="24"/>
                <w:lang w:val="en"/>
                <w:rPrChange w:id="199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97" w:author="Pham Thi Thu Lan" w:date="2021-01-03T17:25:00Z">
                  <w:rPr>
                    <w:i/>
                    <w:color w:val="FF0000"/>
                    <w:kern w:val="28"/>
                    <w:sz w:val="24"/>
                    <w:szCs w:val="24"/>
                    <w:lang w:val="en"/>
                  </w:rPr>
                </w:rPrChange>
              </w:rPr>
              <w:t>duyệt</w:t>
            </w:r>
            <w:proofErr w:type="spellEnd"/>
            <w:r w:rsidRPr="00395254">
              <w:rPr>
                <w:i/>
                <w:color w:val="000000"/>
                <w:kern w:val="28"/>
                <w:sz w:val="24"/>
                <w:szCs w:val="24"/>
                <w:lang w:val="en"/>
                <w:rPrChange w:id="199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1999" w:author="Pham Thi Thu Lan" w:date="2021-01-03T17:25:00Z">
                  <w:rPr>
                    <w:i/>
                    <w:color w:val="FF0000"/>
                    <w:kern w:val="28"/>
                    <w:sz w:val="24"/>
                    <w:szCs w:val="24"/>
                    <w:lang w:val="en"/>
                  </w:rPr>
                </w:rPrChange>
              </w:rPr>
              <w:t>trong</w:t>
            </w:r>
            <w:proofErr w:type="spellEnd"/>
            <w:r w:rsidRPr="00395254">
              <w:rPr>
                <w:i/>
                <w:color w:val="000000"/>
                <w:kern w:val="28"/>
                <w:sz w:val="24"/>
                <w:szCs w:val="24"/>
                <w:lang w:val="en"/>
                <w:rPrChange w:id="200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01" w:author="Pham Thi Thu Lan" w:date="2021-01-03T17:25:00Z">
                  <w:rPr>
                    <w:i/>
                    <w:color w:val="FF0000"/>
                    <w:kern w:val="28"/>
                    <w:sz w:val="24"/>
                    <w:szCs w:val="24"/>
                    <w:lang w:val="en"/>
                  </w:rPr>
                </w:rPrChange>
              </w:rPr>
              <w:t>Dự</w:t>
            </w:r>
            <w:proofErr w:type="spellEnd"/>
            <w:r w:rsidRPr="00395254">
              <w:rPr>
                <w:i/>
                <w:color w:val="000000"/>
                <w:kern w:val="28"/>
                <w:sz w:val="24"/>
                <w:szCs w:val="24"/>
                <w:lang w:val="en"/>
                <w:rPrChange w:id="200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03" w:author="Pham Thi Thu Lan" w:date="2021-01-03T17:25:00Z">
                  <w:rPr>
                    <w:i/>
                    <w:color w:val="FF0000"/>
                    <w:kern w:val="28"/>
                    <w:sz w:val="24"/>
                    <w:szCs w:val="24"/>
                    <w:lang w:val="en"/>
                  </w:rPr>
                </w:rPrChange>
              </w:rPr>
              <w:t>toán</w:t>
            </w:r>
            <w:proofErr w:type="spellEnd"/>
            <w:r w:rsidRPr="00395254">
              <w:rPr>
                <w:i/>
                <w:color w:val="000000"/>
                <w:kern w:val="28"/>
                <w:sz w:val="24"/>
                <w:szCs w:val="24"/>
                <w:lang w:val="en"/>
                <w:rPrChange w:id="2004" w:author="Pham Thi Thu Lan" w:date="2021-01-03T17:25:00Z">
                  <w:rPr>
                    <w:i/>
                    <w:color w:val="FF0000"/>
                    <w:kern w:val="28"/>
                    <w:sz w:val="24"/>
                    <w:szCs w:val="24"/>
                    <w:lang w:val="en"/>
                  </w:rPr>
                </w:rPrChange>
              </w:rPr>
              <w:t xml:space="preserve"> chi </w:t>
            </w:r>
            <w:proofErr w:type="spellStart"/>
            <w:r w:rsidRPr="00395254">
              <w:rPr>
                <w:i/>
                <w:color w:val="000000"/>
                <w:kern w:val="28"/>
                <w:sz w:val="24"/>
                <w:szCs w:val="24"/>
                <w:lang w:val="en"/>
                <w:rPrChange w:id="2005" w:author="Pham Thi Thu Lan" w:date="2021-01-03T17:25:00Z">
                  <w:rPr>
                    <w:i/>
                    <w:color w:val="FF0000"/>
                    <w:kern w:val="28"/>
                    <w:sz w:val="24"/>
                    <w:szCs w:val="24"/>
                    <w:lang w:val="en"/>
                  </w:rPr>
                </w:rPrChange>
              </w:rPr>
              <w:t>tiết</w:t>
            </w:r>
            <w:proofErr w:type="spellEnd"/>
            <w:r w:rsidRPr="00395254">
              <w:rPr>
                <w:i/>
                <w:color w:val="000000"/>
                <w:kern w:val="28"/>
                <w:sz w:val="24"/>
                <w:szCs w:val="24"/>
                <w:lang w:val="en"/>
                <w:rPrChange w:id="200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07" w:author="Pham Thi Thu Lan" w:date="2021-01-03T17:25:00Z">
                  <w:rPr>
                    <w:i/>
                    <w:color w:val="FF0000"/>
                    <w:kern w:val="28"/>
                    <w:sz w:val="24"/>
                    <w:szCs w:val="24"/>
                    <w:lang w:val="en"/>
                  </w:rPr>
                </w:rPrChange>
              </w:rPr>
              <w:t>theo</w:t>
            </w:r>
            <w:proofErr w:type="spellEnd"/>
            <w:r w:rsidRPr="00395254">
              <w:rPr>
                <w:i/>
                <w:color w:val="000000"/>
                <w:kern w:val="28"/>
                <w:sz w:val="24"/>
                <w:szCs w:val="24"/>
                <w:lang w:val="en"/>
                <w:rPrChange w:id="200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09" w:author="Pham Thi Thu Lan" w:date="2021-01-03T17:25:00Z">
                  <w:rPr>
                    <w:i/>
                    <w:color w:val="FF0000"/>
                    <w:kern w:val="28"/>
                    <w:sz w:val="24"/>
                    <w:szCs w:val="24"/>
                    <w:lang w:val="en"/>
                  </w:rPr>
                </w:rPrChange>
              </w:rPr>
              <w:t>tiến</w:t>
            </w:r>
            <w:proofErr w:type="spellEnd"/>
            <w:r w:rsidRPr="00395254">
              <w:rPr>
                <w:i/>
                <w:color w:val="000000"/>
                <w:kern w:val="28"/>
                <w:sz w:val="24"/>
                <w:szCs w:val="24"/>
                <w:lang w:val="en"/>
                <w:rPrChange w:id="201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11" w:author="Pham Thi Thu Lan" w:date="2021-01-03T17:25:00Z">
                  <w:rPr>
                    <w:i/>
                    <w:color w:val="FF0000"/>
                    <w:kern w:val="28"/>
                    <w:sz w:val="24"/>
                    <w:szCs w:val="24"/>
                    <w:lang w:val="en"/>
                  </w:rPr>
                </w:rPrChange>
              </w:rPr>
              <w:t>độ</w:t>
            </w:r>
            <w:proofErr w:type="spellEnd"/>
            <w:r w:rsidRPr="00395254">
              <w:rPr>
                <w:i/>
                <w:color w:val="000000"/>
                <w:kern w:val="28"/>
                <w:sz w:val="24"/>
                <w:szCs w:val="24"/>
                <w:lang w:val="en"/>
                <w:rPrChange w:id="201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13" w:author="Pham Thi Thu Lan" w:date="2021-01-03T17:25:00Z">
                  <w:rPr>
                    <w:i/>
                    <w:color w:val="FF0000"/>
                    <w:kern w:val="28"/>
                    <w:sz w:val="24"/>
                    <w:szCs w:val="24"/>
                    <w:lang w:val="en"/>
                  </w:rPr>
                </w:rPrChange>
              </w:rPr>
              <w:t>cấp</w:t>
            </w:r>
            <w:proofErr w:type="spellEnd"/>
            <w:r w:rsidRPr="00395254">
              <w:rPr>
                <w:i/>
                <w:color w:val="000000"/>
                <w:kern w:val="28"/>
                <w:sz w:val="24"/>
                <w:szCs w:val="24"/>
                <w:lang w:val="en"/>
                <w:rPrChange w:id="201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15" w:author="Pham Thi Thu Lan" w:date="2021-01-03T17:25:00Z">
                  <w:rPr>
                    <w:i/>
                    <w:color w:val="FF0000"/>
                    <w:kern w:val="28"/>
                    <w:sz w:val="24"/>
                    <w:szCs w:val="24"/>
                    <w:lang w:val="en"/>
                  </w:rPr>
                </w:rPrChange>
              </w:rPr>
              <w:t>kinh</w:t>
            </w:r>
            <w:proofErr w:type="spellEnd"/>
            <w:r w:rsidRPr="00395254">
              <w:rPr>
                <w:i/>
                <w:color w:val="000000"/>
                <w:kern w:val="28"/>
                <w:sz w:val="24"/>
                <w:szCs w:val="24"/>
                <w:lang w:val="en"/>
                <w:rPrChange w:id="201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17" w:author="Pham Thi Thu Lan" w:date="2021-01-03T17:25:00Z">
                  <w:rPr>
                    <w:i/>
                    <w:color w:val="FF0000"/>
                    <w:kern w:val="28"/>
                    <w:sz w:val="24"/>
                    <w:szCs w:val="24"/>
                    <w:lang w:val="en"/>
                  </w:rPr>
                </w:rPrChange>
              </w:rPr>
              <w:t>phí</w:t>
            </w:r>
            <w:proofErr w:type="spellEnd"/>
            <w:r w:rsidRPr="00395254">
              <w:rPr>
                <w:i/>
                <w:color w:val="000000"/>
                <w:kern w:val="28"/>
                <w:sz w:val="24"/>
                <w:szCs w:val="24"/>
                <w:lang w:val="en"/>
                <w:rPrChange w:id="201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19" w:author="Pham Thi Thu Lan" w:date="2021-01-03T17:25:00Z">
                  <w:rPr>
                    <w:i/>
                    <w:color w:val="FF0000"/>
                    <w:kern w:val="28"/>
                    <w:sz w:val="24"/>
                    <w:szCs w:val="24"/>
                    <w:lang w:val="en"/>
                  </w:rPr>
                </w:rPrChange>
              </w:rPr>
              <w:t>các</w:t>
            </w:r>
            <w:proofErr w:type="spellEnd"/>
            <w:r w:rsidRPr="00395254">
              <w:rPr>
                <w:i/>
                <w:color w:val="000000"/>
                <w:kern w:val="28"/>
                <w:sz w:val="24"/>
                <w:szCs w:val="24"/>
                <w:lang w:val="en"/>
                <w:rPrChange w:id="202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21" w:author="Pham Thi Thu Lan" w:date="2021-01-03T17:25:00Z">
                  <w:rPr>
                    <w:i/>
                    <w:color w:val="FF0000"/>
                    <w:kern w:val="28"/>
                    <w:sz w:val="24"/>
                    <w:szCs w:val="24"/>
                    <w:lang w:val="en"/>
                  </w:rPr>
                </w:rPrChange>
              </w:rPr>
              <w:t>đợt</w:t>
            </w:r>
            <w:proofErr w:type="spellEnd"/>
            <w:r w:rsidRPr="00395254">
              <w:rPr>
                <w:i/>
                <w:color w:val="000000"/>
                <w:kern w:val="28"/>
                <w:sz w:val="24"/>
                <w:szCs w:val="24"/>
                <w:lang w:val="en"/>
                <w:rPrChange w:id="202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23" w:author="Pham Thi Thu Lan" w:date="2021-01-03T17:25:00Z">
                  <w:rPr>
                    <w:i/>
                    <w:color w:val="FF0000"/>
                    <w:kern w:val="28"/>
                    <w:sz w:val="24"/>
                    <w:szCs w:val="24"/>
                    <w:lang w:val="en"/>
                  </w:rPr>
                </w:rPrChange>
              </w:rPr>
              <w:t>sô</w:t>
            </w:r>
            <w:proofErr w:type="spellEnd"/>
            <w:r w:rsidRPr="00395254">
              <w:rPr>
                <w:i/>
                <w:color w:val="000000"/>
                <w:kern w:val="28"/>
                <w:sz w:val="24"/>
                <w:szCs w:val="24"/>
                <w:lang w:val="en"/>
                <w:rPrChange w:id="202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25" w:author="Pham Thi Thu Lan" w:date="2021-01-03T17:25:00Z">
                  <w:rPr>
                    <w:i/>
                    <w:color w:val="FF0000"/>
                    <w:kern w:val="28"/>
                    <w:sz w:val="24"/>
                    <w:szCs w:val="24"/>
                    <w:lang w:val="en"/>
                  </w:rPr>
                </w:rPrChange>
              </w:rPr>
              <w:t>đa</w:t>
            </w:r>
            <w:proofErr w:type="spellEnd"/>
            <w:r w:rsidRPr="00395254">
              <w:rPr>
                <w:i/>
                <w:color w:val="000000"/>
                <w:kern w:val="28"/>
                <w:sz w:val="24"/>
                <w:szCs w:val="24"/>
                <w:lang w:val="en"/>
                <w:rPrChange w:id="202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27" w:author="Pham Thi Thu Lan" w:date="2021-01-03T17:25:00Z">
                  <w:rPr>
                    <w:i/>
                    <w:color w:val="FF0000"/>
                    <w:kern w:val="28"/>
                    <w:sz w:val="24"/>
                    <w:szCs w:val="24"/>
                    <w:lang w:val="en"/>
                  </w:rPr>
                </w:rPrChange>
              </w:rPr>
              <w:t>tạm</w:t>
            </w:r>
            <w:proofErr w:type="spellEnd"/>
            <w:r w:rsidRPr="00395254">
              <w:rPr>
                <w:i/>
                <w:color w:val="000000"/>
                <w:kern w:val="28"/>
                <w:sz w:val="24"/>
                <w:szCs w:val="24"/>
                <w:lang w:val="en"/>
                <w:rPrChange w:id="202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29" w:author="Pham Thi Thu Lan" w:date="2021-01-03T17:25:00Z">
                  <w:rPr>
                    <w:i/>
                    <w:color w:val="FF0000"/>
                    <w:kern w:val="28"/>
                    <w:sz w:val="24"/>
                    <w:szCs w:val="24"/>
                    <w:lang w:val="en"/>
                  </w:rPr>
                </w:rPrChange>
              </w:rPr>
              <w:t>ứng</w:t>
            </w:r>
            <w:proofErr w:type="spellEnd"/>
            <w:r w:rsidRPr="00395254">
              <w:rPr>
                <w:i/>
                <w:color w:val="000000"/>
                <w:kern w:val="28"/>
                <w:sz w:val="24"/>
                <w:szCs w:val="24"/>
                <w:lang w:val="en"/>
                <w:rPrChange w:id="203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31" w:author="Pham Thi Thu Lan" w:date="2021-01-03T17:25:00Z">
                  <w:rPr>
                    <w:i/>
                    <w:color w:val="FF0000"/>
                    <w:kern w:val="28"/>
                    <w:sz w:val="24"/>
                    <w:szCs w:val="24"/>
                    <w:lang w:val="en"/>
                  </w:rPr>
                </w:rPrChange>
              </w:rPr>
              <w:t>sô</w:t>
            </w:r>
            <w:proofErr w:type="spellEnd"/>
            <w:r w:rsidRPr="00395254">
              <w:rPr>
                <w:i/>
                <w:color w:val="000000"/>
                <w:kern w:val="28"/>
                <w:sz w:val="24"/>
                <w:szCs w:val="24"/>
                <w:lang w:val="en"/>
                <w:rPrChange w:id="203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33" w:author="Pham Thi Thu Lan" w:date="2021-01-03T17:25:00Z">
                  <w:rPr>
                    <w:i/>
                    <w:color w:val="FF0000"/>
                    <w:kern w:val="28"/>
                    <w:sz w:val="24"/>
                    <w:szCs w:val="24"/>
                    <w:lang w:val="en"/>
                  </w:rPr>
                </w:rPrChange>
              </w:rPr>
              <w:t>còn</w:t>
            </w:r>
            <w:proofErr w:type="spellEnd"/>
            <w:r w:rsidRPr="00395254">
              <w:rPr>
                <w:i/>
                <w:color w:val="000000"/>
                <w:kern w:val="28"/>
                <w:sz w:val="24"/>
                <w:szCs w:val="24"/>
                <w:lang w:val="en"/>
                <w:rPrChange w:id="203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35" w:author="Pham Thi Thu Lan" w:date="2021-01-03T17:25:00Z">
                  <w:rPr>
                    <w:i/>
                    <w:color w:val="FF0000"/>
                    <w:kern w:val="28"/>
                    <w:sz w:val="24"/>
                    <w:szCs w:val="24"/>
                    <w:lang w:val="en"/>
                  </w:rPr>
                </w:rPrChange>
              </w:rPr>
              <w:t>phải</w:t>
            </w:r>
            <w:proofErr w:type="spellEnd"/>
            <w:r w:rsidRPr="00395254">
              <w:rPr>
                <w:i/>
                <w:color w:val="000000"/>
                <w:kern w:val="28"/>
                <w:sz w:val="24"/>
                <w:szCs w:val="24"/>
                <w:lang w:val="en"/>
                <w:rPrChange w:id="203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37" w:author="Pham Thi Thu Lan" w:date="2021-01-03T17:25:00Z">
                  <w:rPr>
                    <w:i/>
                    <w:color w:val="FF0000"/>
                    <w:kern w:val="28"/>
                    <w:sz w:val="24"/>
                    <w:szCs w:val="24"/>
                    <w:lang w:val="en"/>
                  </w:rPr>
                </w:rPrChange>
              </w:rPr>
              <w:t>thanh</w:t>
            </w:r>
            <w:proofErr w:type="spellEnd"/>
            <w:r w:rsidRPr="00395254">
              <w:rPr>
                <w:i/>
                <w:color w:val="000000"/>
                <w:kern w:val="28"/>
                <w:sz w:val="24"/>
                <w:szCs w:val="24"/>
                <w:lang w:val="en"/>
                <w:rPrChange w:id="203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39" w:author="Pham Thi Thu Lan" w:date="2021-01-03T17:25:00Z">
                  <w:rPr>
                    <w:i/>
                    <w:color w:val="FF0000"/>
                    <w:kern w:val="28"/>
                    <w:sz w:val="24"/>
                    <w:szCs w:val="24"/>
                    <w:lang w:val="en"/>
                  </w:rPr>
                </w:rPrChange>
              </w:rPr>
              <w:t>toán</w:t>
            </w:r>
            <w:proofErr w:type="spellEnd"/>
            <w:r w:rsidRPr="00395254">
              <w:rPr>
                <w:i/>
                <w:color w:val="000000"/>
                <w:kern w:val="28"/>
                <w:sz w:val="24"/>
                <w:szCs w:val="24"/>
                <w:lang w:val="en"/>
                <w:rPrChange w:id="204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41" w:author="Pham Thi Thu Lan" w:date="2021-01-03T17:25:00Z">
                  <w:rPr>
                    <w:i/>
                    <w:color w:val="FF0000"/>
                    <w:kern w:val="28"/>
                    <w:sz w:val="24"/>
                    <w:szCs w:val="24"/>
                    <w:lang w:val="en"/>
                  </w:rPr>
                </w:rPrChange>
              </w:rPr>
              <w:t>nghĩa</w:t>
            </w:r>
            <w:proofErr w:type="spellEnd"/>
            <w:r w:rsidRPr="00395254">
              <w:rPr>
                <w:i/>
                <w:color w:val="000000"/>
                <w:kern w:val="28"/>
                <w:sz w:val="24"/>
                <w:szCs w:val="24"/>
                <w:lang w:val="en"/>
                <w:rPrChange w:id="2042" w:author="Pham Thi Thu Lan" w:date="2021-01-03T17:25:00Z">
                  <w:rPr>
                    <w:i/>
                    <w:color w:val="FF0000"/>
                    <w:kern w:val="28"/>
                    <w:sz w:val="24"/>
                    <w:szCs w:val="24"/>
                    <w:lang w:val="en"/>
                  </w:rPr>
                </w:rPrChange>
              </w:rPr>
              <w:t xml:space="preserve"> vụ </w:t>
            </w:r>
            <w:proofErr w:type="spellStart"/>
            <w:r w:rsidRPr="00395254">
              <w:rPr>
                <w:i/>
                <w:color w:val="000000"/>
                <w:kern w:val="28"/>
                <w:sz w:val="24"/>
                <w:szCs w:val="24"/>
                <w:lang w:val="en"/>
                <w:rPrChange w:id="2043" w:author="Pham Thi Thu Lan" w:date="2021-01-03T17:25:00Z">
                  <w:rPr>
                    <w:i/>
                    <w:color w:val="FF0000"/>
                    <w:kern w:val="28"/>
                    <w:sz w:val="24"/>
                    <w:szCs w:val="24"/>
                    <w:lang w:val="en"/>
                  </w:rPr>
                </w:rPrChange>
              </w:rPr>
              <w:t>thuê</w:t>
            </w:r>
            <w:proofErr w:type="spellEnd"/>
            <w:r w:rsidRPr="00395254">
              <w:rPr>
                <w:i/>
                <w:color w:val="000000"/>
                <w:kern w:val="28"/>
                <w:sz w:val="24"/>
                <w:szCs w:val="24"/>
                <w:lang w:val="en"/>
                <w:rPrChange w:id="204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45" w:author="Pham Thi Thu Lan" w:date="2021-01-03T17:25:00Z">
                  <w:rPr>
                    <w:i/>
                    <w:color w:val="FF0000"/>
                    <w:kern w:val="28"/>
                    <w:sz w:val="24"/>
                    <w:szCs w:val="24"/>
                    <w:lang w:val="en"/>
                  </w:rPr>
                </w:rPrChange>
              </w:rPr>
              <w:t>thu</w:t>
            </w:r>
            <w:proofErr w:type="spellEnd"/>
            <w:r w:rsidRPr="00395254">
              <w:rPr>
                <w:i/>
                <w:color w:val="000000"/>
                <w:kern w:val="28"/>
                <w:sz w:val="24"/>
                <w:szCs w:val="24"/>
                <w:lang w:val="en"/>
                <w:rPrChange w:id="204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47" w:author="Pham Thi Thu Lan" w:date="2021-01-03T17:25:00Z">
                  <w:rPr>
                    <w:i/>
                    <w:color w:val="FF0000"/>
                    <w:kern w:val="28"/>
                    <w:sz w:val="24"/>
                    <w:szCs w:val="24"/>
                    <w:lang w:val="en"/>
                  </w:rPr>
                </w:rPrChange>
              </w:rPr>
              <w:t>nhập</w:t>
            </w:r>
            <w:proofErr w:type="spellEnd"/>
            <w:r w:rsidRPr="00395254">
              <w:rPr>
                <w:i/>
                <w:color w:val="000000"/>
                <w:kern w:val="28"/>
                <w:sz w:val="24"/>
                <w:szCs w:val="24"/>
                <w:lang w:val="en"/>
                <w:rPrChange w:id="2048" w:author="Pham Thi Thu Lan" w:date="2021-01-03T17:25:00Z">
                  <w:rPr>
                    <w:i/>
                    <w:color w:val="FF0000"/>
                    <w:kern w:val="28"/>
                    <w:sz w:val="24"/>
                    <w:szCs w:val="24"/>
                    <w:lang w:val="en"/>
                  </w:rPr>
                </w:rPrChange>
              </w:rPr>
              <w:t xml:space="preserve"> cá </w:t>
            </w:r>
            <w:proofErr w:type="spellStart"/>
            <w:r w:rsidRPr="00395254">
              <w:rPr>
                <w:i/>
                <w:color w:val="000000"/>
                <w:kern w:val="28"/>
                <w:sz w:val="24"/>
                <w:szCs w:val="24"/>
                <w:lang w:val="en"/>
                <w:rPrChange w:id="2049" w:author="Pham Thi Thu Lan" w:date="2021-01-03T17:25:00Z">
                  <w:rPr>
                    <w:i/>
                    <w:color w:val="FF0000"/>
                    <w:kern w:val="28"/>
                    <w:sz w:val="24"/>
                    <w:szCs w:val="24"/>
                    <w:lang w:val="en"/>
                  </w:rPr>
                </w:rPrChange>
              </w:rPr>
              <w:t>nhân</w:t>
            </w:r>
            <w:proofErr w:type="spellEnd"/>
            <w:r w:rsidRPr="00395254">
              <w:rPr>
                <w:i/>
                <w:color w:val="000000"/>
                <w:kern w:val="28"/>
                <w:sz w:val="24"/>
                <w:szCs w:val="24"/>
                <w:lang w:val="en"/>
                <w:rPrChange w:id="205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51" w:author="Pham Thi Thu Lan" w:date="2021-01-03T17:25:00Z">
                  <w:rPr>
                    <w:i/>
                    <w:color w:val="FF0000"/>
                    <w:kern w:val="28"/>
                    <w:sz w:val="24"/>
                    <w:szCs w:val="24"/>
                    <w:lang w:val="en"/>
                  </w:rPr>
                </w:rPrChange>
              </w:rPr>
              <w:t>khấu</w:t>
            </w:r>
            <w:proofErr w:type="spellEnd"/>
            <w:r w:rsidRPr="00395254">
              <w:rPr>
                <w:i/>
                <w:color w:val="000000"/>
                <w:kern w:val="28"/>
                <w:sz w:val="24"/>
                <w:szCs w:val="24"/>
                <w:lang w:val="en"/>
                <w:rPrChange w:id="2052"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53" w:author="Pham Thi Thu Lan" w:date="2021-01-03T17:25:00Z">
                  <w:rPr>
                    <w:i/>
                    <w:color w:val="FF0000"/>
                    <w:kern w:val="28"/>
                    <w:sz w:val="24"/>
                    <w:szCs w:val="24"/>
                    <w:lang w:val="en"/>
                  </w:rPr>
                </w:rPrChange>
              </w:rPr>
              <w:t>trư</w:t>
            </w:r>
            <w:proofErr w:type="spellEnd"/>
            <w:r w:rsidRPr="00395254">
              <w:rPr>
                <w:i/>
                <w:color w:val="000000"/>
                <w:kern w:val="28"/>
                <w:sz w:val="24"/>
                <w:szCs w:val="24"/>
                <w:lang w:val="en"/>
                <w:rPrChange w:id="205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55" w:author="Pham Thi Thu Lan" w:date="2021-01-03T17:25:00Z">
                  <w:rPr>
                    <w:i/>
                    <w:color w:val="FF0000"/>
                    <w:kern w:val="28"/>
                    <w:sz w:val="24"/>
                    <w:szCs w:val="24"/>
                    <w:lang w:val="en"/>
                  </w:rPr>
                </w:rPrChange>
              </w:rPr>
              <w:t>tại</w:t>
            </w:r>
            <w:proofErr w:type="spellEnd"/>
            <w:r w:rsidRPr="00395254">
              <w:rPr>
                <w:i/>
                <w:color w:val="000000"/>
                <w:kern w:val="28"/>
                <w:sz w:val="24"/>
                <w:szCs w:val="24"/>
                <w:lang w:val="en"/>
                <w:rPrChange w:id="2056"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57" w:author="Pham Thi Thu Lan" w:date="2021-01-03T17:25:00Z">
                  <w:rPr>
                    <w:i/>
                    <w:color w:val="FF0000"/>
                    <w:kern w:val="28"/>
                    <w:sz w:val="24"/>
                    <w:szCs w:val="24"/>
                    <w:lang w:val="en"/>
                  </w:rPr>
                </w:rPrChange>
              </w:rPr>
              <w:t>nguồn</w:t>
            </w:r>
            <w:proofErr w:type="spellEnd"/>
            <w:r w:rsidRPr="00395254">
              <w:rPr>
                <w:i/>
                <w:color w:val="000000"/>
                <w:kern w:val="28"/>
                <w:sz w:val="24"/>
                <w:szCs w:val="24"/>
                <w:lang w:val="en"/>
                <w:rPrChange w:id="2058"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59" w:author="Pham Thi Thu Lan" w:date="2021-01-03T17:25:00Z">
                  <w:rPr>
                    <w:i/>
                    <w:color w:val="FF0000"/>
                    <w:kern w:val="28"/>
                    <w:sz w:val="24"/>
                    <w:szCs w:val="24"/>
                    <w:lang w:val="en"/>
                  </w:rPr>
                </w:rPrChange>
              </w:rPr>
              <w:t>phải</w:t>
            </w:r>
            <w:proofErr w:type="spellEnd"/>
            <w:r w:rsidRPr="00395254">
              <w:rPr>
                <w:i/>
                <w:color w:val="000000"/>
                <w:kern w:val="28"/>
                <w:sz w:val="24"/>
                <w:szCs w:val="24"/>
                <w:lang w:val="en"/>
                <w:rPrChange w:id="2060"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61" w:author="Pham Thi Thu Lan" w:date="2021-01-03T17:25:00Z">
                  <w:rPr>
                    <w:i/>
                    <w:color w:val="FF0000"/>
                    <w:kern w:val="28"/>
                    <w:sz w:val="24"/>
                    <w:szCs w:val="24"/>
                    <w:lang w:val="en"/>
                  </w:rPr>
                </w:rPrChange>
              </w:rPr>
              <w:t>nộp</w:t>
            </w:r>
            <w:proofErr w:type="spellEnd"/>
            <w:r w:rsidRPr="00395254">
              <w:rPr>
                <w:i/>
                <w:color w:val="000000"/>
                <w:kern w:val="28"/>
                <w:sz w:val="24"/>
                <w:szCs w:val="24"/>
                <w:lang w:val="en"/>
                <w:rPrChange w:id="2062" w:author="Pham Thi Thu Lan" w:date="2021-01-03T17:25:00Z">
                  <w:rPr>
                    <w:i/>
                    <w:color w:val="FF0000"/>
                    <w:kern w:val="28"/>
                    <w:sz w:val="24"/>
                    <w:szCs w:val="24"/>
                    <w:lang w:val="en"/>
                  </w:rPr>
                </w:rPrChange>
              </w:rPr>
              <w:t>)</w:t>
            </w:r>
          </w:p>
          <w:p w14:paraId="5E09CEA9" w14:textId="77777777" w:rsidR="00FE71BD" w:rsidRPr="00395254" w:rsidRDefault="00FE71BD" w:rsidP="00FE71BD">
            <w:pPr>
              <w:widowControl w:val="0"/>
              <w:rPr>
                <w:i/>
                <w:color w:val="000000"/>
                <w:kern w:val="28"/>
                <w:sz w:val="24"/>
                <w:szCs w:val="24"/>
                <w:lang w:val="en"/>
                <w:rPrChange w:id="2063" w:author="Pham Thi Thu Lan" w:date="2021-01-03T17:25:00Z">
                  <w:rPr>
                    <w:i/>
                    <w:color w:val="FF0000"/>
                    <w:kern w:val="28"/>
                    <w:sz w:val="24"/>
                    <w:szCs w:val="24"/>
                    <w:lang w:val="en"/>
                  </w:rPr>
                </w:rPrChange>
              </w:rPr>
            </w:pPr>
            <w:r w:rsidRPr="00395254">
              <w:rPr>
                <w:color w:val="000000"/>
                <w:kern w:val="28"/>
                <w:sz w:val="24"/>
                <w:szCs w:val="24"/>
                <w:lang w:val="en"/>
                <w:rPrChange w:id="206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65" w:author="Pham Thi Thu Lan" w:date="2021-01-03T17:25:00Z">
                  <w:rPr>
                    <w:color w:val="FF0000"/>
                    <w:kern w:val="28"/>
                    <w:sz w:val="24"/>
                    <w:szCs w:val="24"/>
                    <w:lang w:val="en"/>
                  </w:rPr>
                </w:rPrChange>
              </w:rPr>
              <w:t>Bản</w:t>
            </w:r>
            <w:proofErr w:type="spellEnd"/>
            <w:r w:rsidRPr="00395254">
              <w:rPr>
                <w:color w:val="000000"/>
                <w:kern w:val="28"/>
                <w:sz w:val="24"/>
                <w:szCs w:val="24"/>
                <w:lang w:val="en"/>
                <w:rPrChange w:id="206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67" w:author="Pham Thi Thu Lan" w:date="2021-01-03T17:25:00Z">
                  <w:rPr>
                    <w:color w:val="FF0000"/>
                    <w:kern w:val="28"/>
                    <w:sz w:val="24"/>
                    <w:szCs w:val="24"/>
                    <w:lang w:val="en"/>
                  </w:rPr>
                </w:rPrChange>
              </w:rPr>
              <w:t>phô</w:t>
            </w:r>
            <w:proofErr w:type="spellEnd"/>
            <w:r w:rsidRPr="00395254">
              <w:rPr>
                <w:color w:val="000000"/>
                <w:kern w:val="28"/>
                <w:sz w:val="24"/>
                <w:szCs w:val="24"/>
                <w:lang w:val="en"/>
                <w:rPrChange w:id="206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69" w:author="Pham Thi Thu Lan" w:date="2021-01-03T17:25:00Z">
                  <w:rPr>
                    <w:color w:val="FF0000"/>
                    <w:kern w:val="28"/>
                    <w:sz w:val="24"/>
                    <w:szCs w:val="24"/>
                    <w:lang w:val="en"/>
                  </w:rPr>
                </w:rPrChange>
              </w:rPr>
              <w:t>tô</w:t>
            </w:r>
            <w:proofErr w:type="spellEnd"/>
            <w:r w:rsidRPr="00395254">
              <w:rPr>
                <w:color w:val="000000"/>
                <w:kern w:val="28"/>
                <w:sz w:val="24"/>
                <w:szCs w:val="24"/>
                <w:lang w:val="en"/>
                <w:rPrChange w:id="207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71" w:author="Pham Thi Thu Lan" w:date="2021-01-03T17:25:00Z">
                  <w:rPr>
                    <w:color w:val="FF0000"/>
                    <w:kern w:val="28"/>
                    <w:sz w:val="24"/>
                    <w:szCs w:val="24"/>
                    <w:lang w:val="en"/>
                  </w:rPr>
                </w:rPrChange>
              </w:rPr>
              <w:t>Dự</w:t>
            </w:r>
            <w:proofErr w:type="spellEnd"/>
            <w:r w:rsidRPr="00395254">
              <w:rPr>
                <w:color w:val="000000"/>
                <w:kern w:val="28"/>
                <w:sz w:val="24"/>
                <w:szCs w:val="24"/>
                <w:lang w:val="en"/>
                <w:rPrChange w:id="207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73" w:author="Pham Thi Thu Lan" w:date="2021-01-03T17:25:00Z">
                  <w:rPr>
                    <w:color w:val="FF0000"/>
                    <w:kern w:val="28"/>
                    <w:sz w:val="24"/>
                    <w:szCs w:val="24"/>
                    <w:lang w:val="en"/>
                  </w:rPr>
                </w:rPrChange>
              </w:rPr>
              <w:t>toán</w:t>
            </w:r>
            <w:proofErr w:type="spellEnd"/>
            <w:r w:rsidRPr="00395254">
              <w:rPr>
                <w:color w:val="000000"/>
                <w:kern w:val="28"/>
                <w:sz w:val="24"/>
                <w:szCs w:val="24"/>
                <w:lang w:val="en"/>
                <w:rPrChange w:id="2074" w:author="Pham Thi Thu Lan" w:date="2021-01-03T17:25:00Z">
                  <w:rPr>
                    <w:color w:val="FF0000"/>
                    <w:kern w:val="28"/>
                    <w:sz w:val="24"/>
                    <w:szCs w:val="24"/>
                    <w:lang w:val="en"/>
                  </w:rPr>
                </w:rPrChange>
              </w:rPr>
              <w:t xml:space="preserve"> chi </w:t>
            </w:r>
            <w:proofErr w:type="spellStart"/>
            <w:r w:rsidRPr="00395254">
              <w:rPr>
                <w:color w:val="000000"/>
                <w:kern w:val="28"/>
                <w:sz w:val="24"/>
                <w:szCs w:val="24"/>
                <w:lang w:val="en"/>
                <w:rPrChange w:id="2075" w:author="Pham Thi Thu Lan" w:date="2021-01-03T17:25:00Z">
                  <w:rPr>
                    <w:color w:val="FF0000"/>
                    <w:kern w:val="28"/>
                    <w:sz w:val="24"/>
                    <w:szCs w:val="24"/>
                    <w:lang w:val="en"/>
                  </w:rPr>
                </w:rPrChange>
              </w:rPr>
              <w:t>tiết</w:t>
            </w:r>
            <w:proofErr w:type="spellEnd"/>
            <w:r w:rsidRPr="00395254">
              <w:rPr>
                <w:color w:val="000000"/>
                <w:kern w:val="28"/>
                <w:sz w:val="24"/>
                <w:szCs w:val="24"/>
                <w:lang w:val="en"/>
                <w:rPrChange w:id="207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77" w:author="Pham Thi Thu Lan" w:date="2021-01-03T17:25:00Z">
                  <w:rPr>
                    <w:color w:val="FF0000"/>
                    <w:kern w:val="28"/>
                    <w:sz w:val="24"/>
                    <w:szCs w:val="24"/>
                    <w:lang w:val="en"/>
                  </w:rPr>
                </w:rPrChange>
              </w:rPr>
              <w:t>theo</w:t>
            </w:r>
            <w:proofErr w:type="spellEnd"/>
            <w:r w:rsidRPr="00395254">
              <w:rPr>
                <w:color w:val="000000"/>
                <w:kern w:val="28"/>
                <w:sz w:val="24"/>
                <w:szCs w:val="24"/>
                <w:lang w:val="en"/>
                <w:rPrChange w:id="207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79" w:author="Pham Thi Thu Lan" w:date="2021-01-03T17:25:00Z">
                  <w:rPr>
                    <w:color w:val="FF0000"/>
                    <w:kern w:val="28"/>
                    <w:sz w:val="24"/>
                    <w:szCs w:val="24"/>
                    <w:lang w:val="en"/>
                  </w:rPr>
                </w:rPrChange>
              </w:rPr>
              <w:t>tiến</w:t>
            </w:r>
            <w:proofErr w:type="spellEnd"/>
            <w:r w:rsidRPr="00395254">
              <w:rPr>
                <w:color w:val="000000"/>
                <w:kern w:val="28"/>
                <w:sz w:val="24"/>
                <w:szCs w:val="24"/>
                <w:lang w:val="en"/>
                <w:rPrChange w:id="208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81" w:author="Pham Thi Thu Lan" w:date="2021-01-03T17:25:00Z">
                  <w:rPr>
                    <w:color w:val="FF0000"/>
                    <w:kern w:val="28"/>
                    <w:sz w:val="24"/>
                    <w:szCs w:val="24"/>
                    <w:lang w:val="en"/>
                  </w:rPr>
                </w:rPrChange>
              </w:rPr>
              <w:t>độ</w:t>
            </w:r>
            <w:proofErr w:type="spellEnd"/>
            <w:r w:rsidRPr="00395254">
              <w:rPr>
                <w:color w:val="000000"/>
                <w:kern w:val="28"/>
                <w:sz w:val="24"/>
                <w:szCs w:val="24"/>
                <w:lang w:val="en"/>
                <w:rPrChange w:id="208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83" w:author="Pham Thi Thu Lan" w:date="2021-01-03T17:25:00Z">
                  <w:rPr>
                    <w:color w:val="FF0000"/>
                    <w:kern w:val="28"/>
                    <w:sz w:val="24"/>
                    <w:szCs w:val="24"/>
                    <w:lang w:val="en"/>
                  </w:rPr>
                </w:rPrChange>
              </w:rPr>
              <w:t>cấp</w:t>
            </w:r>
            <w:proofErr w:type="spellEnd"/>
            <w:r w:rsidRPr="00395254">
              <w:rPr>
                <w:color w:val="000000"/>
                <w:kern w:val="28"/>
                <w:sz w:val="24"/>
                <w:szCs w:val="24"/>
                <w:lang w:val="en"/>
                <w:rPrChange w:id="208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85" w:author="Pham Thi Thu Lan" w:date="2021-01-03T17:25:00Z">
                  <w:rPr>
                    <w:color w:val="FF0000"/>
                    <w:kern w:val="28"/>
                    <w:sz w:val="24"/>
                    <w:szCs w:val="24"/>
                    <w:lang w:val="en"/>
                  </w:rPr>
                </w:rPrChange>
              </w:rPr>
              <w:t>kinh</w:t>
            </w:r>
            <w:proofErr w:type="spellEnd"/>
            <w:r w:rsidRPr="00395254">
              <w:rPr>
                <w:color w:val="000000"/>
                <w:kern w:val="28"/>
                <w:sz w:val="24"/>
                <w:szCs w:val="24"/>
                <w:lang w:val="en"/>
                <w:rPrChange w:id="208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087" w:author="Pham Thi Thu Lan" w:date="2021-01-03T17:25:00Z">
                  <w:rPr>
                    <w:color w:val="FF0000"/>
                    <w:kern w:val="28"/>
                    <w:sz w:val="24"/>
                    <w:szCs w:val="24"/>
                    <w:lang w:val="en"/>
                  </w:rPr>
                </w:rPrChange>
              </w:rPr>
              <w:t>phí</w:t>
            </w:r>
            <w:proofErr w:type="spellEnd"/>
            <w:r w:rsidRPr="00395254">
              <w:rPr>
                <w:color w:val="000000"/>
                <w:kern w:val="28"/>
                <w:sz w:val="24"/>
                <w:szCs w:val="24"/>
                <w:lang w:val="en"/>
                <w:rPrChange w:id="2088" w:author="Pham Thi Thu Lan" w:date="2021-01-03T17:25:00Z">
                  <w:rPr>
                    <w:color w:val="FF0000"/>
                    <w:kern w:val="28"/>
                    <w:sz w:val="24"/>
                    <w:szCs w:val="24"/>
                    <w:lang w:val="en"/>
                  </w:rPr>
                </w:rPrChange>
              </w:rPr>
              <w:t xml:space="preserve"> </w:t>
            </w:r>
            <w:r w:rsidRPr="00395254">
              <w:rPr>
                <w:i/>
                <w:color w:val="000000"/>
                <w:kern w:val="28"/>
                <w:sz w:val="24"/>
                <w:szCs w:val="24"/>
                <w:lang w:val="en"/>
                <w:rPrChange w:id="2089" w:author="Pham Thi Thu Lan" w:date="2021-01-03T17:25:00Z">
                  <w:rPr>
                    <w:i/>
                    <w:color w:val="FF0000"/>
                    <w:kern w:val="28"/>
                    <w:sz w:val="24"/>
                    <w:szCs w:val="24"/>
                    <w:lang w:val="en"/>
                  </w:rPr>
                </w:rPrChange>
              </w:rPr>
              <w:t>(</w:t>
            </w:r>
            <w:proofErr w:type="spellStart"/>
            <w:r w:rsidRPr="00395254">
              <w:rPr>
                <w:i/>
                <w:color w:val="000000"/>
                <w:kern w:val="28"/>
                <w:sz w:val="24"/>
                <w:szCs w:val="24"/>
                <w:lang w:val="en"/>
                <w:rPrChange w:id="2090" w:author="Pham Thi Thu Lan" w:date="2021-01-03T17:25:00Z">
                  <w:rPr>
                    <w:i/>
                    <w:color w:val="FF0000"/>
                    <w:kern w:val="28"/>
                    <w:sz w:val="24"/>
                    <w:szCs w:val="24"/>
                    <w:lang w:val="en"/>
                  </w:rPr>
                </w:rPrChange>
              </w:rPr>
              <w:t>đợt</w:t>
            </w:r>
            <w:proofErr w:type="spellEnd"/>
            <w:r w:rsidRPr="00395254">
              <w:rPr>
                <w:i/>
                <w:color w:val="000000"/>
                <w:kern w:val="28"/>
                <w:sz w:val="24"/>
                <w:szCs w:val="24"/>
                <w:lang w:val="en"/>
                <w:rPrChange w:id="2091"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92" w:author="Pham Thi Thu Lan" w:date="2021-01-03T17:25:00Z">
                  <w:rPr>
                    <w:i/>
                    <w:color w:val="FF0000"/>
                    <w:kern w:val="28"/>
                    <w:sz w:val="24"/>
                    <w:szCs w:val="24"/>
                    <w:lang w:val="en"/>
                  </w:rPr>
                </w:rPrChange>
              </w:rPr>
              <w:t>đề</w:t>
            </w:r>
            <w:proofErr w:type="spellEnd"/>
            <w:r w:rsidRPr="00395254">
              <w:rPr>
                <w:i/>
                <w:color w:val="000000"/>
                <w:kern w:val="28"/>
                <w:sz w:val="24"/>
                <w:szCs w:val="24"/>
                <w:lang w:val="en"/>
                <w:rPrChange w:id="2093"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94" w:author="Pham Thi Thu Lan" w:date="2021-01-03T17:25:00Z">
                  <w:rPr>
                    <w:i/>
                    <w:color w:val="FF0000"/>
                    <w:kern w:val="28"/>
                    <w:sz w:val="24"/>
                    <w:szCs w:val="24"/>
                    <w:lang w:val="en"/>
                  </w:rPr>
                </w:rPrChange>
              </w:rPr>
              <w:t>nghị</w:t>
            </w:r>
            <w:proofErr w:type="spellEnd"/>
            <w:r w:rsidRPr="00395254">
              <w:rPr>
                <w:i/>
                <w:color w:val="000000"/>
                <w:kern w:val="28"/>
                <w:sz w:val="24"/>
                <w:szCs w:val="24"/>
                <w:lang w:val="en"/>
                <w:rPrChange w:id="2095"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96" w:author="Pham Thi Thu Lan" w:date="2021-01-03T17:25:00Z">
                  <w:rPr>
                    <w:i/>
                    <w:color w:val="FF0000"/>
                    <w:kern w:val="28"/>
                    <w:sz w:val="24"/>
                    <w:szCs w:val="24"/>
                    <w:lang w:val="en"/>
                  </w:rPr>
                </w:rPrChange>
              </w:rPr>
              <w:t>tương</w:t>
            </w:r>
            <w:proofErr w:type="spellEnd"/>
            <w:r w:rsidRPr="00395254">
              <w:rPr>
                <w:i/>
                <w:color w:val="000000"/>
                <w:kern w:val="28"/>
                <w:sz w:val="24"/>
                <w:szCs w:val="24"/>
                <w:lang w:val="en"/>
                <w:rPrChange w:id="2097"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098" w:author="Pham Thi Thu Lan" w:date="2021-01-03T17:25:00Z">
                  <w:rPr>
                    <w:i/>
                    <w:color w:val="FF0000"/>
                    <w:kern w:val="28"/>
                    <w:sz w:val="24"/>
                    <w:szCs w:val="24"/>
                    <w:lang w:val="en"/>
                  </w:rPr>
                </w:rPrChange>
              </w:rPr>
              <w:t>ứng</w:t>
            </w:r>
            <w:proofErr w:type="spellEnd"/>
            <w:r w:rsidRPr="00395254">
              <w:rPr>
                <w:i/>
                <w:color w:val="000000"/>
                <w:kern w:val="28"/>
                <w:sz w:val="24"/>
                <w:szCs w:val="24"/>
                <w:lang w:val="en"/>
                <w:rPrChange w:id="2099" w:author="Pham Thi Thu Lan" w:date="2021-01-03T17:25:00Z">
                  <w:rPr>
                    <w:i/>
                    <w:color w:val="FF0000"/>
                    <w:kern w:val="28"/>
                    <w:sz w:val="24"/>
                    <w:szCs w:val="24"/>
                    <w:lang w:val="en"/>
                  </w:rPr>
                </w:rPrChange>
              </w:rPr>
              <w:t>)</w:t>
            </w:r>
          </w:p>
          <w:p w14:paraId="394A0110" w14:textId="77777777" w:rsidR="00EF6F03" w:rsidRPr="00395254" w:rsidRDefault="00EF6F03" w:rsidP="00EF6F03">
            <w:pPr>
              <w:widowControl w:val="0"/>
              <w:rPr>
                <w:color w:val="000000"/>
                <w:kern w:val="28"/>
                <w:sz w:val="24"/>
                <w:szCs w:val="24"/>
                <w:lang w:val="en"/>
                <w:rPrChange w:id="2100" w:author="Pham Thi Thu Lan" w:date="2021-01-03T17:25:00Z">
                  <w:rPr>
                    <w:color w:val="FF0000"/>
                    <w:kern w:val="28"/>
                    <w:sz w:val="24"/>
                    <w:szCs w:val="24"/>
                    <w:lang w:val="en"/>
                  </w:rPr>
                </w:rPrChange>
              </w:rPr>
            </w:pPr>
            <w:r w:rsidRPr="00395254">
              <w:rPr>
                <w:color w:val="000000"/>
                <w:kern w:val="28"/>
                <w:sz w:val="24"/>
                <w:szCs w:val="24"/>
                <w:lang w:val="en"/>
                <w:rPrChange w:id="210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02"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210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04" w:author="Pham Thi Thu Lan" w:date="2021-01-03T17:25:00Z">
                  <w:rPr>
                    <w:color w:val="FF0000"/>
                    <w:kern w:val="28"/>
                    <w:sz w:val="24"/>
                    <w:szCs w:val="24"/>
                    <w:lang w:val="en"/>
                  </w:rPr>
                </w:rPrChange>
              </w:rPr>
              <w:t>phô</w:t>
            </w:r>
            <w:proofErr w:type="spellEnd"/>
            <w:r w:rsidRPr="00395254">
              <w:rPr>
                <w:color w:val="000000"/>
                <w:kern w:val="28"/>
                <w:sz w:val="24"/>
                <w:szCs w:val="24"/>
                <w:lang w:val="en"/>
                <w:rPrChange w:id="210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06" w:author="Pham Thi Thu Lan" w:date="2021-01-03T17:25:00Z">
                  <w:rPr>
                    <w:color w:val="FF0000"/>
                    <w:kern w:val="28"/>
                    <w:sz w:val="24"/>
                    <w:szCs w:val="24"/>
                    <w:lang w:val="en"/>
                  </w:rPr>
                </w:rPrChange>
              </w:rPr>
              <w:t>tô</w:t>
            </w:r>
            <w:proofErr w:type="spellEnd"/>
            <w:r w:rsidRPr="00395254">
              <w:rPr>
                <w:color w:val="000000"/>
                <w:kern w:val="28"/>
                <w:sz w:val="24"/>
                <w:szCs w:val="24"/>
                <w:lang w:val="en"/>
                <w:rPrChange w:id="210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08" w:author="Pham Thi Thu Lan" w:date="2021-01-03T17:25:00Z">
                  <w:rPr>
                    <w:color w:val="FF0000"/>
                    <w:kern w:val="28"/>
                    <w:sz w:val="24"/>
                    <w:szCs w:val="24"/>
                    <w:lang w:val="en"/>
                  </w:rPr>
                </w:rPrChange>
              </w:rPr>
              <w:t>Hợp</w:t>
            </w:r>
            <w:proofErr w:type="spellEnd"/>
            <w:r w:rsidRPr="00395254">
              <w:rPr>
                <w:color w:val="000000"/>
                <w:kern w:val="28"/>
                <w:sz w:val="24"/>
                <w:szCs w:val="24"/>
                <w:lang w:val="en"/>
                <w:rPrChange w:id="210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10" w:author="Pham Thi Thu Lan" w:date="2021-01-03T17:25:00Z">
                  <w:rPr>
                    <w:color w:val="FF0000"/>
                    <w:kern w:val="28"/>
                    <w:sz w:val="24"/>
                    <w:szCs w:val="24"/>
                    <w:lang w:val="en"/>
                  </w:rPr>
                </w:rPrChange>
              </w:rPr>
              <w:t>đồng</w:t>
            </w:r>
            <w:proofErr w:type="spellEnd"/>
            <w:r w:rsidRPr="00395254">
              <w:rPr>
                <w:color w:val="000000"/>
                <w:kern w:val="28"/>
                <w:sz w:val="24"/>
                <w:szCs w:val="24"/>
                <w:lang w:val="en"/>
                <w:rPrChange w:id="211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12" w:author="Pham Thi Thu Lan" w:date="2021-01-03T17:25:00Z">
                  <w:rPr>
                    <w:color w:val="FF0000"/>
                    <w:kern w:val="28"/>
                    <w:sz w:val="24"/>
                    <w:szCs w:val="24"/>
                    <w:lang w:val="en"/>
                  </w:rPr>
                </w:rPrChange>
              </w:rPr>
              <w:t>thực</w:t>
            </w:r>
            <w:proofErr w:type="spellEnd"/>
            <w:r w:rsidRPr="00395254">
              <w:rPr>
                <w:color w:val="000000"/>
                <w:kern w:val="28"/>
                <w:sz w:val="24"/>
                <w:szCs w:val="24"/>
                <w:lang w:val="en"/>
                <w:rPrChange w:id="211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14" w:author="Pham Thi Thu Lan" w:date="2021-01-03T17:25:00Z">
                  <w:rPr>
                    <w:color w:val="FF0000"/>
                    <w:kern w:val="28"/>
                    <w:sz w:val="24"/>
                    <w:szCs w:val="24"/>
                    <w:lang w:val="en"/>
                  </w:rPr>
                </w:rPrChange>
              </w:rPr>
              <w:t>hiện</w:t>
            </w:r>
            <w:proofErr w:type="spellEnd"/>
            <w:r w:rsidRPr="00395254">
              <w:rPr>
                <w:color w:val="000000"/>
                <w:kern w:val="28"/>
                <w:sz w:val="24"/>
                <w:szCs w:val="24"/>
                <w:lang w:val="en"/>
                <w:rPrChange w:id="211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16"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211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18" w:author="Pham Thi Thu Lan" w:date="2021-01-03T17:25:00Z">
                  <w:rPr>
                    <w:color w:val="FF0000"/>
                    <w:kern w:val="28"/>
                    <w:sz w:val="24"/>
                    <w:szCs w:val="24"/>
                    <w:lang w:val="en"/>
                  </w:rPr>
                </w:rPrChange>
              </w:rPr>
              <w:t>tài</w:t>
            </w:r>
            <w:proofErr w:type="spellEnd"/>
            <w:r w:rsidRPr="00395254">
              <w:rPr>
                <w:color w:val="000000"/>
                <w:kern w:val="28"/>
                <w:sz w:val="24"/>
                <w:szCs w:val="24"/>
                <w:lang w:val="en"/>
                <w:rPrChange w:id="211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20" w:author="Pham Thi Thu Lan" w:date="2021-01-03T17:25:00Z">
                  <w:rPr>
                    <w:color w:val="FF0000"/>
                    <w:kern w:val="28"/>
                    <w:sz w:val="24"/>
                    <w:szCs w:val="24"/>
                    <w:lang w:val="en"/>
                  </w:rPr>
                </w:rPrChange>
              </w:rPr>
              <w:t>giữa</w:t>
            </w:r>
            <w:proofErr w:type="spellEnd"/>
            <w:r w:rsidRPr="00395254">
              <w:rPr>
                <w:color w:val="000000"/>
                <w:kern w:val="28"/>
                <w:sz w:val="24"/>
                <w:szCs w:val="24"/>
                <w:lang w:val="en"/>
                <w:rPrChange w:id="2121" w:author="Pham Thi Thu Lan" w:date="2021-01-03T17:25:00Z">
                  <w:rPr>
                    <w:color w:val="FF0000"/>
                    <w:kern w:val="28"/>
                    <w:sz w:val="24"/>
                    <w:szCs w:val="24"/>
                    <w:lang w:val="en"/>
                  </w:rPr>
                </w:rPrChange>
              </w:rPr>
              <w:t xml:space="preserve"> Nhà </w:t>
            </w:r>
            <w:proofErr w:type="spellStart"/>
            <w:r w:rsidRPr="00395254">
              <w:rPr>
                <w:color w:val="000000"/>
                <w:kern w:val="28"/>
                <w:sz w:val="24"/>
                <w:szCs w:val="24"/>
                <w:lang w:val="en"/>
                <w:rPrChange w:id="2122" w:author="Pham Thi Thu Lan" w:date="2021-01-03T17:25:00Z">
                  <w:rPr>
                    <w:color w:val="FF0000"/>
                    <w:kern w:val="28"/>
                    <w:sz w:val="24"/>
                    <w:szCs w:val="24"/>
                    <w:lang w:val="en"/>
                  </w:rPr>
                </w:rPrChange>
              </w:rPr>
              <w:t>trường</w:t>
            </w:r>
            <w:proofErr w:type="spellEnd"/>
            <w:r w:rsidRPr="00395254">
              <w:rPr>
                <w:color w:val="000000"/>
                <w:kern w:val="28"/>
                <w:sz w:val="24"/>
                <w:szCs w:val="24"/>
                <w:lang w:val="en"/>
                <w:rPrChange w:id="212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24" w:author="Pham Thi Thu Lan" w:date="2021-01-03T17:25:00Z">
                  <w:rPr>
                    <w:color w:val="FF0000"/>
                    <w:kern w:val="28"/>
                    <w:sz w:val="24"/>
                    <w:szCs w:val="24"/>
                    <w:lang w:val="en"/>
                  </w:rPr>
                </w:rPrChange>
              </w:rPr>
              <w:t>va</w:t>
            </w:r>
            <w:proofErr w:type="spellEnd"/>
            <w:r w:rsidRPr="00395254">
              <w:rPr>
                <w:color w:val="000000"/>
                <w:kern w:val="28"/>
                <w:sz w:val="24"/>
                <w:szCs w:val="24"/>
                <w:lang w:val="en"/>
                <w:rPrChange w:id="2125" w:author="Pham Thi Thu Lan" w:date="2021-01-03T17:25:00Z">
                  <w:rPr>
                    <w:color w:val="FF0000"/>
                    <w:kern w:val="28"/>
                    <w:sz w:val="24"/>
                    <w:szCs w:val="24"/>
                    <w:lang w:val="en"/>
                  </w:rPr>
                </w:rPrChange>
              </w:rPr>
              <w:t xml:space="preserve">̀ chủ trì </w:t>
            </w:r>
            <w:proofErr w:type="spellStart"/>
            <w:r w:rsidRPr="00395254">
              <w:rPr>
                <w:color w:val="000000"/>
                <w:kern w:val="28"/>
                <w:sz w:val="24"/>
                <w:szCs w:val="24"/>
                <w:lang w:val="en"/>
                <w:rPrChange w:id="2126"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212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28" w:author="Pham Thi Thu Lan" w:date="2021-01-03T17:25:00Z">
                  <w:rPr>
                    <w:color w:val="FF0000"/>
                    <w:kern w:val="28"/>
                    <w:sz w:val="24"/>
                    <w:szCs w:val="24"/>
                    <w:lang w:val="en"/>
                  </w:rPr>
                </w:rPrChange>
              </w:rPr>
              <w:t>tài</w:t>
            </w:r>
            <w:proofErr w:type="spellEnd"/>
          </w:p>
          <w:p w14:paraId="67178A38" w14:textId="77777777" w:rsidR="00EF6F03" w:rsidRPr="00395254" w:rsidRDefault="00EF6F03" w:rsidP="00EF6F03">
            <w:pPr>
              <w:widowControl w:val="0"/>
              <w:rPr>
                <w:color w:val="000000"/>
                <w:kern w:val="28"/>
                <w:sz w:val="24"/>
                <w:szCs w:val="24"/>
                <w:lang w:val="en"/>
                <w:rPrChange w:id="2129" w:author="Pham Thi Thu Lan" w:date="2021-01-03T17:25:00Z">
                  <w:rPr>
                    <w:color w:val="FF0000"/>
                    <w:kern w:val="28"/>
                    <w:sz w:val="24"/>
                    <w:szCs w:val="24"/>
                    <w:lang w:val="en"/>
                  </w:rPr>
                </w:rPrChange>
              </w:rPr>
            </w:pPr>
            <w:r w:rsidRPr="00395254">
              <w:rPr>
                <w:color w:val="000000"/>
                <w:kern w:val="28"/>
                <w:sz w:val="24"/>
                <w:szCs w:val="24"/>
                <w:lang w:val="en"/>
                <w:rPrChange w:id="213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31" w:author="Pham Thi Thu Lan" w:date="2021-01-03T17:25:00Z">
                  <w:rPr>
                    <w:color w:val="FF0000"/>
                    <w:kern w:val="28"/>
                    <w:sz w:val="24"/>
                    <w:szCs w:val="24"/>
                    <w:lang w:val="en"/>
                  </w:rPr>
                </w:rPrChange>
              </w:rPr>
              <w:t>Bản</w:t>
            </w:r>
            <w:proofErr w:type="spellEnd"/>
            <w:r w:rsidRPr="00395254">
              <w:rPr>
                <w:color w:val="000000"/>
                <w:kern w:val="28"/>
                <w:sz w:val="24"/>
                <w:szCs w:val="24"/>
                <w:lang w:val="en"/>
                <w:rPrChange w:id="2132"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33" w:author="Pham Thi Thu Lan" w:date="2021-01-03T17:25:00Z">
                  <w:rPr>
                    <w:color w:val="FF0000"/>
                    <w:kern w:val="28"/>
                    <w:sz w:val="24"/>
                    <w:szCs w:val="24"/>
                    <w:lang w:val="en"/>
                  </w:rPr>
                </w:rPrChange>
              </w:rPr>
              <w:t>phô</w:t>
            </w:r>
            <w:proofErr w:type="spellEnd"/>
            <w:r w:rsidRPr="00395254">
              <w:rPr>
                <w:color w:val="000000"/>
                <w:kern w:val="28"/>
                <w:sz w:val="24"/>
                <w:szCs w:val="24"/>
                <w:lang w:val="en"/>
                <w:rPrChange w:id="213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35" w:author="Pham Thi Thu Lan" w:date="2021-01-03T17:25:00Z">
                  <w:rPr>
                    <w:color w:val="FF0000"/>
                    <w:kern w:val="28"/>
                    <w:sz w:val="24"/>
                    <w:szCs w:val="24"/>
                    <w:lang w:val="en"/>
                  </w:rPr>
                </w:rPrChange>
              </w:rPr>
              <w:t>tô</w:t>
            </w:r>
            <w:proofErr w:type="spellEnd"/>
            <w:r w:rsidRPr="00395254">
              <w:rPr>
                <w:color w:val="000000"/>
                <w:kern w:val="28"/>
                <w:sz w:val="24"/>
                <w:szCs w:val="24"/>
                <w:lang w:val="en"/>
                <w:rPrChange w:id="213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37" w:author="Pham Thi Thu Lan" w:date="2021-01-03T17:25:00Z">
                  <w:rPr>
                    <w:color w:val="FF0000"/>
                    <w:kern w:val="28"/>
                    <w:sz w:val="24"/>
                    <w:szCs w:val="24"/>
                    <w:lang w:val="en"/>
                  </w:rPr>
                </w:rPrChange>
              </w:rPr>
              <w:t>Quyết</w:t>
            </w:r>
            <w:proofErr w:type="spellEnd"/>
            <w:r w:rsidRPr="00395254">
              <w:rPr>
                <w:color w:val="000000"/>
                <w:kern w:val="28"/>
                <w:sz w:val="24"/>
                <w:szCs w:val="24"/>
                <w:lang w:val="en"/>
                <w:rPrChange w:id="213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39" w:author="Pham Thi Thu Lan" w:date="2021-01-03T17:25:00Z">
                  <w:rPr>
                    <w:color w:val="FF0000"/>
                    <w:kern w:val="28"/>
                    <w:sz w:val="24"/>
                    <w:szCs w:val="24"/>
                    <w:lang w:val="en"/>
                  </w:rPr>
                </w:rPrChange>
              </w:rPr>
              <w:t>định</w:t>
            </w:r>
            <w:proofErr w:type="spellEnd"/>
            <w:r w:rsidRPr="00395254">
              <w:rPr>
                <w:color w:val="000000"/>
                <w:kern w:val="28"/>
                <w:sz w:val="24"/>
                <w:szCs w:val="24"/>
                <w:lang w:val="en"/>
                <w:rPrChange w:id="2140"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41" w:author="Pham Thi Thu Lan" w:date="2021-01-03T17:25:00Z">
                  <w:rPr>
                    <w:color w:val="FF0000"/>
                    <w:kern w:val="28"/>
                    <w:sz w:val="24"/>
                    <w:szCs w:val="24"/>
                    <w:lang w:val="en"/>
                  </w:rPr>
                </w:rPrChange>
              </w:rPr>
              <w:t>giao</w:t>
            </w:r>
            <w:proofErr w:type="spellEnd"/>
            <w:r w:rsidRPr="00395254">
              <w:rPr>
                <w:color w:val="000000"/>
                <w:kern w:val="28"/>
                <w:sz w:val="24"/>
                <w:szCs w:val="24"/>
                <w:lang w:val="en"/>
                <w:rPrChange w:id="2142" w:author="Pham Thi Thu Lan" w:date="2021-01-03T17:25:00Z">
                  <w:rPr>
                    <w:color w:val="FF0000"/>
                    <w:kern w:val="28"/>
                    <w:sz w:val="24"/>
                    <w:szCs w:val="24"/>
                    <w:lang w:val="en"/>
                  </w:rPr>
                </w:rPrChange>
              </w:rPr>
              <w:t>/</w:t>
            </w:r>
            <w:proofErr w:type="spellStart"/>
            <w:r w:rsidRPr="00395254">
              <w:rPr>
                <w:color w:val="000000"/>
                <w:kern w:val="28"/>
                <w:sz w:val="24"/>
                <w:szCs w:val="24"/>
                <w:lang w:val="en"/>
                <w:rPrChange w:id="2143" w:author="Pham Thi Thu Lan" w:date="2021-01-03T17:25:00Z">
                  <w:rPr>
                    <w:color w:val="FF0000"/>
                    <w:kern w:val="28"/>
                    <w:sz w:val="24"/>
                    <w:szCs w:val="24"/>
                    <w:lang w:val="en"/>
                  </w:rPr>
                </w:rPrChange>
              </w:rPr>
              <w:t>phê</w:t>
            </w:r>
            <w:proofErr w:type="spellEnd"/>
            <w:r w:rsidRPr="00395254">
              <w:rPr>
                <w:color w:val="000000"/>
                <w:kern w:val="28"/>
                <w:sz w:val="24"/>
                <w:szCs w:val="24"/>
                <w:lang w:val="en"/>
                <w:rPrChange w:id="2144"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45" w:author="Pham Thi Thu Lan" w:date="2021-01-03T17:25:00Z">
                  <w:rPr>
                    <w:color w:val="FF0000"/>
                    <w:kern w:val="28"/>
                    <w:sz w:val="24"/>
                    <w:szCs w:val="24"/>
                    <w:lang w:val="en"/>
                  </w:rPr>
                </w:rPrChange>
              </w:rPr>
              <w:t>duyệt</w:t>
            </w:r>
            <w:proofErr w:type="spellEnd"/>
            <w:r w:rsidRPr="00395254">
              <w:rPr>
                <w:color w:val="000000"/>
                <w:kern w:val="28"/>
                <w:sz w:val="24"/>
                <w:szCs w:val="24"/>
                <w:lang w:val="en"/>
                <w:rPrChange w:id="2146"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47" w:author="Pham Thi Thu Lan" w:date="2021-01-03T17:25:00Z">
                  <w:rPr>
                    <w:color w:val="FF0000"/>
                    <w:kern w:val="28"/>
                    <w:sz w:val="24"/>
                    <w:szCs w:val="24"/>
                    <w:lang w:val="en"/>
                  </w:rPr>
                </w:rPrChange>
              </w:rPr>
              <w:t>đê</w:t>
            </w:r>
            <w:proofErr w:type="spellEnd"/>
            <w:r w:rsidRPr="00395254">
              <w:rPr>
                <w:color w:val="000000"/>
                <w:kern w:val="28"/>
                <w:sz w:val="24"/>
                <w:szCs w:val="24"/>
                <w:lang w:val="en"/>
                <w:rPrChange w:id="2148"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49" w:author="Pham Thi Thu Lan" w:date="2021-01-03T17:25:00Z">
                  <w:rPr>
                    <w:color w:val="FF0000"/>
                    <w:kern w:val="28"/>
                    <w:sz w:val="24"/>
                    <w:szCs w:val="24"/>
                    <w:lang w:val="en"/>
                  </w:rPr>
                </w:rPrChange>
              </w:rPr>
              <w:t>tài</w:t>
            </w:r>
            <w:proofErr w:type="spellEnd"/>
          </w:p>
          <w:p w14:paraId="0D1E6428" w14:textId="77777777" w:rsidR="009D0188" w:rsidRPr="00395254" w:rsidRDefault="00EF6F03" w:rsidP="009D0188">
            <w:pPr>
              <w:widowControl w:val="0"/>
              <w:rPr>
                <w:i/>
                <w:color w:val="000000"/>
                <w:kern w:val="28"/>
                <w:sz w:val="24"/>
                <w:szCs w:val="24"/>
                <w:lang w:val="en"/>
                <w:rPrChange w:id="2150" w:author="Pham Thi Thu Lan" w:date="2021-01-03T17:25:00Z">
                  <w:rPr>
                    <w:i/>
                    <w:color w:val="FF0000"/>
                    <w:kern w:val="28"/>
                    <w:sz w:val="24"/>
                    <w:szCs w:val="24"/>
                    <w:lang w:val="en"/>
                  </w:rPr>
                </w:rPrChange>
              </w:rPr>
            </w:pPr>
            <w:r w:rsidRPr="00395254">
              <w:rPr>
                <w:color w:val="000000"/>
                <w:kern w:val="28"/>
                <w:sz w:val="24"/>
                <w:szCs w:val="24"/>
                <w:lang w:val="en"/>
                <w:rPrChange w:id="2151"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52" w:author="Pham Thi Thu Lan" w:date="2021-01-03T17:25:00Z">
                  <w:rPr>
                    <w:color w:val="FF0000"/>
                    <w:kern w:val="28"/>
                    <w:sz w:val="24"/>
                    <w:szCs w:val="24"/>
                    <w:lang w:val="en"/>
                  </w:rPr>
                </w:rPrChange>
              </w:rPr>
              <w:t>Hợp</w:t>
            </w:r>
            <w:proofErr w:type="spellEnd"/>
            <w:r w:rsidRPr="00395254">
              <w:rPr>
                <w:color w:val="000000"/>
                <w:kern w:val="28"/>
                <w:sz w:val="24"/>
                <w:szCs w:val="24"/>
                <w:lang w:val="en"/>
                <w:rPrChange w:id="2153"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54" w:author="Pham Thi Thu Lan" w:date="2021-01-03T17:25:00Z">
                  <w:rPr>
                    <w:color w:val="FF0000"/>
                    <w:kern w:val="28"/>
                    <w:sz w:val="24"/>
                    <w:szCs w:val="24"/>
                    <w:lang w:val="en"/>
                  </w:rPr>
                </w:rPrChange>
              </w:rPr>
              <w:t>đồng</w:t>
            </w:r>
            <w:proofErr w:type="spellEnd"/>
            <w:r w:rsidRPr="00395254">
              <w:rPr>
                <w:color w:val="000000"/>
                <w:kern w:val="28"/>
                <w:sz w:val="24"/>
                <w:szCs w:val="24"/>
                <w:lang w:val="en"/>
                <w:rPrChange w:id="2155"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56" w:author="Pham Thi Thu Lan" w:date="2021-01-03T17:25:00Z">
                  <w:rPr>
                    <w:color w:val="FF0000"/>
                    <w:kern w:val="28"/>
                    <w:sz w:val="24"/>
                    <w:szCs w:val="24"/>
                    <w:lang w:val="en"/>
                  </w:rPr>
                </w:rPrChange>
              </w:rPr>
              <w:t>thuê</w:t>
            </w:r>
            <w:proofErr w:type="spellEnd"/>
            <w:r w:rsidRPr="00395254">
              <w:rPr>
                <w:color w:val="000000"/>
                <w:kern w:val="28"/>
                <w:sz w:val="24"/>
                <w:szCs w:val="24"/>
                <w:lang w:val="en"/>
                <w:rPrChange w:id="2157"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58" w:author="Pham Thi Thu Lan" w:date="2021-01-03T17:25:00Z">
                  <w:rPr>
                    <w:color w:val="FF0000"/>
                    <w:kern w:val="28"/>
                    <w:sz w:val="24"/>
                    <w:szCs w:val="24"/>
                    <w:lang w:val="en"/>
                  </w:rPr>
                </w:rPrChange>
              </w:rPr>
              <w:t>chuyên</w:t>
            </w:r>
            <w:proofErr w:type="spellEnd"/>
            <w:r w:rsidRPr="00395254">
              <w:rPr>
                <w:color w:val="000000"/>
                <w:kern w:val="28"/>
                <w:sz w:val="24"/>
                <w:szCs w:val="24"/>
                <w:lang w:val="en"/>
                <w:rPrChange w:id="2159" w:author="Pham Thi Thu Lan" w:date="2021-01-03T17:25:00Z">
                  <w:rPr>
                    <w:color w:val="FF0000"/>
                    <w:kern w:val="28"/>
                    <w:sz w:val="24"/>
                    <w:szCs w:val="24"/>
                    <w:lang w:val="en"/>
                  </w:rPr>
                </w:rPrChange>
              </w:rPr>
              <w:t xml:space="preserve"> </w:t>
            </w:r>
            <w:proofErr w:type="spellStart"/>
            <w:r w:rsidRPr="00395254">
              <w:rPr>
                <w:color w:val="000000"/>
                <w:kern w:val="28"/>
                <w:sz w:val="24"/>
                <w:szCs w:val="24"/>
                <w:lang w:val="en"/>
                <w:rPrChange w:id="2160" w:author="Pham Thi Thu Lan" w:date="2021-01-03T17:25:00Z">
                  <w:rPr>
                    <w:color w:val="FF0000"/>
                    <w:kern w:val="28"/>
                    <w:sz w:val="24"/>
                    <w:szCs w:val="24"/>
                    <w:lang w:val="en"/>
                  </w:rPr>
                </w:rPrChange>
              </w:rPr>
              <w:t>gia</w:t>
            </w:r>
            <w:proofErr w:type="spellEnd"/>
            <w:r w:rsidRPr="00395254">
              <w:rPr>
                <w:color w:val="000000"/>
                <w:kern w:val="28"/>
                <w:sz w:val="24"/>
                <w:szCs w:val="24"/>
                <w:lang w:val="en"/>
                <w:rPrChange w:id="2161" w:author="Pham Thi Thu Lan" w:date="2021-01-03T17:25:00Z">
                  <w:rPr>
                    <w:color w:val="FF0000"/>
                    <w:kern w:val="28"/>
                    <w:sz w:val="24"/>
                    <w:szCs w:val="24"/>
                    <w:lang w:val="en"/>
                  </w:rPr>
                </w:rPrChange>
              </w:rPr>
              <w:t xml:space="preserve"> </w:t>
            </w:r>
            <w:r w:rsidRPr="00395254">
              <w:rPr>
                <w:i/>
                <w:color w:val="000000"/>
                <w:kern w:val="28"/>
                <w:sz w:val="24"/>
                <w:szCs w:val="24"/>
                <w:lang w:val="en"/>
                <w:rPrChange w:id="2162" w:author="Pham Thi Thu Lan" w:date="2021-01-03T17:25:00Z">
                  <w:rPr>
                    <w:i/>
                    <w:color w:val="FF0000"/>
                    <w:kern w:val="28"/>
                    <w:sz w:val="24"/>
                    <w:szCs w:val="24"/>
                    <w:lang w:val="en"/>
                  </w:rPr>
                </w:rPrChange>
              </w:rPr>
              <w:t>(</w:t>
            </w:r>
            <w:proofErr w:type="spellStart"/>
            <w:r w:rsidRPr="00395254">
              <w:rPr>
                <w:i/>
                <w:color w:val="000000"/>
                <w:kern w:val="28"/>
                <w:sz w:val="24"/>
                <w:szCs w:val="24"/>
                <w:lang w:val="en"/>
                <w:rPrChange w:id="2163" w:author="Pham Thi Thu Lan" w:date="2021-01-03T17:25:00Z">
                  <w:rPr>
                    <w:i/>
                    <w:color w:val="FF0000"/>
                    <w:kern w:val="28"/>
                    <w:sz w:val="24"/>
                    <w:szCs w:val="24"/>
                    <w:lang w:val="en"/>
                  </w:rPr>
                </w:rPrChange>
              </w:rPr>
              <w:t>nếu</w:t>
            </w:r>
            <w:proofErr w:type="spellEnd"/>
            <w:r w:rsidRPr="00395254">
              <w:rPr>
                <w:i/>
                <w:color w:val="000000"/>
                <w:kern w:val="28"/>
                <w:sz w:val="24"/>
                <w:szCs w:val="24"/>
                <w:lang w:val="en"/>
                <w:rPrChange w:id="2164" w:author="Pham Thi Thu Lan" w:date="2021-01-03T17:25:00Z">
                  <w:rPr>
                    <w:i/>
                    <w:color w:val="FF0000"/>
                    <w:kern w:val="28"/>
                    <w:sz w:val="24"/>
                    <w:szCs w:val="24"/>
                    <w:lang w:val="en"/>
                  </w:rPr>
                </w:rPrChange>
              </w:rPr>
              <w:t xml:space="preserve"> </w:t>
            </w:r>
            <w:proofErr w:type="spellStart"/>
            <w:r w:rsidRPr="00395254">
              <w:rPr>
                <w:i/>
                <w:color w:val="000000"/>
                <w:kern w:val="28"/>
                <w:sz w:val="24"/>
                <w:szCs w:val="24"/>
                <w:lang w:val="en"/>
                <w:rPrChange w:id="2165" w:author="Pham Thi Thu Lan" w:date="2021-01-03T17:25:00Z">
                  <w:rPr>
                    <w:i/>
                    <w:color w:val="FF0000"/>
                    <w:kern w:val="28"/>
                    <w:sz w:val="24"/>
                    <w:szCs w:val="24"/>
                    <w:lang w:val="en"/>
                  </w:rPr>
                </w:rPrChange>
              </w:rPr>
              <w:t>có</w:t>
            </w:r>
            <w:proofErr w:type="spellEnd"/>
            <w:r w:rsidRPr="00395254">
              <w:rPr>
                <w:i/>
                <w:color w:val="000000"/>
                <w:kern w:val="28"/>
                <w:sz w:val="24"/>
                <w:szCs w:val="24"/>
                <w:lang w:val="en"/>
                <w:rPrChange w:id="2166" w:author="Pham Thi Thu Lan" w:date="2021-01-03T17:25:00Z">
                  <w:rPr>
                    <w:i/>
                    <w:color w:val="FF0000"/>
                    <w:kern w:val="28"/>
                    <w:sz w:val="24"/>
                    <w:szCs w:val="24"/>
                    <w:lang w:val="en"/>
                  </w:rPr>
                </w:rPrChange>
              </w:rPr>
              <w:t>)</w:t>
            </w:r>
          </w:p>
        </w:tc>
        <w:tc>
          <w:tcPr>
            <w:tcW w:w="1443" w:type="dxa"/>
            <w:tcBorders>
              <w:top w:val="single" w:sz="6" w:space="0" w:color="000000"/>
              <w:left w:val="single" w:sz="6" w:space="0" w:color="000000"/>
              <w:bottom w:val="single" w:sz="6" w:space="0" w:color="000000"/>
              <w:right w:val="single" w:sz="6" w:space="0" w:color="000000"/>
            </w:tcBorders>
            <w:vAlign w:val="center"/>
          </w:tcPr>
          <w:p w14:paraId="61F515E4" w14:textId="77777777" w:rsidR="007035EC" w:rsidRPr="006C0B16" w:rsidRDefault="007035EC" w:rsidP="00A51025">
            <w:pPr>
              <w:widowControl w:val="0"/>
              <w:jc w:val="center"/>
              <w:rPr>
                <w:i/>
                <w:iCs/>
                <w:color w:val="000000"/>
                <w:sz w:val="24"/>
                <w:szCs w:val="24"/>
                <w:lang w:val="en"/>
              </w:rPr>
            </w:pPr>
            <w:r w:rsidRPr="006C0B16">
              <w:rPr>
                <w:i/>
                <w:iCs/>
                <w:color w:val="000000"/>
                <w:sz w:val="24"/>
                <w:szCs w:val="24"/>
                <w:lang w:val="en"/>
              </w:rPr>
              <w:lastRenderedPageBreak/>
              <w:t xml:space="preserve">- </w:t>
            </w:r>
            <w:proofErr w:type="spellStart"/>
            <w:r w:rsidR="00D71688" w:rsidRPr="006C0B16">
              <w:rPr>
                <w:i/>
                <w:iCs/>
                <w:color w:val="000000"/>
                <w:sz w:val="24"/>
                <w:szCs w:val="24"/>
                <w:lang w:val="en"/>
              </w:rPr>
              <w:t>Sản</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phẩm</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nghiên</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cứu</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của</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hợp</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đồng</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được</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Phòng</w:t>
            </w:r>
            <w:proofErr w:type="spellEnd"/>
            <w:r w:rsidR="00D71688" w:rsidRPr="006C0B16">
              <w:rPr>
                <w:i/>
                <w:iCs/>
                <w:color w:val="000000"/>
                <w:sz w:val="24"/>
                <w:szCs w:val="24"/>
                <w:lang w:val="en"/>
              </w:rPr>
              <w:t xml:space="preserve"> KHCN&amp;HTPT </w:t>
            </w:r>
            <w:proofErr w:type="spellStart"/>
            <w:r w:rsidR="00D71688" w:rsidRPr="006C0B16">
              <w:rPr>
                <w:i/>
                <w:iCs/>
                <w:color w:val="000000"/>
                <w:sz w:val="24"/>
                <w:szCs w:val="24"/>
                <w:lang w:val="en"/>
              </w:rPr>
              <w:t>tô</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chức</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nghiệm</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thu</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va</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lưu</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giư</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theo</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quy</w:t>
            </w:r>
            <w:proofErr w:type="spellEnd"/>
            <w:r w:rsidR="00D71688" w:rsidRPr="006C0B16">
              <w:rPr>
                <w:i/>
                <w:iCs/>
                <w:color w:val="000000"/>
                <w:sz w:val="24"/>
                <w:szCs w:val="24"/>
                <w:lang w:val="en"/>
              </w:rPr>
              <w:t xml:space="preserve"> </w:t>
            </w:r>
            <w:proofErr w:type="spellStart"/>
            <w:r w:rsidR="00D71688" w:rsidRPr="006C0B16">
              <w:rPr>
                <w:i/>
                <w:iCs/>
                <w:color w:val="000000"/>
                <w:sz w:val="24"/>
                <w:szCs w:val="24"/>
                <w:lang w:val="en"/>
              </w:rPr>
              <w:t>định</w:t>
            </w:r>
            <w:proofErr w:type="spellEnd"/>
          </w:p>
          <w:p w14:paraId="1255B0FC" w14:textId="77777777" w:rsidR="00E1771D" w:rsidRPr="006C0B16" w:rsidRDefault="00E1771D" w:rsidP="00A51025">
            <w:pPr>
              <w:widowControl w:val="0"/>
              <w:jc w:val="center"/>
              <w:rPr>
                <w:i/>
                <w:iCs/>
                <w:color w:val="000000"/>
                <w:sz w:val="24"/>
                <w:szCs w:val="24"/>
                <w:lang w:val="en"/>
              </w:rPr>
            </w:pPr>
          </w:p>
          <w:p w14:paraId="7C736F43" w14:textId="77777777" w:rsidR="00A51025" w:rsidRDefault="00A51025" w:rsidP="00A51025">
            <w:pPr>
              <w:widowControl w:val="0"/>
              <w:jc w:val="center"/>
              <w:rPr>
                <w:i/>
                <w:iCs/>
                <w:color w:val="000000"/>
                <w:sz w:val="24"/>
                <w:szCs w:val="24"/>
                <w:lang w:val="en"/>
              </w:rPr>
            </w:pPr>
            <w:r w:rsidRPr="006C0B16">
              <w:rPr>
                <w:i/>
                <w:iCs/>
                <w:color w:val="000000"/>
                <w:sz w:val="24"/>
                <w:szCs w:val="24"/>
                <w:lang w:val="en"/>
              </w:rPr>
              <w:t xml:space="preserve">- Danh </w:t>
            </w:r>
            <w:proofErr w:type="spellStart"/>
            <w:r w:rsidRPr="006C0B16">
              <w:rPr>
                <w:i/>
                <w:iCs/>
                <w:color w:val="000000"/>
                <w:sz w:val="24"/>
                <w:szCs w:val="24"/>
                <w:lang w:val="en"/>
              </w:rPr>
              <w:t>sách</w:t>
            </w:r>
            <w:proofErr w:type="spellEnd"/>
            <w:r w:rsidRPr="006C0B16">
              <w:rPr>
                <w:i/>
                <w:iCs/>
                <w:color w:val="000000"/>
                <w:sz w:val="24"/>
                <w:szCs w:val="24"/>
                <w:lang w:val="en"/>
              </w:rPr>
              <w:t xml:space="preserve"> </w:t>
            </w:r>
            <w:proofErr w:type="spellStart"/>
            <w:r w:rsidRPr="006C0B16">
              <w:rPr>
                <w:i/>
                <w:iCs/>
                <w:color w:val="000000"/>
                <w:sz w:val="24"/>
                <w:szCs w:val="24"/>
                <w:lang w:val="en"/>
              </w:rPr>
              <w:t>nhóm</w:t>
            </w:r>
            <w:proofErr w:type="spellEnd"/>
            <w:r w:rsidRPr="006C0B16">
              <w:rPr>
                <w:i/>
                <w:iCs/>
                <w:color w:val="000000"/>
                <w:sz w:val="24"/>
                <w:szCs w:val="24"/>
                <w:lang w:val="en"/>
              </w:rPr>
              <w:t xml:space="preserve"> </w:t>
            </w:r>
            <w:proofErr w:type="spellStart"/>
            <w:r w:rsidRPr="006C0B16">
              <w:rPr>
                <w:i/>
                <w:iCs/>
                <w:color w:val="000000"/>
                <w:sz w:val="24"/>
                <w:szCs w:val="24"/>
                <w:lang w:val="en"/>
              </w:rPr>
              <w:t>nghiên</w:t>
            </w:r>
            <w:proofErr w:type="spellEnd"/>
            <w:r w:rsidRPr="006C0B16">
              <w:rPr>
                <w:i/>
                <w:iCs/>
                <w:color w:val="000000"/>
                <w:sz w:val="24"/>
                <w:szCs w:val="24"/>
                <w:lang w:val="en"/>
              </w:rPr>
              <w:t xml:space="preserve"> c</w:t>
            </w:r>
            <w:proofErr w:type="spellStart"/>
            <w:r w:rsidRPr="006C0B16">
              <w:rPr>
                <w:i/>
                <w:color w:val="000000"/>
              </w:rPr>
              <w:t>ứu</w:t>
            </w:r>
            <w:proofErr w:type="spellEnd"/>
            <w:r w:rsidRPr="006C0B16">
              <w:rPr>
                <w:i/>
                <w:iCs/>
                <w:color w:val="000000"/>
                <w:sz w:val="24"/>
                <w:szCs w:val="24"/>
                <w:lang w:val="en"/>
              </w:rPr>
              <w:t xml:space="preserve"> </w:t>
            </w:r>
            <w:proofErr w:type="spellStart"/>
            <w:r w:rsidRPr="006C0B16">
              <w:rPr>
                <w:i/>
                <w:iCs/>
                <w:color w:val="000000"/>
                <w:sz w:val="24"/>
                <w:szCs w:val="24"/>
                <w:lang w:val="en"/>
              </w:rPr>
              <w:t>cần</w:t>
            </w:r>
            <w:proofErr w:type="spellEnd"/>
            <w:r w:rsidRPr="006C0B16">
              <w:rPr>
                <w:i/>
                <w:iCs/>
                <w:color w:val="000000"/>
                <w:sz w:val="24"/>
                <w:szCs w:val="24"/>
                <w:lang w:val="en"/>
              </w:rPr>
              <w:t xml:space="preserve"> </w:t>
            </w:r>
            <w:proofErr w:type="spellStart"/>
            <w:r w:rsidRPr="006C0B16">
              <w:rPr>
                <w:i/>
                <w:iCs/>
                <w:color w:val="000000"/>
                <w:sz w:val="24"/>
                <w:szCs w:val="24"/>
                <w:lang w:val="en"/>
              </w:rPr>
              <w:t>thực</w:t>
            </w:r>
            <w:proofErr w:type="spellEnd"/>
            <w:r w:rsidRPr="006C0B16">
              <w:rPr>
                <w:i/>
                <w:iCs/>
                <w:color w:val="000000"/>
                <w:sz w:val="24"/>
                <w:szCs w:val="24"/>
                <w:lang w:val="en"/>
              </w:rPr>
              <w:t xml:space="preserve"> </w:t>
            </w:r>
            <w:proofErr w:type="spellStart"/>
            <w:r w:rsidRPr="006C0B16">
              <w:rPr>
                <w:i/>
                <w:iCs/>
                <w:color w:val="000000"/>
                <w:sz w:val="24"/>
                <w:szCs w:val="24"/>
                <w:lang w:val="en"/>
              </w:rPr>
              <w:t>hiện</w:t>
            </w:r>
            <w:proofErr w:type="spellEnd"/>
            <w:r w:rsidRPr="006C0B16">
              <w:rPr>
                <w:i/>
                <w:iCs/>
                <w:color w:val="000000"/>
                <w:sz w:val="24"/>
                <w:szCs w:val="24"/>
                <w:lang w:val="en"/>
              </w:rPr>
              <w:t xml:space="preserve"> </w:t>
            </w:r>
            <w:proofErr w:type="spellStart"/>
            <w:r w:rsidRPr="006C0B16">
              <w:rPr>
                <w:i/>
                <w:iCs/>
                <w:color w:val="000000"/>
                <w:sz w:val="24"/>
                <w:szCs w:val="24"/>
                <w:lang w:val="en"/>
              </w:rPr>
              <w:t>theo</w:t>
            </w:r>
            <w:proofErr w:type="spellEnd"/>
            <w:r w:rsidRPr="006C0B16">
              <w:rPr>
                <w:i/>
                <w:iCs/>
                <w:color w:val="000000"/>
                <w:sz w:val="24"/>
                <w:szCs w:val="24"/>
                <w:lang w:val="en"/>
              </w:rPr>
              <w:t xml:space="preserve"> </w:t>
            </w:r>
            <w:proofErr w:type="spellStart"/>
            <w:r w:rsidRPr="006C0B16">
              <w:rPr>
                <w:i/>
                <w:iCs/>
                <w:color w:val="000000"/>
                <w:sz w:val="24"/>
                <w:szCs w:val="24"/>
                <w:lang w:val="en"/>
              </w:rPr>
              <w:t>đề</w:t>
            </w:r>
            <w:proofErr w:type="spellEnd"/>
            <w:r w:rsidRPr="006C0B16">
              <w:rPr>
                <w:i/>
                <w:iCs/>
                <w:color w:val="000000"/>
                <w:sz w:val="24"/>
                <w:szCs w:val="24"/>
                <w:lang w:val="en"/>
              </w:rPr>
              <w:t xml:space="preserve"> </w:t>
            </w:r>
            <w:proofErr w:type="spellStart"/>
            <w:r w:rsidRPr="006C0B16">
              <w:rPr>
                <w:i/>
                <w:iCs/>
                <w:color w:val="000000"/>
                <w:sz w:val="24"/>
                <w:szCs w:val="24"/>
                <w:lang w:val="en"/>
              </w:rPr>
              <w:t>cương</w:t>
            </w:r>
            <w:proofErr w:type="spellEnd"/>
            <w:r w:rsidRPr="006C0B16">
              <w:rPr>
                <w:i/>
                <w:iCs/>
                <w:color w:val="000000"/>
                <w:sz w:val="24"/>
                <w:szCs w:val="24"/>
                <w:lang w:val="en"/>
              </w:rPr>
              <w:t xml:space="preserve"> (</w:t>
            </w:r>
            <w:proofErr w:type="spellStart"/>
            <w:r w:rsidRPr="006C0B16">
              <w:rPr>
                <w:i/>
                <w:iCs/>
                <w:color w:val="000000"/>
                <w:sz w:val="24"/>
                <w:szCs w:val="24"/>
                <w:lang w:val="en"/>
              </w:rPr>
              <w:t>hoặc</w:t>
            </w:r>
            <w:proofErr w:type="spellEnd"/>
            <w:r w:rsidRPr="006C0B16">
              <w:rPr>
                <w:i/>
                <w:iCs/>
                <w:color w:val="000000"/>
                <w:sz w:val="24"/>
                <w:szCs w:val="24"/>
                <w:lang w:val="en"/>
              </w:rPr>
              <w:t xml:space="preserve"> </w:t>
            </w:r>
            <w:proofErr w:type="spellStart"/>
            <w:r w:rsidRPr="006C0B16">
              <w:rPr>
                <w:i/>
                <w:iCs/>
                <w:color w:val="000000"/>
                <w:sz w:val="24"/>
                <w:szCs w:val="24"/>
                <w:lang w:val="en"/>
              </w:rPr>
              <w:t>danh</w:t>
            </w:r>
            <w:proofErr w:type="spellEnd"/>
            <w:r w:rsidRPr="006C0B16">
              <w:rPr>
                <w:i/>
                <w:iCs/>
                <w:color w:val="000000"/>
                <w:sz w:val="24"/>
                <w:szCs w:val="24"/>
                <w:lang w:val="en"/>
              </w:rPr>
              <w:t xml:space="preserve"> </w:t>
            </w:r>
            <w:proofErr w:type="spellStart"/>
            <w:r w:rsidRPr="006C0B16">
              <w:rPr>
                <w:i/>
                <w:iCs/>
                <w:color w:val="000000"/>
                <w:sz w:val="24"/>
                <w:szCs w:val="24"/>
                <w:lang w:val="en"/>
              </w:rPr>
              <w:t>sách</w:t>
            </w:r>
            <w:proofErr w:type="spellEnd"/>
            <w:r w:rsidRPr="006C0B16">
              <w:rPr>
                <w:i/>
                <w:iCs/>
                <w:color w:val="000000"/>
                <w:sz w:val="24"/>
                <w:szCs w:val="24"/>
                <w:lang w:val="en"/>
              </w:rPr>
              <w:t xml:space="preserve"> </w:t>
            </w:r>
            <w:proofErr w:type="spellStart"/>
            <w:r w:rsidRPr="006C0B16">
              <w:rPr>
                <w:i/>
                <w:iCs/>
                <w:color w:val="000000"/>
                <w:sz w:val="24"/>
                <w:szCs w:val="24"/>
                <w:lang w:val="en"/>
              </w:rPr>
              <w:t>điều</w:t>
            </w:r>
            <w:proofErr w:type="spellEnd"/>
            <w:r w:rsidRPr="006C0B16">
              <w:rPr>
                <w:i/>
                <w:iCs/>
                <w:color w:val="000000"/>
                <w:sz w:val="24"/>
                <w:szCs w:val="24"/>
                <w:lang w:val="en"/>
              </w:rPr>
              <w:t xml:space="preserve"> </w:t>
            </w:r>
            <w:proofErr w:type="spellStart"/>
            <w:r w:rsidRPr="006C0B16">
              <w:rPr>
                <w:i/>
                <w:iCs/>
                <w:color w:val="000000"/>
                <w:sz w:val="24"/>
                <w:szCs w:val="24"/>
                <w:lang w:val="en"/>
              </w:rPr>
              <w:t>chỉnh</w:t>
            </w:r>
            <w:proofErr w:type="spellEnd"/>
            <w:r w:rsidRPr="006C0B16">
              <w:rPr>
                <w:i/>
                <w:iCs/>
                <w:color w:val="000000"/>
                <w:sz w:val="24"/>
                <w:szCs w:val="24"/>
                <w:lang w:val="en"/>
              </w:rPr>
              <w:t xml:space="preserve"> </w:t>
            </w:r>
            <w:proofErr w:type="spellStart"/>
            <w:r w:rsidRPr="006C0B16">
              <w:rPr>
                <w:i/>
                <w:iCs/>
                <w:color w:val="000000"/>
                <w:sz w:val="24"/>
                <w:szCs w:val="24"/>
                <w:lang w:val="en"/>
              </w:rPr>
              <w:t>đã</w:t>
            </w:r>
            <w:proofErr w:type="spellEnd"/>
            <w:r w:rsidRPr="006C0B16">
              <w:rPr>
                <w:i/>
                <w:iCs/>
                <w:color w:val="000000"/>
                <w:sz w:val="24"/>
                <w:szCs w:val="24"/>
                <w:lang w:val="en"/>
              </w:rPr>
              <w:t xml:space="preserve"> </w:t>
            </w:r>
            <w:proofErr w:type="spellStart"/>
            <w:r w:rsidRPr="006C0B16">
              <w:rPr>
                <w:i/>
                <w:iCs/>
                <w:color w:val="000000"/>
                <w:sz w:val="24"/>
                <w:szCs w:val="24"/>
                <w:lang w:val="en"/>
              </w:rPr>
              <w:t>được</w:t>
            </w:r>
            <w:proofErr w:type="spellEnd"/>
            <w:r w:rsidRPr="006C0B16">
              <w:rPr>
                <w:i/>
                <w:iCs/>
                <w:color w:val="000000"/>
                <w:sz w:val="24"/>
                <w:szCs w:val="24"/>
                <w:lang w:val="en"/>
              </w:rPr>
              <w:t xml:space="preserve"> </w:t>
            </w:r>
            <w:proofErr w:type="spellStart"/>
            <w:r w:rsidRPr="006C0B16">
              <w:rPr>
                <w:i/>
                <w:iCs/>
                <w:color w:val="000000"/>
                <w:sz w:val="24"/>
                <w:szCs w:val="24"/>
                <w:lang w:val="en"/>
              </w:rPr>
              <w:t>cấp</w:t>
            </w:r>
            <w:proofErr w:type="spellEnd"/>
            <w:r w:rsidRPr="006C0B16">
              <w:rPr>
                <w:i/>
                <w:iCs/>
                <w:color w:val="000000"/>
                <w:sz w:val="24"/>
                <w:szCs w:val="24"/>
                <w:lang w:val="en"/>
              </w:rPr>
              <w:t xml:space="preserve"> </w:t>
            </w:r>
            <w:proofErr w:type="spellStart"/>
            <w:r w:rsidRPr="006C0B16">
              <w:rPr>
                <w:i/>
                <w:iCs/>
                <w:color w:val="000000"/>
                <w:sz w:val="24"/>
                <w:szCs w:val="24"/>
                <w:lang w:val="en"/>
              </w:rPr>
              <w:t>có</w:t>
            </w:r>
            <w:proofErr w:type="spellEnd"/>
            <w:r w:rsidRPr="006C0B16">
              <w:rPr>
                <w:i/>
                <w:iCs/>
                <w:color w:val="000000"/>
                <w:sz w:val="24"/>
                <w:szCs w:val="24"/>
                <w:lang w:val="en"/>
              </w:rPr>
              <w:t xml:space="preserve"> </w:t>
            </w:r>
            <w:proofErr w:type="spellStart"/>
            <w:r w:rsidRPr="006C0B16">
              <w:rPr>
                <w:i/>
                <w:iCs/>
                <w:color w:val="000000"/>
                <w:sz w:val="24"/>
                <w:szCs w:val="24"/>
                <w:lang w:val="en"/>
              </w:rPr>
              <w:t>thẩm</w:t>
            </w:r>
            <w:proofErr w:type="spellEnd"/>
            <w:r w:rsidRPr="006C0B16">
              <w:rPr>
                <w:i/>
                <w:iCs/>
                <w:color w:val="000000"/>
                <w:sz w:val="24"/>
                <w:szCs w:val="24"/>
                <w:lang w:val="en"/>
              </w:rPr>
              <w:t xml:space="preserve"> </w:t>
            </w:r>
            <w:proofErr w:type="spellStart"/>
            <w:r w:rsidRPr="006C0B16">
              <w:rPr>
                <w:i/>
                <w:iCs/>
                <w:color w:val="000000"/>
                <w:sz w:val="24"/>
                <w:szCs w:val="24"/>
                <w:lang w:val="en"/>
              </w:rPr>
              <w:t>quyền</w:t>
            </w:r>
            <w:proofErr w:type="spellEnd"/>
            <w:r w:rsidRPr="006C0B16">
              <w:rPr>
                <w:i/>
                <w:iCs/>
                <w:color w:val="000000"/>
                <w:sz w:val="24"/>
                <w:szCs w:val="24"/>
                <w:lang w:val="en"/>
              </w:rPr>
              <w:t xml:space="preserve"> </w:t>
            </w:r>
            <w:proofErr w:type="spellStart"/>
            <w:r w:rsidRPr="006C0B16">
              <w:rPr>
                <w:i/>
                <w:iCs/>
                <w:color w:val="000000"/>
                <w:sz w:val="24"/>
                <w:szCs w:val="24"/>
                <w:lang w:val="en"/>
              </w:rPr>
              <w:t>phê</w:t>
            </w:r>
            <w:proofErr w:type="spellEnd"/>
            <w:r w:rsidRPr="006C0B16">
              <w:rPr>
                <w:i/>
                <w:iCs/>
                <w:color w:val="000000"/>
                <w:sz w:val="24"/>
                <w:szCs w:val="24"/>
                <w:lang w:val="en"/>
              </w:rPr>
              <w:t xml:space="preserve"> </w:t>
            </w:r>
            <w:proofErr w:type="spellStart"/>
            <w:r w:rsidRPr="006C0B16">
              <w:rPr>
                <w:i/>
                <w:iCs/>
                <w:color w:val="000000"/>
                <w:sz w:val="24"/>
                <w:szCs w:val="24"/>
                <w:lang w:val="en"/>
              </w:rPr>
              <w:t>duyệt</w:t>
            </w:r>
            <w:proofErr w:type="spellEnd"/>
            <w:r w:rsidRPr="006C0B16">
              <w:rPr>
                <w:i/>
                <w:iCs/>
                <w:color w:val="000000"/>
                <w:sz w:val="24"/>
                <w:szCs w:val="24"/>
                <w:lang w:val="en"/>
              </w:rPr>
              <w:t>)</w:t>
            </w:r>
          </w:p>
          <w:p w14:paraId="7380549F" w14:textId="77777777" w:rsidR="001D56A0" w:rsidRDefault="001D56A0" w:rsidP="00A51025">
            <w:pPr>
              <w:widowControl w:val="0"/>
              <w:jc w:val="center"/>
              <w:rPr>
                <w:i/>
                <w:iCs/>
                <w:color w:val="000000"/>
                <w:sz w:val="24"/>
                <w:szCs w:val="24"/>
                <w:lang w:val="en"/>
              </w:rPr>
            </w:pPr>
          </w:p>
          <w:p w14:paraId="1D3B5E8F" w14:textId="77777777" w:rsidR="001D56A0" w:rsidRPr="00395254" w:rsidRDefault="001D56A0" w:rsidP="00A51025">
            <w:pPr>
              <w:widowControl w:val="0"/>
              <w:jc w:val="center"/>
              <w:rPr>
                <w:i/>
                <w:iCs/>
                <w:color w:val="000000"/>
                <w:sz w:val="24"/>
                <w:szCs w:val="24"/>
                <w:lang w:val="en"/>
                <w:rPrChange w:id="2167" w:author="Pham Thi Thu Lan" w:date="2021-01-03T17:25:00Z">
                  <w:rPr>
                    <w:i/>
                    <w:iCs/>
                    <w:color w:val="FF0000"/>
                    <w:sz w:val="24"/>
                    <w:szCs w:val="24"/>
                    <w:lang w:val="en"/>
                  </w:rPr>
                </w:rPrChange>
              </w:rPr>
            </w:pPr>
            <w:r w:rsidRPr="00395254">
              <w:rPr>
                <w:i/>
                <w:iCs/>
                <w:color w:val="000000"/>
                <w:sz w:val="24"/>
                <w:szCs w:val="24"/>
                <w:lang w:val="en"/>
                <w:rPrChange w:id="2168" w:author="Pham Thi Thu Lan" w:date="2021-01-03T17:25:00Z">
                  <w:rPr>
                    <w:i/>
                    <w:iCs/>
                    <w:color w:val="FF0000"/>
                    <w:sz w:val="24"/>
                    <w:szCs w:val="24"/>
                    <w:lang w:val="en"/>
                  </w:rPr>
                </w:rPrChange>
              </w:rPr>
              <w:t xml:space="preserve">- Trường </w:t>
            </w:r>
            <w:proofErr w:type="spellStart"/>
            <w:r w:rsidRPr="00395254">
              <w:rPr>
                <w:i/>
                <w:iCs/>
                <w:color w:val="000000"/>
                <w:sz w:val="24"/>
                <w:szCs w:val="24"/>
                <w:lang w:val="en"/>
                <w:rPrChange w:id="2169" w:author="Pham Thi Thu Lan" w:date="2021-01-03T17:25:00Z">
                  <w:rPr>
                    <w:i/>
                    <w:iCs/>
                    <w:color w:val="FF0000"/>
                    <w:sz w:val="24"/>
                    <w:szCs w:val="24"/>
                    <w:lang w:val="en"/>
                  </w:rPr>
                </w:rPrChange>
              </w:rPr>
              <w:t>hợp</w:t>
            </w:r>
            <w:proofErr w:type="spellEnd"/>
            <w:r w:rsidRPr="00395254">
              <w:rPr>
                <w:i/>
                <w:iCs/>
                <w:color w:val="000000"/>
                <w:sz w:val="24"/>
                <w:szCs w:val="24"/>
                <w:lang w:val="en"/>
                <w:rPrChange w:id="2170"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71" w:author="Pham Thi Thu Lan" w:date="2021-01-03T17:25:00Z">
                  <w:rPr>
                    <w:i/>
                    <w:iCs/>
                    <w:color w:val="FF0000"/>
                    <w:sz w:val="24"/>
                    <w:szCs w:val="24"/>
                    <w:lang w:val="en"/>
                  </w:rPr>
                </w:rPrChange>
              </w:rPr>
              <w:t>đơn</w:t>
            </w:r>
            <w:proofErr w:type="spellEnd"/>
            <w:r w:rsidRPr="00395254">
              <w:rPr>
                <w:i/>
                <w:iCs/>
                <w:color w:val="000000"/>
                <w:sz w:val="24"/>
                <w:szCs w:val="24"/>
                <w:lang w:val="en"/>
                <w:rPrChange w:id="2172"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73" w:author="Pham Thi Thu Lan" w:date="2021-01-03T17:25:00Z">
                  <w:rPr>
                    <w:i/>
                    <w:iCs/>
                    <w:color w:val="FF0000"/>
                    <w:sz w:val="24"/>
                    <w:szCs w:val="24"/>
                    <w:lang w:val="en"/>
                  </w:rPr>
                </w:rPrChange>
              </w:rPr>
              <w:t>vị</w:t>
            </w:r>
            <w:proofErr w:type="spellEnd"/>
            <w:r w:rsidRPr="00395254">
              <w:rPr>
                <w:i/>
                <w:iCs/>
                <w:color w:val="000000"/>
                <w:sz w:val="24"/>
                <w:szCs w:val="24"/>
                <w:lang w:val="en"/>
                <w:rPrChange w:id="2174"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75" w:author="Pham Thi Thu Lan" w:date="2021-01-03T17:25:00Z">
                  <w:rPr>
                    <w:i/>
                    <w:iCs/>
                    <w:color w:val="FF0000"/>
                    <w:sz w:val="24"/>
                    <w:szCs w:val="24"/>
                    <w:lang w:val="en"/>
                  </w:rPr>
                </w:rPrChange>
              </w:rPr>
              <w:t>phê</w:t>
            </w:r>
            <w:proofErr w:type="spellEnd"/>
            <w:r w:rsidRPr="00395254">
              <w:rPr>
                <w:i/>
                <w:iCs/>
                <w:color w:val="000000"/>
                <w:sz w:val="24"/>
                <w:szCs w:val="24"/>
                <w:lang w:val="en"/>
                <w:rPrChange w:id="2176"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77" w:author="Pham Thi Thu Lan" w:date="2021-01-03T17:25:00Z">
                  <w:rPr>
                    <w:i/>
                    <w:iCs/>
                    <w:color w:val="FF0000"/>
                    <w:sz w:val="24"/>
                    <w:szCs w:val="24"/>
                    <w:lang w:val="en"/>
                  </w:rPr>
                </w:rPrChange>
              </w:rPr>
              <w:t>duyệt</w:t>
            </w:r>
            <w:proofErr w:type="spellEnd"/>
            <w:r w:rsidRPr="00395254">
              <w:rPr>
                <w:i/>
                <w:iCs/>
                <w:color w:val="000000"/>
                <w:sz w:val="24"/>
                <w:szCs w:val="24"/>
                <w:lang w:val="en"/>
                <w:rPrChange w:id="2178"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79" w:author="Pham Thi Thu Lan" w:date="2021-01-03T17:25:00Z">
                  <w:rPr>
                    <w:i/>
                    <w:iCs/>
                    <w:color w:val="FF0000"/>
                    <w:sz w:val="24"/>
                    <w:szCs w:val="24"/>
                    <w:lang w:val="en"/>
                  </w:rPr>
                </w:rPrChange>
              </w:rPr>
              <w:t>đề</w:t>
            </w:r>
            <w:proofErr w:type="spellEnd"/>
            <w:r w:rsidRPr="00395254">
              <w:rPr>
                <w:i/>
                <w:iCs/>
                <w:color w:val="000000"/>
                <w:sz w:val="24"/>
                <w:szCs w:val="24"/>
                <w:lang w:val="en"/>
                <w:rPrChange w:id="2180"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81" w:author="Pham Thi Thu Lan" w:date="2021-01-03T17:25:00Z">
                  <w:rPr>
                    <w:i/>
                    <w:iCs/>
                    <w:color w:val="FF0000"/>
                    <w:sz w:val="24"/>
                    <w:szCs w:val="24"/>
                    <w:lang w:val="en"/>
                  </w:rPr>
                </w:rPrChange>
              </w:rPr>
              <w:t>tài</w:t>
            </w:r>
            <w:proofErr w:type="spellEnd"/>
            <w:r w:rsidRPr="00395254">
              <w:rPr>
                <w:i/>
                <w:iCs/>
                <w:color w:val="000000"/>
                <w:sz w:val="24"/>
                <w:szCs w:val="24"/>
                <w:lang w:val="en"/>
                <w:rPrChange w:id="2182"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83" w:author="Pham Thi Thu Lan" w:date="2021-01-03T17:25:00Z">
                  <w:rPr>
                    <w:i/>
                    <w:iCs/>
                    <w:color w:val="FF0000"/>
                    <w:sz w:val="24"/>
                    <w:szCs w:val="24"/>
                    <w:lang w:val="en"/>
                  </w:rPr>
                </w:rPrChange>
              </w:rPr>
              <w:t>cấp</w:t>
            </w:r>
            <w:proofErr w:type="spellEnd"/>
            <w:r w:rsidRPr="00395254">
              <w:rPr>
                <w:i/>
                <w:iCs/>
                <w:color w:val="000000"/>
                <w:sz w:val="24"/>
                <w:szCs w:val="24"/>
                <w:lang w:val="en"/>
                <w:rPrChange w:id="2184"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85" w:author="Pham Thi Thu Lan" w:date="2021-01-03T17:25:00Z">
                  <w:rPr>
                    <w:i/>
                    <w:iCs/>
                    <w:color w:val="FF0000"/>
                    <w:sz w:val="24"/>
                    <w:szCs w:val="24"/>
                    <w:lang w:val="en"/>
                  </w:rPr>
                </w:rPrChange>
              </w:rPr>
              <w:t>vốn</w:t>
            </w:r>
            <w:proofErr w:type="spellEnd"/>
            <w:r w:rsidRPr="00395254">
              <w:rPr>
                <w:i/>
                <w:iCs/>
                <w:color w:val="000000"/>
                <w:sz w:val="24"/>
                <w:szCs w:val="24"/>
                <w:lang w:val="en"/>
                <w:rPrChange w:id="2186"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87" w:author="Pham Thi Thu Lan" w:date="2021-01-03T17:25:00Z">
                  <w:rPr>
                    <w:i/>
                    <w:iCs/>
                    <w:color w:val="FF0000"/>
                    <w:sz w:val="24"/>
                    <w:szCs w:val="24"/>
                    <w:lang w:val="en"/>
                  </w:rPr>
                </w:rPrChange>
              </w:rPr>
              <w:t>có</w:t>
            </w:r>
            <w:proofErr w:type="spellEnd"/>
            <w:r w:rsidRPr="00395254">
              <w:rPr>
                <w:i/>
                <w:iCs/>
                <w:color w:val="000000"/>
                <w:sz w:val="24"/>
                <w:szCs w:val="24"/>
                <w:lang w:val="en"/>
                <w:rPrChange w:id="2188"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89" w:author="Pham Thi Thu Lan" w:date="2021-01-03T17:25:00Z">
                  <w:rPr>
                    <w:i/>
                    <w:iCs/>
                    <w:color w:val="FF0000"/>
                    <w:sz w:val="24"/>
                    <w:szCs w:val="24"/>
                    <w:lang w:val="en"/>
                  </w:rPr>
                </w:rPrChange>
              </w:rPr>
              <w:t>quy</w:t>
            </w:r>
            <w:proofErr w:type="spellEnd"/>
            <w:r w:rsidRPr="00395254">
              <w:rPr>
                <w:i/>
                <w:iCs/>
                <w:color w:val="000000"/>
                <w:sz w:val="24"/>
                <w:szCs w:val="24"/>
                <w:lang w:val="en"/>
                <w:rPrChange w:id="2190"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91" w:author="Pham Thi Thu Lan" w:date="2021-01-03T17:25:00Z">
                  <w:rPr>
                    <w:i/>
                    <w:iCs/>
                    <w:color w:val="FF0000"/>
                    <w:sz w:val="24"/>
                    <w:szCs w:val="24"/>
                    <w:lang w:val="en"/>
                  </w:rPr>
                </w:rPrChange>
              </w:rPr>
              <w:t>định</w:t>
            </w:r>
            <w:proofErr w:type="spellEnd"/>
            <w:r w:rsidRPr="00395254">
              <w:rPr>
                <w:i/>
                <w:iCs/>
                <w:color w:val="000000"/>
                <w:sz w:val="24"/>
                <w:szCs w:val="24"/>
                <w:lang w:val="en"/>
                <w:rPrChange w:id="2192"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93" w:author="Pham Thi Thu Lan" w:date="2021-01-03T17:25:00Z">
                  <w:rPr>
                    <w:i/>
                    <w:iCs/>
                    <w:color w:val="FF0000"/>
                    <w:sz w:val="24"/>
                    <w:szCs w:val="24"/>
                    <w:lang w:val="en"/>
                  </w:rPr>
                </w:rPrChange>
              </w:rPr>
              <w:t>riêng</w:t>
            </w:r>
            <w:proofErr w:type="spellEnd"/>
            <w:r w:rsidRPr="00395254">
              <w:rPr>
                <w:i/>
                <w:iCs/>
                <w:color w:val="000000"/>
                <w:sz w:val="24"/>
                <w:szCs w:val="24"/>
                <w:lang w:val="en"/>
                <w:rPrChange w:id="2194"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95" w:author="Pham Thi Thu Lan" w:date="2021-01-03T17:25:00Z">
                  <w:rPr>
                    <w:i/>
                    <w:iCs/>
                    <w:color w:val="FF0000"/>
                    <w:sz w:val="24"/>
                    <w:szCs w:val="24"/>
                    <w:lang w:val="en"/>
                  </w:rPr>
                </w:rPrChange>
              </w:rPr>
              <w:t>áp</w:t>
            </w:r>
            <w:proofErr w:type="spellEnd"/>
            <w:r w:rsidRPr="00395254">
              <w:rPr>
                <w:i/>
                <w:iCs/>
                <w:color w:val="000000"/>
                <w:sz w:val="24"/>
                <w:szCs w:val="24"/>
                <w:lang w:val="en"/>
                <w:rPrChange w:id="2196"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97" w:author="Pham Thi Thu Lan" w:date="2021-01-03T17:25:00Z">
                  <w:rPr>
                    <w:i/>
                    <w:iCs/>
                    <w:color w:val="FF0000"/>
                    <w:sz w:val="24"/>
                    <w:szCs w:val="24"/>
                    <w:lang w:val="en"/>
                  </w:rPr>
                </w:rPrChange>
              </w:rPr>
              <w:t>dụng</w:t>
            </w:r>
            <w:proofErr w:type="spellEnd"/>
            <w:r w:rsidRPr="00395254">
              <w:rPr>
                <w:i/>
                <w:iCs/>
                <w:color w:val="000000"/>
                <w:sz w:val="24"/>
                <w:szCs w:val="24"/>
                <w:lang w:val="en"/>
                <w:rPrChange w:id="2198"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199" w:author="Pham Thi Thu Lan" w:date="2021-01-03T17:25:00Z">
                  <w:rPr>
                    <w:i/>
                    <w:iCs/>
                    <w:color w:val="FF0000"/>
                    <w:sz w:val="24"/>
                    <w:szCs w:val="24"/>
                    <w:lang w:val="en"/>
                  </w:rPr>
                </w:rPrChange>
              </w:rPr>
              <w:t>theo</w:t>
            </w:r>
            <w:proofErr w:type="spellEnd"/>
            <w:r w:rsidRPr="00395254">
              <w:rPr>
                <w:i/>
                <w:iCs/>
                <w:color w:val="000000"/>
                <w:sz w:val="24"/>
                <w:szCs w:val="24"/>
                <w:lang w:val="en"/>
                <w:rPrChange w:id="2200"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01" w:author="Pham Thi Thu Lan" w:date="2021-01-03T17:25:00Z">
                  <w:rPr>
                    <w:i/>
                    <w:iCs/>
                    <w:color w:val="FF0000"/>
                    <w:sz w:val="24"/>
                    <w:szCs w:val="24"/>
                    <w:lang w:val="en"/>
                  </w:rPr>
                </w:rPrChange>
              </w:rPr>
              <w:t>quy</w:t>
            </w:r>
            <w:proofErr w:type="spellEnd"/>
            <w:r w:rsidRPr="00395254">
              <w:rPr>
                <w:i/>
                <w:iCs/>
                <w:color w:val="000000"/>
                <w:sz w:val="24"/>
                <w:szCs w:val="24"/>
                <w:lang w:val="en"/>
                <w:rPrChange w:id="2202"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03" w:author="Pham Thi Thu Lan" w:date="2021-01-03T17:25:00Z">
                  <w:rPr>
                    <w:i/>
                    <w:iCs/>
                    <w:color w:val="FF0000"/>
                    <w:sz w:val="24"/>
                    <w:szCs w:val="24"/>
                    <w:lang w:val="en"/>
                  </w:rPr>
                </w:rPrChange>
              </w:rPr>
              <w:t>định</w:t>
            </w:r>
            <w:proofErr w:type="spellEnd"/>
            <w:r w:rsidRPr="00395254">
              <w:rPr>
                <w:i/>
                <w:iCs/>
                <w:color w:val="000000"/>
                <w:sz w:val="24"/>
                <w:szCs w:val="24"/>
                <w:lang w:val="en"/>
                <w:rPrChange w:id="2204"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05" w:author="Pham Thi Thu Lan" w:date="2021-01-03T17:25:00Z">
                  <w:rPr>
                    <w:i/>
                    <w:iCs/>
                    <w:color w:val="FF0000"/>
                    <w:sz w:val="24"/>
                    <w:szCs w:val="24"/>
                    <w:lang w:val="en"/>
                  </w:rPr>
                </w:rPrChange>
              </w:rPr>
              <w:t>của</w:t>
            </w:r>
            <w:proofErr w:type="spellEnd"/>
            <w:r w:rsidRPr="00395254">
              <w:rPr>
                <w:i/>
                <w:iCs/>
                <w:color w:val="000000"/>
                <w:sz w:val="24"/>
                <w:szCs w:val="24"/>
                <w:lang w:val="en"/>
                <w:rPrChange w:id="2206"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07" w:author="Pham Thi Thu Lan" w:date="2021-01-03T17:25:00Z">
                  <w:rPr>
                    <w:i/>
                    <w:iCs/>
                    <w:color w:val="FF0000"/>
                    <w:sz w:val="24"/>
                    <w:szCs w:val="24"/>
                    <w:lang w:val="en"/>
                  </w:rPr>
                </w:rPrChange>
              </w:rPr>
              <w:t>đơn</w:t>
            </w:r>
            <w:proofErr w:type="spellEnd"/>
            <w:r w:rsidRPr="00395254">
              <w:rPr>
                <w:i/>
                <w:iCs/>
                <w:color w:val="000000"/>
                <w:sz w:val="24"/>
                <w:szCs w:val="24"/>
                <w:lang w:val="en"/>
                <w:rPrChange w:id="2208"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09" w:author="Pham Thi Thu Lan" w:date="2021-01-03T17:25:00Z">
                  <w:rPr>
                    <w:i/>
                    <w:iCs/>
                    <w:color w:val="FF0000"/>
                    <w:sz w:val="24"/>
                    <w:szCs w:val="24"/>
                    <w:lang w:val="en"/>
                  </w:rPr>
                </w:rPrChange>
              </w:rPr>
              <w:t>vị</w:t>
            </w:r>
            <w:proofErr w:type="spellEnd"/>
            <w:r w:rsidRPr="00395254">
              <w:rPr>
                <w:i/>
                <w:iCs/>
                <w:color w:val="000000"/>
                <w:sz w:val="24"/>
                <w:szCs w:val="24"/>
                <w:lang w:val="en"/>
                <w:rPrChange w:id="2210"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11" w:author="Pham Thi Thu Lan" w:date="2021-01-03T17:25:00Z">
                  <w:rPr>
                    <w:i/>
                    <w:iCs/>
                    <w:color w:val="FF0000"/>
                    <w:sz w:val="24"/>
                    <w:szCs w:val="24"/>
                    <w:lang w:val="en"/>
                  </w:rPr>
                </w:rPrChange>
              </w:rPr>
              <w:t>phê</w:t>
            </w:r>
            <w:proofErr w:type="spellEnd"/>
            <w:r w:rsidRPr="00395254">
              <w:rPr>
                <w:i/>
                <w:iCs/>
                <w:color w:val="000000"/>
                <w:sz w:val="24"/>
                <w:szCs w:val="24"/>
                <w:lang w:val="en"/>
                <w:rPrChange w:id="2212"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13" w:author="Pham Thi Thu Lan" w:date="2021-01-03T17:25:00Z">
                  <w:rPr>
                    <w:i/>
                    <w:iCs/>
                    <w:color w:val="FF0000"/>
                    <w:sz w:val="24"/>
                    <w:szCs w:val="24"/>
                    <w:lang w:val="en"/>
                  </w:rPr>
                </w:rPrChange>
              </w:rPr>
              <w:t>duyệt</w:t>
            </w:r>
            <w:proofErr w:type="spellEnd"/>
            <w:r w:rsidRPr="00395254">
              <w:rPr>
                <w:i/>
                <w:iCs/>
                <w:color w:val="000000"/>
                <w:sz w:val="24"/>
                <w:szCs w:val="24"/>
                <w:lang w:val="en"/>
                <w:rPrChange w:id="2214"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15" w:author="Pham Thi Thu Lan" w:date="2021-01-03T17:25:00Z">
                  <w:rPr>
                    <w:i/>
                    <w:iCs/>
                    <w:color w:val="FF0000"/>
                    <w:sz w:val="24"/>
                    <w:szCs w:val="24"/>
                    <w:lang w:val="en"/>
                  </w:rPr>
                </w:rPrChange>
              </w:rPr>
              <w:t>đề</w:t>
            </w:r>
            <w:proofErr w:type="spellEnd"/>
            <w:r w:rsidRPr="00395254">
              <w:rPr>
                <w:i/>
                <w:iCs/>
                <w:color w:val="000000"/>
                <w:sz w:val="24"/>
                <w:szCs w:val="24"/>
                <w:lang w:val="en"/>
                <w:rPrChange w:id="2216" w:author="Pham Thi Thu Lan" w:date="2021-01-03T17:25:00Z">
                  <w:rPr>
                    <w:i/>
                    <w:iCs/>
                    <w:color w:val="FF0000"/>
                    <w:sz w:val="24"/>
                    <w:szCs w:val="24"/>
                    <w:lang w:val="en"/>
                  </w:rPr>
                </w:rPrChange>
              </w:rPr>
              <w:t xml:space="preserve"> </w:t>
            </w:r>
            <w:proofErr w:type="spellStart"/>
            <w:r w:rsidRPr="00395254">
              <w:rPr>
                <w:i/>
                <w:iCs/>
                <w:color w:val="000000"/>
                <w:sz w:val="24"/>
                <w:szCs w:val="24"/>
                <w:lang w:val="en"/>
                <w:rPrChange w:id="2217" w:author="Pham Thi Thu Lan" w:date="2021-01-03T17:25:00Z">
                  <w:rPr>
                    <w:i/>
                    <w:iCs/>
                    <w:color w:val="FF0000"/>
                    <w:sz w:val="24"/>
                    <w:szCs w:val="24"/>
                    <w:lang w:val="en"/>
                  </w:rPr>
                </w:rPrChange>
              </w:rPr>
              <w:t>tài</w:t>
            </w:r>
            <w:proofErr w:type="spellEnd"/>
          </w:p>
        </w:tc>
      </w:tr>
      <w:tr w:rsidR="00D71688" w:rsidRPr="006C0B16" w14:paraId="4B21D919"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DE3F0E"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2</w:t>
            </w:r>
          </w:p>
        </w:tc>
        <w:tc>
          <w:tcPr>
            <w:tcW w:w="9218" w:type="dxa"/>
            <w:gridSpan w:val="3"/>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A25E728" w14:textId="77777777" w:rsidR="00D71688" w:rsidRPr="006C0B16" w:rsidRDefault="00D71688" w:rsidP="00EA3589">
            <w:pPr>
              <w:widowControl w:val="0"/>
              <w:rPr>
                <w:i/>
                <w:color w:val="000000"/>
                <w:kern w:val="28"/>
                <w:lang w:val="en"/>
              </w:rPr>
            </w:pPr>
            <w:r w:rsidRPr="006C0B16">
              <w:rPr>
                <w:color w:val="000000"/>
                <w:spacing w:val="-6"/>
                <w:kern w:val="28"/>
                <w:sz w:val="24"/>
                <w:szCs w:val="24"/>
                <w:lang w:val="en"/>
              </w:rPr>
              <w:t xml:space="preserve">Mua </w:t>
            </w:r>
            <w:proofErr w:type="spellStart"/>
            <w:r w:rsidRPr="006C0B16">
              <w:rPr>
                <w:color w:val="000000"/>
                <w:spacing w:val="-6"/>
                <w:kern w:val="28"/>
                <w:sz w:val="24"/>
                <w:szCs w:val="24"/>
                <w:lang w:val="en"/>
              </w:rPr>
              <w:t>vật</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tư</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nguyên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nhiên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vật</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văn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phòng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phẩm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phô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tô</w:t>
            </w:r>
            <w:proofErr w:type="spellEnd"/>
            <w:r w:rsidRPr="006C0B16">
              <w:rPr>
                <w:color w:val="000000"/>
                <w:spacing w:val="-6"/>
                <w:kern w:val="28"/>
                <w:sz w:val="24"/>
                <w:szCs w:val="24"/>
                <w:lang w:val="en"/>
              </w:rPr>
              <w:t xml:space="preserve">, in </w:t>
            </w:r>
            <w:proofErr w:type="spellStart"/>
            <w:r w:rsidRPr="006C0B16">
              <w:rPr>
                <w:color w:val="000000"/>
                <w:spacing w:val="-6"/>
                <w:kern w:val="28"/>
                <w:sz w:val="24"/>
                <w:szCs w:val="24"/>
                <w:lang w:val="en"/>
              </w:rPr>
              <w:t>ấn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dịch</w:t>
            </w:r>
            <w:proofErr w:type="spellEnd"/>
            <w:r w:rsidRPr="006C0B16">
              <w:rPr>
                <w:color w:val="000000"/>
                <w:spacing w:val="-6"/>
                <w:kern w:val="28"/>
                <w:sz w:val="24"/>
                <w:szCs w:val="24"/>
                <w:lang w:val="en"/>
              </w:rPr>
              <w:t xml:space="preserve"> vụ </w:t>
            </w:r>
            <w:proofErr w:type="spellStart"/>
            <w:r w:rsidRPr="006C0B16">
              <w:rPr>
                <w:color w:val="000000"/>
                <w:spacing w:val="-6"/>
                <w:kern w:val="28"/>
                <w:sz w:val="24"/>
                <w:szCs w:val="24"/>
                <w:lang w:val="en"/>
              </w:rPr>
              <w:t>thuê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ngoài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sửa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chữa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mua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sắm</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tài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cô</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định</w:t>
            </w:r>
            <w:proofErr w:type="spellEnd"/>
          </w:p>
        </w:tc>
      </w:tr>
      <w:tr w:rsidR="00D71688" w:rsidRPr="006C0B16" w14:paraId="3E1290C2"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C927FAD"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a</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3909C1" w14:textId="77777777" w:rsidR="00D71688" w:rsidRPr="006C0B16" w:rsidRDefault="00D71688" w:rsidP="00216913">
            <w:pPr>
              <w:widowControl w:val="0"/>
              <w:rPr>
                <w:color w:val="000000"/>
                <w:spacing w:val="-6"/>
                <w:kern w:val="28"/>
                <w:sz w:val="24"/>
                <w:szCs w:val="24"/>
                <w:lang w:val="en"/>
              </w:rPr>
            </w:pPr>
            <w:proofErr w:type="spellStart"/>
            <w:r w:rsidRPr="006C0B16">
              <w:rPr>
                <w:color w:val="000000"/>
                <w:spacing w:val="-6"/>
                <w:kern w:val="28"/>
                <w:sz w:val="24"/>
                <w:szCs w:val="24"/>
                <w:lang w:val="en"/>
              </w:rPr>
              <w:t>Các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nội</w:t>
            </w:r>
            <w:proofErr w:type="spellEnd"/>
            <w:r w:rsidRPr="006C0B16">
              <w:rPr>
                <w:color w:val="000000"/>
                <w:spacing w:val="-6"/>
                <w:kern w:val="28"/>
                <w:sz w:val="24"/>
                <w:szCs w:val="24"/>
                <w:lang w:val="en"/>
              </w:rPr>
              <w:t xml:space="preserve"> dung </w:t>
            </w:r>
            <w:proofErr w:type="spellStart"/>
            <w:r w:rsidRPr="006C0B16">
              <w:rPr>
                <w:color w:val="000000"/>
                <w:spacing w:val="-6"/>
                <w:kern w:val="28"/>
                <w:sz w:val="24"/>
                <w:szCs w:val="24"/>
                <w:lang w:val="en"/>
              </w:rPr>
              <w:t>được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giao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w:t>
            </w:r>
            <w:r w:rsidRPr="006C0B16">
              <w:rPr>
                <w:i/>
                <w:color w:val="000000"/>
                <w:spacing w:val="-6"/>
                <w:kern w:val="28"/>
                <w:sz w:val="24"/>
                <w:szCs w:val="24"/>
                <w:lang w:val="en"/>
              </w:rPr>
              <w:t xml:space="preserve">(chi </w:t>
            </w:r>
            <w:proofErr w:type="spellStart"/>
            <w:r w:rsidRPr="006C0B16">
              <w:rPr>
                <w:i/>
                <w:color w:val="000000"/>
                <w:spacing w:val="-6"/>
                <w:kern w:val="28"/>
                <w:sz w:val="24"/>
                <w:szCs w:val="24"/>
                <w:lang w:val="en"/>
              </w:rPr>
              <w:t>tiết</w:t>
            </w:r>
            <w:proofErr w:type="spellEnd"/>
            <w:r w:rsidRPr="006C0B16">
              <w:rPr>
                <w:i/>
                <w:color w:val="000000"/>
                <w:spacing w:val="-6"/>
                <w:kern w:val="28"/>
                <w:sz w:val="24"/>
                <w:szCs w:val="24"/>
                <w:lang w:val="en"/>
              </w:rPr>
              <w:t xml:space="preserve"> </w:t>
            </w:r>
            <w:proofErr w:type="spellStart"/>
            <w:r w:rsidR="00216913" w:rsidRPr="006C0B16">
              <w:rPr>
                <w:i/>
                <w:color w:val="000000"/>
                <w:spacing w:val="-6"/>
                <w:kern w:val="28"/>
                <w:sz w:val="24"/>
                <w:szCs w:val="24"/>
                <w:lang w:val="en"/>
              </w:rPr>
              <w:t>như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mục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tạm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ứng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kinh</w:t>
            </w:r>
            <w:proofErr w:type="spellEnd"/>
            <w:r w:rsidRPr="006C0B16">
              <w:rPr>
                <w:i/>
                <w:color w:val="000000"/>
                <w:spacing w:val="-6"/>
                <w:kern w:val="28"/>
                <w:sz w:val="24"/>
                <w:szCs w:val="24"/>
                <w:lang w:val="en"/>
              </w:rPr>
              <w:t xml:space="preserve"> phí)</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6381F55"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1216E124" w14:textId="77777777" w:rsidR="00FE71BD" w:rsidRPr="006C0B16" w:rsidRDefault="00FE71BD" w:rsidP="00FE71BD">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Bản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Dự</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toán</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tiết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tiến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độ</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cấp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phí</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đợt</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đề</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nghị</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ứng</w:t>
            </w:r>
            <w:proofErr w:type="spellEnd"/>
            <w:r w:rsidRPr="006C0B16">
              <w:rPr>
                <w:i/>
                <w:color w:val="000000"/>
                <w:kern w:val="28"/>
                <w:sz w:val="24"/>
                <w:szCs w:val="24"/>
                <w:lang w:val="en"/>
              </w:rPr>
              <w:t>)</w:t>
            </w:r>
          </w:p>
          <w:p w14:paraId="12C7CCB7"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chi </w:t>
            </w:r>
            <w:proofErr w:type="spellStart"/>
            <w:r w:rsidRPr="006C0B16">
              <w:rPr>
                <w:color w:val="000000"/>
                <w:kern w:val="28"/>
                <w:sz w:val="24"/>
                <w:szCs w:val="24"/>
                <w:lang w:val="en"/>
              </w:rPr>
              <w:t>tiết</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tại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điểm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mua</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sắm</w:t>
            </w:r>
            <w:proofErr w:type="spellEnd"/>
            <w:r w:rsidRPr="006C0B16">
              <w:rPr>
                <w:i/>
                <w:color w:val="000000"/>
                <w:kern w:val="28"/>
                <w:sz w:val="24"/>
                <w:szCs w:val="24"/>
                <w:lang w:val="en"/>
              </w:rPr>
              <w:t>)</w:t>
            </w:r>
          </w:p>
          <w:p w14:paraId="16054985" w14:textId="77777777" w:rsidR="008F49D9" w:rsidRPr="006C0B16" w:rsidRDefault="008F49D9" w:rsidP="00EA3589">
            <w:pPr>
              <w:widowControl w:val="0"/>
              <w:rPr>
                <w:color w:val="000000"/>
                <w:kern w:val="28"/>
                <w:sz w:val="24"/>
                <w:szCs w:val="24"/>
                <w:lang w:val="en"/>
              </w:rPr>
            </w:pPr>
            <w:r w:rsidRPr="006C0B16">
              <w:rPr>
                <w:i/>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quá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dịch</w:t>
            </w:r>
            <w:proofErr w:type="spellEnd"/>
            <w:r w:rsidRPr="006C0B16">
              <w:rPr>
                <w:color w:val="000000"/>
                <w:kern w:val="28"/>
                <w:sz w:val="24"/>
                <w:szCs w:val="24"/>
                <w:lang w:val="en"/>
              </w:rPr>
              <w:t xml:space="preserve"> vụ</w:t>
            </w:r>
          </w:p>
          <w:p w14:paraId="63E24044"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p>
          <w:p w14:paraId="79C85F72"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Thanh </w:t>
            </w:r>
            <w:proofErr w:type="spellStart"/>
            <w:r w:rsidRPr="006C0B16">
              <w:rPr>
                <w:color w:val="000000"/>
                <w:kern w:val="28"/>
                <w:sz w:val="24"/>
                <w:szCs w:val="24"/>
                <w:lang w:val="en"/>
              </w:rPr>
              <w:t>ly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đối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với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khoản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mua</w:t>
            </w:r>
            <w:proofErr w:type="spellEnd"/>
            <w:r w:rsidRPr="006C0B16">
              <w:rPr>
                <w:i/>
                <w:color w:val="000000"/>
                <w:kern w:val="28"/>
                <w:sz w:val="24"/>
                <w:szCs w:val="24"/>
                <w:lang w:val="en"/>
              </w:rPr>
              <w:t xml:space="preserve"> có </w:t>
            </w:r>
            <w:proofErr w:type="spellStart"/>
            <w:r w:rsidRPr="006C0B16">
              <w:rPr>
                <w:i/>
                <w:color w:val="000000"/>
                <w:kern w:val="28"/>
                <w:sz w:val="24"/>
                <w:szCs w:val="24"/>
                <w:lang w:val="en"/>
              </w:rPr>
              <w:t>gia</w:t>
            </w:r>
            <w:proofErr w:type="spellEnd"/>
            <w:r w:rsidRPr="006C0B16">
              <w:rPr>
                <w:i/>
                <w:color w:val="000000"/>
                <w:kern w:val="28"/>
                <w:sz w:val="24"/>
                <w:szCs w:val="24"/>
                <w:lang w:val="en"/>
              </w:rPr>
              <w:t xml:space="preserve">́ trị </w:t>
            </w:r>
            <w:proofErr w:type="spellStart"/>
            <w:r w:rsidRPr="006C0B16">
              <w:rPr>
                <w:i/>
                <w:color w:val="000000"/>
                <w:kern w:val="28"/>
                <w:sz w:val="24"/>
                <w:szCs w:val="24"/>
                <w:lang w:val="en"/>
              </w:rPr>
              <w:t>tư</w:t>
            </w:r>
            <w:proofErr w:type="spellEnd"/>
            <w:r w:rsidRPr="006C0B16">
              <w:rPr>
                <w:i/>
                <w:color w:val="000000"/>
                <w:kern w:val="28"/>
                <w:sz w:val="24"/>
                <w:szCs w:val="24"/>
                <w:lang w:val="en"/>
              </w:rPr>
              <w:t xml:space="preserve">̀ 20 </w:t>
            </w:r>
            <w:proofErr w:type="spellStart"/>
            <w:r w:rsidRPr="006C0B16">
              <w:rPr>
                <w:i/>
                <w:color w:val="000000"/>
                <w:kern w:val="28"/>
                <w:sz w:val="24"/>
                <w:szCs w:val="24"/>
                <w:lang w:val="en"/>
              </w:rPr>
              <w:t>triệu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trơ</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lên</w:t>
            </w:r>
            <w:proofErr w:type="spellEnd"/>
            <w:r w:rsidRPr="006C0B16">
              <w:rPr>
                <w:i/>
                <w:color w:val="000000"/>
                <w:kern w:val="28"/>
                <w:sz w:val="24"/>
                <w:szCs w:val="24"/>
                <w:lang w:val="en"/>
              </w:rPr>
              <w:t>)</w:t>
            </w:r>
          </w:p>
          <w:p w14:paraId="17028417"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chính</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56921A94" w14:textId="77777777" w:rsidR="00D71688" w:rsidRPr="006C0B16" w:rsidRDefault="00D71688" w:rsidP="00EA3589">
            <w:pPr>
              <w:widowControl w:val="0"/>
              <w:jc w:val="center"/>
              <w:rPr>
                <w:i/>
                <w:color w:val="000000"/>
                <w:kern w:val="28"/>
                <w:lang w:val="en"/>
              </w:rPr>
            </w:pPr>
          </w:p>
        </w:tc>
      </w:tr>
      <w:tr w:rsidR="00D71688" w:rsidRPr="006C0B16" w14:paraId="08CE2F05"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9483904"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b</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2C046CB" w14:textId="77777777" w:rsidR="00D71688" w:rsidRPr="006C0B16" w:rsidRDefault="00D71688" w:rsidP="00216913">
            <w:pPr>
              <w:widowControl w:val="0"/>
              <w:rPr>
                <w:color w:val="000000"/>
                <w:spacing w:val="-6"/>
                <w:kern w:val="28"/>
                <w:sz w:val="24"/>
                <w:szCs w:val="24"/>
                <w:lang w:val="en"/>
              </w:rPr>
            </w:pPr>
            <w:proofErr w:type="spellStart"/>
            <w:r w:rsidRPr="006C0B16">
              <w:rPr>
                <w:color w:val="000000"/>
                <w:spacing w:val="-6"/>
                <w:kern w:val="28"/>
                <w:sz w:val="24"/>
                <w:szCs w:val="24"/>
                <w:lang w:val="en"/>
              </w:rPr>
              <w:t>Các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nội</w:t>
            </w:r>
            <w:proofErr w:type="spellEnd"/>
            <w:r w:rsidRPr="006C0B16">
              <w:rPr>
                <w:color w:val="000000"/>
                <w:spacing w:val="-6"/>
                <w:kern w:val="28"/>
                <w:sz w:val="24"/>
                <w:szCs w:val="24"/>
                <w:lang w:val="en"/>
              </w:rPr>
              <w:t xml:space="preserve"> dung </w:t>
            </w:r>
            <w:proofErr w:type="spellStart"/>
            <w:r w:rsidRPr="006C0B16">
              <w:rPr>
                <w:color w:val="000000"/>
                <w:spacing w:val="-6"/>
                <w:kern w:val="28"/>
                <w:sz w:val="24"/>
                <w:szCs w:val="24"/>
                <w:lang w:val="en"/>
              </w:rPr>
              <w:t>không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được</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giao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khoán</w:t>
            </w:r>
            <w:proofErr w:type="spellEnd"/>
            <w:r w:rsidRPr="006C0B16">
              <w:rPr>
                <w:color w:val="000000"/>
                <w:spacing w:val="-6"/>
                <w:kern w:val="28"/>
                <w:sz w:val="24"/>
                <w:szCs w:val="24"/>
                <w:lang w:val="en"/>
              </w:rPr>
              <w:t xml:space="preserve"> </w:t>
            </w:r>
            <w:r w:rsidRPr="006C0B16">
              <w:rPr>
                <w:i/>
                <w:color w:val="000000"/>
                <w:spacing w:val="-6"/>
                <w:kern w:val="28"/>
                <w:sz w:val="24"/>
                <w:szCs w:val="24"/>
                <w:lang w:val="en"/>
              </w:rPr>
              <w:t xml:space="preserve">(chi </w:t>
            </w:r>
            <w:proofErr w:type="spellStart"/>
            <w:r w:rsidRPr="006C0B16">
              <w:rPr>
                <w:i/>
                <w:color w:val="000000"/>
                <w:spacing w:val="-6"/>
                <w:kern w:val="28"/>
                <w:sz w:val="24"/>
                <w:szCs w:val="24"/>
                <w:lang w:val="en"/>
              </w:rPr>
              <w:t>tiết</w:t>
            </w:r>
            <w:proofErr w:type="spellEnd"/>
            <w:r w:rsidRPr="006C0B16">
              <w:rPr>
                <w:i/>
                <w:color w:val="000000"/>
                <w:spacing w:val="-6"/>
                <w:kern w:val="28"/>
                <w:sz w:val="24"/>
                <w:szCs w:val="24"/>
                <w:lang w:val="en"/>
              </w:rPr>
              <w:t xml:space="preserve"> </w:t>
            </w:r>
            <w:proofErr w:type="spellStart"/>
            <w:r w:rsidR="00216913" w:rsidRPr="006C0B16">
              <w:rPr>
                <w:i/>
                <w:color w:val="000000"/>
                <w:spacing w:val="-6"/>
                <w:kern w:val="28"/>
                <w:sz w:val="24"/>
                <w:szCs w:val="24"/>
                <w:lang w:val="en"/>
              </w:rPr>
              <w:t>như</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mục</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tạm</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ứng</w:t>
            </w:r>
            <w:proofErr w:type="spellEnd"/>
            <w:r w:rsidRPr="006C0B16">
              <w:rPr>
                <w:i/>
                <w:color w:val="000000"/>
                <w:spacing w:val="-6"/>
                <w:kern w:val="28"/>
                <w:sz w:val="24"/>
                <w:szCs w:val="24"/>
                <w:lang w:val="en"/>
              </w:rPr>
              <w:t xml:space="preserve"> </w:t>
            </w:r>
            <w:proofErr w:type="spellStart"/>
            <w:r w:rsidRPr="006C0B16">
              <w:rPr>
                <w:i/>
                <w:color w:val="000000"/>
                <w:spacing w:val="-6"/>
                <w:kern w:val="28"/>
                <w:sz w:val="24"/>
                <w:szCs w:val="24"/>
                <w:lang w:val="en"/>
              </w:rPr>
              <w:t>kinh</w:t>
            </w:r>
            <w:proofErr w:type="spellEnd"/>
            <w:r w:rsidRPr="006C0B16">
              <w:rPr>
                <w:i/>
                <w:color w:val="000000"/>
                <w:spacing w:val="-6"/>
                <w:kern w:val="28"/>
                <w:sz w:val="24"/>
                <w:szCs w:val="24"/>
                <w:lang w:val="en"/>
              </w:rPr>
              <w:t xml:space="preserve"> phí)</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7568824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455AE843"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Bản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Dự</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toán</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tiết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tiến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độ</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cấp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phí</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đợt</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đề</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nghị</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ứng</w:t>
            </w:r>
            <w:proofErr w:type="spellEnd"/>
            <w:r w:rsidRPr="006C0B16">
              <w:rPr>
                <w:i/>
                <w:color w:val="000000"/>
                <w:kern w:val="28"/>
                <w:sz w:val="24"/>
                <w:szCs w:val="24"/>
                <w:lang w:val="en"/>
              </w:rPr>
              <w:t>)</w:t>
            </w:r>
          </w:p>
          <w:p w14:paraId="4B8D1F97"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chi </w:t>
            </w:r>
            <w:proofErr w:type="spellStart"/>
            <w:r w:rsidRPr="006C0B16">
              <w:rPr>
                <w:color w:val="000000"/>
                <w:kern w:val="28"/>
                <w:sz w:val="24"/>
                <w:szCs w:val="24"/>
                <w:lang w:val="en"/>
              </w:rPr>
              <w:t>tiết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w:t>
            </w:r>
          </w:p>
          <w:p w14:paraId="0001C81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sơ</w:t>
            </w:r>
            <w:proofErr w:type="spellEnd"/>
            <w:r w:rsidRPr="006C0B16">
              <w:rPr>
                <w:color w:val="000000"/>
                <w:kern w:val="28"/>
                <w:sz w:val="24"/>
                <w:szCs w:val="24"/>
                <w:lang w:val="en"/>
              </w:rPr>
              <w:t xml:space="preserve"> quá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sắm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dịch</w:t>
            </w:r>
            <w:proofErr w:type="spellEnd"/>
            <w:r w:rsidRPr="006C0B16">
              <w:rPr>
                <w:color w:val="000000"/>
                <w:kern w:val="28"/>
                <w:sz w:val="24"/>
                <w:szCs w:val="24"/>
                <w:lang w:val="en"/>
              </w:rPr>
              <w:t xml:space="preserve"> vụ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hành</w:t>
            </w:r>
            <w:proofErr w:type="spellEnd"/>
          </w:p>
          <w:p w14:paraId="5F66B55C"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lựa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vị </w:t>
            </w:r>
            <w:proofErr w:type="spellStart"/>
            <w:r w:rsidRPr="006C0B16">
              <w:rPr>
                <w:color w:val="000000"/>
                <w:kern w:val="28"/>
                <w:sz w:val="24"/>
                <w:szCs w:val="24"/>
                <w:lang w:val="en"/>
              </w:rPr>
              <w:t>trúng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thầu</w:t>
            </w:r>
            <w:proofErr w:type="spellEnd"/>
          </w:p>
          <w:p w14:paraId="0248667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2E8E9A20"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nghiệm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đoạn</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đối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với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thanh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toán</w:t>
            </w:r>
            <w:proofErr w:type="spellEnd"/>
            <w:r w:rsidRPr="006C0B16">
              <w:rPr>
                <w:i/>
                <w:color w:val="000000"/>
                <w:kern w:val="28"/>
                <w:sz w:val="24"/>
                <w:szCs w:val="24"/>
                <w:lang w:val="en"/>
              </w:rPr>
              <w:t>/</w:t>
            </w:r>
            <w:proofErr w:type="spellStart"/>
            <w:r w:rsidRPr="006C0B16">
              <w:rPr>
                <w:i/>
                <w:color w:val="000000"/>
                <w:kern w:val="28"/>
                <w:sz w:val="24"/>
                <w:szCs w:val="24"/>
                <w:lang w:val="en"/>
              </w:rPr>
              <w:t>thanh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ứng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kinh</w:t>
            </w:r>
            <w:proofErr w:type="spellEnd"/>
            <w:r w:rsidRPr="006C0B16">
              <w:rPr>
                <w:i/>
                <w:color w:val="000000"/>
                <w:kern w:val="28"/>
                <w:sz w:val="24"/>
                <w:szCs w:val="24"/>
                <w:lang w:val="en"/>
              </w:rPr>
              <w:t xml:space="preserve"> phí </w:t>
            </w:r>
            <w:proofErr w:type="spellStart"/>
            <w:r w:rsidRPr="006C0B16">
              <w:rPr>
                <w:i/>
                <w:color w:val="000000"/>
                <w:kern w:val="28"/>
                <w:sz w:val="24"/>
                <w:szCs w:val="24"/>
                <w:lang w:val="en"/>
              </w:rPr>
              <w:t>giữa</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ky</w:t>
            </w:r>
            <w:proofErr w:type="spellEnd"/>
            <w:r w:rsidRPr="006C0B16">
              <w:rPr>
                <w:i/>
                <w:color w:val="000000"/>
                <w:kern w:val="28"/>
                <w:sz w:val="24"/>
                <w:szCs w:val="24"/>
                <w:lang w:val="en"/>
              </w:rPr>
              <w:t>̀)</w:t>
            </w:r>
          </w:p>
          <w:p w14:paraId="2FBB8363"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Hóa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đơn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Thanh </w:t>
            </w:r>
            <w:proofErr w:type="spellStart"/>
            <w:r w:rsidRPr="006C0B16">
              <w:rPr>
                <w:color w:val="000000"/>
                <w:kern w:val="28"/>
                <w:sz w:val="24"/>
                <w:szCs w:val="24"/>
                <w:lang w:val="en"/>
              </w:rPr>
              <w:t>ly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hợp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đối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với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thanh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toán</w:t>
            </w:r>
            <w:proofErr w:type="spellEnd"/>
            <w:r w:rsidRPr="006C0B16">
              <w:rPr>
                <w:i/>
                <w:color w:val="000000"/>
                <w:kern w:val="28"/>
                <w:sz w:val="24"/>
                <w:szCs w:val="24"/>
                <w:lang w:val="en"/>
              </w:rPr>
              <w:t>/</w:t>
            </w:r>
            <w:proofErr w:type="spellStart"/>
            <w:r w:rsidRPr="006C0B16">
              <w:rPr>
                <w:i/>
                <w:color w:val="000000"/>
                <w:kern w:val="28"/>
                <w:sz w:val="24"/>
                <w:szCs w:val="24"/>
                <w:lang w:val="en"/>
              </w:rPr>
              <w:t>thanh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tạm</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ứng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tất</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cuối</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ky</w:t>
            </w:r>
            <w:proofErr w:type="spellEnd"/>
            <w:r w:rsidRPr="006C0B16">
              <w:rPr>
                <w:i/>
                <w:color w:val="000000"/>
                <w:kern w:val="28"/>
                <w:sz w:val="24"/>
                <w:szCs w:val="24"/>
                <w:lang w:val="en"/>
              </w:rPr>
              <w:t>̀)</w:t>
            </w:r>
          </w:p>
          <w:p w14:paraId="47AC3B91"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nếu</w:t>
            </w:r>
            <w:proofErr w:type="spellEnd"/>
            <w:r w:rsidRPr="006C0B16">
              <w:rPr>
                <w:color w:val="000000"/>
                <w:kern w:val="28"/>
                <w:sz w:val="24"/>
                <w:szCs w:val="24"/>
                <w:lang w:val="en"/>
              </w:rPr>
              <w:t xml:space="preserve"> có)</w:t>
            </w:r>
          </w:p>
        </w:tc>
        <w:tc>
          <w:tcPr>
            <w:tcW w:w="1443" w:type="dxa"/>
            <w:tcBorders>
              <w:top w:val="single" w:sz="6" w:space="0" w:color="000000"/>
              <w:left w:val="single" w:sz="6" w:space="0" w:color="000000"/>
              <w:bottom w:val="single" w:sz="6" w:space="0" w:color="000000"/>
              <w:right w:val="single" w:sz="6" w:space="0" w:color="000000"/>
            </w:tcBorders>
            <w:vAlign w:val="center"/>
          </w:tcPr>
          <w:p w14:paraId="3575F1E8" w14:textId="77777777" w:rsidR="00D71688" w:rsidRPr="006C0B16" w:rsidRDefault="00D71688" w:rsidP="00EA3589">
            <w:pPr>
              <w:widowControl w:val="0"/>
              <w:jc w:val="center"/>
              <w:rPr>
                <w:i/>
                <w:color w:val="000000"/>
                <w:kern w:val="28"/>
                <w:lang w:val="en"/>
              </w:rPr>
            </w:pPr>
          </w:p>
        </w:tc>
      </w:tr>
      <w:tr w:rsidR="00D71688" w:rsidRPr="006C0B16" w14:paraId="733C0A8D"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8EE8F35"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lastRenderedPageBreak/>
              <w:t>3</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2F8CD88" w14:textId="77777777" w:rsidR="00D71688" w:rsidRPr="006C0B16" w:rsidRDefault="00D71688"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Điều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tra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khảo</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sát</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thu</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thập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thông</w:t>
            </w:r>
            <w:proofErr w:type="spellEnd"/>
            <w:r w:rsidRPr="006C0B16">
              <w:rPr>
                <w:color w:val="000000"/>
                <w:spacing w:val="-6"/>
                <w:kern w:val="28"/>
                <w:sz w:val="24"/>
                <w:szCs w:val="24"/>
                <w:lang w:val="en"/>
              </w:rPr>
              <w:t xml:space="preserve"> tin</w:t>
            </w:r>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DF195C0"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780ABB31" w14:textId="77777777" w:rsidR="00CE6DEB" w:rsidRPr="006C0B16" w:rsidRDefault="00D71688" w:rsidP="00CE6DEB">
            <w:pPr>
              <w:widowControl w:val="0"/>
              <w:rPr>
                <w:color w:val="000000"/>
                <w:kern w:val="28"/>
                <w:sz w:val="24"/>
                <w:szCs w:val="24"/>
                <w:lang w:val="en"/>
              </w:rPr>
            </w:pPr>
            <w:r w:rsidRPr="006C0B16">
              <w:rPr>
                <w:color w:val="000000"/>
                <w:kern w:val="28"/>
                <w:sz w:val="24"/>
                <w:szCs w:val="24"/>
                <w:lang w:val="en"/>
              </w:rPr>
              <w:t xml:space="preserve">- </w:t>
            </w:r>
            <w:proofErr w:type="spellStart"/>
            <w:r w:rsidR="00CE6DEB" w:rsidRPr="006C0B16">
              <w:rPr>
                <w:color w:val="000000"/>
                <w:kern w:val="28"/>
                <w:sz w:val="24"/>
                <w:szCs w:val="24"/>
                <w:lang w:val="en"/>
              </w:rPr>
              <w:t>Bản</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phô</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tô</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Dự</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toán</w:t>
            </w:r>
            <w:proofErr w:type="spellEnd"/>
            <w:r w:rsidR="00CE6DEB" w:rsidRPr="006C0B16">
              <w:rPr>
                <w:color w:val="000000"/>
                <w:kern w:val="28"/>
                <w:sz w:val="24"/>
                <w:szCs w:val="24"/>
                <w:lang w:val="en"/>
              </w:rPr>
              <w:t xml:space="preserve"> chi </w:t>
            </w:r>
            <w:proofErr w:type="spellStart"/>
            <w:r w:rsidR="00CE6DEB" w:rsidRPr="006C0B16">
              <w:rPr>
                <w:color w:val="000000"/>
                <w:kern w:val="28"/>
                <w:sz w:val="24"/>
                <w:szCs w:val="24"/>
                <w:lang w:val="en"/>
              </w:rPr>
              <w:t>tiết</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theo</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tiến</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độ</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cấp</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kinh</w:t>
            </w:r>
            <w:proofErr w:type="spellEnd"/>
            <w:r w:rsidR="00CE6DEB" w:rsidRPr="006C0B16">
              <w:rPr>
                <w:color w:val="000000"/>
                <w:kern w:val="28"/>
                <w:sz w:val="24"/>
                <w:szCs w:val="24"/>
                <w:lang w:val="en"/>
              </w:rPr>
              <w:t xml:space="preserve"> </w:t>
            </w:r>
            <w:proofErr w:type="spellStart"/>
            <w:r w:rsidR="00CE6DEB" w:rsidRPr="006C0B16">
              <w:rPr>
                <w:color w:val="000000"/>
                <w:kern w:val="28"/>
                <w:sz w:val="24"/>
                <w:szCs w:val="24"/>
                <w:lang w:val="en"/>
              </w:rPr>
              <w:t>phí</w:t>
            </w:r>
            <w:proofErr w:type="spellEnd"/>
            <w:r w:rsidR="00CE6DEB" w:rsidRPr="006C0B16">
              <w:rPr>
                <w:color w:val="000000"/>
                <w:kern w:val="28"/>
                <w:sz w:val="24"/>
                <w:szCs w:val="24"/>
                <w:lang w:val="en"/>
              </w:rPr>
              <w:t xml:space="preserve"> </w:t>
            </w:r>
            <w:r w:rsidR="00CE6DEB" w:rsidRPr="006C0B16">
              <w:rPr>
                <w:i/>
                <w:color w:val="000000"/>
                <w:kern w:val="28"/>
                <w:sz w:val="24"/>
                <w:szCs w:val="24"/>
                <w:lang w:val="en"/>
              </w:rPr>
              <w:t>(</w:t>
            </w:r>
            <w:proofErr w:type="spellStart"/>
            <w:r w:rsidR="00CE6DEB" w:rsidRPr="006C0B16">
              <w:rPr>
                <w:i/>
                <w:color w:val="000000"/>
                <w:kern w:val="28"/>
                <w:sz w:val="24"/>
                <w:szCs w:val="24"/>
                <w:lang w:val="en"/>
              </w:rPr>
              <w:t>đợt</w:t>
            </w:r>
            <w:proofErr w:type="spellEnd"/>
            <w:r w:rsidR="00CE6DEB" w:rsidRPr="006C0B16">
              <w:rPr>
                <w:i/>
                <w:color w:val="000000"/>
                <w:kern w:val="28"/>
                <w:sz w:val="24"/>
                <w:szCs w:val="24"/>
                <w:lang w:val="en"/>
              </w:rPr>
              <w:t xml:space="preserve"> </w:t>
            </w:r>
            <w:proofErr w:type="spellStart"/>
            <w:r w:rsidR="00CE6DEB" w:rsidRPr="006C0B16">
              <w:rPr>
                <w:i/>
                <w:color w:val="000000"/>
                <w:kern w:val="28"/>
                <w:sz w:val="24"/>
                <w:szCs w:val="24"/>
                <w:lang w:val="en"/>
              </w:rPr>
              <w:t>đề</w:t>
            </w:r>
            <w:proofErr w:type="spellEnd"/>
            <w:r w:rsidR="00CE6DEB" w:rsidRPr="006C0B16">
              <w:rPr>
                <w:i/>
                <w:color w:val="000000"/>
                <w:kern w:val="28"/>
                <w:sz w:val="24"/>
                <w:szCs w:val="24"/>
                <w:lang w:val="en"/>
              </w:rPr>
              <w:t xml:space="preserve"> </w:t>
            </w:r>
            <w:proofErr w:type="spellStart"/>
            <w:r w:rsidR="00CE6DEB" w:rsidRPr="006C0B16">
              <w:rPr>
                <w:i/>
                <w:color w:val="000000"/>
                <w:kern w:val="28"/>
                <w:sz w:val="24"/>
                <w:szCs w:val="24"/>
                <w:lang w:val="en"/>
              </w:rPr>
              <w:t>nghị</w:t>
            </w:r>
            <w:proofErr w:type="spellEnd"/>
            <w:r w:rsidR="00CE6DEB" w:rsidRPr="006C0B16">
              <w:rPr>
                <w:i/>
                <w:color w:val="000000"/>
                <w:kern w:val="28"/>
                <w:sz w:val="24"/>
                <w:szCs w:val="24"/>
                <w:lang w:val="en"/>
              </w:rPr>
              <w:t xml:space="preserve"> </w:t>
            </w:r>
            <w:proofErr w:type="spellStart"/>
            <w:r w:rsidR="00CE6DEB" w:rsidRPr="006C0B16">
              <w:rPr>
                <w:i/>
                <w:color w:val="000000"/>
                <w:kern w:val="28"/>
                <w:sz w:val="24"/>
                <w:szCs w:val="24"/>
                <w:lang w:val="en"/>
              </w:rPr>
              <w:t>tương</w:t>
            </w:r>
            <w:proofErr w:type="spellEnd"/>
            <w:r w:rsidR="00CE6DEB" w:rsidRPr="006C0B16">
              <w:rPr>
                <w:i/>
                <w:color w:val="000000"/>
                <w:kern w:val="28"/>
                <w:sz w:val="24"/>
                <w:szCs w:val="24"/>
                <w:lang w:val="en"/>
              </w:rPr>
              <w:t xml:space="preserve"> </w:t>
            </w:r>
            <w:proofErr w:type="spellStart"/>
            <w:r w:rsidR="00CE6DEB" w:rsidRPr="006C0B16">
              <w:rPr>
                <w:i/>
                <w:color w:val="000000"/>
                <w:kern w:val="28"/>
                <w:sz w:val="24"/>
                <w:szCs w:val="24"/>
                <w:lang w:val="en"/>
              </w:rPr>
              <w:t>ứng</w:t>
            </w:r>
            <w:proofErr w:type="spellEnd"/>
            <w:r w:rsidR="00CE6DEB" w:rsidRPr="006C0B16">
              <w:rPr>
                <w:i/>
                <w:color w:val="000000"/>
                <w:kern w:val="28"/>
                <w:sz w:val="24"/>
                <w:szCs w:val="24"/>
                <w:lang w:val="en"/>
              </w:rPr>
              <w:t>)</w:t>
            </w:r>
          </w:p>
          <w:p w14:paraId="4EBC3BD7" w14:textId="77777777" w:rsidR="00D71688" w:rsidRPr="006C0B16" w:rsidRDefault="00CE6DEB"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00D71688" w:rsidRPr="006C0B16">
              <w:rPr>
                <w:color w:val="000000"/>
                <w:kern w:val="28"/>
                <w:sz w:val="24"/>
                <w:szCs w:val="24"/>
                <w:lang w:val="en"/>
              </w:rPr>
              <w:t>Dư</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toán</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kinh</w:t>
            </w:r>
            <w:proofErr w:type="spellEnd"/>
            <w:r w:rsidR="00D71688" w:rsidRPr="006C0B16">
              <w:rPr>
                <w:color w:val="000000"/>
                <w:kern w:val="28"/>
                <w:sz w:val="24"/>
                <w:szCs w:val="24"/>
                <w:lang w:val="en"/>
              </w:rPr>
              <w:t xml:space="preserve"> phí </w:t>
            </w:r>
            <w:proofErr w:type="spellStart"/>
            <w:r w:rsidR="00D71688" w:rsidRPr="006C0B16">
              <w:rPr>
                <w:color w:val="000000"/>
                <w:kern w:val="28"/>
                <w:sz w:val="24"/>
                <w:szCs w:val="24"/>
                <w:lang w:val="en"/>
              </w:rPr>
              <w:t>điều</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tra</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khảo</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sát</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thu</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thập</w:t>
            </w:r>
            <w:proofErr w:type="spellEnd"/>
            <w:r w:rsidR="00D71688" w:rsidRPr="006C0B16">
              <w:rPr>
                <w:color w:val="000000"/>
                <w:kern w:val="28"/>
                <w:sz w:val="24"/>
                <w:szCs w:val="24"/>
                <w:lang w:val="en"/>
              </w:rPr>
              <w:t xml:space="preserve"> </w:t>
            </w:r>
            <w:proofErr w:type="spellStart"/>
            <w:r w:rsidR="00D71688" w:rsidRPr="006C0B16">
              <w:rPr>
                <w:color w:val="000000"/>
                <w:kern w:val="28"/>
                <w:sz w:val="24"/>
                <w:szCs w:val="24"/>
                <w:lang w:val="en"/>
              </w:rPr>
              <w:t>thôn</w:t>
            </w:r>
            <w:r w:rsidRPr="006C0B16">
              <w:rPr>
                <w:color w:val="000000"/>
                <w:kern w:val="28"/>
                <w:sz w:val="24"/>
                <w:szCs w:val="24"/>
                <w:lang w:val="en"/>
              </w:rPr>
              <w:t>g</w:t>
            </w:r>
            <w:proofErr w:type="spellEnd"/>
            <w:r w:rsidR="00D71688" w:rsidRPr="006C0B16">
              <w:rPr>
                <w:color w:val="000000"/>
                <w:kern w:val="28"/>
                <w:sz w:val="24"/>
                <w:szCs w:val="24"/>
                <w:lang w:val="en"/>
              </w:rPr>
              <w:t xml:space="preserve"> tin </w:t>
            </w:r>
            <w:r w:rsidR="00D71688" w:rsidRPr="006C0B16">
              <w:rPr>
                <w:i/>
                <w:color w:val="000000"/>
                <w:kern w:val="28"/>
                <w:sz w:val="24"/>
                <w:szCs w:val="24"/>
                <w:lang w:val="en"/>
              </w:rPr>
              <w:t>(</w:t>
            </w:r>
            <w:proofErr w:type="spellStart"/>
            <w:r w:rsidR="00D71688" w:rsidRPr="006C0B16">
              <w:rPr>
                <w:i/>
                <w:color w:val="000000"/>
                <w:kern w:val="28"/>
                <w:sz w:val="24"/>
                <w:szCs w:val="24"/>
                <w:lang w:val="en"/>
              </w:rPr>
              <w:t>trong</w:t>
            </w:r>
            <w:proofErr w:type="spellEnd"/>
            <w:r w:rsidR="00D71688" w:rsidRPr="006C0B16">
              <w:rPr>
                <w:i/>
                <w:color w:val="000000"/>
                <w:kern w:val="28"/>
                <w:sz w:val="24"/>
                <w:szCs w:val="24"/>
                <w:lang w:val="en"/>
              </w:rPr>
              <w:t xml:space="preserve"> </w:t>
            </w:r>
            <w:proofErr w:type="spellStart"/>
            <w:r w:rsidR="00D71688" w:rsidRPr="006C0B16">
              <w:rPr>
                <w:i/>
                <w:color w:val="000000"/>
                <w:kern w:val="28"/>
                <w:sz w:val="24"/>
                <w:szCs w:val="24"/>
                <w:lang w:val="en"/>
              </w:rPr>
              <w:t>trường</w:t>
            </w:r>
            <w:proofErr w:type="spellEnd"/>
            <w:r w:rsidR="00D71688" w:rsidRPr="006C0B16">
              <w:rPr>
                <w:i/>
                <w:color w:val="000000"/>
                <w:kern w:val="28"/>
                <w:sz w:val="24"/>
                <w:szCs w:val="24"/>
                <w:lang w:val="en"/>
              </w:rPr>
              <w:t xml:space="preserve"> </w:t>
            </w:r>
            <w:proofErr w:type="spellStart"/>
            <w:r w:rsidR="00D71688" w:rsidRPr="006C0B16">
              <w:rPr>
                <w:i/>
                <w:color w:val="000000"/>
                <w:kern w:val="28"/>
                <w:sz w:val="24"/>
                <w:szCs w:val="24"/>
                <w:lang w:val="en"/>
              </w:rPr>
              <w:t>hợp</w:t>
            </w:r>
            <w:proofErr w:type="spellEnd"/>
            <w:r w:rsidR="00D71688" w:rsidRPr="006C0B16">
              <w:rPr>
                <w:i/>
                <w:color w:val="000000"/>
                <w:kern w:val="28"/>
                <w:sz w:val="24"/>
                <w:szCs w:val="24"/>
                <w:lang w:val="en"/>
              </w:rPr>
              <w:t xml:space="preserve"> </w:t>
            </w:r>
            <w:proofErr w:type="spellStart"/>
            <w:r w:rsidR="00D71688" w:rsidRPr="006C0B16">
              <w:rPr>
                <w:i/>
                <w:color w:val="000000"/>
                <w:kern w:val="28"/>
                <w:sz w:val="24"/>
                <w:szCs w:val="24"/>
                <w:lang w:val="en"/>
              </w:rPr>
              <w:t>Dư</w:t>
            </w:r>
            <w:proofErr w:type="spellEnd"/>
            <w:r w:rsidR="00D71688" w:rsidRPr="006C0B16">
              <w:rPr>
                <w:i/>
                <w:color w:val="000000"/>
                <w:kern w:val="28"/>
                <w:sz w:val="24"/>
                <w:szCs w:val="24"/>
                <w:lang w:val="en"/>
              </w:rPr>
              <w:t xml:space="preserve">̣ </w:t>
            </w:r>
            <w:proofErr w:type="spellStart"/>
            <w:r w:rsidR="00D71688" w:rsidRPr="006C0B16">
              <w:rPr>
                <w:i/>
                <w:color w:val="000000"/>
                <w:kern w:val="28"/>
                <w:sz w:val="24"/>
                <w:szCs w:val="24"/>
                <w:lang w:val="en"/>
              </w:rPr>
              <w:t>toán</w:t>
            </w:r>
            <w:proofErr w:type="spellEnd"/>
            <w:r w:rsidR="00D71688" w:rsidRPr="006C0B16">
              <w:rPr>
                <w:i/>
                <w:color w:val="000000"/>
                <w:kern w:val="28"/>
                <w:sz w:val="24"/>
                <w:szCs w:val="24"/>
                <w:lang w:val="en"/>
              </w:rPr>
              <w:t xml:space="preserve"> </w:t>
            </w:r>
            <w:proofErr w:type="spellStart"/>
            <w:r w:rsidRPr="006C0B16">
              <w:rPr>
                <w:i/>
                <w:color w:val="000000"/>
                <w:kern w:val="28"/>
                <w:sz w:val="24"/>
                <w:szCs w:val="24"/>
                <w:lang w:val="en"/>
              </w:rPr>
              <w:t>theo</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tiến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độ</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kinh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phí</w:t>
            </w:r>
            <w:proofErr w:type="spellEnd"/>
            <w:r w:rsidRPr="006C0B16">
              <w:rPr>
                <w:i/>
                <w:color w:val="000000"/>
                <w:kern w:val="28"/>
                <w:sz w:val="24"/>
                <w:szCs w:val="24"/>
                <w:lang w:val="en"/>
              </w:rPr>
              <w:t xml:space="preserve"> </w:t>
            </w:r>
            <w:proofErr w:type="spellStart"/>
            <w:r w:rsidR="00D71688" w:rsidRPr="006C0B16">
              <w:rPr>
                <w:i/>
                <w:color w:val="000000"/>
                <w:kern w:val="28"/>
                <w:sz w:val="24"/>
                <w:szCs w:val="24"/>
                <w:lang w:val="en"/>
              </w:rPr>
              <w:t>chưa</w:t>
            </w:r>
            <w:proofErr w:type="spellEnd"/>
            <w:r w:rsidR="00D71688" w:rsidRPr="006C0B16">
              <w:rPr>
                <w:i/>
                <w:color w:val="000000"/>
                <w:kern w:val="28"/>
                <w:sz w:val="24"/>
                <w:szCs w:val="24"/>
                <w:lang w:val="en"/>
              </w:rPr>
              <w:t xml:space="preserve"> chi </w:t>
            </w:r>
            <w:proofErr w:type="spellStart"/>
            <w:r w:rsidR="00D71688" w:rsidRPr="006C0B16">
              <w:rPr>
                <w:i/>
                <w:color w:val="000000"/>
                <w:kern w:val="28"/>
                <w:sz w:val="24"/>
                <w:szCs w:val="24"/>
                <w:lang w:val="en"/>
              </w:rPr>
              <w:t>tiết</w:t>
            </w:r>
            <w:proofErr w:type="spellEnd"/>
            <w:r w:rsidR="00D71688" w:rsidRPr="006C0B16">
              <w:rPr>
                <w:i/>
                <w:color w:val="000000"/>
                <w:kern w:val="28"/>
                <w:sz w:val="24"/>
                <w:szCs w:val="24"/>
                <w:lang w:val="en"/>
              </w:rPr>
              <w:t xml:space="preserve"> </w:t>
            </w:r>
            <w:proofErr w:type="spellStart"/>
            <w:r w:rsidR="00D71688" w:rsidRPr="006C0B16">
              <w:rPr>
                <w:i/>
                <w:color w:val="000000"/>
                <w:kern w:val="28"/>
                <w:sz w:val="24"/>
                <w:szCs w:val="24"/>
                <w:lang w:val="en"/>
              </w:rPr>
              <w:t>định</w:t>
            </w:r>
            <w:proofErr w:type="spellEnd"/>
            <w:r w:rsidR="00D71688" w:rsidRPr="006C0B16">
              <w:rPr>
                <w:i/>
                <w:color w:val="000000"/>
                <w:kern w:val="28"/>
                <w:sz w:val="24"/>
                <w:szCs w:val="24"/>
                <w:lang w:val="en"/>
              </w:rPr>
              <w:t xml:space="preserve"> </w:t>
            </w:r>
            <w:proofErr w:type="spellStart"/>
            <w:r w:rsidR="00D71688" w:rsidRPr="006C0B16">
              <w:rPr>
                <w:i/>
                <w:color w:val="000000"/>
                <w:kern w:val="28"/>
                <w:sz w:val="24"/>
                <w:szCs w:val="24"/>
                <w:lang w:val="en"/>
              </w:rPr>
              <w:t>mức</w:t>
            </w:r>
            <w:proofErr w:type="spellEnd"/>
            <w:r w:rsidR="00D71688" w:rsidRPr="006C0B16">
              <w:rPr>
                <w:i/>
                <w:color w:val="000000"/>
                <w:kern w:val="28"/>
                <w:sz w:val="24"/>
                <w:szCs w:val="24"/>
                <w:lang w:val="en"/>
              </w:rPr>
              <w:t xml:space="preserve"> chi) </w:t>
            </w:r>
          </w:p>
          <w:p w14:paraId="26507675" w14:textId="77777777" w:rsidR="00D71688" w:rsidRPr="006C0B16" w:rsidRDefault="00D71688" w:rsidP="00EA3589">
            <w:pPr>
              <w:widowControl w:val="0"/>
              <w:rPr>
                <w:i/>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đường</w:t>
            </w:r>
            <w:proofErr w:type="spellEnd"/>
            <w:r w:rsidRPr="006C0B16">
              <w:rPr>
                <w:color w:val="000000"/>
                <w:kern w:val="28"/>
                <w:sz w:val="24"/>
                <w:szCs w:val="24"/>
                <w:lang w:val="en"/>
              </w:rPr>
              <w:t xml:space="preserve"> có </w:t>
            </w:r>
            <w:proofErr w:type="spellStart"/>
            <w:r w:rsidRPr="006C0B16">
              <w:rPr>
                <w:color w:val="000000"/>
                <w:kern w:val="28"/>
                <w:sz w:val="24"/>
                <w:szCs w:val="24"/>
                <w:lang w:val="en"/>
              </w:rPr>
              <w:t>xác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tác</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nếu</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thanh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tiền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công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tác</w:t>
            </w:r>
            <w:proofErr w:type="spellEnd"/>
            <w:r w:rsidRPr="006C0B16">
              <w:rPr>
                <w:i/>
                <w:color w:val="000000"/>
                <w:kern w:val="28"/>
                <w:sz w:val="24"/>
                <w:szCs w:val="24"/>
                <w:lang w:val="en"/>
              </w:rPr>
              <w:t xml:space="preserve"> phí)</w:t>
            </w:r>
          </w:p>
          <w:p w14:paraId="77DD27B0"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Xác</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quyền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khảo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sát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thập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thông</w:t>
            </w:r>
            <w:proofErr w:type="spellEnd"/>
            <w:r w:rsidRPr="006C0B16">
              <w:rPr>
                <w:color w:val="000000"/>
                <w:kern w:val="28"/>
                <w:sz w:val="24"/>
                <w:szCs w:val="24"/>
                <w:lang w:val="en"/>
              </w:rPr>
              <w:t xml:space="preserve"> tin</w:t>
            </w:r>
          </w:p>
          <w:p w14:paraId="7A488C30" w14:textId="77777777" w:rsidR="00422BB1" w:rsidRPr="00422BB1" w:rsidRDefault="00D71688" w:rsidP="00422BB1">
            <w:pPr>
              <w:widowControl w:val="0"/>
              <w:rPr>
                <w:rStyle w:val="CommentReference"/>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tiền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cho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người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cấp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thông</w:t>
            </w:r>
            <w:proofErr w:type="spellEnd"/>
            <w:r w:rsidRPr="006C0B16">
              <w:rPr>
                <w:color w:val="000000"/>
                <w:kern w:val="28"/>
                <w:sz w:val="24"/>
                <w:szCs w:val="24"/>
                <w:lang w:val="en"/>
              </w:rPr>
              <w:t xml:space="preserve"> tin </w:t>
            </w:r>
            <w:proofErr w:type="spellStart"/>
            <w:r w:rsidRPr="006C0B16">
              <w:rPr>
                <w:color w:val="000000"/>
                <w:kern w:val="28"/>
                <w:sz w:val="24"/>
                <w:szCs w:val="24"/>
                <w:lang w:val="en"/>
              </w:rPr>
              <w:t>trên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phiếu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điều</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tra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hỏi</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4C36F404" w14:textId="77777777" w:rsidR="00D71688" w:rsidRPr="006C0B16" w:rsidRDefault="00D71688" w:rsidP="00EA3589">
            <w:pPr>
              <w:widowControl w:val="0"/>
              <w:jc w:val="center"/>
              <w:rPr>
                <w:i/>
                <w:color w:val="000000"/>
                <w:kern w:val="28"/>
                <w:lang w:val="en"/>
              </w:rPr>
            </w:pPr>
          </w:p>
        </w:tc>
      </w:tr>
      <w:tr w:rsidR="00C323A4" w:rsidRPr="006C0B16" w14:paraId="792A2B57"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16DBFE7" w14:textId="77777777" w:rsidR="00C323A4" w:rsidRPr="006C0B16" w:rsidRDefault="00C323A4" w:rsidP="00EA3589">
            <w:pPr>
              <w:widowControl w:val="0"/>
              <w:jc w:val="center"/>
              <w:rPr>
                <w:bCs/>
                <w:color w:val="000000"/>
                <w:kern w:val="28"/>
                <w:sz w:val="24"/>
                <w:szCs w:val="24"/>
                <w:lang w:val="en"/>
              </w:rPr>
            </w:pPr>
            <w:r w:rsidRPr="006C0B16">
              <w:rPr>
                <w:bCs/>
                <w:color w:val="000000"/>
                <w:kern w:val="28"/>
                <w:sz w:val="24"/>
                <w:szCs w:val="24"/>
                <w:lang w:val="en"/>
              </w:rPr>
              <w:t>4</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A67E459" w14:textId="77777777" w:rsidR="00C323A4" w:rsidRPr="006C0B16" w:rsidRDefault="00C323A4"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Hội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nghi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hội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thảo</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0EB00599" w14:textId="77777777" w:rsidR="00C323A4" w:rsidRPr="006C0B16" w:rsidRDefault="00C323A4" w:rsidP="00F15119">
            <w:pPr>
              <w:widowControl w:val="0"/>
              <w:rPr>
                <w:color w:val="000000"/>
                <w:kern w:val="28"/>
                <w:sz w:val="24"/>
                <w:szCs w:val="24"/>
                <w:lang w:val="en"/>
              </w:rPr>
            </w:pPr>
            <w:r w:rsidRPr="006C0B16">
              <w:rPr>
                <w:color w:val="000000"/>
                <w:kern w:val="28"/>
                <w:sz w:val="24"/>
                <w:szCs w:val="24"/>
                <w:lang w:val="en"/>
              </w:rPr>
              <w:t xml:space="preserve">- Như </w:t>
            </w:r>
            <w:proofErr w:type="spellStart"/>
            <w:r w:rsidRPr="006C0B16">
              <w:rPr>
                <w:color w:val="000000"/>
                <w:kern w:val="28"/>
                <w:sz w:val="24"/>
                <w:szCs w:val="24"/>
                <w:lang w:val="en"/>
              </w:rPr>
              <w:t>trong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Mục</w:t>
            </w:r>
            <w:proofErr w:type="spellEnd"/>
            <w:r w:rsidRPr="006C0B16">
              <w:rPr>
                <w:color w:val="000000"/>
                <w:kern w:val="28"/>
                <w:sz w:val="24"/>
                <w:szCs w:val="24"/>
                <w:lang w:val="en"/>
              </w:rPr>
              <w:t xml:space="preserve"> III, Quy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1: Thanh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w:t>
            </w:r>
            <w:proofErr w:type="spellStart"/>
            <w:r w:rsidRPr="006C0B16">
              <w:rPr>
                <w:color w:val="000000"/>
                <w:kern w:val="28"/>
                <w:sz w:val="24"/>
                <w:szCs w:val="24"/>
                <w:lang w:val="en"/>
              </w:rPr>
              <w:t>hoạt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xuyên</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11D37B34" w14:textId="77777777" w:rsidR="00C323A4" w:rsidRPr="006C0B16" w:rsidRDefault="00C323A4" w:rsidP="00EA3589">
            <w:pPr>
              <w:widowControl w:val="0"/>
              <w:jc w:val="center"/>
              <w:rPr>
                <w:i/>
                <w:color w:val="000000"/>
                <w:kern w:val="28"/>
                <w:lang w:val="en"/>
              </w:rPr>
            </w:pPr>
          </w:p>
        </w:tc>
      </w:tr>
      <w:tr w:rsidR="00C323A4" w:rsidRPr="006C0B16" w14:paraId="17203EC2"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1CDA44F" w14:textId="77777777" w:rsidR="00C323A4" w:rsidRPr="006C0B16" w:rsidRDefault="00C323A4" w:rsidP="00EA3589">
            <w:pPr>
              <w:widowControl w:val="0"/>
              <w:jc w:val="center"/>
              <w:rPr>
                <w:bCs/>
                <w:color w:val="000000"/>
                <w:kern w:val="28"/>
                <w:sz w:val="24"/>
                <w:szCs w:val="24"/>
                <w:lang w:val="en"/>
              </w:rPr>
            </w:pPr>
            <w:r w:rsidRPr="006C0B16">
              <w:rPr>
                <w:bCs/>
                <w:color w:val="000000"/>
                <w:kern w:val="28"/>
                <w:sz w:val="24"/>
                <w:szCs w:val="24"/>
                <w:lang w:val="en"/>
              </w:rPr>
              <w:t>5</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292566B5" w14:textId="77777777" w:rsidR="00C323A4" w:rsidRPr="006C0B16" w:rsidRDefault="00C323A4" w:rsidP="00EA3589">
            <w:pPr>
              <w:widowControl w:val="0"/>
              <w:rPr>
                <w:color w:val="000000"/>
                <w:spacing w:val="-6"/>
                <w:kern w:val="28"/>
                <w:sz w:val="24"/>
                <w:szCs w:val="24"/>
                <w:lang w:val="en"/>
              </w:rPr>
            </w:pPr>
            <w:r w:rsidRPr="006C0B16">
              <w:rPr>
                <w:color w:val="000000"/>
                <w:spacing w:val="-6"/>
                <w:kern w:val="28"/>
                <w:sz w:val="24"/>
                <w:szCs w:val="24"/>
                <w:lang w:val="en"/>
              </w:rPr>
              <w:t xml:space="preserve">Công </w:t>
            </w:r>
            <w:proofErr w:type="spellStart"/>
            <w:r w:rsidRPr="006C0B16">
              <w:rPr>
                <w:color w:val="000000"/>
                <w:spacing w:val="-6"/>
                <w:kern w:val="28"/>
                <w:sz w:val="24"/>
                <w:szCs w:val="24"/>
                <w:lang w:val="en"/>
              </w:rPr>
              <w:t>tác</w:t>
            </w:r>
            <w:proofErr w:type="spellEnd"/>
            <w:r w:rsidRPr="006C0B16">
              <w:rPr>
                <w:color w:val="000000"/>
                <w:spacing w:val="-6"/>
                <w:kern w:val="28"/>
                <w:sz w:val="24"/>
                <w:szCs w:val="24"/>
                <w:lang w:val="en"/>
              </w:rPr>
              <w:t xml:space="preserve"> phí </w:t>
            </w:r>
            <w:proofErr w:type="spellStart"/>
            <w:r w:rsidRPr="006C0B16">
              <w:rPr>
                <w:color w:val="000000"/>
                <w:spacing w:val="-6"/>
                <w:kern w:val="28"/>
                <w:sz w:val="24"/>
                <w:szCs w:val="24"/>
                <w:lang w:val="en"/>
              </w:rPr>
              <w:t>trong</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va</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ngoài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nước</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AE1F8D6" w14:textId="77777777" w:rsidR="00C323A4" w:rsidRPr="006C0B16" w:rsidRDefault="00C323A4" w:rsidP="00F15119">
            <w:pPr>
              <w:widowControl w:val="0"/>
              <w:rPr>
                <w:color w:val="000000"/>
                <w:kern w:val="28"/>
                <w:sz w:val="24"/>
                <w:szCs w:val="24"/>
                <w:lang w:val="en"/>
              </w:rPr>
            </w:pPr>
            <w:r w:rsidRPr="006C0B16">
              <w:rPr>
                <w:color w:val="000000"/>
                <w:kern w:val="28"/>
                <w:sz w:val="24"/>
                <w:szCs w:val="24"/>
                <w:lang w:val="en"/>
              </w:rPr>
              <w:t xml:space="preserve">- Như </w:t>
            </w:r>
            <w:proofErr w:type="spellStart"/>
            <w:r w:rsidRPr="006C0B16">
              <w:rPr>
                <w:color w:val="000000"/>
                <w:kern w:val="28"/>
                <w:sz w:val="24"/>
                <w:szCs w:val="24"/>
                <w:lang w:val="en"/>
              </w:rPr>
              <w:t>trong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Mục</w:t>
            </w:r>
            <w:proofErr w:type="spellEnd"/>
            <w:r w:rsidRPr="006C0B16">
              <w:rPr>
                <w:color w:val="000000"/>
                <w:kern w:val="28"/>
                <w:sz w:val="24"/>
                <w:szCs w:val="24"/>
                <w:lang w:val="en"/>
              </w:rPr>
              <w:t xml:space="preserve"> I, Quy </w:t>
            </w:r>
            <w:proofErr w:type="spellStart"/>
            <w:r w:rsidRPr="006C0B16">
              <w:rPr>
                <w:color w:val="000000"/>
                <w:kern w:val="28"/>
                <w:sz w:val="24"/>
                <w:szCs w:val="24"/>
                <w:lang w:val="en"/>
              </w:rPr>
              <w:t>trình</w:t>
            </w:r>
            <w:proofErr w:type="spellEnd"/>
            <w:r w:rsidRPr="006C0B16">
              <w:rPr>
                <w:color w:val="000000"/>
                <w:kern w:val="28"/>
                <w:sz w:val="24"/>
                <w:szCs w:val="24"/>
                <w:lang w:val="en"/>
              </w:rPr>
              <w:t xml:space="preserve"> 1: Thanh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w:t>
            </w:r>
            <w:proofErr w:type="spellStart"/>
            <w:r w:rsidRPr="006C0B16">
              <w:rPr>
                <w:color w:val="000000"/>
                <w:kern w:val="28"/>
                <w:sz w:val="24"/>
                <w:szCs w:val="24"/>
                <w:lang w:val="en"/>
              </w:rPr>
              <w:t>hoạt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thường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xuyên</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6A13DD5E" w14:textId="77777777" w:rsidR="00C323A4" w:rsidRPr="006C0B16" w:rsidRDefault="00C323A4" w:rsidP="00EA3589">
            <w:pPr>
              <w:widowControl w:val="0"/>
              <w:jc w:val="center"/>
              <w:rPr>
                <w:i/>
                <w:color w:val="000000"/>
                <w:kern w:val="28"/>
                <w:lang w:val="en"/>
              </w:rPr>
            </w:pPr>
          </w:p>
        </w:tc>
      </w:tr>
      <w:tr w:rsidR="00D71688" w:rsidRPr="006C0B16" w14:paraId="6A9C9727"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B1469A0"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6</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6924EE19" w14:textId="77777777" w:rsidR="00D71688" w:rsidRPr="006C0B16" w:rsidRDefault="003E230C" w:rsidP="00EA3589">
            <w:pPr>
              <w:widowControl w:val="0"/>
              <w:rPr>
                <w:color w:val="000000"/>
                <w:spacing w:val="-6"/>
                <w:kern w:val="28"/>
                <w:sz w:val="24"/>
                <w:szCs w:val="24"/>
                <w:lang w:val="en"/>
              </w:rPr>
            </w:pPr>
            <w:proofErr w:type="spellStart"/>
            <w:r w:rsidRPr="006C0B16">
              <w:rPr>
                <w:color w:val="000000"/>
                <w:spacing w:val="-6"/>
                <w:kern w:val="28"/>
                <w:sz w:val="24"/>
                <w:szCs w:val="24"/>
                <w:lang w:val="en"/>
              </w:rPr>
              <w:t>Họp</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hội</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đồng</w:t>
            </w:r>
            <w:proofErr w:type="spellEnd"/>
            <w:r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đánh</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gia</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kết</w:t>
            </w:r>
            <w:proofErr w:type="spellEnd"/>
            <w:r w:rsidR="00D71688" w:rsidRPr="006C0B16">
              <w:rPr>
                <w:color w:val="000000"/>
                <w:spacing w:val="-6"/>
                <w:kern w:val="28"/>
                <w:sz w:val="24"/>
                <w:szCs w:val="24"/>
                <w:lang w:val="en"/>
              </w:rPr>
              <w:t xml:space="preserve"> quả </w:t>
            </w:r>
            <w:proofErr w:type="spellStart"/>
            <w:r w:rsidR="00D71688" w:rsidRPr="006C0B16">
              <w:rPr>
                <w:color w:val="000000"/>
                <w:spacing w:val="-6"/>
                <w:kern w:val="28"/>
                <w:sz w:val="24"/>
                <w:szCs w:val="24"/>
                <w:lang w:val="en"/>
              </w:rPr>
              <w:t>thực</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hiện</w:t>
            </w:r>
            <w:proofErr w:type="spellEnd"/>
            <w:r w:rsidR="00D71688" w:rsidRPr="006C0B16">
              <w:rPr>
                <w:color w:val="000000"/>
                <w:spacing w:val="-6"/>
                <w:kern w:val="28"/>
                <w:sz w:val="24"/>
                <w:szCs w:val="24"/>
                <w:lang w:val="en"/>
              </w:rPr>
              <w:t xml:space="preserve"> </w:t>
            </w:r>
            <w:proofErr w:type="spellStart"/>
            <w:r w:rsidR="00D71688" w:rsidRPr="006C0B16">
              <w:rPr>
                <w:color w:val="000000"/>
                <w:spacing w:val="-6"/>
                <w:kern w:val="28"/>
                <w:sz w:val="24"/>
                <w:szCs w:val="24"/>
                <w:lang w:val="en"/>
              </w:rPr>
              <w:t>nhiệm</w:t>
            </w:r>
            <w:proofErr w:type="spellEnd"/>
            <w:r w:rsidR="00D71688" w:rsidRPr="006C0B16">
              <w:rPr>
                <w:color w:val="000000"/>
                <w:spacing w:val="-6"/>
                <w:kern w:val="28"/>
                <w:sz w:val="24"/>
                <w:szCs w:val="24"/>
                <w:lang w:val="en"/>
              </w:rPr>
              <w:t xml:space="preserve"> vụ KH&amp;CN</w:t>
            </w:r>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các</w:t>
            </w:r>
            <w:proofErr w:type="spellEnd"/>
            <w:r w:rsidRPr="006C0B16">
              <w:rPr>
                <w:color w:val="000000"/>
                <w:spacing w:val="-6"/>
                <w:kern w:val="28"/>
                <w:sz w:val="24"/>
                <w:szCs w:val="24"/>
                <w:lang w:val="en"/>
              </w:rPr>
              <w:t xml:space="preserve"> c</w:t>
            </w:r>
            <w:proofErr w:type="spellStart"/>
            <w:r w:rsidRPr="006C0B16">
              <w:rPr>
                <w:color w:val="000000"/>
              </w:rPr>
              <w:t>ấp</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48CF2028" w14:textId="77777777" w:rsidR="00D71688" w:rsidRPr="006C0B16" w:rsidRDefault="00D71688" w:rsidP="00EA3589">
            <w:pPr>
              <w:widowControl w:val="0"/>
              <w:rPr>
                <w:b/>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đê</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nghi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tạm</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ứng</w:t>
            </w:r>
            <w:proofErr w:type="spellEnd"/>
          </w:p>
          <w:p w14:paraId="4D1167A9"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Bản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Dự</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toán</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tiết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theo</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tiến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độ</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cấp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phí</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đợt</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đề</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nghị</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ứng</w:t>
            </w:r>
            <w:proofErr w:type="spellEnd"/>
            <w:r w:rsidRPr="006C0B16">
              <w:rPr>
                <w:i/>
                <w:color w:val="000000"/>
                <w:kern w:val="28"/>
                <w:sz w:val="24"/>
                <w:szCs w:val="24"/>
                <w:lang w:val="en"/>
              </w:rPr>
              <w:t>)</w:t>
            </w:r>
          </w:p>
          <w:p w14:paraId="2FC2A306" w14:textId="77777777" w:rsidR="00CE6DEB" w:rsidRPr="006C0B16" w:rsidRDefault="00CE6DEB" w:rsidP="00CE6DEB">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Dư</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toán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kinh</w:t>
            </w:r>
            <w:proofErr w:type="spellEnd"/>
            <w:r w:rsidRPr="006C0B16">
              <w:rPr>
                <w:color w:val="000000"/>
                <w:kern w:val="28"/>
                <w:sz w:val="24"/>
                <w:szCs w:val="24"/>
                <w:lang w:val="en"/>
              </w:rPr>
              <w:t xml:space="preserve"> phí </w:t>
            </w:r>
            <w:proofErr w:type="spellStart"/>
            <w:r w:rsidRPr="006C0B16">
              <w:rPr>
                <w:color w:val="000000"/>
                <w:kern w:val="28"/>
                <w:sz w:val="24"/>
                <w:szCs w:val="24"/>
                <w:lang w:val="en"/>
              </w:rPr>
              <w:t>họp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hội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đồng</w:t>
            </w:r>
            <w:proofErr w:type="spellEnd"/>
            <w:r w:rsidRPr="006C0B16">
              <w:rPr>
                <w:color w:val="000000"/>
                <w:kern w:val="28"/>
                <w:sz w:val="24"/>
                <w:szCs w:val="24"/>
                <w:lang w:val="en"/>
              </w:rPr>
              <w:t xml:space="preserve"> </w:t>
            </w:r>
            <w:r w:rsidRPr="006C0B16">
              <w:rPr>
                <w:i/>
                <w:color w:val="000000"/>
                <w:kern w:val="28"/>
                <w:sz w:val="24"/>
                <w:szCs w:val="24"/>
                <w:lang w:val="en"/>
              </w:rPr>
              <w:t>(</w:t>
            </w:r>
            <w:proofErr w:type="spellStart"/>
            <w:r w:rsidRPr="006C0B16">
              <w:rPr>
                <w:i/>
                <w:color w:val="000000"/>
                <w:kern w:val="28"/>
                <w:sz w:val="24"/>
                <w:szCs w:val="24"/>
                <w:lang w:val="en"/>
              </w:rPr>
              <w:t>trong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trường</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hợp</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Dư</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toán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theo</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tiến</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độ</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kinh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phí</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chưa</w:t>
            </w:r>
            <w:proofErr w:type="spellEnd"/>
            <w:r w:rsidRPr="006C0B16">
              <w:rPr>
                <w:i/>
                <w:color w:val="000000"/>
                <w:kern w:val="28"/>
                <w:sz w:val="24"/>
                <w:szCs w:val="24"/>
                <w:lang w:val="en"/>
              </w:rPr>
              <w:t xml:space="preserve"> chi </w:t>
            </w:r>
            <w:proofErr w:type="spellStart"/>
            <w:r w:rsidRPr="006C0B16">
              <w:rPr>
                <w:i/>
                <w:color w:val="000000"/>
                <w:kern w:val="28"/>
                <w:sz w:val="24"/>
                <w:szCs w:val="24"/>
                <w:lang w:val="en"/>
              </w:rPr>
              <w:t>tiết</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định</w:t>
            </w:r>
            <w:proofErr w:type="spellEnd"/>
            <w:r w:rsidRPr="006C0B16">
              <w:rPr>
                <w:i/>
                <w:color w:val="000000"/>
                <w:kern w:val="28"/>
                <w:sz w:val="24"/>
                <w:szCs w:val="24"/>
                <w:lang w:val="en"/>
              </w:rPr>
              <w:t xml:space="preserve"> </w:t>
            </w:r>
            <w:proofErr w:type="spellStart"/>
            <w:r w:rsidRPr="006C0B16">
              <w:rPr>
                <w:i/>
                <w:color w:val="000000"/>
                <w:kern w:val="28"/>
                <w:sz w:val="24"/>
                <w:szCs w:val="24"/>
                <w:lang w:val="en"/>
              </w:rPr>
              <w:t>mức</w:t>
            </w:r>
            <w:proofErr w:type="spellEnd"/>
            <w:r w:rsidRPr="006C0B16">
              <w:rPr>
                <w:i/>
                <w:color w:val="000000"/>
                <w:kern w:val="28"/>
                <w:sz w:val="24"/>
                <w:szCs w:val="24"/>
                <w:lang w:val="en"/>
              </w:rPr>
              <w:t xml:space="preserve"> chi) </w:t>
            </w:r>
          </w:p>
          <w:p w14:paraId="58F4F4D8"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phô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tô</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Quyết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định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thành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lập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Hội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4861F03D" w14:textId="77777777" w:rsidR="00D71688" w:rsidRPr="006C0B16" w:rsidRDefault="00D71688" w:rsidP="00EA3589">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tiền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Hội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bản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họp</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Hội</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đồng</w:t>
            </w:r>
            <w:proofErr w:type="spellEnd"/>
          </w:p>
          <w:p w14:paraId="704A31F8" w14:textId="77777777" w:rsidR="00D71688" w:rsidRPr="006C0B16" w:rsidRDefault="00D71688" w:rsidP="003E230C">
            <w:pPr>
              <w:widowControl w:val="0"/>
              <w:rPr>
                <w:color w:val="000000"/>
                <w:kern w:val="28"/>
                <w:sz w:val="24"/>
                <w:szCs w:val="24"/>
                <w:lang w:val="en"/>
              </w:rPr>
            </w:pPr>
            <w:r w:rsidRPr="006C0B16">
              <w:rPr>
                <w:color w:val="000000"/>
                <w:kern w:val="28"/>
                <w:sz w:val="24"/>
                <w:szCs w:val="24"/>
                <w:lang w:val="en"/>
              </w:rPr>
              <w:t xml:space="preserve">- </w:t>
            </w:r>
            <w:proofErr w:type="spellStart"/>
            <w:r w:rsidRPr="006C0B16">
              <w:rPr>
                <w:color w:val="000000"/>
                <w:kern w:val="28"/>
                <w:sz w:val="24"/>
                <w:szCs w:val="24"/>
                <w:lang w:val="en"/>
              </w:rPr>
              <w:t>Bảng</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kê</w:t>
            </w:r>
            <w:proofErr w:type="spellEnd"/>
            <w:r w:rsidRPr="006C0B16">
              <w:rPr>
                <w:color w:val="000000"/>
                <w:kern w:val="28"/>
                <w:sz w:val="24"/>
                <w:szCs w:val="24"/>
                <w:lang w:val="en"/>
              </w:rPr>
              <w:t xml:space="preserve"> chi </w:t>
            </w:r>
            <w:proofErr w:type="spellStart"/>
            <w:r w:rsidRPr="006C0B16">
              <w:rPr>
                <w:color w:val="000000"/>
                <w:kern w:val="28"/>
                <w:sz w:val="24"/>
                <w:szCs w:val="24"/>
                <w:lang w:val="en"/>
              </w:rPr>
              <w:t>tiền</w:t>
            </w:r>
            <w:proofErr w:type="spellEnd"/>
            <w:r w:rsidRPr="006C0B16">
              <w:rPr>
                <w:color w:val="000000"/>
                <w:kern w:val="28"/>
                <w:sz w:val="24"/>
                <w:szCs w:val="24"/>
                <w:lang w:val="en"/>
              </w:rPr>
              <w:t>/</w:t>
            </w:r>
            <w:proofErr w:type="spellStart"/>
            <w:r w:rsidRPr="006C0B16">
              <w:rPr>
                <w:color w:val="000000"/>
                <w:kern w:val="28"/>
                <w:sz w:val="24"/>
                <w:szCs w:val="24"/>
                <w:lang w:val="en"/>
              </w:rPr>
              <w:t>Giấy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biên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tiền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nhận</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xét</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đánh</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gia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của</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ủy</w:t>
            </w:r>
            <w:proofErr w:type="spellEnd"/>
            <w:r w:rsidRPr="006C0B16">
              <w:rPr>
                <w:color w:val="000000"/>
                <w:kern w:val="28"/>
                <w:sz w:val="24"/>
                <w:szCs w:val="24"/>
                <w:lang w:val="en"/>
              </w:rPr>
              <w:t xml:space="preserve"> </w:t>
            </w:r>
            <w:proofErr w:type="spellStart"/>
            <w:r w:rsidRPr="006C0B16">
              <w:rPr>
                <w:color w:val="000000"/>
                <w:kern w:val="28"/>
                <w:sz w:val="24"/>
                <w:szCs w:val="24"/>
                <w:lang w:val="en"/>
              </w:rPr>
              <w:t>viên</w:t>
            </w:r>
            <w:proofErr w:type="spellEnd"/>
            <w:r w:rsidRPr="006C0B16">
              <w:rPr>
                <w:color w:val="000000"/>
                <w:kern w:val="28"/>
                <w:sz w:val="24"/>
                <w:szCs w:val="24"/>
                <w:lang w:val="en"/>
              </w:rPr>
              <w:t xml:space="preserve"> </w:t>
            </w:r>
          </w:p>
        </w:tc>
        <w:tc>
          <w:tcPr>
            <w:tcW w:w="1443" w:type="dxa"/>
            <w:tcBorders>
              <w:top w:val="single" w:sz="6" w:space="0" w:color="000000"/>
              <w:left w:val="single" w:sz="6" w:space="0" w:color="000000"/>
              <w:bottom w:val="single" w:sz="6" w:space="0" w:color="000000"/>
              <w:right w:val="single" w:sz="6" w:space="0" w:color="000000"/>
            </w:tcBorders>
            <w:vAlign w:val="center"/>
          </w:tcPr>
          <w:p w14:paraId="696BE0D1" w14:textId="77777777" w:rsidR="00D71688" w:rsidRPr="006C0B16" w:rsidRDefault="00D71688" w:rsidP="00EA3589">
            <w:pPr>
              <w:widowControl w:val="0"/>
              <w:jc w:val="center"/>
              <w:rPr>
                <w:i/>
                <w:color w:val="000000"/>
                <w:kern w:val="28"/>
                <w:lang w:val="en"/>
              </w:rPr>
            </w:pPr>
          </w:p>
        </w:tc>
      </w:tr>
      <w:tr w:rsidR="00D71688" w:rsidRPr="006C0B16" w14:paraId="46DD033D" w14:textId="77777777" w:rsidTr="00EA3589">
        <w:trPr>
          <w:trHeight w:val="528"/>
        </w:trPr>
        <w:tc>
          <w:tcPr>
            <w:tcW w:w="541"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45F9C38" w14:textId="77777777" w:rsidR="00D71688" w:rsidRPr="006C0B16" w:rsidRDefault="00D71688" w:rsidP="00EA3589">
            <w:pPr>
              <w:widowControl w:val="0"/>
              <w:jc w:val="center"/>
              <w:rPr>
                <w:bCs/>
                <w:color w:val="000000"/>
                <w:kern w:val="28"/>
                <w:sz w:val="24"/>
                <w:szCs w:val="24"/>
                <w:lang w:val="en"/>
              </w:rPr>
            </w:pPr>
            <w:r w:rsidRPr="006C0B16">
              <w:rPr>
                <w:bCs/>
                <w:color w:val="000000"/>
                <w:kern w:val="28"/>
                <w:sz w:val="24"/>
                <w:szCs w:val="24"/>
                <w:lang w:val="en"/>
              </w:rPr>
              <w:t>7</w:t>
            </w:r>
          </w:p>
        </w:tc>
        <w:tc>
          <w:tcPr>
            <w:tcW w:w="2657"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32F8DD25" w14:textId="77777777" w:rsidR="00D71688" w:rsidRPr="006C0B16" w:rsidRDefault="00D71688" w:rsidP="00EA3589">
            <w:pPr>
              <w:widowControl w:val="0"/>
              <w:rPr>
                <w:color w:val="000000"/>
                <w:spacing w:val="-6"/>
                <w:kern w:val="28"/>
                <w:sz w:val="24"/>
                <w:szCs w:val="24"/>
                <w:lang w:val="en"/>
              </w:rPr>
            </w:pPr>
            <w:r w:rsidRPr="006C0B16">
              <w:rPr>
                <w:color w:val="000000"/>
                <w:spacing w:val="-6"/>
                <w:kern w:val="28"/>
                <w:sz w:val="24"/>
                <w:szCs w:val="24"/>
                <w:lang w:val="en"/>
              </w:rPr>
              <w:t xml:space="preserve">Phí </w:t>
            </w:r>
            <w:proofErr w:type="spellStart"/>
            <w:r w:rsidRPr="006C0B16">
              <w:rPr>
                <w:color w:val="000000"/>
                <w:spacing w:val="-6"/>
                <w:kern w:val="28"/>
                <w:sz w:val="24"/>
                <w:szCs w:val="24"/>
                <w:lang w:val="en"/>
              </w:rPr>
              <w:t>quản</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ly</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đê</w:t>
            </w:r>
            <w:proofErr w:type="spellEnd"/>
            <w:r w:rsidRPr="006C0B16">
              <w:rPr>
                <w:color w:val="000000"/>
                <w:spacing w:val="-6"/>
                <w:kern w:val="28"/>
                <w:sz w:val="24"/>
                <w:szCs w:val="24"/>
                <w:lang w:val="en"/>
              </w:rPr>
              <w:t xml:space="preserve">̀ </w:t>
            </w:r>
            <w:proofErr w:type="spellStart"/>
            <w:r w:rsidRPr="006C0B16">
              <w:rPr>
                <w:color w:val="000000"/>
                <w:spacing w:val="-6"/>
                <w:kern w:val="28"/>
                <w:sz w:val="24"/>
                <w:szCs w:val="24"/>
                <w:lang w:val="en"/>
              </w:rPr>
              <w:t>tài</w:t>
            </w:r>
            <w:proofErr w:type="spellEnd"/>
          </w:p>
        </w:tc>
        <w:tc>
          <w:tcPr>
            <w:tcW w:w="5118"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vAlign w:val="center"/>
          </w:tcPr>
          <w:p w14:paraId="1048B541" w14:textId="77777777" w:rsidR="00D71688" w:rsidRPr="006C0B16" w:rsidRDefault="00D71688" w:rsidP="00EA3589">
            <w:pPr>
              <w:widowControl w:val="0"/>
              <w:rPr>
                <w:color w:val="000000"/>
                <w:kern w:val="28"/>
                <w:sz w:val="24"/>
                <w:szCs w:val="24"/>
                <w:lang w:val="en"/>
              </w:rPr>
            </w:pPr>
            <w:r w:rsidRPr="006C0B16">
              <w:rPr>
                <w:color w:val="000000"/>
                <w:sz w:val="24"/>
                <w:szCs w:val="24"/>
                <w:lang w:eastAsia="vi-VN"/>
              </w:rPr>
              <w:t xml:space="preserve">- </w:t>
            </w:r>
            <w:proofErr w:type="spellStart"/>
            <w:r w:rsidRPr="006C0B16">
              <w:rPr>
                <w:color w:val="000000"/>
                <w:sz w:val="24"/>
                <w:szCs w:val="24"/>
                <w:lang w:eastAsia="vi-VN"/>
              </w:rPr>
              <w:t>Ghi</w:t>
            </w:r>
            <w:proofErr w:type="spellEnd"/>
            <w:r w:rsidRPr="006C0B16">
              <w:rPr>
                <w:color w:val="000000"/>
                <w:sz w:val="24"/>
                <w:szCs w:val="24"/>
                <w:lang w:eastAsia="vi-VN"/>
              </w:rPr>
              <w:t xml:space="preserve"> </w:t>
            </w:r>
            <w:proofErr w:type="spellStart"/>
            <w:r w:rsidRPr="006C0B16">
              <w:rPr>
                <w:color w:val="000000"/>
                <w:sz w:val="24"/>
                <w:szCs w:val="24"/>
                <w:lang w:eastAsia="vi-VN"/>
              </w:rPr>
              <w:t>thêm</w:t>
            </w:r>
            <w:proofErr w:type="spellEnd"/>
            <w:r w:rsidRPr="006C0B16">
              <w:rPr>
                <w:color w:val="000000"/>
                <w:sz w:val="24"/>
                <w:szCs w:val="24"/>
                <w:lang w:eastAsia="vi-VN"/>
              </w:rPr>
              <w:t xml:space="preserve"> </w:t>
            </w:r>
            <w:proofErr w:type="spellStart"/>
            <w:r w:rsidRPr="006C0B16">
              <w:rPr>
                <w:color w:val="000000"/>
                <w:sz w:val="24"/>
                <w:szCs w:val="24"/>
                <w:lang w:eastAsia="vi-VN"/>
              </w:rPr>
              <w:t>dòng</w:t>
            </w:r>
            <w:proofErr w:type="spellEnd"/>
            <w:r w:rsidRPr="006C0B16">
              <w:rPr>
                <w:color w:val="000000"/>
                <w:sz w:val="24"/>
                <w:szCs w:val="24"/>
                <w:lang w:eastAsia="vi-VN"/>
              </w:rPr>
              <w:t xml:space="preserve"> phí </w:t>
            </w:r>
            <w:proofErr w:type="spellStart"/>
            <w:r w:rsidRPr="006C0B16">
              <w:rPr>
                <w:color w:val="000000"/>
                <w:sz w:val="24"/>
                <w:szCs w:val="24"/>
                <w:lang w:eastAsia="vi-VN"/>
              </w:rPr>
              <w:t>quản</w:t>
            </w:r>
            <w:proofErr w:type="spellEnd"/>
            <w:r w:rsidRPr="006C0B16">
              <w:rPr>
                <w:color w:val="000000"/>
                <w:sz w:val="24"/>
                <w:szCs w:val="24"/>
                <w:lang w:eastAsia="vi-VN"/>
              </w:rPr>
              <w:t xml:space="preserve"> </w:t>
            </w:r>
            <w:proofErr w:type="spellStart"/>
            <w:r w:rsidRPr="006C0B16">
              <w:rPr>
                <w:color w:val="000000"/>
                <w:sz w:val="24"/>
                <w:szCs w:val="24"/>
                <w:lang w:eastAsia="vi-VN"/>
              </w:rPr>
              <w:t>ly</w:t>
            </w:r>
            <w:proofErr w:type="spellEnd"/>
            <w:r w:rsidRPr="006C0B16">
              <w:rPr>
                <w:color w:val="000000"/>
                <w:sz w:val="24"/>
                <w:szCs w:val="24"/>
                <w:lang w:eastAsia="vi-VN"/>
              </w:rPr>
              <w:t xml:space="preserve">́ </w:t>
            </w:r>
            <w:proofErr w:type="spellStart"/>
            <w:r w:rsidRPr="006C0B16">
              <w:rPr>
                <w:color w:val="000000"/>
                <w:sz w:val="24"/>
                <w:szCs w:val="24"/>
                <w:lang w:eastAsia="vi-VN"/>
              </w:rPr>
              <w:t>đê</w:t>
            </w:r>
            <w:proofErr w:type="spellEnd"/>
            <w:r w:rsidRPr="006C0B16">
              <w:rPr>
                <w:color w:val="000000"/>
                <w:sz w:val="24"/>
                <w:szCs w:val="24"/>
                <w:lang w:eastAsia="vi-VN"/>
              </w:rPr>
              <w:t xml:space="preserve">̀ </w:t>
            </w:r>
            <w:proofErr w:type="spellStart"/>
            <w:r w:rsidRPr="006C0B16">
              <w:rPr>
                <w:color w:val="000000"/>
                <w:sz w:val="24"/>
                <w:szCs w:val="24"/>
                <w:lang w:eastAsia="vi-VN"/>
              </w:rPr>
              <w:t>tài</w:t>
            </w:r>
            <w:proofErr w:type="spellEnd"/>
            <w:r w:rsidRPr="006C0B16">
              <w:rPr>
                <w:color w:val="000000"/>
                <w:sz w:val="24"/>
                <w:szCs w:val="24"/>
                <w:lang w:eastAsia="vi-VN"/>
              </w:rPr>
              <w:t xml:space="preserve"> </w:t>
            </w:r>
            <w:proofErr w:type="spellStart"/>
            <w:r w:rsidRPr="006C0B16">
              <w:rPr>
                <w:color w:val="000000"/>
                <w:sz w:val="24"/>
                <w:szCs w:val="24"/>
                <w:lang w:eastAsia="vi-VN"/>
              </w:rPr>
              <w:t>trong</w:t>
            </w:r>
            <w:proofErr w:type="spellEnd"/>
            <w:r w:rsidRPr="006C0B16">
              <w:rPr>
                <w:color w:val="000000"/>
                <w:sz w:val="24"/>
                <w:szCs w:val="24"/>
                <w:lang w:eastAsia="vi-VN"/>
              </w:rPr>
              <w:t xml:space="preserve"> </w:t>
            </w:r>
            <w:proofErr w:type="spellStart"/>
            <w:r w:rsidRPr="006C0B16">
              <w:rPr>
                <w:color w:val="000000"/>
                <w:sz w:val="24"/>
                <w:szCs w:val="24"/>
                <w:lang w:eastAsia="vi-VN"/>
              </w:rPr>
              <w:t>mục</w:t>
            </w:r>
            <w:proofErr w:type="spellEnd"/>
            <w:r w:rsidRPr="006C0B16">
              <w:rPr>
                <w:color w:val="000000"/>
                <w:sz w:val="24"/>
                <w:szCs w:val="24"/>
                <w:lang w:eastAsia="vi-VN"/>
              </w:rPr>
              <w:t xml:space="preserve"> </w:t>
            </w:r>
            <w:proofErr w:type="spellStart"/>
            <w:r w:rsidRPr="006C0B16">
              <w:rPr>
                <w:color w:val="000000"/>
                <w:sz w:val="24"/>
                <w:szCs w:val="24"/>
                <w:lang w:eastAsia="vi-VN"/>
              </w:rPr>
              <w:t>nội</w:t>
            </w:r>
            <w:proofErr w:type="spellEnd"/>
            <w:r w:rsidRPr="006C0B16">
              <w:rPr>
                <w:color w:val="000000"/>
                <w:sz w:val="24"/>
                <w:szCs w:val="24"/>
                <w:lang w:eastAsia="vi-VN"/>
              </w:rPr>
              <w:t xml:space="preserve"> dung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toán</w:t>
            </w:r>
            <w:proofErr w:type="spellEnd"/>
            <w:r w:rsidRPr="006C0B16">
              <w:rPr>
                <w:color w:val="000000"/>
                <w:sz w:val="24"/>
                <w:szCs w:val="24"/>
                <w:lang w:eastAsia="vi-VN"/>
              </w:rPr>
              <w:t xml:space="preserve"> </w:t>
            </w:r>
            <w:proofErr w:type="spellStart"/>
            <w:r w:rsidRPr="006C0B16">
              <w:rPr>
                <w:color w:val="000000"/>
                <w:sz w:val="24"/>
                <w:szCs w:val="24"/>
                <w:lang w:eastAsia="vi-VN"/>
              </w:rPr>
              <w:t>trên</w:t>
            </w:r>
            <w:proofErr w:type="spellEnd"/>
            <w:r w:rsidRPr="006C0B16">
              <w:rPr>
                <w:color w:val="000000"/>
                <w:sz w:val="24"/>
                <w:szCs w:val="24"/>
                <w:lang w:eastAsia="vi-VN"/>
              </w:rPr>
              <w:t xml:space="preserve"> </w:t>
            </w:r>
            <w:proofErr w:type="spellStart"/>
            <w:r w:rsidRPr="006C0B16">
              <w:rPr>
                <w:color w:val="000000"/>
                <w:sz w:val="24"/>
                <w:szCs w:val="24"/>
                <w:lang w:eastAsia="vi-VN"/>
              </w:rPr>
              <w:t>Giấy</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Pr="006C0B16">
              <w:rPr>
                <w:color w:val="000000"/>
                <w:sz w:val="24"/>
                <w:szCs w:val="24"/>
                <w:lang w:eastAsia="vi-VN"/>
              </w:rPr>
              <w:t>/</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nghị</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Pr="006C0B16">
              <w:rPr>
                <w:color w:val="000000"/>
                <w:sz w:val="24"/>
                <w:szCs w:val="24"/>
                <w:lang w:eastAsia="vi-VN"/>
              </w:rPr>
              <w:t xml:space="preserve"> </w:t>
            </w:r>
            <w:proofErr w:type="spellStart"/>
            <w:r w:rsidRPr="006C0B16">
              <w:rPr>
                <w:color w:val="000000"/>
                <w:sz w:val="24"/>
                <w:szCs w:val="24"/>
                <w:lang w:eastAsia="vi-VN"/>
              </w:rPr>
              <w:t>tạm</w:t>
            </w:r>
            <w:proofErr w:type="spellEnd"/>
            <w:r w:rsidRPr="006C0B16">
              <w:rPr>
                <w:color w:val="000000"/>
                <w:sz w:val="24"/>
                <w:szCs w:val="24"/>
                <w:lang w:eastAsia="vi-VN"/>
              </w:rPr>
              <w:t xml:space="preserve"> </w:t>
            </w:r>
            <w:proofErr w:type="spellStart"/>
            <w:r w:rsidRPr="006C0B16">
              <w:rPr>
                <w:color w:val="000000"/>
                <w:sz w:val="24"/>
                <w:szCs w:val="24"/>
                <w:lang w:eastAsia="vi-VN"/>
              </w:rPr>
              <w:t>ứng</w:t>
            </w:r>
            <w:proofErr w:type="spellEnd"/>
            <w:r w:rsidRPr="006C0B16">
              <w:rPr>
                <w:color w:val="000000"/>
                <w:sz w:val="24"/>
                <w:szCs w:val="24"/>
                <w:lang w:eastAsia="vi-VN"/>
              </w:rPr>
              <w:t xml:space="preserve"> </w:t>
            </w:r>
            <w:proofErr w:type="spellStart"/>
            <w:r w:rsidRPr="006C0B16">
              <w:rPr>
                <w:color w:val="000000"/>
                <w:sz w:val="24"/>
                <w:szCs w:val="24"/>
                <w:lang w:eastAsia="vi-VN"/>
              </w:rPr>
              <w:t>kèm</w:t>
            </w:r>
            <w:proofErr w:type="spellEnd"/>
            <w:r w:rsidRPr="006C0B16">
              <w:rPr>
                <w:color w:val="000000"/>
                <w:sz w:val="24"/>
                <w:szCs w:val="24"/>
                <w:lang w:eastAsia="vi-VN"/>
              </w:rPr>
              <w:t xml:space="preserve"> </w:t>
            </w:r>
            <w:proofErr w:type="spellStart"/>
            <w:r w:rsidRPr="006C0B16">
              <w:rPr>
                <w:color w:val="000000"/>
                <w:sz w:val="24"/>
                <w:szCs w:val="24"/>
                <w:lang w:eastAsia="vi-VN"/>
              </w:rPr>
              <w:t>theo</w:t>
            </w:r>
            <w:proofErr w:type="spellEnd"/>
            <w:r w:rsidRPr="006C0B16">
              <w:rPr>
                <w:color w:val="000000"/>
                <w:sz w:val="24"/>
                <w:szCs w:val="24"/>
                <w:lang w:eastAsia="vi-VN"/>
              </w:rPr>
              <w:t xml:space="preserve"> </w:t>
            </w:r>
            <w:proofErr w:type="spellStart"/>
            <w:r w:rsidRPr="006C0B16">
              <w:rPr>
                <w:color w:val="000000"/>
                <w:sz w:val="24"/>
                <w:szCs w:val="24"/>
                <w:lang w:eastAsia="vi-VN"/>
              </w:rPr>
              <w:t>bộ</w:t>
            </w:r>
            <w:proofErr w:type="spellEnd"/>
            <w:r w:rsidRPr="006C0B16">
              <w:rPr>
                <w:color w:val="000000"/>
                <w:sz w:val="24"/>
                <w:szCs w:val="24"/>
                <w:lang w:eastAsia="vi-VN"/>
              </w:rPr>
              <w:t xml:space="preserve"> </w:t>
            </w:r>
            <w:proofErr w:type="spellStart"/>
            <w:r w:rsidRPr="006C0B16">
              <w:rPr>
                <w:color w:val="000000"/>
                <w:sz w:val="24"/>
                <w:szCs w:val="24"/>
                <w:lang w:eastAsia="vi-VN"/>
              </w:rPr>
              <w:t>hồ</w:t>
            </w:r>
            <w:proofErr w:type="spellEnd"/>
            <w:r w:rsidRPr="006C0B16">
              <w:rPr>
                <w:color w:val="000000"/>
                <w:sz w:val="24"/>
                <w:szCs w:val="24"/>
                <w:lang w:eastAsia="vi-VN"/>
              </w:rPr>
              <w:t xml:space="preserve"> </w:t>
            </w:r>
            <w:proofErr w:type="spellStart"/>
            <w:r w:rsidRPr="006C0B16">
              <w:rPr>
                <w:color w:val="000000"/>
                <w:sz w:val="24"/>
                <w:szCs w:val="24"/>
                <w:lang w:eastAsia="vi-VN"/>
              </w:rPr>
              <w:t>sơ</w:t>
            </w:r>
            <w:proofErr w:type="spellEnd"/>
            <w:r w:rsidRPr="006C0B16">
              <w:rPr>
                <w:color w:val="000000"/>
                <w:sz w:val="24"/>
                <w:szCs w:val="24"/>
                <w:lang w:eastAsia="vi-VN"/>
              </w:rPr>
              <w:t xml:space="preserve"> </w:t>
            </w:r>
            <w:proofErr w:type="spellStart"/>
            <w:r w:rsidRPr="006C0B16">
              <w:rPr>
                <w:color w:val="000000"/>
                <w:sz w:val="24"/>
                <w:szCs w:val="24"/>
                <w:lang w:eastAsia="vi-VN"/>
              </w:rPr>
              <w:t>thanh</w:t>
            </w:r>
            <w:proofErr w:type="spellEnd"/>
            <w:r w:rsidRPr="006C0B16">
              <w:rPr>
                <w:color w:val="000000"/>
                <w:sz w:val="24"/>
                <w:szCs w:val="24"/>
                <w:lang w:eastAsia="vi-VN"/>
              </w:rPr>
              <w:t xml:space="preserve">, </w:t>
            </w:r>
            <w:proofErr w:type="spellStart"/>
            <w:r w:rsidRPr="006C0B16">
              <w:rPr>
                <w:color w:val="000000"/>
                <w:sz w:val="24"/>
                <w:szCs w:val="24"/>
                <w:lang w:eastAsia="vi-VN"/>
              </w:rPr>
              <w:t>quyết</w:t>
            </w:r>
            <w:proofErr w:type="spellEnd"/>
            <w:r w:rsidRPr="006C0B16">
              <w:rPr>
                <w:color w:val="000000"/>
                <w:sz w:val="24"/>
                <w:szCs w:val="24"/>
                <w:lang w:eastAsia="vi-VN"/>
              </w:rPr>
              <w:t xml:space="preserve"> </w:t>
            </w:r>
            <w:proofErr w:type="spellStart"/>
            <w:r w:rsidRPr="006C0B16">
              <w:rPr>
                <w:color w:val="000000"/>
                <w:sz w:val="24"/>
                <w:szCs w:val="24"/>
                <w:lang w:eastAsia="vi-VN"/>
              </w:rPr>
              <w:t>toán</w:t>
            </w:r>
            <w:proofErr w:type="spellEnd"/>
            <w:r w:rsidRPr="006C0B16">
              <w:rPr>
                <w:color w:val="000000"/>
                <w:sz w:val="24"/>
                <w:szCs w:val="24"/>
                <w:lang w:eastAsia="vi-VN"/>
              </w:rPr>
              <w:t xml:space="preserve"> </w:t>
            </w:r>
            <w:proofErr w:type="spellStart"/>
            <w:r w:rsidRPr="006C0B16">
              <w:rPr>
                <w:color w:val="000000"/>
                <w:sz w:val="24"/>
                <w:szCs w:val="24"/>
                <w:lang w:eastAsia="vi-VN"/>
              </w:rPr>
              <w:t>đề</w:t>
            </w:r>
            <w:proofErr w:type="spellEnd"/>
            <w:r w:rsidRPr="006C0B16">
              <w:rPr>
                <w:color w:val="000000"/>
                <w:sz w:val="24"/>
                <w:szCs w:val="24"/>
                <w:lang w:eastAsia="vi-VN"/>
              </w:rPr>
              <w:t xml:space="preserve"> </w:t>
            </w:r>
            <w:proofErr w:type="spellStart"/>
            <w:r w:rsidRPr="006C0B16">
              <w:rPr>
                <w:color w:val="000000"/>
                <w:sz w:val="24"/>
                <w:szCs w:val="24"/>
                <w:lang w:eastAsia="vi-VN"/>
              </w:rPr>
              <w:t>tài</w:t>
            </w:r>
            <w:proofErr w:type="spellEnd"/>
          </w:p>
        </w:tc>
        <w:tc>
          <w:tcPr>
            <w:tcW w:w="1443" w:type="dxa"/>
            <w:tcBorders>
              <w:top w:val="single" w:sz="6" w:space="0" w:color="000000"/>
              <w:left w:val="single" w:sz="6" w:space="0" w:color="000000"/>
              <w:bottom w:val="single" w:sz="6" w:space="0" w:color="000000"/>
              <w:right w:val="single" w:sz="6" w:space="0" w:color="000000"/>
            </w:tcBorders>
            <w:vAlign w:val="center"/>
          </w:tcPr>
          <w:p w14:paraId="505E25CD" w14:textId="77777777" w:rsidR="00D71688" w:rsidRPr="006C0B16" w:rsidRDefault="00D71688" w:rsidP="00EA3589">
            <w:pPr>
              <w:widowControl w:val="0"/>
              <w:jc w:val="center"/>
              <w:rPr>
                <w:i/>
                <w:color w:val="000000"/>
                <w:kern w:val="28"/>
                <w:lang w:val="en"/>
              </w:rPr>
            </w:pPr>
          </w:p>
        </w:tc>
      </w:tr>
    </w:tbl>
    <w:p w14:paraId="27D205DE" w14:textId="77777777" w:rsidR="00D71688" w:rsidRPr="006C0B16" w:rsidRDefault="00D71688" w:rsidP="00D71688">
      <w:pPr>
        <w:spacing w:before="120" w:line="252" w:lineRule="auto"/>
        <w:ind w:firstLine="360"/>
        <w:jc w:val="both"/>
        <w:rPr>
          <w:b/>
          <w:i/>
          <w:color w:val="000000"/>
        </w:rPr>
      </w:pPr>
    </w:p>
    <w:p w14:paraId="3F37CCCC" w14:textId="77777777" w:rsidR="00D71688" w:rsidRPr="006C0B16" w:rsidRDefault="00D71688" w:rsidP="0050617F">
      <w:pPr>
        <w:spacing w:before="120" w:line="252" w:lineRule="auto"/>
        <w:ind w:firstLine="360"/>
        <w:jc w:val="both"/>
        <w:rPr>
          <w:b/>
          <w:color w:val="000000"/>
          <w:highlight w:val="cyan"/>
        </w:rPr>
      </w:pPr>
    </w:p>
    <w:p w14:paraId="5AB87BF5" w14:textId="77777777" w:rsidR="00E838F4" w:rsidRPr="006C0B16" w:rsidRDefault="00E838F4" w:rsidP="00E838F4">
      <w:pPr>
        <w:jc w:val="center"/>
        <w:rPr>
          <w:b/>
          <w:color w:val="000000"/>
          <w:highlight w:val="cyan"/>
        </w:rPr>
        <w:sectPr w:rsidR="00E838F4" w:rsidRPr="006C0B16" w:rsidSect="005F7721">
          <w:pgSz w:w="11907" w:h="16840" w:code="9"/>
          <w:pgMar w:top="1134" w:right="1021" w:bottom="1021" w:left="1418" w:header="403" w:footer="403" w:gutter="0"/>
          <w:cols w:space="720"/>
          <w:titlePg/>
          <w:docGrid w:linePitch="360"/>
        </w:sectPr>
      </w:pPr>
    </w:p>
    <w:p w14:paraId="72785BA3" w14:textId="77777777" w:rsidR="00091E6F" w:rsidRPr="006C0B16" w:rsidRDefault="00091E6F" w:rsidP="00091E6F">
      <w:pPr>
        <w:jc w:val="center"/>
        <w:rPr>
          <w:b/>
          <w:color w:val="000000"/>
          <w:sz w:val="24"/>
          <w:szCs w:val="24"/>
        </w:rPr>
      </w:pPr>
      <w:r w:rsidRPr="006C0B16">
        <w:rPr>
          <w:b/>
          <w:color w:val="000000"/>
          <w:szCs w:val="24"/>
        </w:rPr>
        <w:lastRenderedPageBreak/>
        <w:t>QUY TRÌNH 5. TẠM ỨNG, THANH QUYẾT TOÁN TRONG XÂY DỰNG CƠ BẢN</w:t>
      </w:r>
    </w:p>
    <w:p w14:paraId="0E60832A" w14:textId="77777777" w:rsidR="00091E6F" w:rsidRPr="006C0B16" w:rsidRDefault="00091E6F" w:rsidP="00091E6F">
      <w:pPr>
        <w:pStyle w:val="ListParagraph"/>
        <w:spacing w:line="340" w:lineRule="exact"/>
        <w:ind w:left="360"/>
        <w:rPr>
          <w:color w:val="000000"/>
          <w:sz w:val="10"/>
          <w:szCs w:val="24"/>
        </w:rPr>
      </w:pPr>
    </w:p>
    <w:p w14:paraId="27949AFB" w14:textId="77777777" w:rsidR="00091E6F" w:rsidRPr="006C0B16" w:rsidRDefault="00091E6F" w:rsidP="00091E6F">
      <w:pPr>
        <w:jc w:val="center"/>
        <w:rPr>
          <w:b/>
          <w:color w:val="000000"/>
          <w:sz w:val="22"/>
          <w:szCs w:val="24"/>
        </w:rPr>
      </w:pPr>
    </w:p>
    <w:p w14:paraId="0B0A55EB" w14:textId="77777777" w:rsidR="00091E6F" w:rsidRPr="006C0B16" w:rsidRDefault="00091E6F" w:rsidP="00091E6F">
      <w:pPr>
        <w:pStyle w:val="ListParagraph"/>
        <w:ind w:left="0"/>
        <w:rPr>
          <w:color w:val="000000"/>
          <w:sz w:val="24"/>
          <w:szCs w:val="24"/>
        </w:rPr>
      </w:pPr>
      <w:proofErr w:type="spellStart"/>
      <w:r w:rsidRPr="006C0B16">
        <w:rPr>
          <w:color w:val="000000"/>
          <w:sz w:val="24"/>
          <w:szCs w:val="24"/>
        </w:rPr>
        <w:t>Người</w:t>
      </w:r>
      <w:proofErr w:type="spellEnd"/>
      <w:r w:rsidRPr="006C0B16">
        <w:rPr>
          <w:color w:val="000000"/>
          <w:sz w:val="24"/>
          <w:szCs w:val="24"/>
        </w:rPr>
        <w:t xml:space="preserve"> </w:t>
      </w:r>
      <w:proofErr w:type="spellStart"/>
      <w:r w:rsidRPr="006C0B16">
        <w:rPr>
          <w:color w:val="000000"/>
          <w:sz w:val="24"/>
          <w:szCs w:val="24"/>
        </w:rPr>
        <w:t>phụ</w:t>
      </w:r>
      <w:proofErr w:type="spellEnd"/>
      <w:r w:rsidRPr="006C0B16">
        <w:rPr>
          <w:color w:val="000000"/>
          <w:sz w:val="24"/>
          <w:szCs w:val="24"/>
        </w:rPr>
        <w:t xml:space="preserve"> </w:t>
      </w:r>
      <w:proofErr w:type="spellStart"/>
      <w:r w:rsidRPr="006C0B16">
        <w:rPr>
          <w:color w:val="000000"/>
          <w:sz w:val="24"/>
          <w:szCs w:val="24"/>
        </w:rPr>
        <w:t>trách</w:t>
      </w:r>
      <w:proofErr w:type="spellEnd"/>
      <w:r w:rsidRPr="006C0B16">
        <w:rPr>
          <w:color w:val="000000"/>
          <w:sz w:val="24"/>
          <w:szCs w:val="24"/>
        </w:rPr>
        <w:t xml:space="preserve">: </w:t>
      </w:r>
      <w:r w:rsidRPr="006C0B16">
        <w:rPr>
          <w:color w:val="000000"/>
          <w:sz w:val="24"/>
          <w:szCs w:val="24"/>
        </w:rPr>
        <w:tab/>
      </w:r>
      <w:r w:rsidRPr="006C0B16">
        <w:rPr>
          <w:color w:val="000000"/>
          <w:sz w:val="24"/>
          <w:szCs w:val="24"/>
        </w:rPr>
        <w:tab/>
      </w:r>
      <w:r w:rsidR="00C7312F" w:rsidRPr="0079724F">
        <w:rPr>
          <w:bCs/>
          <w:sz w:val="24"/>
          <w:szCs w:val="24"/>
        </w:rPr>
        <w:t>Chuyê</w:t>
      </w:r>
      <w:r w:rsidR="00C7312F" w:rsidRPr="0079724F">
        <w:t>n</w:t>
      </w:r>
      <w:r w:rsidR="00C7312F">
        <w:t xml:space="preserve"> </w:t>
      </w:r>
      <w:proofErr w:type="spellStart"/>
      <w:r w:rsidR="00C7312F">
        <w:t>vi</w:t>
      </w:r>
      <w:r w:rsidR="00C7312F" w:rsidRPr="0079724F">
        <w:t>ê</w:t>
      </w:r>
      <w:r w:rsidR="00C7312F">
        <w:t>n</w:t>
      </w:r>
      <w:proofErr w:type="spellEnd"/>
      <w:r w:rsidR="00C7312F">
        <w:t xml:space="preserve"> </w:t>
      </w:r>
      <w:proofErr w:type="spellStart"/>
      <w:r w:rsidR="00C7312F">
        <w:t>ph</w:t>
      </w:r>
      <w:r w:rsidR="00C7312F" w:rsidRPr="0079724F">
        <w:t>ụ</w:t>
      </w:r>
      <w:proofErr w:type="spellEnd"/>
      <w:r w:rsidR="00C7312F">
        <w:t xml:space="preserve"> </w:t>
      </w:r>
      <w:proofErr w:type="spellStart"/>
      <w:r w:rsidR="00C7312F">
        <w:t>tr</w:t>
      </w:r>
      <w:r w:rsidR="00C7312F" w:rsidRPr="0079724F">
        <w:t>ách</w:t>
      </w:r>
      <w:proofErr w:type="spellEnd"/>
      <w:r w:rsidR="00C7312F">
        <w:t xml:space="preserve"> </w:t>
      </w:r>
      <w:proofErr w:type="spellStart"/>
      <w:r w:rsidR="00C7312F">
        <w:t>thanh</w:t>
      </w:r>
      <w:proofErr w:type="spellEnd"/>
      <w:r w:rsidR="00C7312F">
        <w:t xml:space="preserve"> </w:t>
      </w:r>
      <w:proofErr w:type="spellStart"/>
      <w:r w:rsidR="00C7312F">
        <w:t>to</w:t>
      </w:r>
      <w:r w:rsidR="00C7312F" w:rsidRPr="0079724F">
        <w:t>án</w:t>
      </w:r>
      <w:proofErr w:type="spellEnd"/>
      <w:r w:rsidR="00C7312F">
        <w:t xml:space="preserve"> </w:t>
      </w:r>
      <w:proofErr w:type="spellStart"/>
      <w:r w:rsidR="00C7312F">
        <w:t>s</w:t>
      </w:r>
      <w:r w:rsidR="00C7312F" w:rsidRPr="0079724F">
        <w:t>ửa</w:t>
      </w:r>
      <w:proofErr w:type="spellEnd"/>
      <w:r w:rsidR="00C7312F">
        <w:t xml:space="preserve"> </w:t>
      </w:r>
      <w:proofErr w:type="spellStart"/>
      <w:r w:rsidR="00C7312F">
        <w:t>ch</w:t>
      </w:r>
      <w:r w:rsidR="00C7312F" w:rsidRPr="0079724F">
        <w:t>ữa</w:t>
      </w:r>
      <w:proofErr w:type="spellEnd"/>
      <w:r w:rsidR="00C7312F">
        <w:t xml:space="preserve">, </w:t>
      </w:r>
      <w:proofErr w:type="spellStart"/>
      <w:r w:rsidR="00C7312F">
        <w:t>x</w:t>
      </w:r>
      <w:r w:rsidR="00C7312F" w:rsidRPr="0079724F">
        <w:t>â</w:t>
      </w:r>
      <w:r w:rsidR="00C7312F">
        <w:t>y</w:t>
      </w:r>
      <w:proofErr w:type="spellEnd"/>
      <w:r w:rsidR="00C7312F">
        <w:t xml:space="preserve"> </w:t>
      </w:r>
      <w:proofErr w:type="spellStart"/>
      <w:r w:rsidR="00C7312F">
        <w:t>d</w:t>
      </w:r>
      <w:r w:rsidR="00C7312F" w:rsidRPr="0079724F">
        <w:t>ựng</w:t>
      </w:r>
      <w:proofErr w:type="spellEnd"/>
      <w:r w:rsidR="00C7312F">
        <w:t xml:space="preserve"> </w:t>
      </w:r>
      <w:proofErr w:type="spellStart"/>
      <w:r w:rsidR="00C7312F">
        <w:t>c</w:t>
      </w:r>
      <w:r w:rsidR="00C7312F" w:rsidRPr="0079724F">
        <w:t>ơ</w:t>
      </w:r>
      <w:proofErr w:type="spellEnd"/>
      <w:r w:rsidR="00C7312F">
        <w:t xml:space="preserve"> </w:t>
      </w:r>
      <w:proofErr w:type="spellStart"/>
      <w:r w:rsidR="00C7312F">
        <w:t>b</w:t>
      </w:r>
      <w:r w:rsidR="00C7312F" w:rsidRPr="0079724F">
        <w:t>ản</w:t>
      </w:r>
      <w:proofErr w:type="spellEnd"/>
    </w:p>
    <w:p w14:paraId="268EDDD5" w14:textId="77777777" w:rsidR="00091E6F" w:rsidRPr="006C0B16" w:rsidRDefault="00091E6F" w:rsidP="00091E6F">
      <w:pPr>
        <w:pStyle w:val="ListParagraph"/>
        <w:ind w:left="0"/>
        <w:rPr>
          <w:color w:val="000000"/>
          <w:sz w:val="24"/>
          <w:szCs w:val="24"/>
        </w:rPr>
      </w:pPr>
      <w:r w:rsidRPr="006C0B16">
        <w:rPr>
          <w:b/>
          <w:bCs/>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r w:rsidRPr="006C0B16">
        <w:rPr>
          <w:color w:val="000000"/>
          <w:sz w:val="24"/>
          <w:szCs w:val="24"/>
        </w:rPr>
        <w:tab/>
      </w:r>
    </w:p>
    <w:p w14:paraId="51E0F677" w14:textId="77777777" w:rsidR="00091E6F" w:rsidRPr="006C0B16" w:rsidRDefault="00091E6F" w:rsidP="00091E6F">
      <w:pPr>
        <w:pStyle w:val="ListParagraph"/>
        <w:ind w:left="0"/>
        <w:rPr>
          <w:color w:val="000000"/>
          <w:sz w:val="2"/>
          <w:szCs w:val="24"/>
        </w:rPr>
      </w:pPr>
      <w:r w:rsidRPr="006C0B16">
        <w:rPr>
          <w:color w:val="000000"/>
          <w:sz w:val="2"/>
          <w:szCs w:val="24"/>
        </w:rPr>
        <w:tab/>
      </w:r>
    </w:p>
    <w:p w14:paraId="3E5C1503" w14:textId="77777777" w:rsidR="00091E6F" w:rsidRPr="006C0B16" w:rsidRDefault="00091E6F" w:rsidP="00091E6F">
      <w:pPr>
        <w:pStyle w:val="ListParagraph"/>
        <w:ind w:left="0"/>
        <w:rPr>
          <w:b/>
          <w:bCs/>
          <w:color w:val="000000"/>
          <w:sz w:val="12"/>
          <w:szCs w:val="24"/>
        </w:rPr>
      </w:pPr>
    </w:p>
    <w:p w14:paraId="6D9EEF80" w14:textId="77777777" w:rsidR="00091E6F" w:rsidRPr="006C0B16" w:rsidRDefault="00091E6F" w:rsidP="00091E6F">
      <w:pPr>
        <w:pStyle w:val="ListParagraph"/>
        <w:ind w:left="0"/>
        <w:rPr>
          <w:b/>
          <w:bCs/>
          <w:color w:val="000000"/>
          <w:sz w:val="24"/>
          <w:szCs w:val="24"/>
        </w:rPr>
      </w:pPr>
    </w:p>
    <w:p w14:paraId="0556F26C" w14:textId="77777777" w:rsidR="00091E6F" w:rsidRPr="006C0B16" w:rsidRDefault="00091E6F" w:rsidP="00091E6F">
      <w:pPr>
        <w:pStyle w:val="ListParagraph"/>
        <w:ind w:left="0"/>
        <w:rPr>
          <w:b/>
          <w:bCs/>
          <w:color w:val="000000"/>
          <w:sz w:val="24"/>
          <w:szCs w:val="24"/>
        </w:rPr>
      </w:pPr>
      <w:r w:rsidRPr="006C0B16">
        <w:rPr>
          <w:b/>
          <w:bCs/>
          <w:color w:val="000000"/>
          <w:sz w:val="24"/>
          <w:szCs w:val="24"/>
        </w:rPr>
        <w:t>5.1 QUY TRÌNH TẠM ỨNG HỢP ĐỒNG THI CÔNG XÂY LẮP</w:t>
      </w:r>
    </w:p>
    <w:p w14:paraId="739EC284" w14:textId="77777777" w:rsidR="00091E6F" w:rsidRPr="006C0B16" w:rsidRDefault="00091E6F" w:rsidP="00091E6F">
      <w:pPr>
        <w:pStyle w:val="ListParagraph"/>
        <w:ind w:left="0"/>
        <w:rPr>
          <w:b/>
          <w:bCs/>
          <w:color w:val="000000"/>
          <w:sz w:val="18"/>
          <w:szCs w:val="24"/>
        </w:rPr>
      </w:pPr>
    </w:p>
    <w:p w14:paraId="2C994561" w14:textId="77777777" w:rsidR="00091E6F" w:rsidRPr="006C0B16" w:rsidRDefault="00000000" w:rsidP="00091E6F">
      <w:pPr>
        <w:spacing w:before="60"/>
        <w:rPr>
          <w:color w:val="000000"/>
          <w:sz w:val="24"/>
          <w:szCs w:val="24"/>
        </w:rPr>
      </w:pPr>
      <w:r>
        <w:rPr>
          <w:color w:val="000000"/>
        </w:rPr>
        <w:pict w14:anchorId="4AE512C6">
          <v:group id="_x0000_s1282" style="position:absolute;margin-left:1.95pt;margin-top:7.75pt;width:712.65pt;height:322.6pt;z-index:29" coordorigin="1377,5685" coordsize="14253,4825">
            <v:rect id="_x0000_s1283" style="position:absolute;left:1377;top:6535;width:2875;height:3140" strokecolor="#007a48" strokeweight="1.5pt">
              <v:textbox style="mso-next-textbox:#_x0000_s1283">
                <w:txbxContent>
                  <w:p w14:paraId="5625947B" w14:textId="77777777" w:rsidR="00365AC0" w:rsidRPr="006C0B16" w:rsidRDefault="00365AC0" w:rsidP="00091E6F">
                    <w:pPr>
                      <w:pStyle w:val="BodyTextIndent"/>
                      <w:numPr>
                        <w:ilvl w:val="0"/>
                        <w:numId w:val="35"/>
                      </w:numPr>
                      <w:tabs>
                        <w:tab w:val="left" w:pos="180"/>
                      </w:tabs>
                      <w:adjustRightInd w:val="0"/>
                      <w:spacing w:before="60"/>
                      <w:ind w:left="-90" w:firstLine="0"/>
                      <w:rPr>
                        <w:rFonts w:ascii="Times New Roman" w:hAnsi="Times New Roman"/>
                        <w:color w:val="000000"/>
                        <w:sz w:val="24"/>
                        <w:szCs w:val="24"/>
                      </w:rPr>
                    </w:pPr>
                    <w:r w:rsidRPr="006C0B16">
                      <w:rPr>
                        <w:rFonts w:ascii="Times New Roman" w:hAnsi="Times New Roman"/>
                        <w:color w:val="000000"/>
                        <w:sz w:val="24"/>
                        <w:szCs w:val="24"/>
                      </w:rPr>
                      <w:t>Giấy đề nghị tạm ứng,</w:t>
                    </w:r>
                    <w:r>
                      <w:rPr>
                        <w:rFonts w:ascii="Times New Roman" w:hAnsi="Times New Roman"/>
                        <w:color w:val="FF0000"/>
                        <w:sz w:val="24"/>
                        <w:szCs w:val="24"/>
                      </w:rPr>
                      <w:t xml:space="preserve"> </w:t>
                    </w:r>
                    <w:r w:rsidRPr="006C0B16">
                      <w:rPr>
                        <w:rFonts w:ascii="Times New Roman" w:hAnsi="Times New Roman"/>
                        <w:color w:val="000000"/>
                        <w:sz w:val="24"/>
                        <w:szCs w:val="24"/>
                      </w:rPr>
                      <w:t xml:space="preserve">hồ sơ dự toán, hợp đồng kinh tế đã </w:t>
                    </w:r>
                    <w:proofErr w:type="gramStart"/>
                    <w:r w:rsidRPr="006C0B16">
                      <w:rPr>
                        <w:rFonts w:ascii="Times New Roman" w:hAnsi="Times New Roman"/>
                        <w:color w:val="000000"/>
                        <w:sz w:val="24"/>
                        <w:szCs w:val="24"/>
                      </w:rPr>
                      <w:t>ký;</w:t>
                    </w:r>
                    <w:proofErr w:type="gramEnd"/>
                  </w:p>
                  <w:p w14:paraId="7ABE15CF" w14:textId="77777777" w:rsidR="00365AC0" w:rsidRPr="006C0B16" w:rsidRDefault="00365AC0" w:rsidP="00091E6F">
                    <w:pPr>
                      <w:pStyle w:val="BodyTextIndent"/>
                      <w:numPr>
                        <w:ilvl w:val="0"/>
                        <w:numId w:val="35"/>
                      </w:numPr>
                      <w:tabs>
                        <w:tab w:val="left" w:pos="180"/>
                        <w:tab w:val="left" w:pos="270"/>
                      </w:tabs>
                      <w:adjustRightInd w:val="0"/>
                      <w:spacing w:before="60"/>
                      <w:ind w:left="-90" w:firstLine="0"/>
                      <w:rPr>
                        <w:rFonts w:ascii="Times New Roman" w:hAnsi="Times New Roman"/>
                        <w:color w:val="000000"/>
                        <w:spacing w:val="-6"/>
                        <w:sz w:val="24"/>
                        <w:szCs w:val="24"/>
                      </w:rPr>
                    </w:pPr>
                    <w:r w:rsidRPr="006C0B16">
                      <w:rPr>
                        <w:rFonts w:ascii="Times New Roman" w:hAnsi="Times New Roman"/>
                        <w:color w:val="000000"/>
                        <w:spacing w:val="-6"/>
                        <w:sz w:val="24"/>
                        <w:szCs w:val="24"/>
                      </w:rPr>
                      <w:t xml:space="preserve">Bảo lãnh thực hiện hợp đồng tiền mặt/chuyển </w:t>
                    </w:r>
                    <w:proofErr w:type="gramStart"/>
                    <w:r w:rsidRPr="006C0B16">
                      <w:rPr>
                        <w:rFonts w:ascii="Times New Roman" w:hAnsi="Times New Roman"/>
                        <w:color w:val="000000"/>
                        <w:spacing w:val="-6"/>
                        <w:sz w:val="24"/>
                        <w:szCs w:val="24"/>
                      </w:rPr>
                      <w:t>khoản;</w:t>
                    </w:r>
                    <w:proofErr w:type="gramEnd"/>
                  </w:p>
                  <w:p w14:paraId="6957B250" w14:textId="77777777" w:rsidR="00365AC0" w:rsidRPr="006C0B16" w:rsidRDefault="00365AC0" w:rsidP="00091E6F">
                    <w:pPr>
                      <w:pStyle w:val="BodyTextIndent"/>
                      <w:numPr>
                        <w:ilvl w:val="0"/>
                        <w:numId w:val="35"/>
                      </w:numPr>
                      <w:tabs>
                        <w:tab w:val="left" w:pos="180"/>
                      </w:tabs>
                      <w:adjustRightInd w:val="0"/>
                      <w:spacing w:before="60"/>
                      <w:ind w:left="-90" w:firstLine="0"/>
                      <w:rPr>
                        <w:rFonts w:ascii="Times New Roman" w:hAnsi="Times New Roman"/>
                        <w:color w:val="000000"/>
                        <w:sz w:val="24"/>
                        <w:szCs w:val="24"/>
                      </w:rPr>
                    </w:pPr>
                    <w:r w:rsidRPr="006C0B16">
                      <w:rPr>
                        <w:rFonts w:ascii="Times New Roman" w:hAnsi="Times New Roman"/>
                        <w:color w:val="000000"/>
                        <w:sz w:val="24"/>
                        <w:szCs w:val="24"/>
                      </w:rPr>
                      <w:t xml:space="preserve">Hồ sơ tạm ứng: Quyết định phê duyệt chủ trương đầu tư, Báo cáo KTKT, Dự toán, Thiết kế, bản </w:t>
                    </w:r>
                    <w:proofErr w:type="gramStart"/>
                    <w:r w:rsidRPr="006C0B16">
                      <w:rPr>
                        <w:rFonts w:ascii="Times New Roman" w:hAnsi="Times New Roman"/>
                        <w:color w:val="000000"/>
                        <w:sz w:val="24"/>
                        <w:szCs w:val="24"/>
                      </w:rPr>
                      <w:t>vẽ;</w:t>
                    </w:r>
                    <w:proofErr w:type="gramEnd"/>
                  </w:p>
                  <w:p w14:paraId="64609AAD" w14:textId="77777777" w:rsidR="00365AC0" w:rsidRPr="006C0B16" w:rsidRDefault="00365AC0" w:rsidP="00091E6F">
                    <w:pPr>
                      <w:pStyle w:val="BodyTextIndent"/>
                      <w:numPr>
                        <w:ilvl w:val="0"/>
                        <w:numId w:val="35"/>
                      </w:numPr>
                      <w:tabs>
                        <w:tab w:val="left" w:pos="180"/>
                      </w:tabs>
                      <w:adjustRightInd w:val="0"/>
                      <w:spacing w:before="60"/>
                      <w:ind w:left="-90" w:firstLine="0"/>
                      <w:rPr>
                        <w:rFonts w:ascii="Times New Roman" w:hAnsi="Times New Roman"/>
                        <w:color w:val="000000"/>
                        <w:sz w:val="24"/>
                        <w:szCs w:val="24"/>
                      </w:rPr>
                    </w:pPr>
                    <w:r w:rsidRPr="006C0B16">
                      <w:rPr>
                        <w:rFonts w:ascii="Times New Roman" w:hAnsi="Times New Roman"/>
                        <w:color w:val="000000"/>
                        <w:sz w:val="24"/>
                        <w:szCs w:val="24"/>
                      </w:rPr>
                      <w:t>Bảo lãnh tạm ứng (nếu có</w:t>
                    </w:r>
                    <w:proofErr w:type="gramStart"/>
                    <w:r w:rsidRPr="006C0B16">
                      <w:rPr>
                        <w:rFonts w:ascii="Times New Roman" w:hAnsi="Times New Roman"/>
                        <w:color w:val="000000"/>
                        <w:sz w:val="24"/>
                        <w:szCs w:val="24"/>
                      </w:rPr>
                      <w:t>);</w:t>
                    </w:r>
                    <w:proofErr w:type="gramEnd"/>
                  </w:p>
                  <w:p w14:paraId="691AC319" w14:textId="77777777" w:rsidR="00365AC0" w:rsidRPr="006C0B16" w:rsidRDefault="00365AC0" w:rsidP="00091E6F">
                    <w:pPr>
                      <w:pStyle w:val="BodyTextIndent"/>
                      <w:numPr>
                        <w:ilvl w:val="0"/>
                        <w:numId w:val="35"/>
                      </w:numPr>
                      <w:tabs>
                        <w:tab w:val="left" w:pos="180"/>
                      </w:tabs>
                      <w:adjustRightInd w:val="0"/>
                      <w:spacing w:before="60"/>
                      <w:ind w:left="180" w:hanging="270"/>
                      <w:rPr>
                        <w:color w:val="000000"/>
                        <w:sz w:val="24"/>
                        <w:szCs w:val="24"/>
                      </w:rPr>
                    </w:pPr>
                    <w:r w:rsidRPr="006C0B16">
                      <w:rPr>
                        <w:rFonts w:ascii="Times New Roman" w:hAnsi="Times New Roman"/>
                        <w:color w:val="000000"/>
                        <w:sz w:val="24"/>
                        <w:szCs w:val="24"/>
                      </w:rPr>
                      <w:t>K</w:t>
                    </w:r>
                    <w:ins w:id="2218" w:author="Xuan-Tu Tran" w:date="2020-09-09T11:11:00Z">
                      <w:r>
                        <w:rPr>
                          <w:rFonts w:ascii="Times New Roman" w:hAnsi="Times New Roman"/>
                          <w:color w:val="000000"/>
                          <w:sz w:val="24"/>
                          <w:szCs w:val="24"/>
                        </w:rPr>
                        <w:t>ý</w:t>
                      </w:r>
                    </w:ins>
                    <w:del w:id="2219" w:author="Xuan-Tu Tran" w:date="2020-09-09T11:11:00Z">
                      <w:r w:rsidRPr="006C0B16" w:rsidDel="005A3BE6">
                        <w:rPr>
                          <w:rFonts w:ascii="Times New Roman" w:hAnsi="Times New Roman"/>
                          <w:color w:val="000000"/>
                          <w:sz w:val="24"/>
                          <w:szCs w:val="24"/>
                        </w:rPr>
                        <w:delText>í</w:delText>
                      </w:r>
                    </w:del>
                    <w:r w:rsidRPr="006C0B16">
                      <w:rPr>
                        <w:rFonts w:ascii="Times New Roman" w:hAnsi="Times New Roman"/>
                        <w:color w:val="000000"/>
                        <w:sz w:val="24"/>
                        <w:szCs w:val="24"/>
                      </w:rPr>
                      <w:t xml:space="preserve"> xác nhận</w:t>
                    </w:r>
                    <w:r w:rsidRPr="006C0B16">
                      <w:rPr>
                        <w:color w:val="000000"/>
                        <w:sz w:val="24"/>
                        <w:szCs w:val="24"/>
                      </w:rPr>
                      <w:t>.</w:t>
                    </w:r>
                  </w:p>
                </w:txbxContent>
              </v:textbox>
            </v:rect>
            <v:rect id="_x0000_s1284" style="position:absolute;left:5368;top:6535;width:2677;height:3140" strokecolor="#007a48" strokeweight="1.5pt">
              <v:textbox style="mso-next-textbox:#_x0000_s1284">
                <w:txbxContent>
                  <w:p w14:paraId="31B4FDDD" w14:textId="77777777" w:rsidR="00365AC0" w:rsidRDefault="00365AC0" w:rsidP="00091E6F">
                    <w:pPr>
                      <w:numPr>
                        <w:ilvl w:val="0"/>
                        <w:numId w:val="36"/>
                      </w:numPr>
                      <w:ind w:left="181" w:hanging="272"/>
                      <w:jc w:val="both"/>
                      <w:rPr>
                        <w:sz w:val="24"/>
                        <w:szCs w:val="24"/>
                      </w:rPr>
                    </w:pPr>
                    <w:r>
                      <w:rPr>
                        <w:sz w:val="24"/>
                        <w:szCs w:val="24"/>
                      </w:rPr>
                      <w:t>Kế toán viên tiếp nhận kiểm tra sự phù hợp của hồ sơ và ký nháy khi hồ sơ hợp lệ (nêu hồ sơ chưa hợp lệ thì trả lại phòng HCQT</w:t>
                    </w:r>
                    <w:proofErr w:type="gramStart"/>
                    <w:r>
                      <w:rPr>
                        <w:sz w:val="24"/>
                        <w:szCs w:val="24"/>
                      </w:rPr>
                      <w:t>);</w:t>
                    </w:r>
                    <w:proofErr w:type="gramEnd"/>
                  </w:p>
                  <w:p w14:paraId="077BE33A" w14:textId="77777777" w:rsidR="00365AC0" w:rsidRDefault="00365AC0" w:rsidP="00091E6F">
                    <w:pPr>
                      <w:numPr>
                        <w:ilvl w:val="0"/>
                        <w:numId w:val="36"/>
                      </w:numPr>
                      <w:ind w:left="181" w:hanging="272"/>
                      <w:jc w:val="both"/>
                      <w:rPr>
                        <w:sz w:val="24"/>
                        <w:szCs w:val="24"/>
                      </w:rPr>
                    </w:pPr>
                    <w:r>
                      <w:rPr>
                        <w:sz w:val="24"/>
                        <w:szCs w:val="24"/>
                      </w:rPr>
                      <w:t xml:space="preserve">Trình Kế toán trưởng ký duyệt thẩm </w:t>
                    </w:r>
                    <w:proofErr w:type="gramStart"/>
                    <w:r>
                      <w:rPr>
                        <w:sz w:val="24"/>
                        <w:szCs w:val="24"/>
                      </w:rPr>
                      <w:t>định;</w:t>
                    </w:r>
                    <w:proofErr w:type="gramEnd"/>
                  </w:p>
                  <w:p w14:paraId="36C8D6AD" w14:textId="77777777" w:rsidR="00365AC0" w:rsidRDefault="00365AC0" w:rsidP="00091E6F">
                    <w:pPr>
                      <w:numPr>
                        <w:ilvl w:val="0"/>
                        <w:numId w:val="36"/>
                      </w:numPr>
                      <w:ind w:left="181" w:hanging="272"/>
                      <w:jc w:val="both"/>
                      <w:rPr>
                        <w:sz w:val="24"/>
                        <w:szCs w:val="24"/>
                      </w:rPr>
                    </w:pPr>
                    <w:r>
                      <w:rPr>
                        <w:sz w:val="24"/>
                        <w:szCs w:val="24"/>
                      </w:rPr>
                      <w:t>Chuyển hồ sơ trình ký BGH.</w:t>
                    </w:r>
                  </w:p>
                </w:txbxContent>
              </v:textbox>
            </v:rect>
            <v:rect id="_x0000_s1285" style="position:absolute;left:9160;top:6535;width:2680;height:3140" strokecolor="#007a48" strokeweight="1.5pt">
              <v:textbox style="mso-next-textbox:#_x0000_s1285">
                <w:txbxContent>
                  <w:p w14:paraId="2D3266E7" w14:textId="77777777" w:rsidR="00365AC0" w:rsidRDefault="00365AC0" w:rsidP="00091E6F">
                    <w:pPr>
                      <w:numPr>
                        <w:ilvl w:val="0"/>
                        <w:numId w:val="37"/>
                      </w:numPr>
                      <w:spacing w:before="60" w:after="60"/>
                      <w:ind w:left="180" w:hanging="270"/>
                      <w:jc w:val="both"/>
                      <w:rPr>
                        <w:sz w:val="24"/>
                        <w:szCs w:val="24"/>
                      </w:rPr>
                    </w:pPr>
                    <w:r>
                      <w:rPr>
                        <w:sz w:val="24"/>
                        <w:szCs w:val="24"/>
                      </w:rPr>
                      <w:t xml:space="preserve">BGH ký duyệt thanh </w:t>
                    </w:r>
                    <w:proofErr w:type="gramStart"/>
                    <w:r>
                      <w:rPr>
                        <w:sz w:val="24"/>
                        <w:szCs w:val="24"/>
                      </w:rPr>
                      <w:t>toán;</w:t>
                    </w:r>
                    <w:proofErr w:type="gramEnd"/>
                  </w:p>
                  <w:p w14:paraId="01A28829" w14:textId="77777777" w:rsidR="00365AC0" w:rsidRDefault="00365AC0" w:rsidP="00091E6F">
                    <w:pPr>
                      <w:numPr>
                        <w:ilvl w:val="0"/>
                        <w:numId w:val="37"/>
                      </w:numPr>
                      <w:spacing w:before="60" w:after="60"/>
                      <w:ind w:left="180" w:hanging="270"/>
                      <w:jc w:val="both"/>
                      <w:rPr>
                        <w:sz w:val="24"/>
                        <w:szCs w:val="24"/>
                      </w:rPr>
                    </w:pPr>
                    <w:r>
                      <w:rPr>
                        <w:sz w:val="24"/>
                        <w:szCs w:val="24"/>
                      </w:rPr>
                      <w:t>Trả hồ sơ về Phòng KHTC.</w:t>
                    </w:r>
                  </w:p>
                </w:txbxContent>
              </v:textbox>
            </v:rect>
            <v:rect id="_x0000_s1286" style="position:absolute;left:1381;top:5695;width:2871;height:850" strokecolor="#583f3b" strokeweight="1.5pt">
              <v:textbox style="mso-next-textbox:#_x0000_s1286">
                <w:txbxContent>
                  <w:p w14:paraId="79BB08B1" w14:textId="77777777" w:rsidR="00365AC0" w:rsidRDefault="00365AC0" w:rsidP="00091E6F">
                    <w:pPr>
                      <w:spacing w:before="60" w:after="60"/>
                      <w:jc w:val="center"/>
                      <w:rPr>
                        <w:b/>
                        <w:color w:val="583F3B"/>
                        <w:sz w:val="24"/>
                        <w:szCs w:val="24"/>
                      </w:rPr>
                    </w:pPr>
                    <w:r>
                      <w:rPr>
                        <w:b/>
                        <w:color w:val="583F3B"/>
                        <w:sz w:val="24"/>
                        <w:szCs w:val="24"/>
                      </w:rPr>
                      <w:t>Phòng H</w:t>
                    </w:r>
                    <w:r w:rsidRPr="00C7312F">
                      <w:rPr>
                        <w:b/>
                        <w:color w:val="583F3B"/>
                        <w:sz w:val="24"/>
                        <w:szCs w:val="24"/>
                      </w:rPr>
                      <w:t>à</w:t>
                    </w:r>
                    <w:r>
                      <w:rPr>
                        <w:b/>
                        <w:color w:val="583F3B"/>
                        <w:sz w:val="24"/>
                        <w:szCs w:val="24"/>
                      </w:rPr>
                      <w:t>nh chính – Quản trị</w:t>
                    </w:r>
                  </w:p>
                </w:txbxContent>
              </v:textbox>
            </v:rect>
            <v:rect id="_x0000_s1287" style="position:absolute;left:5368;top:5695;width:2677;height:850" strokecolor="#583f3b" strokeweight="1.5pt">
              <v:textbox style="mso-next-textbox:#_x0000_s1287">
                <w:txbxContent>
                  <w:p w14:paraId="78E7482C" w14:textId="77777777" w:rsidR="00365AC0" w:rsidRDefault="00365AC0" w:rsidP="00091E6F">
                    <w:pPr>
                      <w:spacing w:before="60" w:after="60"/>
                      <w:jc w:val="center"/>
                      <w:rPr>
                        <w:b/>
                        <w:color w:val="583F3B"/>
                        <w:sz w:val="24"/>
                        <w:szCs w:val="24"/>
                      </w:rPr>
                    </w:pPr>
                    <w:r>
                      <w:rPr>
                        <w:b/>
                        <w:color w:val="583F3B"/>
                        <w:sz w:val="24"/>
                        <w:szCs w:val="24"/>
                      </w:rPr>
                      <w:t>Phòng Kế hoạch</w:t>
                    </w:r>
                  </w:p>
                  <w:p w14:paraId="5BC8C7C1" w14:textId="77777777" w:rsidR="00365AC0" w:rsidRDefault="00365AC0" w:rsidP="00091E6F">
                    <w:pPr>
                      <w:spacing w:before="60" w:after="60"/>
                      <w:jc w:val="center"/>
                      <w:rPr>
                        <w:b/>
                        <w:color w:val="583F3B"/>
                        <w:sz w:val="24"/>
                        <w:szCs w:val="24"/>
                      </w:rPr>
                    </w:pPr>
                    <w:r>
                      <w:rPr>
                        <w:b/>
                        <w:color w:val="583F3B"/>
                        <w:sz w:val="24"/>
                        <w:szCs w:val="24"/>
                      </w:rPr>
                      <w:t>- Tài chính</w:t>
                    </w:r>
                  </w:p>
                </w:txbxContent>
              </v:textbox>
            </v:rect>
            <v:rect id="_x0000_s1288" style="position:absolute;left:9160;top:5685;width:2677;height:850" strokecolor="#583f3b" strokeweight="1.5pt">
              <v:textbox style="mso-next-textbox:#_x0000_s1288">
                <w:txbxContent>
                  <w:p w14:paraId="71EEA984" w14:textId="77777777" w:rsidR="00365AC0" w:rsidRDefault="00365AC0" w:rsidP="00091E6F">
                    <w:pPr>
                      <w:spacing w:before="60" w:after="60"/>
                      <w:jc w:val="center"/>
                      <w:rPr>
                        <w:b/>
                        <w:color w:val="583F3B"/>
                      </w:rPr>
                    </w:pPr>
                    <w:r>
                      <w:rPr>
                        <w:b/>
                        <w:color w:val="583F3B"/>
                      </w:rPr>
                      <w:t>Ban Giám hiệu</w:t>
                    </w:r>
                  </w:p>
                </w:txbxContent>
              </v:textbox>
            </v:rect>
            <v:rect id="_x0000_s1289" style="position:absolute;left:12953;top:6545;width:2677;height:3130" strokecolor="#007a48" strokeweight="1.5pt">
              <v:textbox style="mso-next-textbox:#_x0000_s1289">
                <w:txbxContent>
                  <w:p w14:paraId="10017E3B" w14:textId="77777777" w:rsidR="00365AC0" w:rsidRDefault="00365AC0" w:rsidP="00091E6F">
                    <w:pPr>
                      <w:numPr>
                        <w:ilvl w:val="0"/>
                        <w:numId w:val="38"/>
                      </w:numPr>
                      <w:spacing w:before="60" w:after="60"/>
                      <w:ind w:left="426"/>
                      <w:jc w:val="both"/>
                      <w:rPr>
                        <w:sz w:val="24"/>
                        <w:szCs w:val="24"/>
                      </w:rPr>
                    </w:pPr>
                    <w:r>
                      <w:rPr>
                        <w:sz w:val="24"/>
                        <w:szCs w:val="24"/>
                      </w:rPr>
                      <w:t>Chuyển kế toán viên phụ trách làm thủ tục chuyển khoản</w:t>
                    </w:r>
                  </w:p>
                  <w:p w14:paraId="245466F1" w14:textId="77777777" w:rsidR="00365AC0" w:rsidRDefault="00365AC0" w:rsidP="00091E6F">
                    <w:pPr>
                      <w:spacing w:before="60" w:after="60"/>
                      <w:ind w:left="540"/>
                      <w:jc w:val="both"/>
                      <w:rPr>
                        <w:sz w:val="24"/>
                        <w:szCs w:val="24"/>
                      </w:rPr>
                    </w:pPr>
                  </w:p>
                </w:txbxContent>
              </v:textbox>
            </v:rect>
            <v:rect id="_x0000_s1290" style="position:absolute;left:12953;top:5695;width:2677;height:850" strokecolor="#583f3b" strokeweight="1.5pt">
              <v:textbox style="mso-next-textbox:#_x0000_s1290">
                <w:txbxContent>
                  <w:p w14:paraId="2B78B4AC" w14:textId="77777777" w:rsidR="00365AC0" w:rsidRDefault="00365AC0" w:rsidP="00091E6F">
                    <w:pPr>
                      <w:spacing w:before="60" w:after="60"/>
                      <w:jc w:val="center"/>
                      <w:rPr>
                        <w:b/>
                        <w:color w:val="583F3B"/>
                        <w:sz w:val="24"/>
                        <w:szCs w:val="24"/>
                      </w:rPr>
                    </w:pPr>
                    <w:r>
                      <w:rPr>
                        <w:b/>
                        <w:color w:val="583F3B"/>
                        <w:sz w:val="24"/>
                        <w:szCs w:val="24"/>
                      </w:rPr>
                      <w:t>Phòng Kế hoạch</w:t>
                    </w:r>
                  </w:p>
                  <w:p w14:paraId="50B7F3C3" w14:textId="77777777" w:rsidR="00365AC0" w:rsidRDefault="00365AC0" w:rsidP="00091E6F">
                    <w:pPr>
                      <w:spacing w:before="60" w:after="60"/>
                      <w:jc w:val="center"/>
                      <w:rPr>
                        <w:b/>
                        <w:color w:val="583F3B"/>
                        <w:sz w:val="24"/>
                        <w:szCs w:val="24"/>
                      </w:rPr>
                    </w:pPr>
                    <w:r>
                      <w:rPr>
                        <w:b/>
                        <w:color w:val="583F3B"/>
                        <w:sz w:val="24"/>
                        <w:szCs w:val="24"/>
                      </w:rPr>
                      <w:t>- Tài chính</w:t>
                    </w:r>
                  </w:p>
                  <w:p w14:paraId="3C0F7268" w14:textId="77777777" w:rsidR="00365AC0" w:rsidRDefault="00365AC0" w:rsidP="00091E6F">
                    <w:pPr>
                      <w:rPr>
                        <w:szCs w:val="24"/>
                      </w:rPr>
                    </w:pPr>
                  </w:p>
                </w:txbxContent>
              </v:textbox>
            </v:rect>
            <v:line id="_x0000_s1291" style="position:absolute" from="4252,6085" to="5368,6085" strokecolor="#583f3b" strokeweight="1pt">
              <v:stroke endarrow="block"/>
            </v:line>
            <v:line id="_x0000_s1292" style="position:absolute" from="8045,6085" to="9160,6085" strokecolor="#583f3b" strokeweight="1pt">
              <v:stroke endarrow="block"/>
            </v:line>
            <v:line id="_x0000_s1293" style="position:absolute" from="11837,6085" to="12953,6085" strokecolor="#583f3b" strokeweight="1pt">
              <v:stroke endarrow="block"/>
            </v:line>
            <v:rect id="_x0000_s1294" style="position:absolute;left:5368;top:9790;width:3168;height:720" stroked="f" strokecolor="#583f3b" strokeweight="1.5pt">
              <v:textbox style="mso-next-textbox:#_x0000_s1294">
                <w:txbxContent>
                  <w:p w14:paraId="48ADEC69" w14:textId="77777777" w:rsidR="00365AC0" w:rsidRDefault="006B06E1">
                    <w:pPr>
                      <w:rPr>
                        <w:szCs w:val="24"/>
                      </w:rPr>
                      <w:pPrChange w:id="2220" w:author="Pham Thi Thu Lan" w:date="2021-01-03T17:26:00Z">
                        <w:pPr>
                          <w:jc w:val="center"/>
                        </w:pPr>
                      </w:pPrChange>
                    </w:pPr>
                    <w:ins w:id="2221" w:author="Pham Thi Thu Lan" w:date="2021-01-03T17:26:00Z">
                      <w:r>
                        <w:rPr>
                          <w:sz w:val="24"/>
                          <w:szCs w:val="24"/>
                        </w:rPr>
                        <w:t xml:space="preserve">    </w:t>
                      </w:r>
                    </w:ins>
                    <w:r w:rsidR="00365AC0">
                      <w:rPr>
                        <w:sz w:val="24"/>
                        <w:szCs w:val="24"/>
                      </w:rPr>
                      <w:t>(5-7 ngày làm việc)</w:t>
                    </w:r>
                  </w:p>
                </w:txbxContent>
              </v:textbox>
            </v:rect>
            <v:rect id="_x0000_s1295" style="position:absolute;left:12953;top:9790;width:2677;height:540" stroked="f" strokecolor="#583f3b" strokeweight="1.5pt">
              <v:textbox style="mso-next-textbox:#_x0000_s1295">
                <w:txbxContent>
                  <w:p w14:paraId="3E072786" w14:textId="77777777" w:rsidR="00365AC0" w:rsidRDefault="00365AC0" w:rsidP="00091E6F">
                    <w:pPr>
                      <w:jc w:val="center"/>
                      <w:rPr>
                        <w:szCs w:val="24"/>
                      </w:rPr>
                    </w:pPr>
                    <w:r>
                      <w:rPr>
                        <w:sz w:val="24"/>
                        <w:szCs w:val="24"/>
                      </w:rPr>
                      <w:t>(2 ngày làm việc)</w:t>
                    </w:r>
                  </w:p>
                </w:txbxContent>
              </v:textbox>
            </v:rect>
            <v:rect id="_x0000_s1296" style="position:absolute;left:9163;top:9790;width:2677;height:450" stroked="f" strokecolor="#583f3b" strokeweight="1.5pt">
              <v:textbox style="mso-next-textbox:#_x0000_s1296">
                <w:txbxContent>
                  <w:p w14:paraId="6A55DD35" w14:textId="77777777" w:rsidR="00365AC0" w:rsidRDefault="00365AC0" w:rsidP="00091E6F">
                    <w:pPr>
                      <w:jc w:val="center"/>
                      <w:rPr>
                        <w:szCs w:val="24"/>
                      </w:rPr>
                    </w:pPr>
                    <w:r>
                      <w:rPr>
                        <w:sz w:val="24"/>
                        <w:szCs w:val="24"/>
                      </w:rPr>
                      <w:t>(1-2 ngày làm việc)</w:t>
                    </w:r>
                  </w:p>
                </w:txbxContent>
              </v:textbox>
            </v:rect>
          </v:group>
        </w:pict>
      </w:r>
    </w:p>
    <w:p w14:paraId="0F0764CC" w14:textId="77777777" w:rsidR="00091E6F" w:rsidRPr="006C0B16" w:rsidRDefault="00091E6F" w:rsidP="00091E6F">
      <w:pPr>
        <w:spacing w:before="60"/>
        <w:rPr>
          <w:color w:val="000000"/>
          <w:sz w:val="24"/>
          <w:szCs w:val="24"/>
        </w:rPr>
      </w:pPr>
    </w:p>
    <w:p w14:paraId="29B28F52" w14:textId="77777777" w:rsidR="00091E6F" w:rsidRPr="006C0B16" w:rsidRDefault="00091E6F" w:rsidP="00091E6F">
      <w:pPr>
        <w:spacing w:before="60"/>
        <w:rPr>
          <w:color w:val="000000"/>
          <w:sz w:val="24"/>
          <w:szCs w:val="24"/>
        </w:rPr>
      </w:pPr>
    </w:p>
    <w:p w14:paraId="423112E2" w14:textId="77777777" w:rsidR="00091E6F" w:rsidRPr="006C0B16" w:rsidRDefault="00091E6F" w:rsidP="00091E6F">
      <w:pPr>
        <w:spacing w:before="60"/>
        <w:rPr>
          <w:color w:val="000000"/>
          <w:sz w:val="24"/>
          <w:szCs w:val="24"/>
        </w:rPr>
      </w:pPr>
    </w:p>
    <w:p w14:paraId="6FAE36A0" w14:textId="77777777" w:rsidR="00091E6F" w:rsidRPr="006C0B16" w:rsidRDefault="00091E6F" w:rsidP="00091E6F">
      <w:pPr>
        <w:spacing w:before="60"/>
        <w:rPr>
          <w:color w:val="000000"/>
          <w:sz w:val="24"/>
          <w:szCs w:val="24"/>
        </w:rPr>
      </w:pPr>
    </w:p>
    <w:p w14:paraId="09727FC1" w14:textId="77777777" w:rsidR="00091E6F" w:rsidRPr="006C0B16" w:rsidRDefault="00091E6F" w:rsidP="00091E6F">
      <w:pPr>
        <w:spacing w:before="60"/>
        <w:rPr>
          <w:color w:val="000000"/>
          <w:sz w:val="24"/>
          <w:szCs w:val="24"/>
        </w:rPr>
      </w:pPr>
    </w:p>
    <w:p w14:paraId="089BCAAF" w14:textId="77777777" w:rsidR="00091E6F" w:rsidRPr="006C0B16" w:rsidRDefault="00091E6F" w:rsidP="00091E6F">
      <w:pPr>
        <w:tabs>
          <w:tab w:val="left" w:pos="11880"/>
        </w:tabs>
        <w:spacing w:before="60"/>
        <w:rPr>
          <w:color w:val="000000"/>
          <w:sz w:val="24"/>
          <w:szCs w:val="24"/>
        </w:rPr>
      </w:pPr>
    </w:p>
    <w:p w14:paraId="5BBB5E8F" w14:textId="77777777" w:rsidR="00091E6F" w:rsidRPr="006C0B16" w:rsidRDefault="00091E6F" w:rsidP="00091E6F">
      <w:pPr>
        <w:tabs>
          <w:tab w:val="left" w:pos="11880"/>
        </w:tabs>
        <w:spacing w:before="60"/>
        <w:rPr>
          <w:color w:val="000000"/>
          <w:sz w:val="24"/>
          <w:szCs w:val="24"/>
        </w:rPr>
      </w:pPr>
    </w:p>
    <w:p w14:paraId="3E277CA0" w14:textId="77777777" w:rsidR="00091E6F" w:rsidRPr="006C0B16" w:rsidRDefault="00091E6F" w:rsidP="00091E6F">
      <w:pPr>
        <w:tabs>
          <w:tab w:val="left" w:pos="11880"/>
        </w:tabs>
        <w:spacing w:before="60"/>
        <w:rPr>
          <w:color w:val="000000"/>
          <w:sz w:val="24"/>
          <w:szCs w:val="24"/>
        </w:rPr>
      </w:pPr>
    </w:p>
    <w:p w14:paraId="0BE4D674" w14:textId="77777777" w:rsidR="00091E6F" w:rsidRPr="006C0B16" w:rsidRDefault="00091E6F" w:rsidP="00091E6F">
      <w:pPr>
        <w:tabs>
          <w:tab w:val="left" w:pos="11880"/>
        </w:tabs>
        <w:spacing w:before="60"/>
        <w:rPr>
          <w:color w:val="000000"/>
          <w:sz w:val="24"/>
          <w:szCs w:val="24"/>
        </w:rPr>
      </w:pPr>
      <w:r w:rsidRPr="006C0B16">
        <w:rPr>
          <w:color w:val="000000"/>
          <w:sz w:val="24"/>
          <w:szCs w:val="24"/>
        </w:rPr>
        <w:t xml:space="preserve">                                                        </w:t>
      </w:r>
    </w:p>
    <w:p w14:paraId="6503C8D3" w14:textId="77777777" w:rsidR="00091E6F" w:rsidRPr="006C0B16" w:rsidRDefault="00091E6F" w:rsidP="00091E6F">
      <w:pPr>
        <w:tabs>
          <w:tab w:val="left" w:pos="11880"/>
        </w:tabs>
        <w:spacing w:before="60"/>
        <w:rPr>
          <w:color w:val="000000"/>
          <w:sz w:val="24"/>
          <w:szCs w:val="24"/>
        </w:rPr>
      </w:pPr>
      <w:r w:rsidRPr="006C0B16">
        <w:rPr>
          <w:color w:val="000000"/>
          <w:sz w:val="24"/>
          <w:szCs w:val="24"/>
        </w:rPr>
        <w:t xml:space="preserve">                                                    </w:t>
      </w:r>
    </w:p>
    <w:p w14:paraId="5D3C38B1" w14:textId="77777777" w:rsidR="00091E6F" w:rsidRPr="006C0B16" w:rsidRDefault="00091E6F" w:rsidP="00091E6F">
      <w:pPr>
        <w:tabs>
          <w:tab w:val="left" w:pos="11880"/>
        </w:tabs>
        <w:rPr>
          <w:color w:val="000000"/>
          <w:sz w:val="24"/>
          <w:szCs w:val="24"/>
        </w:rPr>
      </w:pPr>
    </w:p>
    <w:p w14:paraId="6A57C9AC" w14:textId="77777777" w:rsidR="00091E6F" w:rsidRPr="006C0B16" w:rsidRDefault="00091E6F" w:rsidP="00091E6F">
      <w:pPr>
        <w:tabs>
          <w:tab w:val="left" w:pos="11880"/>
        </w:tabs>
        <w:rPr>
          <w:color w:val="000000"/>
          <w:sz w:val="24"/>
          <w:szCs w:val="24"/>
        </w:rPr>
      </w:pPr>
    </w:p>
    <w:p w14:paraId="44E0B07D" w14:textId="77777777" w:rsidR="00091E6F" w:rsidRPr="006C0B16" w:rsidRDefault="00091E6F" w:rsidP="00091E6F">
      <w:pPr>
        <w:tabs>
          <w:tab w:val="left" w:pos="11880"/>
        </w:tabs>
        <w:rPr>
          <w:color w:val="000000"/>
          <w:sz w:val="24"/>
          <w:szCs w:val="24"/>
        </w:rPr>
      </w:pPr>
    </w:p>
    <w:p w14:paraId="7ADF7F8D" w14:textId="77777777" w:rsidR="00091E6F" w:rsidRPr="006C0B16" w:rsidRDefault="00091E6F" w:rsidP="00091E6F">
      <w:pPr>
        <w:tabs>
          <w:tab w:val="left" w:pos="11880"/>
        </w:tabs>
        <w:rPr>
          <w:color w:val="000000"/>
          <w:sz w:val="24"/>
          <w:szCs w:val="24"/>
        </w:rPr>
      </w:pPr>
      <w:r w:rsidRPr="006C0B16">
        <w:rPr>
          <w:color w:val="000000"/>
          <w:sz w:val="24"/>
          <w:szCs w:val="24"/>
        </w:rPr>
        <w:t xml:space="preserve">                    </w:t>
      </w:r>
    </w:p>
    <w:p w14:paraId="6B2D43C0" w14:textId="77777777" w:rsidR="00091E6F" w:rsidRPr="006C0B16" w:rsidRDefault="00091E6F" w:rsidP="00091E6F">
      <w:pPr>
        <w:tabs>
          <w:tab w:val="left" w:pos="11880"/>
        </w:tabs>
        <w:rPr>
          <w:color w:val="000000"/>
          <w:sz w:val="24"/>
          <w:szCs w:val="24"/>
        </w:rPr>
      </w:pPr>
    </w:p>
    <w:p w14:paraId="428CFC95" w14:textId="77777777" w:rsidR="00091E6F" w:rsidRPr="006C0B16" w:rsidRDefault="00091E6F" w:rsidP="00091E6F">
      <w:pPr>
        <w:rPr>
          <w:color w:val="000000"/>
          <w:sz w:val="24"/>
          <w:szCs w:val="24"/>
        </w:rPr>
      </w:pPr>
      <w:r w:rsidRPr="006C0B16">
        <w:rPr>
          <w:color w:val="000000"/>
          <w:sz w:val="24"/>
          <w:szCs w:val="24"/>
        </w:rPr>
        <w:br w:type="page"/>
      </w:r>
      <w:proofErr w:type="spellStart"/>
      <w:r w:rsidRPr="006C0B16">
        <w:rPr>
          <w:b/>
          <w:bCs/>
          <w:i/>
          <w:iCs/>
          <w:color w:val="000000"/>
          <w:sz w:val="24"/>
          <w:szCs w:val="24"/>
        </w:rPr>
        <w:lastRenderedPageBreak/>
        <w:t>Hướng</w:t>
      </w:r>
      <w:proofErr w:type="spellEnd"/>
      <w:r w:rsidRPr="006C0B16">
        <w:rPr>
          <w:b/>
          <w:bCs/>
          <w:i/>
          <w:iCs/>
          <w:color w:val="000000"/>
          <w:sz w:val="24"/>
          <w:szCs w:val="24"/>
        </w:rPr>
        <w:t xml:space="preserve"> </w:t>
      </w:r>
      <w:proofErr w:type="spellStart"/>
      <w:r w:rsidRPr="006C0B16">
        <w:rPr>
          <w:b/>
          <w:bCs/>
          <w:i/>
          <w:iCs/>
          <w:color w:val="000000"/>
          <w:sz w:val="24"/>
          <w:szCs w:val="24"/>
        </w:rPr>
        <w:t>dẫn</w:t>
      </w:r>
      <w:proofErr w:type="spellEnd"/>
      <w:r w:rsidRPr="006C0B16">
        <w:rPr>
          <w:b/>
          <w:bCs/>
          <w:i/>
          <w:iCs/>
          <w:color w:val="000000"/>
          <w:sz w:val="24"/>
          <w:szCs w:val="24"/>
        </w:rPr>
        <w:t xml:space="preserve"> chi </w:t>
      </w:r>
      <w:proofErr w:type="spellStart"/>
      <w:r w:rsidRPr="006C0B16">
        <w:rPr>
          <w:b/>
          <w:bCs/>
          <w:i/>
          <w:iCs/>
          <w:color w:val="000000"/>
          <w:sz w:val="24"/>
          <w:szCs w:val="24"/>
        </w:rPr>
        <w:t>tiết</w:t>
      </w:r>
      <w:proofErr w:type="spellEnd"/>
      <w:r w:rsidRPr="006C0B16">
        <w:rPr>
          <w:b/>
          <w:bCs/>
          <w:i/>
          <w:iCs/>
          <w:color w:val="000000"/>
          <w:sz w:val="24"/>
          <w:szCs w:val="24"/>
        </w:rPr>
        <w:t xml:space="preserve">: </w:t>
      </w:r>
      <w:r w:rsidRPr="006C0B16">
        <w:rPr>
          <w:color w:val="000000"/>
          <w:sz w:val="24"/>
          <w:szCs w:val="24"/>
        </w:rPr>
        <w:t xml:space="preserve"> Các </w:t>
      </w:r>
      <w:proofErr w:type="spellStart"/>
      <w:r w:rsidRPr="006C0B16">
        <w:rPr>
          <w:color w:val="000000"/>
          <w:sz w:val="24"/>
          <w:szCs w:val="24"/>
        </w:rPr>
        <w:t>văn</w:t>
      </w:r>
      <w:proofErr w:type="spellEnd"/>
      <w:r w:rsidRPr="006C0B16">
        <w:rPr>
          <w:color w:val="000000"/>
          <w:sz w:val="24"/>
          <w:szCs w:val="24"/>
        </w:rPr>
        <w:t xml:space="preserve"> </w:t>
      </w:r>
      <w:proofErr w:type="spellStart"/>
      <w:r w:rsidRPr="006C0B16">
        <w:rPr>
          <w:color w:val="000000"/>
          <w:sz w:val="24"/>
          <w:szCs w:val="24"/>
        </w:rPr>
        <w:t>bản</w:t>
      </w:r>
      <w:proofErr w:type="spellEnd"/>
      <w:r w:rsidRPr="006C0B16">
        <w:rPr>
          <w:color w:val="000000"/>
          <w:sz w:val="24"/>
          <w:szCs w:val="24"/>
        </w:rPr>
        <w:t xml:space="preserve"> </w:t>
      </w:r>
      <w:proofErr w:type="spellStart"/>
      <w:r w:rsidRPr="006C0B16">
        <w:rPr>
          <w:color w:val="000000"/>
          <w:sz w:val="24"/>
          <w:szCs w:val="24"/>
        </w:rPr>
        <w:t>pháp</w:t>
      </w:r>
      <w:proofErr w:type="spellEnd"/>
      <w:r w:rsidRPr="006C0B16">
        <w:rPr>
          <w:color w:val="000000"/>
          <w:sz w:val="24"/>
          <w:szCs w:val="24"/>
        </w:rPr>
        <w:t xml:space="preserve"> </w:t>
      </w:r>
      <w:proofErr w:type="spellStart"/>
      <w:r w:rsidRPr="006C0B16">
        <w:rPr>
          <w:color w:val="000000"/>
          <w:sz w:val="24"/>
          <w:szCs w:val="24"/>
        </w:rPr>
        <w:t>lý</w:t>
      </w:r>
      <w:proofErr w:type="spellEnd"/>
      <w:r w:rsidRPr="006C0B16">
        <w:rPr>
          <w:color w:val="000000"/>
          <w:sz w:val="24"/>
          <w:szCs w:val="24"/>
        </w:rPr>
        <w:t xml:space="preserve"> </w:t>
      </w:r>
      <w:proofErr w:type="spellStart"/>
      <w:r w:rsidRPr="006C0B16">
        <w:rPr>
          <w:color w:val="000000"/>
          <w:sz w:val="24"/>
          <w:szCs w:val="24"/>
        </w:rPr>
        <w:t>có</w:t>
      </w:r>
      <w:proofErr w:type="spellEnd"/>
      <w:r w:rsidRPr="006C0B16">
        <w:rPr>
          <w:color w:val="000000"/>
          <w:sz w:val="24"/>
          <w:szCs w:val="24"/>
        </w:rPr>
        <w:t xml:space="preserve"> </w:t>
      </w:r>
      <w:proofErr w:type="spellStart"/>
      <w:r w:rsidRPr="006C0B16">
        <w:rPr>
          <w:color w:val="000000"/>
          <w:sz w:val="24"/>
          <w:szCs w:val="24"/>
        </w:rPr>
        <w:t>hiệu</w:t>
      </w:r>
      <w:proofErr w:type="spellEnd"/>
      <w:r w:rsidRPr="006C0B16">
        <w:rPr>
          <w:color w:val="000000"/>
          <w:sz w:val="24"/>
          <w:szCs w:val="24"/>
        </w:rPr>
        <w:t xml:space="preserve"> </w:t>
      </w:r>
      <w:proofErr w:type="spellStart"/>
      <w:r w:rsidRPr="006C0B16">
        <w:rPr>
          <w:color w:val="000000"/>
          <w:sz w:val="24"/>
          <w:szCs w:val="24"/>
        </w:rPr>
        <w:t>lực</w:t>
      </w:r>
      <w:proofErr w:type="spellEnd"/>
      <w:r w:rsidRPr="006C0B16">
        <w:rPr>
          <w:color w:val="000000"/>
          <w:sz w:val="24"/>
          <w:szCs w:val="24"/>
        </w:rPr>
        <w:t xml:space="preserve"> </w:t>
      </w:r>
      <w:proofErr w:type="spellStart"/>
      <w:r w:rsidRPr="006C0B16">
        <w:rPr>
          <w:color w:val="000000"/>
          <w:sz w:val="24"/>
          <w:szCs w:val="24"/>
        </w:rPr>
        <w:t>kèm</w:t>
      </w:r>
      <w:proofErr w:type="spellEnd"/>
      <w:r w:rsidRPr="006C0B16">
        <w:rPr>
          <w:color w:val="000000"/>
          <w:sz w:val="24"/>
          <w:szCs w:val="24"/>
        </w:rPr>
        <w:t xml:space="preserve"> </w:t>
      </w:r>
      <w:proofErr w:type="spellStart"/>
      <w:r w:rsidRPr="006C0B16">
        <w:rPr>
          <w:color w:val="000000"/>
          <w:sz w:val="24"/>
          <w:szCs w:val="24"/>
        </w:rPr>
        <w:t>theo</w:t>
      </w:r>
      <w:proofErr w:type="spellEnd"/>
      <w:r w:rsidRPr="006C0B16">
        <w:rPr>
          <w:color w:val="000000"/>
          <w:sz w:val="24"/>
          <w:szCs w:val="24"/>
        </w:rPr>
        <w:t xml:space="preserve"> </w:t>
      </w:r>
      <w:proofErr w:type="spellStart"/>
      <w:r w:rsidRPr="006C0B16">
        <w:rPr>
          <w:color w:val="000000"/>
          <w:sz w:val="24"/>
          <w:szCs w:val="24"/>
        </w:rPr>
        <w:t>gồm</w:t>
      </w:r>
      <w:proofErr w:type="spellEnd"/>
      <w:r w:rsidRPr="006C0B16">
        <w:rPr>
          <w:color w:val="000000"/>
          <w:sz w:val="24"/>
          <w:szCs w:val="24"/>
        </w:rPr>
        <w:t xml:space="preserve">: </w:t>
      </w:r>
    </w:p>
    <w:p w14:paraId="35C2C642"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chủ</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trương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đầu</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tư</w:t>
      </w:r>
      <w:proofErr w:type="spellEnd"/>
      <w:r w:rsidRPr="006C0B16">
        <w:rPr>
          <w:rFonts w:ascii="Times New Roman" w:hAnsi="Times New Roman"/>
          <w:color w:val="000000"/>
          <w:szCs w:val="26"/>
        </w:rPr>
        <w:t>;</w:t>
      </w:r>
      <w:proofErr w:type="gramEnd"/>
    </w:p>
    <w:p w14:paraId="0C3C9B8F"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vị</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lập</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kinh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tế</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kỹ</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thuật</w:t>
      </w:r>
      <w:proofErr w:type="spellEnd"/>
      <w:r w:rsidRPr="006C0B16">
        <w:rPr>
          <w:rFonts w:ascii="Times New Roman" w:hAnsi="Times New Roman"/>
          <w:color w:val="000000"/>
          <w:szCs w:val="26"/>
        </w:rPr>
        <w:t>;</w:t>
      </w:r>
      <w:proofErr w:type="gramEnd"/>
    </w:p>
    <w:p w14:paraId="0C287EAA" w14:textId="77777777" w:rsidR="00D94856" w:rsidRPr="006C0B16" w:rsidRDefault="00D94856" w:rsidP="00D94856">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vị</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thẩm</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tra</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kinh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tế</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kỹ</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thuật</w:t>
      </w:r>
      <w:proofErr w:type="spellEnd"/>
      <w:r w:rsidRPr="006C0B16">
        <w:rPr>
          <w:rFonts w:ascii="Times New Roman" w:hAnsi="Times New Roman"/>
          <w:color w:val="000000"/>
          <w:szCs w:val="26"/>
        </w:rPr>
        <w:t>;</w:t>
      </w:r>
      <w:proofErr w:type="gramEnd"/>
    </w:p>
    <w:p w14:paraId="088FFEB4"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kinh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tế</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kỹ</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thuật</w:t>
      </w:r>
      <w:proofErr w:type="spellEnd"/>
      <w:r w:rsidRPr="006C0B16">
        <w:rPr>
          <w:rFonts w:ascii="Times New Roman" w:hAnsi="Times New Roman"/>
          <w:color w:val="000000"/>
          <w:szCs w:val="26"/>
        </w:rPr>
        <w:t>;</w:t>
      </w:r>
      <w:proofErr w:type="gramEnd"/>
    </w:p>
    <w:p w14:paraId="172AE2AF"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dự</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toán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đầu</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tư</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xây</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dựng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trình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và</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bản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vẽ</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thiết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kế</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kèm</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theo</w:t>
      </w:r>
      <w:proofErr w:type="spellEnd"/>
      <w:r w:rsidRPr="006C0B16">
        <w:rPr>
          <w:rFonts w:ascii="Times New Roman" w:hAnsi="Times New Roman"/>
          <w:color w:val="000000"/>
          <w:szCs w:val="26"/>
        </w:rPr>
        <w:t>;</w:t>
      </w:r>
      <w:proofErr w:type="gramEnd"/>
      <w:r w:rsidRPr="006C0B16">
        <w:rPr>
          <w:rFonts w:ascii="Times New Roman" w:hAnsi="Times New Roman"/>
          <w:color w:val="000000"/>
          <w:szCs w:val="26"/>
        </w:rPr>
        <w:t xml:space="preserve"> </w:t>
      </w:r>
    </w:p>
    <w:p w14:paraId="63471C41"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Hồ</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sơ</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thiết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kế</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bản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vẽ</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thi</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dự</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toán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và</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tổng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dự</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toán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trình</w:t>
      </w:r>
      <w:proofErr w:type="spellEnd"/>
      <w:r w:rsidRPr="006C0B16">
        <w:rPr>
          <w:rFonts w:ascii="Times New Roman" w:hAnsi="Times New Roman"/>
          <w:color w:val="000000"/>
          <w:szCs w:val="26"/>
        </w:rPr>
        <w:t>;</w:t>
      </w:r>
      <w:proofErr w:type="gramEnd"/>
    </w:p>
    <w:p w14:paraId="3A13CACC" w14:textId="77777777" w:rsidR="00D94856" w:rsidRPr="006C0B16" w:rsidRDefault="00D94856" w:rsidP="00D94856">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thẩm</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tra</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kinh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tế</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kỹ</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thuật</w:t>
      </w:r>
      <w:proofErr w:type="spellEnd"/>
      <w:r w:rsidRPr="006C0B16">
        <w:rPr>
          <w:rFonts w:ascii="Times New Roman" w:hAnsi="Times New Roman"/>
          <w:color w:val="000000"/>
          <w:szCs w:val="26"/>
        </w:rPr>
        <w:t>;</w:t>
      </w:r>
      <w:proofErr w:type="gramEnd"/>
    </w:p>
    <w:p w14:paraId="2457BE24"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kế</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hoạch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đấu</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thầu</w:t>
      </w:r>
      <w:proofErr w:type="spellEnd"/>
      <w:r w:rsidRPr="006C0B16">
        <w:rPr>
          <w:rFonts w:ascii="Times New Roman" w:hAnsi="Times New Roman"/>
          <w:color w:val="000000"/>
          <w:szCs w:val="26"/>
        </w:rPr>
        <w:t>;</w:t>
      </w:r>
      <w:proofErr w:type="gramEnd"/>
    </w:p>
    <w:p w14:paraId="5526303C"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quả</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lựa</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chọn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hoặc</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chỉ</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nhà</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thầu</w:t>
      </w:r>
      <w:proofErr w:type="spellEnd"/>
      <w:r w:rsidRPr="006C0B16">
        <w:rPr>
          <w:rFonts w:ascii="Times New Roman" w:hAnsi="Times New Roman"/>
          <w:color w:val="000000"/>
          <w:szCs w:val="26"/>
        </w:rPr>
        <w:t>;</w:t>
      </w:r>
      <w:proofErr w:type="gramEnd"/>
    </w:p>
    <w:p w14:paraId="351560BD"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Dự</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toán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trình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đã</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được</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thẩm</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tra</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thẩm</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định</w:t>
      </w:r>
      <w:proofErr w:type="spellEnd"/>
      <w:r w:rsidRPr="006C0B16">
        <w:rPr>
          <w:rFonts w:ascii="Times New Roman" w:hAnsi="Times New Roman"/>
          <w:color w:val="000000"/>
          <w:szCs w:val="26"/>
        </w:rPr>
        <w:t>;</w:t>
      </w:r>
      <w:proofErr w:type="gramEnd"/>
    </w:p>
    <w:p w14:paraId="102CFE91"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Biên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bản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thương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thảo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Hợp</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đồng</w:t>
      </w:r>
      <w:proofErr w:type="spellEnd"/>
      <w:r w:rsidRPr="006C0B16">
        <w:rPr>
          <w:rFonts w:ascii="Times New Roman" w:hAnsi="Times New Roman"/>
          <w:color w:val="000000"/>
          <w:szCs w:val="26"/>
        </w:rPr>
        <w:t>;</w:t>
      </w:r>
      <w:proofErr w:type="gramEnd"/>
    </w:p>
    <w:p w14:paraId="292EB43A"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Hợp</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đồng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thi</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xây</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dựng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và</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Phụ</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lục</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giá</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tổng</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hợp</w:t>
      </w:r>
      <w:proofErr w:type="spellEnd"/>
      <w:r w:rsidRPr="006C0B16">
        <w:rPr>
          <w:rFonts w:ascii="Times New Roman" w:hAnsi="Times New Roman"/>
          <w:color w:val="000000"/>
          <w:szCs w:val="26"/>
        </w:rPr>
        <w:t>;</w:t>
      </w:r>
      <w:proofErr w:type="gramEnd"/>
    </w:p>
    <w:p w14:paraId="7FC4EDB5"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Các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điều</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chỉnh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bổ</w:t>
      </w:r>
      <w:proofErr w:type="spellEnd"/>
      <w:r w:rsidRPr="006C0B16">
        <w:rPr>
          <w:rFonts w:ascii="Times New Roman" w:hAnsi="Times New Roman"/>
          <w:color w:val="000000"/>
          <w:szCs w:val="26"/>
        </w:rPr>
        <w:t xml:space="preserve"> sung </w:t>
      </w:r>
      <w:proofErr w:type="spellStart"/>
      <w:r w:rsidRPr="006C0B16">
        <w:rPr>
          <w:rFonts w:ascii="Times New Roman" w:hAnsi="Times New Roman"/>
          <w:color w:val="000000"/>
          <w:szCs w:val="26"/>
        </w:rPr>
        <w:t>khác</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nếu</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có</w:t>
      </w:r>
      <w:proofErr w:type="spellEnd"/>
      <w:r w:rsidRPr="006C0B16">
        <w:rPr>
          <w:rFonts w:ascii="Times New Roman" w:hAnsi="Times New Roman"/>
          <w:color w:val="000000"/>
          <w:szCs w:val="26"/>
        </w:rPr>
        <w:t>).</w:t>
      </w:r>
    </w:p>
    <w:p w14:paraId="40E03463" w14:textId="77777777" w:rsidR="00091E6F" w:rsidRPr="006C0B16" w:rsidRDefault="00091E6F" w:rsidP="00091E6F">
      <w:pPr>
        <w:pStyle w:val="BodyTextIndent"/>
        <w:tabs>
          <w:tab w:val="left" w:pos="3635"/>
        </w:tabs>
        <w:adjustRightInd w:val="0"/>
        <w:spacing w:before="60"/>
        <w:ind w:firstLine="0"/>
        <w:rPr>
          <w:color w:val="000000"/>
        </w:rPr>
      </w:pPr>
    </w:p>
    <w:p w14:paraId="744688B6" w14:textId="77777777" w:rsidR="00091E6F" w:rsidRPr="006C0B16" w:rsidRDefault="00091E6F" w:rsidP="00091E6F">
      <w:pPr>
        <w:spacing w:line="340" w:lineRule="exact"/>
        <w:rPr>
          <w:b/>
          <w:bCs/>
          <w:color w:val="000000"/>
          <w:sz w:val="24"/>
          <w:szCs w:val="24"/>
        </w:rPr>
      </w:pPr>
      <w:r w:rsidRPr="006C0B16">
        <w:rPr>
          <w:b/>
          <w:bCs/>
          <w:color w:val="000000"/>
          <w:sz w:val="24"/>
          <w:szCs w:val="24"/>
        </w:rPr>
        <w:br w:type="page"/>
      </w:r>
      <w:r w:rsidRPr="006C0B16">
        <w:rPr>
          <w:b/>
          <w:bCs/>
          <w:color w:val="000000"/>
          <w:sz w:val="24"/>
          <w:szCs w:val="24"/>
        </w:rPr>
        <w:lastRenderedPageBreak/>
        <w:t>5.2 QUY TRÌNH THANH TOÁN KHỐI LƯỢNG HOÀN THÀNH (HOẶC HOÀN THÀNH THEO GIAI ĐOẠN)</w:t>
      </w:r>
    </w:p>
    <w:p w14:paraId="50F7AAA6" w14:textId="77777777" w:rsidR="00091E6F" w:rsidRPr="006C0B16" w:rsidRDefault="00091E6F" w:rsidP="00091E6F">
      <w:pPr>
        <w:spacing w:line="340" w:lineRule="exact"/>
        <w:rPr>
          <w:b/>
          <w:bCs/>
          <w:color w:val="000000"/>
          <w:sz w:val="24"/>
          <w:szCs w:val="24"/>
        </w:rPr>
      </w:pPr>
    </w:p>
    <w:p w14:paraId="485A77F3" w14:textId="77777777" w:rsidR="00091E6F" w:rsidRPr="006C0B16" w:rsidRDefault="00000000" w:rsidP="00091E6F">
      <w:pPr>
        <w:ind w:firstLine="720"/>
        <w:rPr>
          <w:color w:val="000000"/>
        </w:rPr>
      </w:pPr>
      <w:r>
        <w:rPr>
          <w:color w:val="000000"/>
        </w:rPr>
        <w:pict w14:anchorId="510E0EDE">
          <v:rect id="_x0000_s1260" style="position:absolute;left:0;text-align:left;margin-left:76.8pt;margin-top:48.95pt;width:124.4pt;height:176.2pt;z-index:7" strokecolor="#007a48" strokeweight="1.5pt">
            <v:textbox style="mso-next-textbox:#_x0000_s1260">
              <w:txbxContent>
                <w:p w14:paraId="4E9B3423" w14:textId="77777777" w:rsidR="00365AC0" w:rsidRDefault="00365AC0" w:rsidP="00091E6F">
                  <w:pPr>
                    <w:adjustRightInd w:val="0"/>
                    <w:snapToGrid w:val="0"/>
                    <w:spacing w:before="60"/>
                    <w:jc w:val="both"/>
                    <w:rPr>
                      <w:sz w:val="24"/>
                      <w:szCs w:val="24"/>
                    </w:rPr>
                  </w:pPr>
                  <w:r>
                    <w:rPr>
                      <w:sz w:val="24"/>
                      <w:szCs w:val="24"/>
                    </w:rPr>
                    <w:t xml:space="preserve">1. Giấy đề nghị thanh </w:t>
                  </w:r>
                  <w:proofErr w:type="gramStart"/>
                  <w:r>
                    <w:rPr>
                      <w:sz w:val="24"/>
                      <w:szCs w:val="24"/>
                    </w:rPr>
                    <w:t>toán;</w:t>
                  </w:r>
                  <w:proofErr w:type="gramEnd"/>
                </w:p>
                <w:p w14:paraId="332C0399" w14:textId="77777777" w:rsidR="00365AC0" w:rsidRDefault="00365AC0" w:rsidP="00091E6F">
                  <w:pPr>
                    <w:adjustRightInd w:val="0"/>
                    <w:snapToGrid w:val="0"/>
                    <w:spacing w:before="60"/>
                    <w:jc w:val="both"/>
                    <w:rPr>
                      <w:color w:val="FF0000"/>
                      <w:sz w:val="24"/>
                      <w:szCs w:val="24"/>
                    </w:rPr>
                  </w:pPr>
                  <w:r>
                    <w:rPr>
                      <w:sz w:val="24"/>
                      <w:szCs w:val="24"/>
                    </w:rPr>
                    <w:t>2</w:t>
                  </w:r>
                  <w:r w:rsidRPr="006C0B16">
                    <w:rPr>
                      <w:color w:val="000000"/>
                      <w:sz w:val="24"/>
                      <w:szCs w:val="24"/>
                    </w:rPr>
                    <w:t>. Hồ sơ nghiệm thu, quyết toán công trình</w:t>
                  </w:r>
                </w:p>
                <w:p w14:paraId="3A92D91A" w14:textId="77777777" w:rsidR="00365AC0" w:rsidRDefault="00365AC0" w:rsidP="00091E6F">
                  <w:pPr>
                    <w:adjustRightInd w:val="0"/>
                    <w:snapToGrid w:val="0"/>
                    <w:spacing w:before="60"/>
                    <w:jc w:val="both"/>
                    <w:rPr>
                      <w:i/>
                      <w:sz w:val="24"/>
                      <w:szCs w:val="24"/>
                    </w:rPr>
                  </w:pPr>
                  <w:r>
                    <w:rPr>
                      <w:sz w:val="24"/>
                      <w:szCs w:val="24"/>
                    </w:rPr>
                    <w:t>3.</w:t>
                  </w:r>
                  <w:r>
                    <w:rPr>
                      <w:i/>
                      <w:sz w:val="24"/>
                      <w:szCs w:val="24"/>
                    </w:rPr>
                    <w:t xml:space="preserve"> </w:t>
                  </w:r>
                  <w:r>
                    <w:rPr>
                      <w:sz w:val="24"/>
                      <w:szCs w:val="24"/>
                    </w:rPr>
                    <w:t xml:space="preserve">Bảo lãnh bảo </w:t>
                  </w:r>
                  <w:proofErr w:type="gramStart"/>
                  <w:r>
                    <w:rPr>
                      <w:sz w:val="24"/>
                      <w:szCs w:val="24"/>
                    </w:rPr>
                    <w:t>hành;</w:t>
                  </w:r>
                  <w:proofErr w:type="gramEnd"/>
                </w:p>
                <w:p w14:paraId="2E9F9017" w14:textId="77777777" w:rsidR="00365AC0" w:rsidRDefault="00365AC0" w:rsidP="00091E6F">
                  <w:pPr>
                    <w:pStyle w:val="BodyTextIndent"/>
                    <w:tabs>
                      <w:tab w:val="left" w:pos="3635"/>
                    </w:tabs>
                    <w:adjustRightInd w:val="0"/>
                    <w:spacing w:before="60"/>
                    <w:ind w:left="57" w:firstLine="0"/>
                    <w:rPr>
                      <w:rFonts w:ascii="Times New Roman" w:hAnsi="Times New Roman"/>
                      <w:i w:val="0"/>
                      <w:sz w:val="24"/>
                      <w:szCs w:val="24"/>
                    </w:rPr>
                  </w:pPr>
                  <w:r>
                    <w:rPr>
                      <w:rFonts w:ascii="Times New Roman" w:hAnsi="Times New Roman"/>
                      <w:i w:val="0"/>
                      <w:sz w:val="24"/>
                      <w:szCs w:val="24"/>
                    </w:rPr>
                    <w:t>4. Chuyển Phòng KH-</w:t>
                  </w:r>
                  <w:proofErr w:type="gramStart"/>
                  <w:r>
                    <w:rPr>
                      <w:rFonts w:ascii="Times New Roman" w:hAnsi="Times New Roman"/>
                      <w:i w:val="0"/>
                      <w:sz w:val="24"/>
                      <w:szCs w:val="24"/>
                    </w:rPr>
                    <w:t>TC;</w:t>
                  </w:r>
                  <w:proofErr w:type="gramEnd"/>
                </w:p>
                <w:p w14:paraId="3A678D6F" w14:textId="77777777" w:rsidR="00365AC0" w:rsidRDefault="00365AC0" w:rsidP="00091E6F">
                  <w:pPr>
                    <w:pStyle w:val="BodyTextIndent"/>
                    <w:tabs>
                      <w:tab w:val="left" w:pos="3635"/>
                    </w:tabs>
                    <w:adjustRightInd w:val="0"/>
                    <w:spacing w:before="60"/>
                    <w:ind w:left="57" w:firstLine="0"/>
                    <w:rPr>
                      <w:rFonts w:ascii="Times New Roman" w:hAnsi="Times New Roman"/>
                      <w:i w:val="0"/>
                      <w:sz w:val="24"/>
                      <w:szCs w:val="24"/>
                    </w:rPr>
                  </w:pPr>
                  <w:r>
                    <w:rPr>
                      <w:rFonts w:ascii="Times New Roman" w:hAnsi="Times New Roman"/>
                      <w:i w:val="0"/>
                      <w:sz w:val="24"/>
                      <w:szCs w:val="24"/>
                    </w:rPr>
                    <w:t>5. K</w:t>
                  </w:r>
                  <w:ins w:id="2222" w:author="Xuan-Tu Tran" w:date="2020-09-09T11:11:00Z">
                    <w:r>
                      <w:rPr>
                        <w:rFonts w:ascii="Times New Roman" w:hAnsi="Times New Roman"/>
                        <w:i w:val="0"/>
                        <w:sz w:val="24"/>
                        <w:szCs w:val="24"/>
                      </w:rPr>
                      <w:t>ý</w:t>
                    </w:r>
                  </w:ins>
                  <w:del w:id="2223" w:author="Xuan-Tu Tran" w:date="2020-09-09T11:11:00Z">
                    <w:r w:rsidDel="005A3BE6">
                      <w:rPr>
                        <w:rFonts w:ascii="Times New Roman" w:hAnsi="Times New Roman"/>
                        <w:i w:val="0"/>
                        <w:sz w:val="24"/>
                        <w:szCs w:val="24"/>
                      </w:rPr>
                      <w:delText>í</w:delText>
                    </w:r>
                  </w:del>
                  <w:r>
                    <w:rPr>
                      <w:rFonts w:ascii="Times New Roman" w:hAnsi="Times New Roman"/>
                      <w:i w:val="0"/>
                      <w:sz w:val="24"/>
                      <w:szCs w:val="24"/>
                    </w:rPr>
                    <w:t xml:space="preserve"> xác nhận.</w:t>
                  </w:r>
                </w:p>
              </w:txbxContent>
            </v:textbox>
          </v:rect>
        </w:pict>
      </w:r>
      <w:r>
        <w:rPr>
          <w:color w:val="000000"/>
        </w:rPr>
        <w:pict w14:anchorId="235D4BCB">
          <v:rect id="_x0000_s1261" style="position:absolute;left:0;text-align:left;margin-left:229.05pt;margin-top:50.55pt;width:131.95pt;height:173pt;z-index:8" strokecolor="#007a48" strokeweight="1.5pt">
            <v:textbox style="mso-next-textbox:#_x0000_s1261">
              <w:txbxContent>
                <w:p w14:paraId="569D9DAC" w14:textId="77777777" w:rsidR="00365AC0" w:rsidRDefault="00365AC0" w:rsidP="00091E6F">
                  <w:pPr>
                    <w:spacing w:before="120"/>
                    <w:rPr>
                      <w:sz w:val="24"/>
                      <w:szCs w:val="24"/>
                    </w:rPr>
                  </w:pPr>
                  <w:r>
                    <w:rPr>
                      <w:sz w:val="24"/>
                      <w:szCs w:val="24"/>
                    </w:rPr>
                    <w:t>1. Tiếp nhận, kiểm tra sự phù hợp của hồ sơ và ký nháy khi hồ sơ hợp lệ (nếu hồ sơ chưa hợp lệ thì trả lại CB Phòng HCQT</w:t>
                  </w:r>
                  <w:proofErr w:type="gramStart"/>
                  <w:r>
                    <w:rPr>
                      <w:sz w:val="24"/>
                      <w:szCs w:val="24"/>
                    </w:rPr>
                    <w:t>);</w:t>
                  </w:r>
                  <w:proofErr w:type="gramEnd"/>
                </w:p>
                <w:p w14:paraId="77B6A0A1" w14:textId="77777777" w:rsidR="00365AC0" w:rsidRDefault="00365AC0" w:rsidP="00091E6F">
                  <w:pPr>
                    <w:spacing w:before="120"/>
                    <w:rPr>
                      <w:sz w:val="24"/>
                      <w:szCs w:val="24"/>
                    </w:rPr>
                  </w:pPr>
                  <w:r>
                    <w:rPr>
                      <w:sz w:val="24"/>
                      <w:szCs w:val="24"/>
                    </w:rPr>
                    <w:t xml:space="preserve">2. Trình duyệt Kế toán </w:t>
                  </w:r>
                  <w:proofErr w:type="gramStart"/>
                  <w:r>
                    <w:rPr>
                      <w:sz w:val="24"/>
                      <w:szCs w:val="24"/>
                    </w:rPr>
                    <w:t>trưởng;</w:t>
                  </w:r>
                  <w:proofErr w:type="gramEnd"/>
                </w:p>
                <w:p w14:paraId="343D35D4" w14:textId="77777777" w:rsidR="00365AC0" w:rsidRDefault="00365AC0" w:rsidP="00091E6F">
                  <w:pPr>
                    <w:spacing w:before="120"/>
                    <w:rPr>
                      <w:sz w:val="24"/>
                      <w:szCs w:val="24"/>
                    </w:rPr>
                  </w:pPr>
                  <w:r>
                    <w:rPr>
                      <w:sz w:val="24"/>
                      <w:szCs w:val="24"/>
                    </w:rPr>
                    <w:t>3. Chuyển hồ sơ trình ký BGH.</w:t>
                  </w:r>
                </w:p>
                <w:p w14:paraId="2B46CAE0" w14:textId="77777777" w:rsidR="00365AC0" w:rsidRDefault="00365AC0" w:rsidP="00091E6F">
                  <w:pPr>
                    <w:spacing w:before="120" w:after="60"/>
                    <w:jc w:val="center"/>
                    <w:rPr>
                      <w:sz w:val="24"/>
                      <w:szCs w:val="24"/>
                    </w:rPr>
                  </w:pPr>
                </w:p>
                <w:p w14:paraId="55E1CA71" w14:textId="77777777" w:rsidR="00365AC0" w:rsidRDefault="00365AC0" w:rsidP="00091E6F">
                  <w:pPr>
                    <w:spacing w:before="120" w:after="60"/>
                    <w:jc w:val="center"/>
                    <w:rPr>
                      <w:sz w:val="24"/>
                      <w:szCs w:val="24"/>
                    </w:rPr>
                  </w:pPr>
                </w:p>
                <w:p w14:paraId="52202D70" w14:textId="77777777" w:rsidR="00365AC0" w:rsidRDefault="00365AC0" w:rsidP="00091E6F">
                  <w:pPr>
                    <w:spacing w:before="120" w:after="60"/>
                    <w:jc w:val="center"/>
                    <w:rPr>
                      <w:sz w:val="24"/>
                      <w:szCs w:val="24"/>
                    </w:rPr>
                  </w:pPr>
                </w:p>
                <w:p w14:paraId="377BFA1B" w14:textId="77777777" w:rsidR="00365AC0" w:rsidRDefault="00365AC0" w:rsidP="00091E6F">
                  <w:pPr>
                    <w:spacing w:before="120" w:after="60"/>
                    <w:jc w:val="center"/>
                    <w:rPr>
                      <w:sz w:val="24"/>
                      <w:szCs w:val="24"/>
                    </w:rPr>
                  </w:pPr>
                  <w:r>
                    <w:rPr>
                      <w:sz w:val="24"/>
                      <w:szCs w:val="24"/>
                    </w:rPr>
                    <w:t>(3 ngày)</w:t>
                  </w:r>
                </w:p>
              </w:txbxContent>
            </v:textbox>
          </v:rect>
        </w:pict>
      </w:r>
      <w:r>
        <w:rPr>
          <w:color w:val="000000"/>
        </w:rPr>
        <w:pict w14:anchorId="4D3168DC">
          <v:rect id="_x0000_s1262" style="position:absolute;left:0;text-align:left;margin-left:389.55pt;margin-top:49.35pt;width:117.55pt;height:173pt;z-index:9" strokecolor="#007a48" strokeweight="1.5pt">
            <v:textbox style="mso-next-textbox:#_x0000_s1262">
              <w:txbxContent>
                <w:p w14:paraId="0C5ED8F3" w14:textId="77777777" w:rsidR="00365AC0" w:rsidRDefault="00365AC0" w:rsidP="00091E6F">
                  <w:pPr>
                    <w:numPr>
                      <w:ilvl w:val="0"/>
                      <w:numId w:val="39"/>
                    </w:numPr>
                    <w:spacing w:before="60" w:after="60"/>
                    <w:ind w:left="180" w:hanging="270"/>
                    <w:jc w:val="both"/>
                    <w:rPr>
                      <w:sz w:val="24"/>
                      <w:szCs w:val="24"/>
                    </w:rPr>
                  </w:pPr>
                  <w:r>
                    <w:rPr>
                      <w:sz w:val="24"/>
                      <w:szCs w:val="24"/>
                    </w:rPr>
                    <w:t xml:space="preserve">BGH ký duyệt thanh </w:t>
                  </w:r>
                  <w:proofErr w:type="gramStart"/>
                  <w:r>
                    <w:rPr>
                      <w:sz w:val="24"/>
                      <w:szCs w:val="24"/>
                    </w:rPr>
                    <w:t>toán;</w:t>
                  </w:r>
                  <w:proofErr w:type="gramEnd"/>
                </w:p>
                <w:p w14:paraId="2DB5A963" w14:textId="77777777" w:rsidR="00365AC0" w:rsidRDefault="00365AC0" w:rsidP="00091E6F">
                  <w:pPr>
                    <w:numPr>
                      <w:ilvl w:val="0"/>
                      <w:numId w:val="39"/>
                    </w:numPr>
                    <w:spacing w:before="60" w:after="60"/>
                    <w:ind w:left="180" w:hanging="270"/>
                    <w:jc w:val="both"/>
                    <w:rPr>
                      <w:sz w:val="24"/>
                      <w:szCs w:val="24"/>
                    </w:rPr>
                  </w:pPr>
                  <w:r>
                    <w:rPr>
                      <w:sz w:val="24"/>
                      <w:szCs w:val="24"/>
                    </w:rPr>
                    <w:t>Trả hồ sơ về Phòng KHTC.</w:t>
                  </w:r>
                </w:p>
                <w:p w14:paraId="2D2FFCE7" w14:textId="77777777" w:rsidR="00365AC0" w:rsidRDefault="00365AC0" w:rsidP="00091E6F">
                  <w:pPr>
                    <w:spacing w:before="60" w:after="60"/>
                    <w:jc w:val="center"/>
                    <w:rPr>
                      <w:sz w:val="24"/>
                      <w:szCs w:val="24"/>
                    </w:rPr>
                  </w:pPr>
                </w:p>
              </w:txbxContent>
            </v:textbox>
          </v:rect>
        </w:pict>
      </w:r>
      <w:r>
        <w:rPr>
          <w:color w:val="000000"/>
        </w:rPr>
        <w:pict w14:anchorId="7B90B003">
          <v:rect id="_x0000_s1263" style="position:absolute;left:0;text-align:left;margin-left:76.8pt;margin-top:9pt;width:124.4pt;height:42.5pt;z-index:10" strokecolor="#583f3b" strokeweight="1.5pt">
            <v:textbox style="mso-next-textbox:#_x0000_s1263">
              <w:txbxContent>
                <w:p w14:paraId="71E5057E" w14:textId="77777777" w:rsidR="00365AC0" w:rsidRDefault="00365AC0" w:rsidP="00091E6F">
                  <w:pPr>
                    <w:spacing w:before="60" w:after="60"/>
                    <w:jc w:val="center"/>
                    <w:rPr>
                      <w:b/>
                      <w:color w:val="583F3B"/>
                      <w:sz w:val="24"/>
                      <w:szCs w:val="24"/>
                    </w:rPr>
                  </w:pPr>
                  <w:r>
                    <w:rPr>
                      <w:b/>
                      <w:color w:val="583F3B"/>
                      <w:sz w:val="24"/>
                      <w:szCs w:val="24"/>
                    </w:rPr>
                    <w:t>Phòng Hành chính Quản trị</w:t>
                  </w:r>
                </w:p>
              </w:txbxContent>
            </v:textbox>
          </v:rect>
        </w:pict>
      </w:r>
      <w:r>
        <w:rPr>
          <w:color w:val="000000"/>
        </w:rPr>
        <w:pict w14:anchorId="78BD5919">
          <v:rect id="_x0000_s1264" style="position:absolute;left:0;text-align:left;margin-left:229.05pt;margin-top:9pt;width:131.95pt;height:42.5pt;z-index:11" strokecolor="#583f3b" strokeweight="1.5pt">
            <v:textbox style="mso-next-textbox:#_x0000_s1264">
              <w:txbxContent>
                <w:p w14:paraId="6B47CE3E" w14:textId="77777777" w:rsidR="00365AC0" w:rsidRDefault="00365AC0" w:rsidP="00091E6F">
                  <w:pPr>
                    <w:spacing w:before="60" w:after="60"/>
                    <w:jc w:val="center"/>
                    <w:rPr>
                      <w:b/>
                      <w:color w:val="583F3B"/>
                      <w:sz w:val="24"/>
                      <w:szCs w:val="24"/>
                    </w:rPr>
                  </w:pPr>
                  <w:r>
                    <w:rPr>
                      <w:b/>
                      <w:color w:val="583F3B"/>
                      <w:sz w:val="24"/>
                      <w:szCs w:val="24"/>
                    </w:rPr>
                    <w:t>Phòng Kế hoạch – Tài chính</w:t>
                  </w:r>
                </w:p>
              </w:txbxContent>
            </v:textbox>
          </v:rect>
        </w:pict>
      </w:r>
      <w:r>
        <w:rPr>
          <w:color w:val="000000"/>
        </w:rPr>
        <w:pict w14:anchorId="13101796">
          <v:rect id="_x0000_s1265" style="position:absolute;left:0;text-align:left;margin-left:389.55pt;margin-top:7.5pt;width:117.55pt;height:44pt;z-index:12" strokecolor="#583f3b" strokeweight="1.5pt">
            <v:textbox style="mso-next-textbox:#_x0000_s1265">
              <w:txbxContent>
                <w:p w14:paraId="2CE048EE" w14:textId="77777777" w:rsidR="00365AC0" w:rsidRDefault="00365AC0" w:rsidP="00091E6F">
                  <w:pPr>
                    <w:spacing w:before="60" w:after="60"/>
                    <w:jc w:val="center"/>
                    <w:rPr>
                      <w:b/>
                      <w:color w:val="583F3B"/>
                      <w:sz w:val="2"/>
                      <w:szCs w:val="24"/>
                    </w:rPr>
                  </w:pPr>
                </w:p>
                <w:p w14:paraId="335A93CD" w14:textId="77777777" w:rsidR="00365AC0" w:rsidRDefault="00365AC0" w:rsidP="00091E6F">
                  <w:pPr>
                    <w:jc w:val="center"/>
                    <w:rPr>
                      <w:b/>
                      <w:color w:val="583F3B"/>
                      <w:sz w:val="24"/>
                      <w:szCs w:val="24"/>
                    </w:rPr>
                  </w:pPr>
                  <w:r>
                    <w:rPr>
                      <w:b/>
                      <w:color w:val="583F3B"/>
                      <w:sz w:val="24"/>
                      <w:szCs w:val="24"/>
                    </w:rPr>
                    <w:t>Ban Giám hiệu</w:t>
                  </w:r>
                </w:p>
                <w:p w14:paraId="34E4E1EF" w14:textId="77777777" w:rsidR="00365AC0" w:rsidRDefault="00365AC0" w:rsidP="00091E6F">
                  <w:pPr>
                    <w:spacing w:before="60" w:after="60"/>
                    <w:jc w:val="center"/>
                    <w:rPr>
                      <w:color w:val="583F3B"/>
                    </w:rPr>
                  </w:pPr>
                </w:p>
              </w:txbxContent>
            </v:textbox>
          </v:rect>
        </w:pict>
      </w:r>
      <w:r>
        <w:rPr>
          <w:color w:val="000000"/>
        </w:rPr>
        <w:pict w14:anchorId="6B658093">
          <v:rect id="_x0000_s1266" style="position:absolute;left:0;text-align:left;margin-left:539.85pt;margin-top:55pt;width:108.15pt;height:170.15pt;z-index:13" strokecolor="#007a48" strokeweight="1.5pt">
            <v:textbox style="mso-next-textbox:#_x0000_s1266">
              <w:txbxContent>
                <w:p w14:paraId="168B4ECD" w14:textId="77777777" w:rsidR="00365AC0" w:rsidRDefault="00365AC0" w:rsidP="00091E6F">
                  <w:pPr>
                    <w:spacing w:before="60" w:after="60"/>
                    <w:ind w:left="90"/>
                    <w:jc w:val="both"/>
                    <w:rPr>
                      <w:sz w:val="24"/>
                      <w:szCs w:val="24"/>
                    </w:rPr>
                  </w:pPr>
                  <w:r>
                    <w:rPr>
                      <w:sz w:val="24"/>
                      <w:szCs w:val="24"/>
                    </w:rPr>
                    <w:t xml:space="preserve">1. Chuyển cho kế toán viên phụ trách làm thủ tục chuyển </w:t>
                  </w:r>
                  <w:proofErr w:type="gramStart"/>
                  <w:r>
                    <w:rPr>
                      <w:sz w:val="24"/>
                      <w:szCs w:val="24"/>
                    </w:rPr>
                    <w:t>khoản;</w:t>
                  </w:r>
                  <w:proofErr w:type="gramEnd"/>
                </w:p>
                <w:p w14:paraId="795ADAE5" w14:textId="77777777" w:rsidR="00365AC0" w:rsidRDefault="00365AC0" w:rsidP="00091E6F">
                  <w:pPr>
                    <w:spacing w:before="60" w:after="60"/>
                    <w:ind w:left="90"/>
                    <w:jc w:val="both"/>
                    <w:rPr>
                      <w:sz w:val="24"/>
                      <w:szCs w:val="24"/>
                    </w:rPr>
                  </w:pPr>
                  <w:r>
                    <w:rPr>
                      <w:sz w:val="24"/>
                      <w:szCs w:val="24"/>
                    </w:rPr>
                    <w:t>2. Thông báo cho bên B (nếu cần).</w:t>
                  </w:r>
                </w:p>
                <w:p w14:paraId="2D8C8DE3" w14:textId="77777777" w:rsidR="00365AC0" w:rsidRDefault="00365AC0" w:rsidP="00091E6F">
                  <w:pPr>
                    <w:spacing w:before="60" w:after="60"/>
                    <w:ind w:left="90"/>
                    <w:jc w:val="both"/>
                    <w:rPr>
                      <w:sz w:val="24"/>
                      <w:szCs w:val="24"/>
                    </w:rPr>
                  </w:pPr>
                </w:p>
                <w:p w14:paraId="042BF956" w14:textId="77777777" w:rsidR="00365AC0" w:rsidRDefault="00365AC0" w:rsidP="00091E6F">
                  <w:pPr>
                    <w:spacing w:before="60" w:after="60"/>
                    <w:ind w:left="90"/>
                    <w:jc w:val="center"/>
                    <w:rPr>
                      <w:sz w:val="24"/>
                      <w:szCs w:val="24"/>
                    </w:rPr>
                  </w:pPr>
                </w:p>
              </w:txbxContent>
            </v:textbox>
          </v:rect>
        </w:pict>
      </w:r>
      <w:r>
        <w:rPr>
          <w:color w:val="000000"/>
        </w:rPr>
        <w:pict w14:anchorId="30027240">
          <v:rect id="_x0000_s1267" style="position:absolute;left:0;text-align:left;margin-left:539.85pt;margin-top:9pt;width:108.15pt;height:47.75pt;z-index:14" strokecolor="#583f3b" strokeweight="1.5pt">
            <v:textbox style="mso-next-textbox:#_x0000_s1267">
              <w:txbxContent>
                <w:p w14:paraId="44D3FADA" w14:textId="77777777" w:rsidR="00365AC0" w:rsidRDefault="00365AC0" w:rsidP="00091E6F">
                  <w:pPr>
                    <w:spacing w:before="60" w:after="60"/>
                    <w:jc w:val="center"/>
                    <w:rPr>
                      <w:b/>
                      <w:color w:val="583F3B"/>
                      <w:sz w:val="2"/>
                      <w:szCs w:val="24"/>
                    </w:rPr>
                  </w:pPr>
                </w:p>
                <w:p w14:paraId="134B4F05" w14:textId="77777777" w:rsidR="00365AC0" w:rsidRDefault="00365AC0" w:rsidP="00091E6F">
                  <w:pPr>
                    <w:spacing w:before="60" w:after="60"/>
                    <w:jc w:val="center"/>
                    <w:rPr>
                      <w:b/>
                      <w:color w:val="583F3B"/>
                      <w:sz w:val="24"/>
                      <w:szCs w:val="24"/>
                    </w:rPr>
                  </w:pPr>
                  <w:r>
                    <w:rPr>
                      <w:b/>
                      <w:color w:val="583F3B"/>
                      <w:sz w:val="24"/>
                      <w:szCs w:val="24"/>
                    </w:rPr>
                    <w:t>Phòng Kế hoạch – Tài chính</w:t>
                  </w:r>
                </w:p>
              </w:txbxContent>
            </v:textbox>
          </v:rect>
        </w:pict>
      </w:r>
      <w:r>
        <w:rPr>
          <w:color w:val="000000"/>
        </w:rPr>
        <w:pict w14:anchorId="68E5DBFC">
          <v:line id="_x0000_s1268" style="position:absolute;left:0;text-align:left;z-index:15" from="201.2pt,23.05pt" to="229.05pt,23.05pt" strokecolor="#583f3b" strokeweight="1pt">
            <v:stroke endarrow="block"/>
          </v:line>
        </w:pict>
      </w:r>
      <w:r>
        <w:rPr>
          <w:color w:val="000000"/>
        </w:rPr>
        <w:pict w14:anchorId="55355179">
          <v:line id="_x0000_s1269" style="position:absolute;left:0;text-align:left;z-index:16" from="359.55pt,23.05pt" to="389.55pt,23.05pt" strokecolor="#583f3b" strokeweight="1pt">
            <v:stroke endarrow="block"/>
          </v:line>
        </w:pict>
      </w:r>
      <w:r>
        <w:rPr>
          <w:color w:val="000000"/>
        </w:rPr>
        <w:pict w14:anchorId="7983839E">
          <v:line id="_x0000_s1270" style="position:absolute;left:0;text-align:left;z-index:17" from="507.1pt,23.05pt" to="539.85pt,23.05pt" strokecolor="#583f3b" strokeweight="1pt">
            <v:stroke endarrow="block"/>
          </v:line>
        </w:pict>
      </w:r>
    </w:p>
    <w:p w14:paraId="51B8705B" w14:textId="77777777" w:rsidR="00091E6F" w:rsidRPr="006C0B16" w:rsidRDefault="00091E6F" w:rsidP="00091E6F">
      <w:pPr>
        <w:rPr>
          <w:color w:val="000000"/>
        </w:rPr>
      </w:pPr>
    </w:p>
    <w:p w14:paraId="2BBB2D0D" w14:textId="77777777" w:rsidR="00091E6F" w:rsidRPr="006C0B16" w:rsidRDefault="00091E6F" w:rsidP="00091E6F">
      <w:pPr>
        <w:rPr>
          <w:color w:val="000000"/>
        </w:rPr>
      </w:pPr>
    </w:p>
    <w:p w14:paraId="46BC04F8" w14:textId="77777777" w:rsidR="00091E6F" w:rsidRPr="006C0B16" w:rsidRDefault="00091E6F" w:rsidP="00091E6F">
      <w:pPr>
        <w:rPr>
          <w:color w:val="000000"/>
        </w:rPr>
      </w:pPr>
    </w:p>
    <w:p w14:paraId="36176F3E" w14:textId="77777777" w:rsidR="00091E6F" w:rsidRPr="006C0B16" w:rsidRDefault="00091E6F" w:rsidP="00091E6F">
      <w:pPr>
        <w:rPr>
          <w:color w:val="000000"/>
        </w:rPr>
      </w:pPr>
    </w:p>
    <w:p w14:paraId="3C136C80" w14:textId="77777777" w:rsidR="00091E6F" w:rsidRPr="006C0B16" w:rsidRDefault="00091E6F" w:rsidP="00091E6F">
      <w:pPr>
        <w:rPr>
          <w:color w:val="000000"/>
        </w:rPr>
      </w:pPr>
    </w:p>
    <w:p w14:paraId="50362F35" w14:textId="77777777" w:rsidR="00091E6F" w:rsidRPr="006C0B16" w:rsidRDefault="00091E6F" w:rsidP="00091E6F">
      <w:pPr>
        <w:tabs>
          <w:tab w:val="left" w:pos="11880"/>
        </w:tabs>
        <w:rPr>
          <w:color w:val="000000"/>
        </w:rPr>
      </w:pPr>
    </w:p>
    <w:p w14:paraId="49BDF3BF" w14:textId="77777777" w:rsidR="00091E6F" w:rsidRPr="006C0B16" w:rsidRDefault="00091E6F" w:rsidP="00091E6F">
      <w:pPr>
        <w:spacing w:before="60" w:after="60"/>
        <w:rPr>
          <w:color w:val="000000"/>
        </w:rPr>
      </w:pPr>
    </w:p>
    <w:p w14:paraId="173CCB05" w14:textId="77777777" w:rsidR="00091E6F" w:rsidRPr="006C0B16" w:rsidRDefault="00091E6F" w:rsidP="00091E6F">
      <w:pPr>
        <w:spacing w:before="60" w:after="60"/>
        <w:rPr>
          <w:color w:val="000000"/>
        </w:rPr>
      </w:pPr>
    </w:p>
    <w:p w14:paraId="1245301F" w14:textId="77777777" w:rsidR="00091E6F" w:rsidRPr="006C0B16" w:rsidRDefault="00091E6F" w:rsidP="00091E6F">
      <w:pPr>
        <w:spacing w:before="60" w:after="60"/>
        <w:rPr>
          <w:color w:val="000000"/>
        </w:rPr>
      </w:pPr>
    </w:p>
    <w:p w14:paraId="0353DCAC" w14:textId="77777777" w:rsidR="00091E6F" w:rsidRPr="006C0B16" w:rsidRDefault="00091E6F" w:rsidP="00091E6F">
      <w:pPr>
        <w:spacing w:before="60" w:after="60"/>
        <w:rPr>
          <w:color w:val="000000"/>
        </w:rPr>
      </w:pPr>
    </w:p>
    <w:p w14:paraId="434569EE" w14:textId="77777777" w:rsidR="00091E6F" w:rsidRPr="006C0B16" w:rsidRDefault="00091E6F" w:rsidP="00091E6F">
      <w:pPr>
        <w:spacing w:before="60" w:after="60"/>
        <w:rPr>
          <w:color w:val="000000"/>
        </w:rPr>
      </w:pPr>
    </w:p>
    <w:p w14:paraId="58FDB930" w14:textId="77777777" w:rsidR="00091E6F" w:rsidRPr="006C0B16" w:rsidRDefault="00091E6F" w:rsidP="00091E6F">
      <w:pPr>
        <w:spacing w:before="60" w:after="60"/>
        <w:rPr>
          <w:color w:val="000000"/>
        </w:rPr>
      </w:pPr>
    </w:p>
    <w:p w14:paraId="18B63C3C" w14:textId="77777777" w:rsidR="00091E6F" w:rsidRPr="006C0B16" w:rsidRDefault="00091E6F" w:rsidP="00091E6F">
      <w:pPr>
        <w:spacing w:before="60" w:after="60"/>
        <w:rPr>
          <w:color w:val="000000"/>
        </w:rPr>
      </w:pPr>
    </w:p>
    <w:p w14:paraId="22317C73" w14:textId="77777777" w:rsidR="00091E6F" w:rsidRPr="006C0B16" w:rsidRDefault="00091E6F" w:rsidP="00091E6F">
      <w:pPr>
        <w:spacing w:before="60" w:after="60"/>
        <w:ind w:left="90"/>
        <w:jc w:val="center"/>
        <w:rPr>
          <w:color w:val="000000"/>
          <w:sz w:val="24"/>
          <w:szCs w:val="24"/>
        </w:rPr>
      </w:pPr>
      <w:r w:rsidRPr="006C0B16">
        <w:rPr>
          <w:color w:val="000000"/>
          <w:sz w:val="24"/>
          <w:szCs w:val="24"/>
        </w:rPr>
        <w:t xml:space="preserve">                                                    </w:t>
      </w:r>
    </w:p>
    <w:p w14:paraId="5F801986" w14:textId="77777777" w:rsidR="00091E6F" w:rsidRPr="006C0B16" w:rsidRDefault="00657B3D" w:rsidP="00657B3D">
      <w:pPr>
        <w:spacing w:before="60" w:after="60"/>
        <w:ind w:left="2250" w:firstLine="630"/>
        <w:rPr>
          <w:color w:val="000000"/>
          <w:sz w:val="24"/>
          <w:szCs w:val="24"/>
        </w:rPr>
      </w:pPr>
      <w:r w:rsidRPr="006C0B16">
        <w:rPr>
          <w:color w:val="000000"/>
          <w:sz w:val="24"/>
          <w:szCs w:val="24"/>
        </w:rPr>
        <w:t xml:space="preserve">                                 </w:t>
      </w:r>
      <w:r w:rsidR="00091E6F" w:rsidRPr="006C0B16">
        <w:rPr>
          <w:color w:val="000000"/>
          <w:sz w:val="24"/>
          <w:szCs w:val="24"/>
        </w:rPr>
        <w:t xml:space="preserve"> (7</w:t>
      </w:r>
      <w:r w:rsidRPr="006C0B16">
        <w:rPr>
          <w:color w:val="000000"/>
          <w:sz w:val="24"/>
          <w:szCs w:val="24"/>
        </w:rPr>
        <w:t>-10</w:t>
      </w:r>
      <w:r w:rsidR="00091E6F" w:rsidRPr="006C0B16">
        <w:rPr>
          <w:color w:val="000000"/>
          <w:sz w:val="24"/>
          <w:szCs w:val="24"/>
        </w:rPr>
        <w:t xml:space="preserve"> </w:t>
      </w:r>
      <w:proofErr w:type="spellStart"/>
      <w:r w:rsidR="00091E6F" w:rsidRPr="006C0B16">
        <w:rPr>
          <w:color w:val="000000"/>
          <w:sz w:val="24"/>
          <w:szCs w:val="24"/>
        </w:rPr>
        <w:t>ngày</w:t>
      </w:r>
      <w:proofErr w:type="spellEnd"/>
      <w:r w:rsidR="00091E6F" w:rsidRPr="006C0B16">
        <w:rPr>
          <w:color w:val="000000"/>
          <w:sz w:val="24"/>
          <w:szCs w:val="24"/>
        </w:rPr>
        <w:t xml:space="preserve"> </w:t>
      </w:r>
      <w:proofErr w:type="spellStart"/>
      <w:r w:rsidR="00091E6F" w:rsidRPr="006C0B16">
        <w:rPr>
          <w:color w:val="000000"/>
          <w:sz w:val="24"/>
          <w:szCs w:val="24"/>
        </w:rPr>
        <w:t>làm</w:t>
      </w:r>
      <w:proofErr w:type="spellEnd"/>
      <w:r w:rsidR="00091E6F" w:rsidRPr="006C0B16">
        <w:rPr>
          <w:color w:val="000000"/>
          <w:sz w:val="24"/>
          <w:szCs w:val="24"/>
        </w:rPr>
        <w:t xml:space="preserve"> </w:t>
      </w:r>
      <w:proofErr w:type="spellStart"/>
      <w:proofErr w:type="gramStart"/>
      <w:r w:rsidR="00091E6F" w:rsidRPr="006C0B16">
        <w:rPr>
          <w:color w:val="000000"/>
          <w:sz w:val="24"/>
          <w:szCs w:val="24"/>
        </w:rPr>
        <w:t>việc</w:t>
      </w:r>
      <w:proofErr w:type="spellEnd"/>
      <w:r w:rsidR="00091E6F" w:rsidRPr="006C0B16">
        <w:rPr>
          <w:color w:val="000000"/>
          <w:sz w:val="24"/>
          <w:szCs w:val="24"/>
        </w:rPr>
        <w:t xml:space="preserve">)   </w:t>
      </w:r>
      <w:proofErr w:type="gramEnd"/>
      <w:r w:rsidR="00091E6F" w:rsidRPr="006C0B16">
        <w:rPr>
          <w:color w:val="000000"/>
          <w:sz w:val="24"/>
          <w:szCs w:val="24"/>
        </w:rPr>
        <w:t xml:space="preserve">            </w:t>
      </w:r>
      <w:r w:rsidRPr="006C0B16">
        <w:rPr>
          <w:color w:val="000000"/>
          <w:sz w:val="24"/>
          <w:szCs w:val="24"/>
        </w:rPr>
        <w:t xml:space="preserve"> </w:t>
      </w:r>
      <w:proofErr w:type="gramStart"/>
      <w:r w:rsidRPr="006C0B16">
        <w:rPr>
          <w:color w:val="000000"/>
          <w:sz w:val="24"/>
          <w:szCs w:val="24"/>
        </w:rPr>
        <w:t xml:space="preserve">   (</w:t>
      </w:r>
      <w:proofErr w:type="gramEnd"/>
      <w:r w:rsidRPr="006C0B16">
        <w:rPr>
          <w:color w:val="000000"/>
          <w:sz w:val="24"/>
          <w:szCs w:val="24"/>
        </w:rPr>
        <w:t>1-2</w:t>
      </w:r>
      <w:r w:rsidR="00091E6F" w:rsidRPr="006C0B16">
        <w:rPr>
          <w:color w:val="000000"/>
          <w:sz w:val="24"/>
          <w:szCs w:val="24"/>
        </w:rPr>
        <w:t xml:space="preserve"> </w:t>
      </w:r>
      <w:proofErr w:type="spellStart"/>
      <w:r w:rsidR="00091E6F" w:rsidRPr="006C0B16">
        <w:rPr>
          <w:color w:val="000000"/>
          <w:sz w:val="24"/>
          <w:szCs w:val="24"/>
        </w:rPr>
        <w:t>ngày</w:t>
      </w:r>
      <w:proofErr w:type="spellEnd"/>
      <w:r w:rsidR="00091E6F" w:rsidRPr="006C0B16">
        <w:rPr>
          <w:color w:val="000000"/>
          <w:sz w:val="24"/>
          <w:szCs w:val="24"/>
        </w:rPr>
        <w:t xml:space="preserve"> </w:t>
      </w:r>
      <w:proofErr w:type="spellStart"/>
      <w:r w:rsidR="00091E6F" w:rsidRPr="006C0B16">
        <w:rPr>
          <w:color w:val="000000"/>
          <w:sz w:val="24"/>
          <w:szCs w:val="24"/>
        </w:rPr>
        <w:t>làm</w:t>
      </w:r>
      <w:proofErr w:type="spellEnd"/>
      <w:r w:rsidR="00091E6F" w:rsidRPr="006C0B16">
        <w:rPr>
          <w:color w:val="000000"/>
          <w:sz w:val="24"/>
          <w:szCs w:val="24"/>
        </w:rPr>
        <w:t xml:space="preserve"> </w:t>
      </w:r>
      <w:proofErr w:type="spellStart"/>
      <w:proofErr w:type="gramStart"/>
      <w:r w:rsidR="00091E6F" w:rsidRPr="006C0B16">
        <w:rPr>
          <w:color w:val="000000"/>
          <w:sz w:val="24"/>
          <w:szCs w:val="24"/>
        </w:rPr>
        <w:t>việc</w:t>
      </w:r>
      <w:proofErr w:type="spellEnd"/>
      <w:r w:rsidR="00091E6F" w:rsidRPr="006C0B16">
        <w:rPr>
          <w:color w:val="000000"/>
          <w:sz w:val="24"/>
          <w:szCs w:val="24"/>
        </w:rPr>
        <w:t>)</w:t>
      </w:r>
      <w:r w:rsidRPr="006C0B16">
        <w:rPr>
          <w:color w:val="000000"/>
          <w:sz w:val="24"/>
          <w:szCs w:val="24"/>
        </w:rPr>
        <w:t xml:space="preserve">   </w:t>
      </w:r>
      <w:proofErr w:type="gramEnd"/>
      <w:r w:rsidRPr="006C0B16">
        <w:rPr>
          <w:color w:val="000000"/>
          <w:sz w:val="24"/>
          <w:szCs w:val="24"/>
        </w:rPr>
        <w:t xml:space="preserve">          </w:t>
      </w:r>
      <w:r w:rsidR="00091E6F" w:rsidRPr="006C0B16">
        <w:rPr>
          <w:color w:val="000000"/>
          <w:sz w:val="24"/>
          <w:szCs w:val="24"/>
        </w:rPr>
        <w:t xml:space="preserve"> </w:t>
      </w:r>
      <w:r w:rsidRPr="006C0B16">
        <w:rPr>
          <w:color w:val="000000"/>
          <w:sz w:val="24"/>
          <w:szCs w:val="24"/>
        </w:rPr>
        <w:t xml:space="preserve"> </w:t>
      </w:r>
      <w:proofErr w:type="gramStart"/>
      <w:r w:rsidRPr="006C0B16">
        <w:rPr>
          <w:color w:val="000000"/>
          <w:sz w:val="24"/>
          <w:szCs w:val="24"/>
        </w:rPr>
        <w:t xml:space="preserve">   </w:t>
      </w:r>
      <w:r w:rsidR="005A14DD" w:rsidRPr="006C0B16">
        <w:rPr>
          <w:color w:val="000000"/>
          <w:sz w:val="24"/>
          <w:szCs w:val="24"/>
        </w:rPr>
        <w:t>(</w:t>
      </w:r>
      <w:proofErr w:type="gramEnd"/>
      <w:r w:rsidR="005A14DD" w:rsidRPr="006C0B16">
        <w:rPr>
          <w:color w:val="000000"/>
          <w:sz w:val="24"/>
          <w:szCs w:val="24"/>
        </w:rPr>
        <w:t>2</w:t>
      </w:r>
      <w:r w:rsidR="00091E6F" w:rsidRPr="006C0B16">
        <w:rPr>
          <w:color w:val="000000"/>
          <w:sz w:val="24"/>
          <w:szCs w:val="24"/>
        </w:rPr>
        <w:t xml:space="preserve"> </w:t>
      </w:r>
      <w:proofErr w:type="spellStart"/>
      <w:r w:rsidR="00091E6F" w:rsidRPr="006C0B16">
        <w:rPr>
          <w:color w:val="000000"/>
          <w:sz w:val="24"/>
          <w:szCs w:val="24"/>
        </w:rPr>
        <w:t>ngày</w:t>
      </w:r>
      <w:proofErr w:type="spellEnd"/>
      <w:r w:rsidR="00091E6F" w:rsidRPr="006C0B16">
        <w:rPr>
          <w:color w:val="000000"/>
          <w:sz w:val="24"/>
          <w:szCs w:val="24"/>
        </w:rPr>
        <w:t xml:space="preserve"> </w:t>
      </w:r>
      <w:proofErr w:type="spellStart"/>
      <w:r w:rsidR="00091E6F" w:rsidRPr="006C0B16">
        <w:rPr>
          <w:color w:val="000000"/>
          <w:sz w:val="24"/>
          <w:szCs w:val="24"/>
        </w:rPr>
        <w:t>làm</w:t>
      </w:r>
      <w:proofErr w:type="spellEnd"/>
      <w:r w:rsidR="00091E6F" w:rsidRPr="006C0B16">
        <w:rPr>
          <w:color w:val="000000"/>
          <w:sz w:val="24"/>
          <w:szCs w:val="24"/>
        </w:rPr>
        <w:t xml:space="preserve"> </w:t>
      </w:r>
      <w:proofErr w:type="spellStart"/>
      <w:r w:rsidR="00091E6F" w:rsidRPr="006C0B16">
        <w:rPr>
          <w:color w:val="000000"/>
          <w:sz w:val="24"/>
          <w:szCs w:val="24"/>
        </w:rPr>
        <w:t>việc</w:t>
      </w:r>
      <w:proofErr w:type="spellEnd"/>
      <w:r w:rsidR="00091E6F" w:rsidRPr="006C0B16">
        <w:rPr>
          <w:color w:val="000000"/>
          <w:sz w:val="24"/>
          <w:szCs w:val="24"/>
        </w:rPr>
        <w:t>)</w:t>
      </w:r>
    </w:p>
    <w:p w14:paraId="50600A09" w14:textId="77777777" w:rsidR="00091E6F" w:rsidRPr="006C0B16" w:rsidRDefault="00091E6F" w:rsidP="00091E6F">
      <w:pPr>
        <w:tabs>
          <w:tab w:val="left" w:pos="11880"/>
        </w:tabs>
        <w:rPr>
          <w:color w:val="000000"/>
        </w:rPr>
      </w:pPr>
      <w:r w:rsidRPr="006C0B16">
        <w:rPr>
          <w:b/>
          <w:bCs/>
          <w:i/>
          <w:iCs/>
          <w:color w:val="000000"/>
          <w:sz w:val="24"/>
          <w:szCs w:val="24"/>
        </w:rPr>
        <w:br w:type="page"/>
      </w:r>
      <w:proofErr w:type="spellStart"/>
      <w:r w:rsidRPr="006C0B16">
        <w:rPr>
          <w:b/>
          <w:bCs/>
          <w:i/>
          <w:iCs/>
          <w:color w:val="000000"/>
          <w:sz w:val="24"/>
          <w:szCs w:val="24"/>
        </w:rPr>
        <w:lastRenderedPageBreak/>
        <w:t>Hướng</w:t>
      </w:r>
      <w:proofErr w:type="spellEnd"/>
      <w:r w:rsidRPr="006C0B16">
        <w:rPr>
          <w:b/>
          <w:bCs/>
          <w:i/>
          <w:iCs/>
          <w:color w:val="000000"/>
          <w:sz w:val="24"/>
          <w:szCs w:val="24"/>
        </w:rPr>
        <w:t xml:space="preserve"> </w:t>
      </w:r>
      <w:proofErr w:type="spellStart"/>
      <w:r w:rsidRPr="006C0B16">
        <w:rPr>
          <w:b/>
          <w:bCs/>
          <w:i/>
          <w:iCs/>
          <w:color w:val="000000"/>
          <w:sz w:val="24"/>
          <w:szCs w:val="24"/>
        </w:rPr>
        <w:t>dẫn</w:t>
      </w:r>
      <w:proofErr w:type="spellEnd"/>
      <w:r w:rsidRPr="006C0B16">
        <w:rPr>
          <w:b/>
          <w:bCs/>
          <w:i/>
          <w:iCs/>
          <w:color w:val="000000"/>
          <w:sz w:val="24"/>
          <w:szCs w:val="24"/>
        </w:rPr>
        <w:t xml:space="preserve"> chi </w:t>
      </w:r>
      <w:proofErr w:type="spellStart"/>
      <w:r w:rsidRPr="006C0B16">
        <w:rPr>
          <w:b/>
          <w:bCs/>
          <w:i/>
          <w:iCs/>
          <w:color w:val="000000"/>
          <w:sz w:val="24"/>
          <w:szCs w:val="24"/>
        </w:rPr>
        <w:t>tiết</w:t>
      </w:r>
      <w:proofErr w:type="spellEnd"/>
      <w:r w:rsidRPr="006C0B16">
        <w:rPr>
          <w:b/>
          <w:bCs/>
          <w:i/>
          <w:iCs/>
          <w:color w:val="000000"/>
          <w:sz w:val="24"/>
          <w:szCs w:val="24"/>
        </w:rPr>
        <w:t xml:space="preserve">: </w:t>
      </w:r>
      <w:r w:rsidRPr="006C0B16">
        <w:rPr>
          <w:color w:val="000000"/>
          <w:sz w:val="24"/>
          <w:szCs w:val="24"/>
        </w:rPr>
        <w:t xml:space="preserve"> </w:t>
      </w:r>
    </w:p>
    <w:p w14:paraId="0F6DEBBD" w14:textId="77777777" w:rsidR="00091E6F" w:rsidRPr="006C0B16" w:rsidRDefault="00091E6F" w:rsidP="00091E6F">
      <w:pPr>
        <w:spacing w:before="60"/>
        <w:jc w:val="both"/>
        <w:rPr>
          <w:color w:val="000000"/>
        </w:rPr>
      </w:pPr>
      <w:r w:rsidRPr="006C0B16">
        <w:rPr>
          <w:color w:val="000000"/>
        </w:rPr>
        <w:t xml:space="preserve">* </w:t>
      </w:r>
      <w:proofErr w:type="spellStart"/>
      <w:r w:rsidRPr="006C0B16">
        <w:rPr>
          <w:color w:val="000000"/>
        </w:rPr>
        <w:t>Hồ</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gồm</w:t>
      </w:r>
      <w:proofErr w:type="spellEnd"/>
      <w:r w:rsidRPr="006C0B16">
        <w:rPr>
          <w:color w:val="000000"/>
        </w:rPr>
        <w:t>:</w:t>
      </w:r>
    </w:p>
    <w:p w14:paraId="06F97DCB"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Hợp</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đồng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thi</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xây</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dựng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và</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Phụ</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lục</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giá</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tổng</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hợp</w:t>
      </w:r>
      <w:proofErr w:type="spellEnd"/>
      <w:r w:rsidRPr="006C0B16">
        <w:rPr>
          <w:rFonts w:ascii="Times New Roman" w:hAnsi="Times New Roman"/>
          <w:color w:val="000000"/>
          <w:szCs w:val="26"/>
        </w:rPr>
        <w:t>;</w:t>
      </w:r>
      <w:proofErr w:type="gramEnd"/>
    </w:p>
    <w:p w14:paraId="2C5B76D7"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Báo </w:t>
      </w:r>
      <w:proofErr w:type="spellStart"/>
      <w:r w:rsidRPr="006C0B16">
        <w:rPr>
          <w:rFonts w:ascii="Times New Roman" w:hAnsi="Times New Roman"/>
          <w:color w:val="000000"/>
          <w:szCs w:val="26"/>
        </w:rPr>
        <w:t>cáo</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thẩm</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tra</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toán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trình</w:t>
      </w:r>
      <w:proofErr w:type="spellEnd"/>
      <w:r w:rsidRPr="006C0B16">
        <w:rPr>
          <w:rFonts w:ascii="Times New Roman" w:hAnsi="Times New Roman"/>
          <w:color w:val="000000"/>
          <w:szCs w:val="26"/>
        </w:rPr>
        <w:t>;</w:t>
      </w:r>
      <w:proofErr w:type="gramEnd"/>
    </w:p>
    <w:p w14:paraId="4BEAE262"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toán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trình</w:t>
      </w:r>
      <w:proofErr w:type="spellEnd"/>
      <w:r w:rsidRPr="006C0B16">
        <w:rPr>
          <w:rFonts w:ascii="Times New Roman" w:hAnsi="Times New Roman"/>
          <w:color w:val="000000"/>
          <w:szCs w:val="26"/>
        </w:rPr>
        <w:t>;</w:t>
      </w:r>
      <w:proofErr w:type="gramEnd"/>
    </w:p>
    <w:p w14:paraId="0CFB9FFF" w14:textId="77777777" w:rsidR="00091E6F" w:rsidRPr="006C0B16" w:rsidRDefault="00091E6F" w:rsidP="00091E6F">
      <w:pPr>
        <w:spacing w:before="60"/>
        <w:ind w:left="720"/>
        <w:jc w:val="both"/>
        <w:rPr>
          <w:i/>
          <w:color w:val="000000"/>
        </w:rPr>
      </w:pPr>
      <w:r w:rsidRPr="006C0B16">
        <w:rPr>
          <w:i/>
          <w:color w:val="000000"/>
        </w:rPr>
        <w:t xml:space="preserve">- </w:t>
      </w:r>
      <w:proofErr w:type="spellStart"/>
      <w:r w:rsidRPr="006C0B16">
        <w:rPr>
          <w:i/>
          <w:color w:val="000000"/>
        </w:rPr>
        <w:t>Hồ</w:t>
      </w:r>
      <w:proofErr w:type="spellEnd"/>
      <w:r w:rsidRPr="006C0B16">
        <w:rPr>
          <w:i/>
          <w:color w:val="000000"/>
        </w:rPr>
        <w:t xml:space="preserve"> </w:t>
      </w:r>
      <w:proofErr w:type="spellStart"/>
      <w:r w:rsidRPr="006C0B16">
        <w:rPr>
          <w:i/>
          <w:color w:val="000000"/>
        </w:rPr>
        <w:t>sơ</w:t>
      </w:r>
      <w:proofErr w:type="spellEnd"/>
      <w:r w:rsidRPr="006C0B16">
        <w:rPr>
          <w:i/>
          <w:color w:val="000000"/>
        </w:rPr>
        <w:t xml:space="preserve"> </w:t>
      </w:r>
      <w:proofErr w:type="spellStart"/>
      <w:r w:rsidRPr="006C0B16">
        <w:rPr>
          <w:i/>
          <w:color w:val="000000"/>
        </w:rPr>
        <w:t>hoàn</w:t>
      </w:r>
      <w:proofErr w:type="spellEnd"/>
      <w:r w:rsidRPr="006C0B16">
        <w:rPr>
          <w:i/>
          <w:color w:val="000000"/>
        </w:rPr>
        <w:t xml:space="preserve"> </w:t>
      </w:r>
      <w:proofErr w:type="spellStart"/>
      <w:r w:rsidRPr="006C0B16">
        <w:rPr>
          <w:i/>
          <w:color w:val="000000"/>
        </w:rPr>
        <w:t>công</w:t>
      </w:r>
      <w:proofErr w:type="spellEnd"/>
      <w:r w:rsidRPr="006C0B16">
        <w:rPr>
          <w:i/>
          <w:color w:val="000000"/>
        </w:rPr>
        <w:t xml:space="preserve">, </w:t>
      </w:r>
      <w:proofErr w:type="spellStart"/>
      <w:r w:rsidRPr="006C0B16">
        <w:rPr>
          <w:i/>
          <w:color w:val="000000"/>
        </w:rPr>
        <w:t>Bảng</w:t>
      </w:r>
      <w:proofErr w:type="spellEnd"/>
      <w:r w:rsidRPr="006C0B16">
        <w:rPr>
          <w:i/>
          <w:color w:val="000000"/>
        </w:rPr>
        <w:t xml:space="preserve"> </w:t>
      </w:r>
      <w:proofErr w:type="spellStart"/>
      <w:r w:rsidRPr="006C0B16">
        <w:rPr>
          <w:i/>
          <w:color w:val="000000"/>
        </w:rPr>
        <w:t>tính</w:t>
      </w:r>
      <w:proofErr w:type="spellEnd"/>
      <w:r w:rsidRPr="006C0B16">
        <w:rPr>
          <w:i/>
          <w:color w:val="000000"/>
        </w:rPr>
        <w:t xml:space="preserve"> </w:t>
      </w:r>
      <w:proofErr w:type="spellStart"/>
      <w:r w:rsidRPr="006C0B16">
        <w:rPr>
          <w:i/>
          <w:color w:val="000000"/>
        </w:rPr>
        <w:t>giá</w:t>
      </w:r>
      <w:proofErr w:type="spellEnd"/>
      <w:r w:rsidRPr="006C0B16">
        <w:rPr>
          <w:i/>
          <w:color w:val="000000"/>
        </w:rPr>
        <w:t xml:space="preserve"> </w:t>
      </w:r>
      <w:proofErr w:type="spellStart"/>
      <w:r w:rsidRPr="006C0B16">
        <w:rPr>
          <w:i/>
          <w:color w:val="000000"/>
        </w:rPr>
        <w:t>trị</w:t>
      </w:r>
      <w:proofErr w:type="spellEnd"/>
      <w:r w:rsidRPr="006C0B16">
        <w:rPr>
          <w:i/>
          <w:color w:val="000000"/>
        </w:rPr>
        <w:t xml:space="preserve"> </w:t>
      </w:r>
      <w:proofErr w:type="spellStart"/>
      <w:r w:rsidRPr="006C0B16">
        <w:rPr>
          <w:i/>
          <w:color w:val="000000"/>
        </w:rPr>
        <w:t>khối</w:t>
      </w:r>
      <w:proofErr w:type="spellEnd"/>
      <w:r w:rsidRPr="006C0B16">
        <w:rPr>
          <w:i/>
          <w:color w:val="000000"/>
        </w:rPr>
        <w:t xml:space="preserve"> </w:t>
      </w:r>
      <w:proofErr w:type="spellStart"/>
      <w:r w:rsidRPr="006C0B16">
        <w:rPr>
          <w:i/>
          <w:color w:val="000000"/>
        </w:rPr>
        <w:t>lượng</w:t>
      </w:r>
      <w:proofErr w:type="spellEnd"/>
      <w:r w:rsidRPr="006C0B16">
        <w:rPr>
          <w:i/>
          <w:color w:val="000000"/>
        </w:rPr>
        <w:t xml:space="preserve"> </w:t>
      </w:r>
      <w:proofErr w:type="spellStart"/>
      <w:r w:rsidRPr="006C0B16">
        <w:rPr>
          <w:i/>
          <w:color w:val="000000"/>
        </w:rPr>
        <w:t>hoàn</w:t>
      </w:r>
      <w:proofErr w:type="spellEnd"/>
      <w:r w:rsidRPr="006C0B16">
        <w:rPr>
          <w:i/>
          <w:color w:val="000000"/>
        </w:rPr>
        <w:t xml:space="preserve"> </w:t>
      </w:r>
      <w:proofErr w:type="spellStart"/>
      <w:r w:rsidRPr="006C0B16">
        <w:rPr>
          <w:i/>
          <w:color w:val="000000"/>
        </w:rPr>
        <w:t>thành</w:t>
      </w:r>
      <w:proofErr w:type="spellEnd"/>
      <w:r w:rsidRPr="006C0B16">
        <w:rPr>
          <w:i/>
          <w:color w:val="000000"/>
        </w:rPr>
        <w:t xml:space="preserve"> </w:t>
      </w:r>
      <w:proofErr w:type="spellStart"/>
      <w:r w:rsidRPr="006C0B16">
        <w:rPr>
          <w:i/>
          <w:color w:val="000000"/>
        </w:rPr>
        <w:t>theo</w:t>
      </w:r>
      <w:proofErr w:type="spellEnd"/>
      <w:r w:rsidRPr="006C0B16">
        <w:rPr>
          <w:i/>
          <w:color w:val="000000"/>
        </w:rPr>
        <w:t xml:space="preserve"> </w:t>
      </w:r>
      <w:proofErr w:type="spellStart"/>
      <w:r w:rsidRPr="006C0B16">
        <w:rPr>
          <w:i/>
          <w:color w:val="000000"/>
        </w:rPr>
        <w:t>giai</w:t>
      </w:r>
      <w:proofErr w:type="spellEnd"/>
      <w:r w:rsidRPr="006C0B16">
        <w:rPr>
          <w:i/>
          <w:color w:val="000000"/>
        </w:rPr>
        <w:t xml:space="preserve"> </w:t>
      </w:r>
      <w:proofErr w:type="spellStart"/>
      <w:r w:rsidRPr="006C0B16">
        <w:rPr>
          <w:i/>
          <w:color w:val="000000"/>
        </w:rPr>
        <w:t>đoạn</w:t>
      </w:r>
      <w:proofErr w:type="spellEnd"/>
      <w:r w:rsidRPr="006C0B16">
        <w:rPr>
          <w:i/>
          <w:color w:val="000000"/>
        </w:rPr>
        <w:t xml:space="preserve"> </w:t>
      </w:r>
      <w:proofErr w:type="spellStart"/>
      <w:r w:rsidR="00D94856" w:rsidRPr="006C0B16">
        <w:rPr>
          <w:i/>
          <w:color w:val="000000"/>
        </w:rPr>
        <w:t>theo</w:t>
      </w:r>
      <w:proofErr w:type="spellEnd"/>
      <w:r w:rsidR="00D94856" w:rsidRPr="006C0B16">
        <w:rPr>
          <w:i/>
          <w:color w:val="000000"/>
        </w:rPr>
        <w:t xml:space="preserve"> </w:t>
      </w:r>
      <w:proofErr w:type="spellStart"/>
      <w:r w:rsidR="00D94856" w:rsidRPr="006C0B16">
        <w:rPr>
          <w:i/>
          <w:color w:val="000000"/>
        </w:rPr>
        <w:t>phụ</w:t>
      </w:r>
      <w:proofErr w:type="spellEnd"/>
      <w:r w:rsidR="00D94856" w:rsidRPr="006C0B16">
        <w:rPr>
          <w:i/>
          <w:color w:val="000000"/>
        </w:rPr>
        <w:t xml:space="preserve"> </w:t>
      </w:r>
      <w:proofErr w:type="spellStart"/>
      <w:r w:rsidR="00D94856" w:rsidRPr="006C0B16">
        <w:rPr>
          <w:i/>
          <w:color w:val="000000"/>
        </w:rPr>
        <w:t>lục</w:t>
      </w:r>
      <w:proofErr w:type="spellEnd"/>
      <w:r w:rsidR="00D94856" w:rsidRPr="006C0B16">
        <w:rPr>
          <w:i/>
          <w:color w:val="000000"/>
        </w:rPr>
        <w:t xml:space="preserve"> 03a </w:t>
      </w:r>
      <w:proofErr w:type="spellStart"/>
      <w:r w:rsidR="00D94856" w:rsidRPr="006C0B16">
        <w:rPr>
          <w:i/>
          <w:color w:val="000000"/>
        </w:rPr>
        <w:t>và</w:t>
      </w:r>
      <w:proofErr w:type="spellEnd"/>
      <w:r w:rsidR="00D94856" w:rsidRPr="006C0B16">
        <w:rPr>
          <w:i/>
          <w:color w:val="000000"/>
        </w:rPr>
        <w:t xml:space="preserve"> 04 (</w:t>
      </w:r>
      <w:proofErr w:type="spellStart"/>
      <w:r w:rsidR="00D94856" w:rsidRPr="006C0B16">
        <w:rPr>
          <w:i/>
          <w:color w:val="000000"/>
        </w:rPr>
        <w:t>nếu</w:t>
      </w:r>
      <w:proofErr w:type="spellEnd"/>
      <w:r w:rsidR="00D94856" w:rsidRPr="006C0B16">
        <w:rPr>
          <w:i/>
          <w:color w:val="000000"/>
        </w:rPr>
        <w:t xml:space="preserve"> </w:t>
      </w:r>
      <w:proofErr w:type="spellStart"/>
      <w:r w:rsidR="00D94856" w:rsidRPr="006C0B16">
        <w:rPr>
          <w:i/>
          <w:color w:val="000000"/>
        </w:rPr>
        <w:t>có</w:t>
      </w:r>
      <w:proofErr w:type="spellEnd"/>
      <w:proofErr w:type="gramStart"/>
      <w:r w:rsidR="00D94856" w:rsidRPr="006C0B16">
        <w:rPr>
          <w:i/>
          <w:color w:val="000000"/>
        </w:rPr>
        <w:t>);</w:t>
      </w:r>
      <w:proofErr w:type="gramEnd"/>
    </w:p>
    <w:p w14:paraId="2C35BDAC"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Biên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bản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nghiệm</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thu</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giai</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đoạn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hoặc</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Biên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bản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nghiệm</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thu</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tổng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thể</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nếu</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kết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thúc</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và</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Biên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bản</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thanh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lý</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hợp</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đồng</w:t>
      </w:r>
      <w:proofErr w:type="spellEnd"/>
      <w:r w:rsidRPr="006C0B16">
        <w:rPr>
          <w:rFonts w:ascii="Times New Roman" w:hAnsi="Times New Roman"/>
          <w:color w:val="000000"/>
          <w:szCs w:val="26"/>
        </w:rPr>
        <w:t>;</w:t>
      </w:r>
      <w:proofErr w:type="gramEnd"/>
    </w:p>
    <w:p w14:paraId="24BA46A1"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color w:val="000000"/>
        </w:rPr>
        <w:t>- N</w:t>
      </w:r>
      <w:r w:rsidRPr="006C0B16">
        <w:rPr>
          <w:rFonts w:ascii="Times New Roman" w:hAnsi="Times New Roman"/>
          <w:color w:val="000000"/>
        </w:rPr>
        <w:t xml:space="preserve">hật </w:t>
      </w:r>
      <w:proofErr w:type="spellStart"/>
      <w:r w:rsidRPr="006C0B16">
        <w:rPr>
          <w:rFonts w:ascii="Times New Roman" w:hAnsi="Times New Roman"/>
          <w:color w:val="000000"/>
        </w:rPr>
        <w:t>ký</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thi</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công</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các</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biên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bản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nghiệm</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thu</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khối</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lượng</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biên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bản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kiểm</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tra</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chất</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lượng</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biên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bản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hiện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trường</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các</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văn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bản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khác</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liên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quan</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nếu</w:t>
      </w:r>
      <w:proofErr w:type="spellEnd"/>
      <w:r w:rsidRPr="006C0B16">
        <w:rPr>
          <w:rFonts w:ascii="Times New Roman" w:hAnsi="Times New Roman"/>
          <w:color w:val="000000"/>
        </w:rPr>
        <w:t xml:space="preserve"> </w:t>
      </w:r>
      <w:proofErr w:type="spellStart"/>
      <w:r w:rsidRPr="006C0B16">
        <w:rPr>
          <w:rFonts w:ascii="Times New Roman" w:hAnsi="Times New Roman"/>
          <w:color w:val="000000"/>
        </w:rPr>
        <w:t>có</w:t>
      </w:r>
      <w:proofErr w:type="spellEnd"/>
      <w:proofErr w:type="gramStart"/>
      <w:r w:rsidRPr="006C0B16">
        <w:rPr>
          <w:rFonts w:ascii="Times New Roman" w:hAnsi="Times New Roman"/>
          <w:color w:val="000000"/>
        </w:rPr>
        <w:t>)</w:t>
      </w:r>
      <w:r w:rsidR="00D94856" w:rsidRPr="006C0B16">
        <w:rPr>
          <w:rFonts w:ascii="Times New Roman" w:hAnsi="Times New Roman"/>
          <w:color w:val="000000"/>
        </w:rPr>
        <w:t>;</w:t>
      </w:r>
      <w:proofErr w:type="gramEnd"/>
    </w:p>
    <w:p w14:paraId="19344B7C" w14:textId="77777777" w:rsidR="00091E6F" w:rsidRPr="006C0B16" w:rsidRDefault="00091E6F"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Các </w:t>
      </w:r>
      <w:proofErr w:type="spellStart"/>
      <w:r w:rsidRPr="006C0B16">
        <w:rPr>
          <w:rFonts w:ascii="Times New Roman" w:hAnsi="Times New Roman"/>
          <w:color w:val="000000"/>
          <w:szCs w:val="26"/>
        </w:rPr>
        <w:t>quyết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định</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phê</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duyệt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đ</w:t>
      </w:r>
      <w:r w:rsidR="00D94856" w:rsidRPr="006C0B16">
        <w:rPr>
          <w:rFonts w:ascii="Times New Roman" w:hAnsi="Times New Roman"/>
          <w:color w:val="000000"/>
          <w:szCs w:val="26"/>
        </w:rPr>
        <w:t>iều</w:t>
      </w:r>
      <w:proofErr w:type="spellEnd"/>
      <w:r w:rsidR="00D94856" w:rsidRPr="006C0B16">
        <w:rPr>
          <w:rFonts w:ascii="Times New Roman" w:hAnsi="Times New Roman"/>
          <w:color w:val="000000"/>
          <w:szCs w:val="26"/>
        </w:rPr>
        <w:t xml:space="preserve"> </w:t>
      </w:r>
      <w:proofErr w:type="spellStart"/>
      <w:r w:rsidR="00D94856" w:rsidRPr="006C0B16">
        <w:rPr>
          <w:rFonts w:ascii="Times New Roman" w:hAnsi="Times New Roman"/>
          <w:color w:val="000000"/>
          <w:szCs w:val="26"/>
        </w:rPr>
        <w:t>chỉnh</w:t>
      </w:r>
      <w:proofErr w:type="spellEnd"/>
      <w:r w:rsidR="00D94856" w:rsidRPr="006C0B16">
        <w:rPr>
          <w:rFonts w:ascii="Times New Roman" w:hAnsi="Times New Roman"/>
          <w:color w:val="000000"/>
          <w:szCs w:val="26"/>
        </w:rPr>
        <w:t xml:space="preserve"> </w:t>
      </w:r>
      <w:proofErr w:type="spellStart"/>
      <w:r w:rsidR="00D94856" w:rsidRPr="006C0B16">
        <w:rPr>
          <w:rFonts w:ascii="Times New Roman" w:hAnsi="Times New Roman"/>
          <w:color w:val="000000"/>
          <w:szCs w:val="26"/>
        </w:rPr>
        <w:t>bổ</w:t>
      </w:r>
      <w:proofErr w:type="spellEnd"/>
      <w:r w:rsidR="00D94856" w:rsidRPr="006C0B16">
        <w:rPr>
          <w:rFonts w:ascii="Times New Roman" w:hAnsi="Times New Roman"/>
          <w:color w:val="000000"/>
          <w:szCs w:val="26"/>
        </w:rPr>
        <w:t xml:space="preserve"> sung </w:t>
      </w:r>
      <w:proofErr w:type="spellStart"/>
      <w:r w:rsidR="00D94856" w:rsidRPr="006C0B16">
        <w:rPr>
          <w:rFonts w:ascii="Times New Roman" w:hAnsi="Times New Roman"/>
          <w:color w:val="000000"/>
          <w:szCs w:val="26"/>
        </w:rPr>
        <w:t>khác</w:t>
      </w:r>
      <w:proofErr w:type="spellEnd"/>
      <w:r w:rsidR="00D94856" w:rsidRPr="006C0B16">
        <w:rPr>
          <w:rFonts w:ascii="Times New Roman" w:hAnsi="Times New Roman"/>
          <w:color w:val="000000"/>
          <w:szCs w:val="26"/>
        </w:rPr>
        <w:t xml:space="preserve"> (</w:t>
      </w:r>
      <w:proofErr w:type="spellStart"/>
      <w:r w:rsidR="00D94856" w:rsidRPr="006C0B16">
        <w:rPr>
          <w:rFonts w:ascii="Times New Roman" w:hAnsi="Times New Roman"/>
          <w:color w:val="000000"/>
          <w:szCs w:val="26"/>
        </w:rPr>
        <w:t>nếu</w:t>
      </w:r>
      <w:proofErr w:type="spellEnd"/>
      <w:r w:rsidR="00D94856" w:rsidRPr="006C0B16">
        <w:rPr>
          <w:rFonts w:ascii="Times New Roman" w:hAnsi="Times New Roman"/>
          <w:color w:val="000000"/>
          <w:szCs w:val="26"/>
        </w:rPr>
        <w:t xml:space="preserve"> </w:t>
      </w:r>
      <w:proofErr w:type="spellStart"/>
      <w:r w:rsidR="00D94856" w:rsidRPr="006C0B16">
        <w:rPr>
          <w:rFonts w:ascii="Times New Roman" w:hAnsi="Times New Roman"/>
          <w:color w:val="000000"/>
          <w:szCs w:val="26"/>
        </w:rPr>
        <w:t>có</w:t>
      </w:r>
      <w:proofErr w:type="spellEnd"/>
      <w:proofErr w:type="gramStart"/>
      <w:r w:rsidR="00D94856" w:rsidRPr="006C0B16">
        <w:rPr>
          <w:rFonts w:ascii="Times New Roman" w:hAnsi="Times New Roman"/>
          <w:color w:val="000000"/>
          <w:szCs w:val="26"/>
        </w:rPr>
        <w:t>);</w:t>
      </w:r>
      <w:proofErr w:type="gramEnd"/>
    </w:p>
    <w:p w14:paraId="064081FB" w14:textId="77777777" w:rsidR="00D94856" w:rsidRPr="006C0B16" w:rsidRDefault="00D94856" w:rsidP="00091E6F">
      <w:pPr>
        <w:pStyle w:val="BodyTextIndent"/>
        <w:tabs>
          <w:tab w:val="left" w:pos="3635"/>
        </w:tabs>
        <w:adjustRightInd w:val="0"/>
        <w:spacing w:before="60"/>
        <w:ind w:left="720" w:firstLine="0"/>
        <w:rPr>
          <w:rFonts w:ascii="Times New Roman" w:hAnsi="Times New Roman"/>
          <w:color w:val="000000"/>
          <w:szCs w:val="26"/>
        </w:rPr>
      </w:pPr>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Hồ</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sơ</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chất</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lượng</w:t>
      </w:r>
      <w:proofErr w:type="spellEnd"/>
      <w:r w:rsidRPr="006C0B16">
        <w:rPr>
          <w:rFonts w:ascii="Times New Roman" w:hAnsi="Times New Roman"/>
          <w:color w:val="000000"/>
          <w:szCs w:val="26"/>
        </w:rPr>
        <w:t xml:space="preserve"> </w:t>
      </w:r>
      <w:proofErr w:type="spellStart"/>
      <w:r w:rsidRPr="006C0B16">
        <w:rPr>
          <w:rFonts w:ascii="Times New Roman" w:hAnsi="Times New Roman"/>
          <w:color w:val="000000"/>
          <w:szCs w:val="26"/>
        </w:rPr>
        <w:t>công</w:t>
      </w:r>
      <w:proofErr w:type="spellEnd"/>
      <w:r w:rsidRPr="006C0B16">
        <w:rPr>
          <w:rFonts w:ascii="Times New Roman" w:hAnsi="Times New Roman"/>
          <w:color w:val="000000"/>
          <w:szCs w:val="26"/>
        </w:rPr>
        <w:t xml:space="preserve"> </w:t>
      </w:r>
      <w:proofErr w:type="spellStart"/>
      <w:proofErr w:type="gramStart"/>
      <w:r w:rsidRPr="006C0B16">
        <w:rPr>
          <w:rFonts w:ascii="Times New Roman" w:hAnsi="Times New Roman"/>
          <w:color w:val="000000"/>
          <w:szCs w:val="26"/>
        </w:rPr>
        <w:t>trình</w:t>
      </w:r>
      <w:proofErr w:type="spellEnd"/>
      <w:r w:rsidRPr="006C0B16">
        <w:rPr>
          <w:rFonts w:ascii="Times New Roman" w:hAnsi="Times New Roman"/>
          <w:color w:val="000000"/>
          <w:szCs w:val="26"/>
        </w:rPr>
        <w:t>;</w:t>
      </w:r>
      <w:proofErr w:type="gramEnd"/>
    </w:p>
    <w:p w14:paraId="73C73AEB" w14:textId="77777777" w:rsidR="00091E6F" w:rsidRPr="006C0B16" w:rsidRDefault="00091E6F" w:rsidP="00091E6F">
      <w:pPr>
        <w:spacing w:before="60"/>
        <w:ind w:left="720"/>
        <w:jc w:val="both"/>
        <w:rPr>
          <w:i/>
          <w:color w:val="000000"/>
        </w:rPr>
      </w:pPr>
      <w:r w:rsidRPr="006C0B16">
        <w:rPr>
          <w:i/>
          <w:color w:val="000000"/>
        </w:rPr>
        <w:t xml:space="preserve">- </w:t>
      </w:r>
      <w:proofErr w:type="spellStart"/>
      <w:r w:rsidRPr="006C0B16">
        <w:rPr>
          <w:i/>
          <w:color w:val="000000"/>
        </w:rPr>
        <w:t>Hóa</w:t>
      </w:r>
      <w:proofErr w:type="spellEnd"/>
      <w:r w:rsidRPr="006C0B16">
        <w:rPr>
          <w:i/>
          <w:color w:val="000000"/>
        </w:rPr>
        <w:t xml:space="preserve"> </w:t>
      </w:r>
      <w:proofErr w:type="spellStart"/>
      <w:r w:rsidRPr="006C0B16">
        <w:rPr>
          <w:i/>
          <w:color w:val="000000"/>
        </w:rPr>
        <w:t>đơn</w:t>
      </w:r>
      <w:proofErr w:type="spellEnd"/>
      <w:r w:rsidRPr="006C0B16">
        <w:rPr>
          <w:i/>
          <w:color w:val="000000"/>
        </w:rPr>
        <w:t xml:space="preserve"> GTGT.</w:t>
      </w:r>
    </w:p>
    <w:p w14:paraId="3D2C472D" w14:textId="77777777" w:rsidR="00091E6F" w:rsidRPr="006C0B16" w:rsidRDefault="00091E6F" w:rsidP="00091E6F">
      <w:pPr>
        <w:spacing w:before="60"/>
        <w:jc w:val="both"/>
        <w:rPr>
          <w:color w:val="000000"/>
        </w:rPr>
      </w:pPr>
      <w:r w:rsidRPr="006C0B16">
        <w:rPr>
          <w:color w:val="000000"/>
        </w:rPr>
        <w:t xml:space="preserve">* Khi </w:t>
      </w:r>
      <w:proofErr w:type="spellStart"/>
      <w:r w:rsidRPr="006C0B16">
        <w:rPr>
          <w:color w:val="000000"/>
        </w:rPr>
        <w:t>có</w:t>
      </w:r>
      <w:proofErr w:type="spellEnd"/>
      <w:r w:rsidRPr="006C0B16">
        <w:rPr>
          <w:color w:val="000000"/>
        </w:rPr>
        <w:t xml:space="preserve"> </w:t>
      </w:r>
      <w:proofErr w:type="spellStart"/>
      <w:r w:rsidRPr="006C0B16">
        <w:rPr>
          <w:color w:val="000000"/>
        </w:rPr>
        <w:t>khối</w:t>
      </w:r>
      <w:proofErr w:type="spellEnd"/>
      <w:r w:rsidRPr="006C0B16">
        <w:rPr>
          <w:color w:val="000000"/>
        </w:rPr>
        <w:t xml:space="preserve"> </w:t>
      </w:r>
      <w:proofErr w:type="spellStart"/>
      <w:r w:rsidRPr="006C0B16">
        <w:rPr>
          <w:color w:val="000000"/>
        </w:rPr>
        <w:t>lượng</w:t>
      </w:r>
      <w:proofErr w:type="spellEnd"/>
      <w:r w:rsidRPr="006C0B16">
        <w:rPr>
          <w:color w:val="000000"/>
        </w:rPr>
        <w:t xml:space="preserve"> </w:t>
      </w:r>
      <w:proofErr w:type="spellStart"/>
      <w:r w:rsidRPr="006C0B16">
        <w:rPr>
          <w:color w:val="000000"/>
        </w:rPr>
        <w:t>phát</w:t>
      </w:r>
      <w:proofErr w:type="spellEnd"/>
      <w:r w:rsidRPr="006C0B16">
        <w:rPr>
          <w:color w:val="000000"/>
        </w:rPr>
        <w:t xml:space="preserve"> </w:t>
      </w:r>
      <w:proofErr w:type="spellStart"/>
      <w:r w:rsidRPr="006C0B16">
        <w:rPr>
          <w:color w:val="000000"/>
        </w:rPr>
        <w:t>sinh</w:t>
      </w:r>
      <w:proofErr w:type="spellEnd"/>
      <w:r w:rsidRPr="006C0B16">
        <w:rPr>
          <w:color w:val="000000"/>
        </w:rPr>
        <w:t xml:space="preserve"> </w:t>
      </w:r>
      <w:proofErr w:type="spellStart"/>
      <w:r w:rsidRPr="006C0B16">
        <w:rPr>
          <w:color w:val="000000"/>
        </w:rPr>
        <w:t>ngoài</w:t>
      </w:r>
      <w:proofErr w:type="spellEnd"/>
      <w:r w:rsidRPr="006C0B16">
        <w:rPr>
          <w:color w:val="000000"/>
        </w:rPr>
        <w:t xml:space="preserve"> </w:t>
      </w:r>
      <w:proofErr w:type="spellStart"/>
      <w:r w:rsidRPr="006C0B16">
        <w:rPr>
          <w:color w:val="000000"/>
        </w:rPr>
        <w:t>Hợp</w:t>
      </w:r>
      <w:proofErr w:type="spellEnd"/>
      <w:r w:rsidRPr="006C0B16">
        <w:rPr>
          <w:color w:val="000000"/>
        </w:rPr>
        <w:t xml:space="preserve"> </w:t>
      </w:r>
      <w:proofErr w:type="spellStart"/>
      <w:r w:rsidRPr="006C0B16">
        <w:rPr>
          <w:color w:val="000000"/>
        </w:rPr>
        <w:t>đồng</w:t>
      </w:r>
      <w:proofErr w:type="spellEnd"/>
      <w:r w:rsidRPr="006C0B16">
        <w:rPr>
          <w:color w:val="000000"/>
        </w:rPr>
        <w:t xml:space="preserve"> </w:t>
      </w:r>
      <w:proofErr w:type="spellStart"/>
      <w:r w:rsidRPr="006C0B16">
        <w:rPr>
          <w:color w:val="000000"/>
        </w:rPr>
        <w:t>đã</w:t>
      </w:r>
      <w:proofErr w:type="spellEnd"/>
      <w:r w:rsidRPr="006C0B16">
        <w:rPr>
          <w:color w:val="000000"/>
        </w:rPr>
        <w:t xml:space="preserve"> </w:t>
      </w:r>
      <w:proofErr w:type="spellStart"/>
      <w:r w:rsidRPr="006C0B16">
        <w:rPr>
          <w:color w:val="000000"/>
        </w:rPr>
        <w:t>ký</w:t>
      </w:r>
      <w:proofErr w:type="spellEnd"/>
      <w:r w:rsidRPr="006C0B16">
        <w:rPr>
          <w:color w:val="000000"/>
        </w:rPr>
        <w:t xml:space="preserve">, </w:t>
      </w:r>
      <w:proofErr w:type="spellStart"/>
      <w:r w:rsidRPr="006C0B16">
        <w:rPr>
          <w:color w:val="000000"/>
        </w:rPr>
        <w:t>ngoài</w:t>
      </w:r>
      <w:proofErr w:type="spellEnd"/>
      <w:r w:rsidRPr="006C0B16">
        <w:rPr>
          <w:color w:val="000000"/>
        </w:rPr>
        <w:t xml:space="preserve"> </w:t>
      </w:r>
      <w:proofErr w:type="spellStart"/>
      <w:r w:rsidRPr="006C0B16">
        <w:rPr>
          <w:color w:val="000000"/>
        </w:rPr>
        <w:t>các</w:t>
      </w:r>
      <w:proofErr w:type="spellEnd"/>
      <w:r w:rsidRPr="006C0B16">
        <w:rPr>
          <w:color w:val="000000"/>
        </w:rPr>
        <w:t xml:space="preserve"> </w:t>
      </w:r>
      <w:proofErr w:type="spellStart"/>
      <w:r w:rsidRPr="006C0B16">
        <w:rPr>
          <w:color w:val="000000"/>
        </w:rPr>
        <w:t>chứng</w:t>
      </w:r>
      <w:proofErr w:type="spellEnd"/>
      <w:r w:rsidRPr="006C0B16">
        <w:rPr>
          <w:color w:val="000000"/>
        </w:rPr>
        <w:t xml:space="preserve"> </w:t>
      </w:r>
      <w:proofErr w:type="spellStart"/>
      <w:r w:rsidRPr="006C0B16">
        <w:rPr>
          <w:color w:val="000000"/>
        </w:rPr>
        <w:t>từ</w:t>
      </w:r>
      <w:proofErr w:type="spellEnd"/>
      <w:r w:rsidRPr="006C0B16">
        <w:rPr>
          <w:color w:val="000000"/>
        </w:rPr>
        <w:t xml:space="preserve"> </w:t>
      </w:r>
      <w:proofErr w:type="spellStart"/>
      <w:r w:rsidRPr="006C0B16">
        <w:rPr>
          <w:color w:val="000000"/>
        </w:rPr>
        <w:t>như</w:t>
      </w:r>
      <w:proofErr w:type="spellEnd"/>
      <w:r w:rsidRPr="006C0B16">
        <w:rPr>
          <w:color w:val="000000"/>
        </w:rPr>
        <w:t xml:space="preserve"> </w:t>
      </w:r>
      <w:proofErr w:type="spellStart"/>
      <w:r w:rsidRPr="006C0B16">
        <w:rPr>
          <w:color w:val="000000"/>
        </w:rPr>
        <w:t>trên</w:t>
      </w:r>
      <w:proofErr w:type="spellEnd"/>
      <w:r w:rsidRPr="006C0B16">
        <w:rPr>
          <w:color w:val="000000"/>
        </w:rPr>
        <w:t xml:space="preserve"> </w:t>
      </w:r>
      <w:proofErr w:type="spellStart"/>
      <w:r w:rsidRPr="006C0B16">
        <w:rPr>
          <w:color w:val="000000"/>
        </w:rPr>
        <w:t>còn</w:t>
      </w:r>
      <w:proofErr w:type="spellEnd"/>
      <w:r w:rsidRPr="006C0B16">
        <w:rPr>
          <w:color w:val="000000"/>
        </w:rPr>
        <w:t xml:space="preserve"> </w:t>
      </w:r>
      <w:proofErr w:type="spellStart"/>
      <w:r w:rsidRPr="006C0B16">
        <w:rPr>
          <w:color w:val="000000"/>
        </w:rPr>
        <w:t>bổ</w:t>
      </w:r>
      <w:proofErr w:type="spellEnd"/>
      <w:r w:rsidRPr="006C0B16">
        <w:rPr>
          <w:color w:val="000000"/>
        </w:rPr>
        <w:t xml:space="preserve"> sung </w:t>
      </w:r>
      <w:proofErr w:type="spellStart"/>
      <w:r w:rsidRPr="006C0B16">
        <w:rPr>
          <w:color w:val="000000"/>
        </w:rPr>
        <w:t>thêm</w:t>
      </w:r>
      <w:proofErr w:type="spellEnd"/>
      <w:r w:rsidRPr="006C0B16">
        <w:rPr>
          <w:color w:val="000000"/>
        </w:rPr>
        <w:t>:</w:t>
      </w:r>
    </w:p>
    <w:p w14:paraId="66B36249" w14:textId="77777777" w:rsidR="00091E6F" w:rsidRPr="006C0B16" w:rsidRDefault="00091E6F" w:rsidP="00091E6F">
      <w:pPr>
        <w:spacing w:before="60"/>
        <w:ind w:left="720"/>
        <w:jc w:val="both"/>
        <w:rPr>
          <w:i/>
          <w:color w:val="000000"/>
        </w:rPr>
      </w:pPr>
      <w:r w:rsidRPr="006C0B16">
        <w:rPr>
          <w:i/>
          <w:color w:val="000000"/>
        </w:rPr>
        <w:t xml:space="preserve">- Các </w:t>
      </w:r>
      <w:proofErr w:type="spellStart"/>
      <w:r w:rsidRPr="006C0B16">
        <w:rPr>
          <w:i/>
          <w:color w:val="000000"/>
        </w:rPr>
        <w:t>quyết</w:t>
      </w:r>
      <w:proofErr w:type="spellEnd"/>
      <w:r w:rsidRPr="006C0B16">
        <w:rPr>
          <w:i/>
          <w:color w:val="000000"/>
        </w:rPr>
        <w:t xml:space="preserve"> </w:t>
      </w:r>
      <w:proofErr w:type="spellStart"/>
      <w:r w:rsidRPr="006C0B16">
        <w:rPr>
          <w:i/>
          <w:color w:val="000000"/>
        </w:rPr>
        <w:t>định</w:t>
      </w:r>
      <w:proofErr w:type="spellEnd"/>
      <w:r w:rsidRPr="006C0B16">
        <w:rPr>
          <w:i/>
          <w:color w:val="000000"/>
        </w:rPr>
        <w:t xml:space="preserve"> </w:t>
      </w:r>
      <w:proofErr w:type="spellStart"/>
      <w:r w:rsidRPr="006C0B16">
        <w:rPr>
          <w:i/>
          <w:color w:val="000000"/>
        </w:rPr>
        <w:t>phê</w:t>
      </w:r>
      <w:proofErr w:type="spellEnd"/>
      <w:r w:rsidRPr="006C0B16">
        <w:rPr>
          <w:i/>
          <w:color w:val="000000"/>
        </w:rPr>
        <w:t xml:space="preserve"> </w:t>
      </w:r>
      <w:proofErr w:type="spellStart"/>
      <w:r w:rsidRPr="006C0B16">
        <w:rPr>
          <w:i/>
          <w:color w:val="000000"/>
        </w:rPr>
        <w:t>duyệt</w:t>
      </w:r>
      <w:proofErr w:type="spellEnd"/>
      <w:r w:rsidRPr="006C0B16">
        <w:rPr>
          <w:i/>
          <w:color w:val="000000"/>
        </w:rPr>
        <w:t xml:space="preserve"> </w:t>
      </w:r>
      <w:proofErr w:type="spellStart"/>
      <w:r w:rsidRPr="006C0B16">
        <w:rPr>
          <w:i/>
          <w:color w:val="000000"/>
        </w:rPr>
        <w:t>điều</w:t>
      </w:r>
      <w:proofErr w:type="spellEnd"/>
      <w:r w:rsidRPr="006C0B16">
        <w:rPr>
          <w:i/>
          <w:color w:val="000000"/>
        </w:rPr>
        <w:t xml:space="preserve"> </w:t>
      </w:r>
      <w:proofErr w:type="spellStart"/>
      <w:r w:rsidRPr="006C0B16">
        <w:rPr>
          <w:i/>
          <w:color w:val="000000"/>
        </w:rPr>
        <w:t>chỉnh</w:t>
      </w:r>
      <w:proofErr w:type="spellEnd"/>
      <w:r w:rsidRPr="006C0B16">
        <w:rPr>
          <w:i/>
          <w:color w:val="000000"/>
        </w:rPr>
        <w:t xml:space="preserve">, </w:t>
      </w:r>
      <w:proofErr w:type="spellStart"/>
      <w:r w:rsidRPr="006C0B16">
        <w:rPr>
          <w:i/>
          <w:color w:val="000000"/>
        </w:rPr>
        <w:t>bổ</w:t>
      </w:r>
      <w:proofErr w:type="spellEnd"/>
      <w:r w:rsidRPr="006C0B16">
        <w:rPr>
          <w:i/>
          <w:color w:val="000000"/>
        </w:rPr>
        <w:t xml:space="preserve"> sung </w:t>
      </w:r>
      <w:proofErr w:type="spellStart"/>
      <w:r w:rsidRPr="006C0B16">
        <w:rPr>
          <w:i/>
          <w:color w:val="000000"/>
        </w:rPr>
        <w:t>dự</w:t>
      </w:r>
      <w:proofErr w:type="spellEnd"/>
      <w:r w:rsidRPr="006C0B16">
        <w:rPr>
          <w:i/>
          <w:color w:val="000000"/>
        </w:rPr>
        <w:t xml:space="preserve"> </w:t>
      </w:r>
      <w:proofErr w:type="spellStart"/>
      <w:proofErr w:type="gramStart"/>
      <w:r w:rsidRPr="006C0B16">
        <w:rPr>
          <w:i/>
          <w:color w:val="000000"/>
        </w:rPr>
        <w:t>toán</w:t>
      </w:r>
      <w:proofErr w:type="spellEnd"/>
      <w:r w:rsidRPr="006C0B16">
        <w:rPr>
          <w:i/>
          <w:color w:val="000000"/>
        </w:rPr>
        <w:t>;</w:t>
      </w:r>
      <w:proofErr w:type="gramEnd"/>
    </w:p>
    <w:p w14:paraId="0ACE7BAA" w14:textId="77777777" w:rsidR="00091E6F" w:rsidRPr="006C0B16" w:rsidRDefault="00091E6F" w:rsidP="00091E6F">
      <w:pPr>
        <w:spacing w:before="60"/>
        <w:ind w:left="720"/>
        <w:jc w:val="both"/>
        <w:rPr>
          <w:i/>
          <w:color w:val="000000"/>
        </w:rPr>
      </w:pPr>
      <w:r w:rsidRPr="006C0B16">
        <w:rPr>
          <w:i/>
          <w:color w:val="000000"/>
        </w:rPr>
        <w:t xml:space="preserve">- </w:t>
      </w:r>
      <w:proofErr w:type="spellStart"/>
      <w:r w:rsidRPr="006C0B16">
        <w:rPr>
          <w:i/>
          <w:color w:val="000000"/>
        </w:rPr>
        <w:t>Dự</w:t>
      </w:r>
      <w:proofErr w:type="spellEnd"/>
      <w:r w:rsidRPr="006C0B16">
        <w:rPr>
          <w:i/>
          <w:color w:val="000000"/>
        </w:rPr>
        <w:t xml:space="preserve"> </w:t>
      </w:r>
      <w:proofErr w:type="spellStart"/>
      <w:r w:rsidRPr="006C0B16">
        <w:rPr>
          <w:i/>
          <w:color w:val="000000"/>
        </w:rPr>
        <w:t>toán</w:t>
      </w:r>
      <w:proofErr w:type="spellEnd"/>
      <w:r w:rsidRPr="006C0B16">
        <w:rPr>
          <w:i/>
          <w:color w:val="000000"/>
        </w:rPr>
        <w:t xml:space="preserve"> </w:t>
      </w:r>
      <w:proofErr w:type="spellStart"/>
      <w:r w:rsidRPr="006C0B16">
        <w:rPr>
          <w:i/>
          <w:color w:val="000000"/>
        </w:rPr>
        <w:t>điều</w:t>
      </w:r>
      <w:proofErr w:type="spellEnd"/>
      <w:r w:rsidRPr="006C0B16">
        <w:rPr>
          <w:i/>
          <w:color w:val="000000"/>
        </w:rPr>
        <w:t xml:space="preserve"> </w:t>
      </w:r>
      <w:proofErr w:type="spellStart"/>
      <w:r w:rsidRPr="006C0B16">
        <w:rPr>
          <w:i/>
          <w:color w:val="000000"/>
        </w:rPr>
        <w:t>chỉnh</w:t>
      </w:r>
      <w:proofErr w:type="spellEnd"/>
      <w:r w:rsidRPr="006C0B16">
        <w:rPr>
          <w:i/>
          <w:color w:val="000000"/>
        </w:rPr>
        <w:t xml:space="preserve">, </w:t>
      </w:r>
      <w:proofErr w:type="spellStart"/>
      <w:r w:rsidRPr="006C0B16">
        <w:rPr>
          <w:i/>
          <w:color w:val="000000"/>
        </w:rPr>
        <w:t>bổ</w:t>
      </w:r>
      <w:proofErr w:type="spellEnd"/>
      <w:r w:rsidRPr="006C0B16">
        <w:rPr>
          <w:i/>
          <w:color w:val="000000"/>
        </w:rPr>
        <w:t xml:space="preserve"> sung </w:t>
      </w:r>
      <w:proofErr w:type="spellStart"/>
      <w:r w:rsidRPr="006C0B16">
        <w:rPr>
          <w:i/>
          <w:color w:val="000000"/>
        </w:rPr>
        <w:t>đã</w:t>
      </w:r>
      <w:proofErr w:type="spellEnd"/>
      <w:r w:rsidRPr="006C0B16">
        <w:rPr>
          <w:i/>
          <w:color w:val="000000"/>
        </w:rPr>
        <w:t xml:space="preserve"> </w:t>
      </w:r>
      <w:proofErr w:type="spellStart"/>
      <w:r w:rsidRPr="006C0B16">
        <w:rPr>
          <w:i/>
          <w:color w:val="000000"/>
        </w:rPr>
        <w:t>được</w:t>
      </w:r>
      <w:proofErr w:type="spellEnd"/>
      <w:r w:rsidRPr="006C0B16">
        <w:rPr>
          <w:i/>
          <w:color w:val="000000"/>
        </w:rPr>
        <w:t xml:space="preserve"> </w:t>
      </w:r>
      <w:proofErr w:type="spellStart"/>
      <w:r w:rsidRPr="006C0B16">
        <w:rPr>
          <w:i/>
          <w:color w:val="000000"/>
        </w:rPr>
        <w:t>thẩm</w:t>
      </w:r>
      <w:proofErr w:type="spellEnd"/>
      <w:r w:rsidRPr="006C0B16">
        <w:rPr>
          <w:i/>
          <w:color w:val="000000"/>
        </w:rPr>
        <w:t xml:space="preserve"> </w:t>
      </w:r>
      <w:proofErr w:type="spellStart"/>
      <w:r w:rsidRPr="006C0B16">
        <w:rPr>
          <w:i/>
          <w:color w:val="000000"/>
        </w:rPr>
        <w:t>tra</w:t>
      </w:r>
      <w:proofErr w:type="spellEnd"/>
      <w:r w:rsidRPr="006C0B16">
        <w:rPr>
          <w:i/>
          <w:color w:val="000000"/>
        </w:rPr>
        <w:t xml:space="preserve">, </w:t>
      </w:r>
      <w:proofErr w:type="spellStart"/>
      <w:r w:rsidRPr="006C0B16">
        <w:rPr>
          <w:i/>
          <w:color w:val="000000"/>
        </w:rPr>
        <w:t>thẩm</w:t>
      </w:r>
      <w:proofErr w:type="spellEnd"/>
      <w:r w:rsidRPr="006C0B16">
        <w:rPr>
          <w:i/>
          <w:color w:val="000000"/>
        </w:rPr>
        <w:t xml:space="preserve"> </w:t>
      </w:r>
      <w:proofErr w:type="spellStart"/>
      <w:proofErr w:type="gramStart"/>
      <w:r w:rsidRPr="006C0B16">
        <w:rPr>
          <w:i/>
          <w:color w:val="000000"/>
        </w:rPr>
        <w:t>định</w:t>
      </w:r>
      <w:proofErr w:type="spellEnd"/>
      <w:r w:rsidRPr="006C0B16">
        <w:rPr>
          <w:i/>
          <w:color w:val="000000"/>
        </w:rPr>
        <w:t>;</w:t>
      </w:r>
      <w:proofErr w:type="gramEnd"/>
    </w:p>
    <w:p w14:paraId="2E6AE6E0" w14:textId="77777777" w:rsidR="00091E6F" w:rsidRPr="006C0B16" w:rsidRDefault="00091E6F" w:rsidP="00091E6F">
      <w:pPr>
        <w:spacing w:before="60"/>
        <w:ind w:left="720"/>
        <w:jc w:val="both"/>
        <w:rPr>
          <w:i/>
          <w:color w:val="000000"/>
        </w:rPr>
      </w:pPr>
      <w:r w:rsidRPr="006C0B16">
        <w:rPr>
          <w:i/>
          <w:color w:val="000000"/>
        </w:rPr>
        <w:t xml:space="preserve">- </w:t>
      </w:r>
      <w:proofErr w:type="spellStart"/>
      <w:r w:rsidRPr="006C0B16">
        <w:rPr>
          <w:i/>
          <w:color w:val="000000"/>
        </w:rPr>
        <w:t>Quyết</w:t>
      </w:r>
      <w:proofErr w:type="spellEnd"/>
      <w:r w:rsidRPr="006C0B16">
        <w:rPr>
          <w:i/>
          <w:color w:val="000000"/>
        </w:rPr>
        <w:t xml:space="preserve"> </w:t>
      </w:r>
      <w:proofErr w:type="spellStart"/>
      <w:r w:rsidRPr="006C0B16">
        <w:rPr>
          <w:i/>
          <w:color w:val="000000"/>
        </w:rPr>
        <w:t>định</w:t>
      </w:r>
      <w:proofErr w:type="spellEnd"/>
      <w:r w:rsidRPr="006C0B16">
        <w:rPr>
          <w:i/>
          <w:color w:val="000000"/>
        </w:rPr>
        <w:t xml:space="preserve"> </w:t>
      </w:r>
      <w:proofErr w:type="spellStart"/>
      <w:r w:rsidRPr="006C0B16">
        <w:rPr>
          <w:i/>
          <w:color w:val="000000"/>
        </w:rPr>
        <w:t>chỉ</w:t>
      </w:r>
      <w:proofErr w:type="spellEnd"/>
      <w:r w:rsidRPr="006C0B16">
        <w:rPr>
          <w:i/>
          <w:color w:val="000000"/>
        </w:rPr>
        <w:t xml:space="preserve"> </w:t>
      </w:r>
      <w:proofErr w:type="spellStart"/>
      <w:r w:rsidRPr="006C0B16">
        <w:rPr>
          <w:i/>
          <w:color w:val="000000"/>
        </w:rPr>
        <w:t>định</w:t>
      </w:r>
      <w:proofErr w:type="spellEnd"/>
      <w:r w:rsidRPr="006C0B16">
        <w:rPr>
          <w:i/>
          <w:color w:val="000000"/>
        </w:rPr>
        <w:t xml:space="preserve"> </w:t>
      </w:r>
      <w:proofErr w:type="spellStart"/>
      <w:r w:rsidRPr="006C0B16">
        <w:rPr>
          <w:i/>
          <w:color w:val="000000"/>
        </w:rPr>
        <w:t>thầu</w:t>
      </w:r>
      <w:proofErr w:type="spellEnd"/>
      <w:r w:rsidRPr="006C0B16">
        <w:rPr>
          <w:i/>
          <w:color w:val="000000"/>
        </w:rPr>
        <w:t xml:space="preserve"> </w:t>
      </w:r>
      <w:proofErr w:type="spellStart"/>
      <w:r w:rsidRPr="006C0B16">
        <w:rPr>
          <w:i/>
          <w:color w:val="000000"/>
        </w:rPr>
        <w:t>đơn</w:t>
      </w:r>
      <w:proofErr w:type="spellEnd"/>
      <w:r w:rsidRPr="006C0B16">
        <w:rPr>
          <w:i/>
          <w:color w:val="000000"/>
        </w:rPr>
        <w:t xml:space="preserve"> </w:t>
      </w:r>
      <w:proofErr w:type="spellStart"/>
      <w:r w:rsidRPr="006C0B16">
        <w:rPr>
          <w:i/>
          <w:color w:val="000000"/>
        </w:rPr>
        <w:t>vị</w:t>
      </w:r>
      <w:proofErr w:type="spellEnd"/>
      <w:r w:rsidRPr="006C0B16">
        <w:rPr>
          <w:i/>
          <w:color w:val="000000"/>
        </w:rPr>
        <w:t xml:space="preserve"> </w:t>
      </w:r>
      <w:proofErr w:type="spellStart"/>
      <w:r w:rsidRPr="006C0B16">
        <w:rPr>
          <w:i/>
          <w:color w:val="000000"/>
        </w:rPr>
        <w:t>thi</w:t>
      </w:r>
      <w:proofErr w:type="spellEnd"/>
      <w:r w:rsidRPr="006C0B16">
        <w:rPr>
          <w:i/>
          <w:color w:val="000000"/>
        </w:rPr>
        <w:t xml:space="preserve"> </w:t>
      </w:r>
      <w:proofErr w:type="spellStart"/>
      <w:r w:rsidRPr="006C0B16">
        <w:rPr>
          <w:i/>
          <w:color w:val="000000"/>
        </w:rPr>
        <w:t>công</w:t>
      </w:r>
      <w:proofErr w:type="spellEnd"/>
      <w:r w:rsidRPr="006C0B16">
        <w:rPr>
          <w:i/>
          <w:color w:val="000000"/>
        </w:rPr>
        <w:t xml:space="preserve"> </w:t>
      </w:r>
      <w:proofErr w:type="spellStart"/>
      <w:r w:rsidRPr="006C0B16">
        <w:rPr>
          <w:i/>
          <w:color w:val="000000"/>
        </w:rPr>
        <w:t>xây</w:t>
      </w:r>
      <w:proofErr w:type="spellEnd"/>
      <w:r w:rsidRPr="006C0B16">
        <w:rPr>
          <w:i/>
          <w:color w:val="000000"/>
        </w:rPr>
        <w:t xml:space="preserve"> </w:t>
      </w:r>
      <w:proofErr w:type="spellStart"/>
      <w:r w:rsidRPr="006C0B16">
        <w:rPr>
          <w:i/>
          <w:color w:val="000000"/>
        </w:rPr>
        <w:t>lắp</w:t>
      </w:r>
      <w:proofErr w:type="spellEnd"/>
      <w:r w:rsidRPr="006C0B16">
        <w:rPr>
          <w:i/>
          <w:color w:val="000000"/>
        </w:rPr>
        <w:t xml:space="preserve"> </w:t>
      </w:r>
      <w:proofErr w:type="spellStart"/>
      <w:r w:rsidRPr="006C0B16">
        <w:rPr>
          <w:i/>
          <w:color w:val="000000"/>
        </w:rPr>
        <w:t>bổ</w:t>
      </w:r>
      <w:proofErr w:type="spellEnd"/>
      <w:r w:rsidRPr="006C0B16">
        <w:rPr>
          <w:i/>
          <w:color w:val="000000"/>
        </w:rPr>
        <w:t xml:space="preserve"> sung </w:t>
      </w:r>
      <w:proofErr w:type="spellStart"/>
      <w:r w:rsidRPr="006C0B16">
        <w:rPr>
          <w:i/>
          <w:color w:val="000000"/>
        </w:rPr>
        <w:t>khối</w:t>
      </w:r>
      <w:proofErr w:type="spellEnd"/>
      <w:r w:rsidRPr="006C0B16">
        <w:rPr>
          <w:i/>
          <w:color w:val="000000"/>
        </w:rPr>
        <w:t xml:space="preserve"> </w:t>
      </w:r>
      <w:proofErr w:type="spellStart"/>
      <w:r w:rsidRPr="006C0B16">
        <w:rPr>
          <w:i/>
          <w:color w:val="000000"/>
        </w:rPr>
        <w:t>lượng</w:t>
      </w:r>
      <w:proofErr w:type="spellEnd"/>
      <w:r w:rsidRPr="006C0B16">
        <w:rPr>
          <w:i/>
          <w:color w:val="000000"/>
        </w:rPr>
        <w:t xml:space="preserve"> </w:t>
      </w:r>
      <w:proofErr w:type="spellStart"/>
      <w:r w:rsidRPr="006C0B16">
        <w:rPr>
          <w:i/>
          <w:color w:val="000000"/>
        </w:rPr>
        <w:t>phát</w:t>
      </w:r>
      <w:proofErr w:type="spellEnd"/>
      <w:r w:rsidRPr="006C0B16">
        <w:rPr>
          <w:i/>
          <w:color w:val="000000"/>
        </w:rPr>
        <w:t xml:space="preserve"> </w:t>
      </w:r>
      <w:proofErr w:type="spellStart"/>
      <w:proofErr w:type="gramStart"/>
      <w:r w:rsidRPr="006C0B16">
        <w:rPr>
          <w:i/>
          <w:color w:val="000000"/>
        </w:rPr>
        <w:t>sinh</w:t>
      </w:r>
      <w:proofErr w:type="spellEnd"/>
      <w:r w:rsidRPr="006C0B16">
        <w:rPr>
          <w:i/>
          <w:color w:val="000000"/>
        </w:rPr>
        <w:t>;</w:t>
      </w:r>
      <w:proofErr w:type="gramEnd"/>
    </w:p>
    <w:p w14:paraId="5627E91A" w14:textId="77777777" w:rsidR="00091E6F" w:rsidRPr="006C0B16" w:rsidRDefault="00091E6F" w:rsidP="00091E6F">
      <w:pPr>
        <w:spacing w:before="60"/>
        <w:ind w:left="720"/>
        <w:jc w:val="both"/>
        <w:rPr>
          <w:i/>
          <w:color w:val="000000"/>
        </w:rPr>
      </w:pPr>
      <w:r w:rsidRPr="006C0B16">
        <w:rPr>
          <w:i/>
          <w:color w:val="000000"/>
        </w:rPr>
        <w:t xml:space="preserve">- </w:t>
      </w:r>
      <w:proofErr w:type="spellStart"/>
      <w:r w:rsidRPr="006C0B16">
        <w:rPr>
          <w:i/>
          <w:color w:val="000000"/>
        </w:rPr>
        <w:t>Phụ</w:t>
      </w:r>
      <w:proofErr w:type="spellEnd"/>
      <w:r w:rsidRPr="006C0B16">
        <w:rPr>
          <w:i/>
          <w:color w:val="000000"/>
        </w:rPr>
        <w:t xml:space="preserve"> </w:t>
      </w:r>
      <w:proofErr w:type="spellStart"/>
      <w:r w:rsidRPr="006C0B16">
        <w:rPr>
          <w:i/>
          <w:color w:val="000000"/>
        </w:rPr>
        <w:t>lục</w:t>
      </w:r>
      <w:proofErr w:type="spellEnd"/>
      <w:r w:rsidRPr="006C0B16">
        <w:rPr>
          <w:i/>
          <w:color w:val="000000"/>
        </w:rPr>
        <w:t xml:space="preserve"> </w:t>
      </w:r>
      <w:proofErr w:type="spellStart"/>
      <w:r w:rsidRPr="006C0B16">
        <w:rPr>
          <w:i/>
          <w:color w:val="000000"/>
        </w:rPr>
        <w:t>Hợp</w:t>
      </w:r>
      <w:proofErr w:type="spellEnd"/>
      <w:r w:rsidRPr="006C0B16">
        <w:rPr>
          <w:i/>
          <w:color w:val="000000"/>
        </w:rPr>
        <w:t xml:space="preserve"> </w:t>
      </w:r>
      <w:proofErr w:type="spellStart"/>
      <w:r w:rsidRPr="006C0B16">
        <w:rPr>
          <w:i/>
          <w:color w:val="000000"/>
        </w:rPr>
        <w:t>đồng</w:t>
      </w:r>
      <w:proofErr w:type="spellEnd"/>
      <w:r w:rsidRPr="006C0B16">
        <w:rPr>
          <w:i/>
          <w:color w:val="000000"/>
        </w:rPr>
        <w:t xml:space="preserve"> + </w:t>
      </w:r>
      <w:proofErr w:type="spellStart"/>
      <w:r w:rsidRPr="006C0B16">
        <w:rPr>
          <w:i/>
          <w:color w:val="000000"/>
        </w:rPr>
        <w:t>đơn</w:t>
      </w:r>
      <w:proofErr w:type="spellEnd"/>
      <w:r w:rsidRPr="006C0B16">
        <w:rPr>
          <w:i/>
          <w:color w:val="000000"/>
        </w:rPr>
        <w:t xml:space="preserve"> </w:t>
      </w:r>
      <w:proofErr w:type="spellStart"/>
      <w:r w:rsidRPr="006C0B16">
        <w:rPr>
          <w:i/>
          <w:color w:val="000000"/>
        </w:rPr>
        <w:t>giá</w:t>
      </w:r>
      <w:proofErr w:type="spellEnd"/>
      <w:r w:rsidRPr="006C0B16">
        <w:rPr>
          <w:i/>
          <w:color w:val="000000"/>
        </w:rPr>
        <w:t xml:space="preserve"> chi </w:t>
      </w:r>
      <w:proofErr w:type="spellStart"/>
      <w:r w:rsidRPr="006C0B16">
        <w:rPr>
          <w:i/>
          <w:color w:val="000000"/>
        </w:rPr>
        <w:t>tiết</w:t>
      </w:r>
      <w:proofErr w:type="spellEnd"/>
      <w:r w:rsidRPr="006C0B16">
        <w:rPr>
          <w:i/>
          <w:color w:val="000000"/>
        </w:rPr>
        <w:t xml:space="preserve"> </w:t>
      </w:r>
      <w:proofErr w:type="spellStart"/>
      <w:r w:rsidRPr="006C0B16">
        <w:rPr>
          <w:i/>
          <w:color w:val="000000"/>
        </w:rPr>
        <w:t>phần</w:t>
      </w:r>
      <w:proofErr w:type="spellEnd"/>
      <w:r w:rsidRPr="006C0B16">
        <w:rPr>
          <w:i/>
          <w:color w:val="000000"/>
        </w:rPr>
        <w:t xml:space="preserve"> </w:t>
      </w:r>
      <w:proofErr w:type="spellStart"/>
      <w:r w:rsidRPr="006C0B16">
        <w:rPr>
          <w:i/>
          <w:color w:val="000000"/>
        </w:rPr>
        <w:t>khối</w:t>
      </w:r>
      <w:proofErr w:type="spellEnd"/>
      <w:r w:rsidRPr="006C0B16">
        <w:rPr>
          <w:i/>
          <w:color w:val="000000"/>
        </w:rPr>
        <w:t xml:space="preserve"> </w:t>
      </w:r>
      <w:proofErr w:type="spellStart"/>
      <w:r w:rsidRPr="006C0B16">
        <w:rPr>
          <w:i/>
          <w:color w:val="000000"/>
        </w:rPr>
        <w:t>lượng</w:t>
      </w:r>
      <w:proofErr w:type="spellEnd"/>
      <w:r w:rsidRPr="006C0B16">
        <w:rPr>
          <w:i/>
          <w:color w:val="000000"/>
        </w:rPr>
        <w:t xml:space="preserve"> </w:t>
      </w:r>
      <w:proofErr w:type="spellStart"/>
      <w:r w:rsidRPr="006C0B16">
        <w:rPr>
          <w:i/>
          <w:color w:val="000000"/>
        </w:rPr>
        <w:t>bổ</w:t>
      </w:r>
      <w:proofErr w:type="spellEnd"/>
      <w:r w:rsidRPr="006C0B16">
        <w:rPr>
          <w:i/>
          <w:color w:val="000000"/>
        </w:rPr>
        <w:t xml:space="preserve"> </w:t>
      </w:r>
      <w:proofErr w:type="gramStart"/>
      <w:r w:rsidRPr="006C0B16">
        <w:rPr>
          <w:i/>
          <w:color w:val="000000"/>
        </w:rPr>
        <w:t>sung;</w:t>
      </w:r>
      <w:proofErr w:type="gramEnd"/>
    </w:p>
    <w:p w14:paraId="54268075" w14:textId="77777777" w:rsidR="00091E6F" w:rsidRPr="006C0B16" w:rsidRDefault="00091E6F" w:rsidP="00091E6F">
      <w:pPr>
        <w:spacing w:before="60"/>
        <w:ind w:left="720"/>
        <w:jc w:val="both"/>
        <w:rPr>
          <w:i/>
          <w:color w:val="000000"/>
        </w:rPr>
      </w:pPr>
      <w:r w:rsidRPr="006C0B16">
        <w:rPr>
          <w:i/>
          <w:color w:val="000000"/>
        </w:rPr>
        <w:t xml:space="preserve">- </w:t>
      </w:r>
      <w:proofErr w:type="spellStart"/>
      <w:r w:rsidR="004F0E1B">
        <w:rPr>
          <w:i/>
          <w:color w:val="000000"/>
        </w:rPr>
        <w:t>Bi</w:t>
      </w:r>
      <w:r w:rsidR="004F0E1B" w:rsidRPr="004F0E1B">
        <w:rPr>
          <w:i/>
          <w:color w:val="000000"/>
        </w:rPr>
        <w:t>ê</w:t>
      </w:r>
      <w:r w:rsidR="004F0E1B">
        <w:rPr>
          <w:i/>
          <w:color w:val="000000"/>
        </w:rPr>
        <w:t>n</w:t>
      </w:r>
      <w:proofErr w:type="spellEnd"/>
      <w:r w:rsidR="004F0E1B">
        <w:rPr>
          <w:i/>
          <w:color w:val="000000"/>
        </w:rPr>
        <w:t xml:space="preserve"> </w:t>
      </w:r>
      <w:proofErr w:type="spellStart"/>
      <w:r w:rsidR="004F0E1B">
        <w:rPr>
          <w:i/>
          <w:color w:val="000000"/>
        </w:rPr>
        <w:t>b</w:t>
      </w:r>
      <w:r w:rsidR="004F0E1B" w:rsidRPr="004F0E1B">
        <w:rPr>
          <w:i/>
          <w:color w:val="000000"/>
        </w:rPr>
        <w:t>ản</w:t>
      </w:r>
      <w:proofErr w:type="spellEnd"/>
      <w:r w:rsidR="004F0E1B">
        <w:rPr>
          <w:i/>
          <w:color w:val="000000"/>
        </w:rPr>
        <w:t xml:space="preserve"> </w:t>
      </w:r>
      <w:proofErr w:type="spellStart"/>
      <w:r w:rsidR="004F0E1B">
        <w:rPr>
          <w:i/>
          <w:color w:val="000000"/>
        </w:rPr>
        <w:t>nghi</w:t>
      </w:r>
      <w:r w:rsidR="004F0E1B" w:rsidRPr="004F0E1B">
        <w:rPr>
          <w:i/>
          <w:color w:val="000000"/>
        </w:rPr>
        <w:t>ệm</w:t>
      </w:r>
      <w:proofErr w:type="spellEnd"/>
      <w:r w:rsidR="004F0E1B">
        <w:rPr>
          <w:i/>
          <w:color w:val="000000"/>
        </w:rPr>
        <w:t xml:space="preserve"> </w:t>
      </w:r>
      <w:proofErr w:type="spellStart"/>
      <w:r w:rsidR="004F0E1B">
        <w:rPr>
          <w:i/>
          <w:color w:val="000000"/>
        </w:rPr>
        <w:t>thu</w:t>
      </w:r>
      <w:proofErr w:type="spellEnd"/>
      <w:r w:rsidR="004F0E1B">
        <w:rPr>
          <w:i/>
          <w:color w:val="000000"/>
        </w:rPr>
        <w:t xml:space="preserve"> </w:t>
      </w:r>
      <w:proofErr w:type="spellStart"/>
      <w:r w:rsidR="004F0E1B">
        <w:rPr>
          <w:i/>
          <w:color w:val="000000"/>
        </w:rPr>
        <w:t>v</w:t>
      </w:r>
      <w:r w:rsidR="004F0E1B" w:rsidRPr="004F0E1B">
        <w:rPr>
          <w:i/>
          <w:color w:val="000000"/>
        </w:rPr>
        <w:t>à</w:t>
      </w:r>
      <w:proofErr w:type="spellEnd"/>
      <w:r w:rsidR="004F0E1B">
        <w:rPr>
          <w:i/>
          <w:color w:val="000000"/>
        </w:rPr>
        <w:t xml:space="preserve"> </w:t>
      </w:r>
      <w:proofErr w:type="spellStart"/>
      <w:r w:rsidRPr="006C0B16">
        <w:rPr>
          <w:i/>
          <w:color w:val="000000"/>
        </w:rPr>
        <w:t>Bảng</w:t>
      </w:r>
      <w:proofErr w:type="spellEnd"/>
      <w:r w:rsidRPr="006C0B16">
        <w:rPr>
          <w:i/>
          <w:color w:val="000000"/>
        </w:rPr>
        <w:t xml:space="preserve"> </w:t>
      </w:r>
      <w:proofErr w:type="spellStart"/>
      <w:r w:rsidRPr="006C0B16">
        <w:rPr>
          <w:i/>
          <w:color w:val="000000"/>
        </w:rPr>
        <w:t>tính</w:t>
      </w:r>
      <w:proofErr w:type="spellEnd"/>
      <w:r w:rsidRPr="006C0B16">
        <w:rPr>
          <w:i/>
          <w:color w:val="000000"/>
        </w:rPr>
        <w:t xml:space="preserve"> </w:t>
      </w:r>
      <w:proofErr w:type="spellStart"/>
      <w:r w:rsidRPr="006C0B16">
        <w:rPr>
          <w:i/>
          <w:color w:val="000000"/>
        </w:rPr>
        <w:t>giá</w:t>
      </w:r>
      <w:proofErr w:type="spellEnd"/>
      <w:r w:rsidRPr="006C0B16">
        <w:rPr>
          <w:i/>
          <w:color w:val="000000"/>
        </w:rPr>
        <w:t xml:space="preserve"> </w:t>
      </w:r>
      <w:proofErr w:type="spellStart"/>
      <w:r w:rsidRPr="006C0B16">
        <w:rPr>
          <w:i/>
          <w:color w:val="000000"/>
        </w:rPr>
        <w:t>trị</w:t>
      </w:r>
      <w:proofErr w:type="spellEnd"/>
      <w:r w:rsidRPr="006C0B16">
        <w:rPr>
          <w:i/>
          <w:color w:val="000000"/>
        </w:rPr>
        <w:t xml:space="preserve"> </w:t>
      </w:r>
      <w:proofErr w:type="spellStart"/>
      <w:r w:rsidRPr="006C0B16">
        <w:rPr>
          <w:i/>
          <w:color w:val="000000"/>
        </w:rPr>
        <w:t>khối</w:t>
      </w:r>
      <w:proofErr w:type="spellEnd"/>
      <w:r w:rsidRPr="006C0B16">
        <w:rPr>
          <w:i/>
          <w:color w:val="000000"/>
        </w:rPr>
        <w:t xml:space="preserve"> </w:t>
      </w:r>
      <w:proofErr w:type="spellStart"/>
      <w:r w:rsidRPr="006C0B16">
        <w:rPr>
          <w:i/>
          <w:color w:val="000000"/>
        </w:rPr>
        <w:t>lượng</w:t>
      </w:r>
      <w:proofErr w:type="spellEnd"/>
      <w:r w:rsidRPr="006C0B16">
        <w:rPr>
          <w:i/>
          <w:color w:val="000000"/>
        </w:rPr>
        <w:t xml:space="preserve"> </w:t>
      </w:r>
      <w:proofErr w:type="spellStart"/>
      <w:r w:rsidRPr="006C0B16">
        <w:rPr>
          <w:i/>
          <w:color w:val="000000"/>
        </w:rPr>
        <w:t>công</w:t>
      </w:r>
      <w:proofErr w:type="spellEnd"/>
      <w:r w:rsidRPr="006C0B16">
        <w:rPr>
          <w:i/>
          <w:color w:val="000000"/>
        </w:rPr>
        <w:t xml:space="preserve"> </w:t>
      </w:r>
      <w:proofErr w:type="spellStart"/>
      <w:r w:rsidRPr="006C0B16">
        <w:rPr>
          <w:i/>
          <w:color w:val="000000"/>
        </w:rPr>
        <w:t>việc</w:t>
      </w:r>
      <w:proofErr w:type="spellEnd"/>
      <w:r w:rsidRPr="006C0B16">
        <w:rPr>
          <w:i/>
          <w:color w:val="000000"/>
        </w:rPr>
        <w:t xml:space="preserve"> </w:t>
      </w:r>
      <w:proofErr w:type="spellStart"/>
      <w:r w:rsidRPr="006C0B16">
        <w:rPr>
          <w:i/>
          <w:color w:val="000000"/>
        </w:rPr>
        <w:t>ph</w:t>
      </w:r>
      <w:r w:rsidR="00D94856" w:rsidRPr="006C0B16">
        <w:rPr>
          <w:i/>
          <w:color w:val="000000"/>
        </w:rPr>
        <w:t>át</w:t>
      </w:r>
      <w:proofErr w:type="spellEnd"/>
      <w:r w:rsidR="00D94856" w:rsidRPr="006C0B16">
        <w:rPr>
          <w:i/>
          <w:color w:val="000000"/>
        </w:rPr>
        <w:t xml:space="preserve"> </w:t>
      </w:r>
      <w:proofErr w:type="spellStart"/>
      <w:r w:rsidR="00D94856" w:rsidRPr="006C0B16">
        <w:rPr>
          <w:i/>
          <w:color w:val="000000"/>
        </w:rPr>
        <w:t>sinh</w:t>
      </w:r>
      <w:proofErr w:type="spellEnd"/>
      <w:r w:rsidR="00D94856" w:rsidRPr="006C0B16">
        <w:rPr>
          <w:i/>
          <w:color w:val="000000"/>
        </w:rPr>
        <w:t xml:space="preserve"> </w:t>
      </w:r>
      <w:proofErr w:type="spellStart"/>
      <w:r w:rsidR="00D94856" w:rsidRPr="006C0B16">
        <w:rPr>
          <w:i/>
          <w:color w:val="000000"/>
        </w:rPr>
        <w:t>hoàn</w:t>
      </w:r>
      <w:proofErr w:type="spellEnd"/>
      <w:r w:rsidR="00D94856" w:rsidRPr="006C0B16">
        <w:rPr>
          <w:i/>
          <w:color w:val="000000"/>
        </w:rPr>
        <w:t xml:space="preserve"> </w:t>
      </w:r>
      <w:proofErr w:type="spellStart"/>
      <w:r w:rsidR="00D94856" w:rsidRPr="006C0B16">
        <w:rPr>
          <w:i/>
          <w:color w:val="000000"/>
        </w:rPr>
        <w:t>thành</w:t>
      </w:r>
      <w:proofErr w:type="spellEnd"/>
      <w:r w:rsidR="00D94856" w:rsidRPr="006C0B16">
        <w:rPr>
          <w:i/>
          <w:color w:val="000000"/>
        </w:rPr>
        <w:t xml:space="preserve"> (</w:t>
      </w:r>
      <w:proofErr w:type="spellStart"/>
      <w:r w:rsidR="00D94856" w:rsidRPr="006C0B16">
        <w:rPr>
          <w:i/>
          <w:color w:val="000000"/>
        </w:rPr>
        <w:t>phụ</w:t>
      </w:r>
      <w:proofErr w:type="spellEnd"/>
      <w:r w:rsidR="00D94856" w:rsidRPr="006C0B16">
        <w:rPr>
          <w:i/>
          <w:color w:val="000000"/>
        </w:rPr>
        <w:t xml:space="preserve"> </w:t>
      </w:r>
      <w:proofErr w:type="spellStart"/>
      <w:r w:rsidR="00D94856" w:rsidRPr="006C0B16">
        <w:rPr>
          <w:i/>
          <w:color w:val="000000"/>
        </w:rPr>
        <w:t>lục</w:t>
      </w:r>
      <w:proofErr w:type="spellEnd"/>
      <w:r w:rsidR="00D94856" w:rsidRPr="006C0B16">
        <w:rPr>
          <w:i/>
          <w:color w:val="000000"/>
        </w:rPr>
        <w:t xml:space="preserve"> 04</w:t>
      </w:r>
      <w:proofErr w:type="gramStart"/>
      <w:r w:rsidR="00D94856" w:rsidRPr="006C0B16">
        <w:rPr>
          <w:i/>
          <w:color w:val="000000"/>
        </w:rPr>
        <w:t>);</w:t>
      </w:r>
      <w:proofErr w:type="gramEnd"/>
    </w:p>
    <w:p w14:paraId="641AE590" w14:textId="77777777" w:rsidR="00091E6F" w:rsidRPr="006C0B16" w:rsidRDefault="00091E6F" w:rsidP="00091E6F">
      <w:pPr>
        <w:rPr>
          <w:b/>
          <w:bCs/>
          <w:i/>
          <w:color w:val="000000"/>
          <w:sz w:val="28"/>
          <w:szCs w:val="24"/>
        </w:rPr>
      </w:pPr>
    </w:p>
    <w:p w14:paraId="76E5B614" w14:textId="77777777" w:rsidR="00091E6F" w:rsidRPr="006C0B16" w:rsidRDefault="00091E6F" w:rsidP="00091E6F">
      <w:pPr>
        <w:spacing w:before="60"/>
        <w:jc w:val="both"/>
        <w:rPr>
          <w:color w:val="000000"/>
        </w:rPr>
      </w:pPr>
    </w:p>
    <w:p w14:paraId="65870544" w14:textId="77777777" w:rsidR="00091E6F" w:rsidRPr="006C0B16" w:rsidRDefault="00091E6F" w:rsidP="00091E6F">
      <w:pPr>
        <w:spacing w:line="340" w:lineRule="exact"/>
        <w:rPr>
          <w:b/>
          <w:bCs/>
          <w:color w:val="000000"/>
        </w:rPr>
      </w:pPr>
      <w:r w:rsidRPr="006C0B16">
        <w:rPr>
          <w:b/>
          <w:bCs/>
          <w:color w:val="000000"/>
          <w:sz w:val="28"/>
          <w:szCs w:val="24"/>
        </w:rPr>
        <w:br w:type="page"/>
      </w:r>
      <w:r w:rsidRPr="006C0B16">
        <w:rPr>
          <w:b/>
          <w:bCs/>
          <w:color w:val="000000"/>
        </w:rPr>
        <w:lastRenderedPageBreak/>
        <w:t>5.3 QUY TRÌNH KIỂM TOÁN NỘI BỘ VÀ LẬP QUYẾT TOÁN VỐN ĐẦU TƯ XÂY DỰNG CƠ BẢN</w:t>
      </w:r>
    </w:p>
    <w:p w14:paraId="07E1E00B" w14:textId="77777777" w:rsidR="00091E6F" w:rsidRPr="006C0B16" w:rsidRDefault="00091E6F" w:rsidP="00091E6F">
      <w:pPr>
        <w:spacing w:line="340" w:lineRule="exact"/>
        <w:rPr>
          <w:b/>
          <w:bCs/>
          <w:color w:val="000000"/>
          <w:sz w:val="28"/>
          <w:szCs w:val="24"/>
        </w:rPr>
      </w:pPr>
    </w:p>
    <w:p w14:paraId="7F5CAD68" w14:textId="77777777" w:rsidR="00091E6F" w:rsidRPr="006C0B16" w:rsidRDefault="00000000" w:rsidP="00091E6F">
      <w:pPr>
        <w:ind w:firstLine="720"/>
        <w:rPr>
          <w:color w:val="000000"/>
        </w:rPr>
      </w:pPr>
      <w:r>
        <w:rPr>
          <w:color w:val="000000"/>
        </w:rPr>
        <w:pict w14:anchorId="455D3D7C">
          <v:rect id="_x0000_s1271" style="position:absolute;left:0;text-align:left;margin-left:50.55pt;margin-top:50.6pt;width:124.4pt;height:224.35pt;z-index:18" strokecolor="#007a48" strokeweight="1.5pt">
            <v:textbox style="mso-next-textbox:#_x0000_s1271">
              <w:txbxContent>
                <w:p w14:paraId="208645A4" w14:textId="77777777" w:rsidR="00365AC0" w:rsidRDefault="00365AC0" w:rsidP="00091E6F">
                  <w:pPr>
                    <w:adjustRightInd w:val="0"/>
                    <w:snapToGrid w:val="0"/>
                    <w:spacing w:before="60"/>
                    <w:jc w:val="both"/>
                    <w:rPr>
                      <w:sz w:val="24"/>
                      <w:szCs w:val="24"/>
                    </w:rPr>
                  </w:pPr>
                  <w:r>
                    <w:rPr>
                      <w:sz w:val="24"/>
                      <w:szCs w:val="24"/>
                    </w:rPr>
                    <w:t>1. Cung cấp toàn bộ hồ sơ, văn bản pháp lý liên quan đến quá trình thực hiện và đưa dự án hoàn thành vào sử dụng (bản phô tô</w:t>
                  </w:r>
                  <w:r>
                    <w:rPr>
                      <w:color w:val="000000"/>
                      <w:sz w:val="24"/>
                      <w:szCs w:val="24"/>
                    </w:rPr>
                    <w:t>, cung cấp bổ sung những hồ sơ văn bản pháp lý còn thiếu</w:t>
                  </w:r>
                  <w:proofErr w:type="gramStart"/>
                  <w:r>
                    <w:rPr>
                      <w:color w:val="000000"/>
                      <w:sz w:val="24"/>
                      <w:szCs w:val="24"/>
                    </w:rPr>
                    <w:t>);</w:t>
                  </w:r>
                  <w:proofErr w:type="gramEnd"/>
                </w:p>
                <w:p w14:paraId="5A2A7114" w14:textId="77777777" w:rsidR="00365AC0" w:rsidRDefault="00365AC0" w:rsidP="00091E6F">
                  <w:pPr>
                    <w:adjustRightInd w:val="0"/>
                    <w:snapToGrid w:val="0"/>
                    <w:spacing w:before="60"/>
                    <w:jc w:val="both"/>
                    <w:rPr>
                      <w:sz w:val="24"/>
                      <w:szCs w:val="24"/>
                    </w:rPr>
                  </w:pPr>
                  <w:r>
                    <w:rPr>
                      <w:sz w:val="24"/>
                      <w:szCs w:val="24"/>
                    </w:rPr>
                    <w:t xml:space="preserve">2. Chuyển Phòng </w:t>
                  </w:r>
                  <w:proofErr w:type="gramStart"/>
                  <w:r>
                    <w:rPr>
                      <w:sz w:val="24"/>
                      <w:szCs w:val="24"/>
                    </w:rPr>
                    <w:t>KHTC;</w:t>
                  </w:r>
                  <w:proofErr w:type="gramEnd"/>
                </w:p>
                <w:p w14:paraId="2940F791" w14:textId="77777777" w:rsidR="00365AC0" w:rsidRDefault="00365AC0" w:rsidP="00091E6F">
                  <w:pPr>
                    <w:adjustRightInd w:val="0"/>
                    <w:snapToGrid w:val="0"/>
                    <w:spacing w:before="60"/>
                    <w:jc w:val="both"/>
                    <w:rPr>
                      <w:sz w:val="24"/>
                      <w:szCs w:val="24"/>
                    </w:rPr>
                  </w:pPr>
                  <w:r>
                    <w:rPr>
                      <w:sz w:val="24"/>
                      <w:szCs w:val="24"/>
                    </w:rPr>
                    <w:t>3. K</w:t>
                  </w:r>
                  <w:ins w:id="2224" w:author="Xuan-Tu Tran" w:date="2020-09-09T11:09:00Z">
                    <w:r>
                      <w:rPr>
                        <w:sz w:val="24"/>
                        <w:szCs w:val="24"/>
                      </w:rPr>
                      <w:t>ý</w:t>
                    </w:r>
                  </w:ins>
                  <w:del w:id="2225" w:author="Xuan-Tu Tran" w:date="2020-09-09T11:09:00Z">
                    <w:r w:rsidDel="005A3BE6">
                      <w:rPr>
                        <w:sz w:val="24"/>
                        <w:szCs w:val="24"/>
                      </w:rPr>
                      <w:delText>í</w:delText>
                    </w:r>
                  </w:del>
                  <w:r>
                    <w:rPr>
                      <w:sz w:val="24"/>
                      <w:szCs w:val="24"/>
                    </w:rPr>
                    <w:t xml:space="preserve"> xác nhận và lập Biên bản bàn giao hồ sơ.</w:t>
                  </w:r>
                </w:p>
              </w:txbxContent>
            </v:textbox>
          </v:rect>
        </w:pict>
      </w:r>
      <w:r>
        <w:rPr>
          <w:color w:val="000000"/>
        </w:rPr>
        <w:pict w14:anchorId="250C85E8">
          <v:rect id="_x0000_s1272" style="position:absolute;left:0;text-align:left;margin-left:196.5pt;margin-top:49.8pt;width:131.95pt;height:201.85pt;z-index:19" strokecolor="#007a48" strokeweight="1.5pt">
            <v:textbox style="mso-next-textbox:#_x0000_s1272">
              <w:txbxContent>
                <w:p w14:paraId="36E68799" w14:textId="77777777" w:rsidR="00365AC0" w:rsidRDefault="00365AC0" w:rsidP="00091E6F">
                  <w:pPr>
                    <w:spacing w:before="60" w:after="60"/>
                    <w:rPr>
                      <w:sz w:val="24"/>
                      <w:szCs w:val="24"/>
                    </w:rPr>
                  </w:pPr>
                  <w:r>
                    <w:rPr>
                      <w:sz w:val="24"/>
                      <w:szCs w:val="24"/>
                    </w:rPr>
                    <w:t xml:space="preserve">1. Tiếp nhận, kiểm tra hồ </w:t>
                  </w:r>
                  <w:proofErr w:type="gramStart"/>
                  <w:r>
                    <w:rPr>
                      <w:sz w:val="24"/>
                      <w:szCs w:val="24"/>
                    </w:rPr>
                    <w:t>sơ;</w:t>
                  </w:r>
                  <w:proofErr w:type="gramEnd"/>
                </w:p>
                <w:p w14:paraId="44ECD15F" w14:textId="77777777" w:rsidR="00365AC0" w:rsidRDefault="00365AC0" w:rsidP="00091E6F">
                  <w:pPr>
                    <w:spacing w:before="60" w:after="60"/>
                    <w:rPr>
                      <w:sz w:val="24"/>
                      <w:szCs w:val="24"/>
                    </w:rPr>
                  </w:pPr>
                  <w:r>
                    <w:rPr>
                      <w:sz w:val="24"/>
                      <w:szCs w:val="24"/>
                    </w:rPr>
                    <w:t xml:space="preserve">2. Lập Hồ sơ xin phê </w:t>
                  </w:r>
                  <w:proofErr w:type="gramStart"/>
                  <w:r>
                    <w:rPr>
                      <w:sz w:val="24"/>
                      <w:szCs w:val="24"/>
                    </w:rPr>
                    <w:t>duyệt  kế</w:t>
                  </w:r>
                  <w:proofErr w:type="gramEnd"/>
                  <w:r>
                    <w:rPr>
                      <w:sz w:val="24"/>
                      <w:szCs w:val="24"/>
                    </w:rPr>
                    <w:t xml:space="preserve"> hoạch kiểm toán nội bộ và quyết </w:t>
                  </w:r>
                  <w:proofErr w:type="gramStart"/>
                  <w:r>
                    <w:rPr>
                      <w:sz w:val="24"/>
                      <w:szCs w:val="24"/>
                    </w:rPr>
                    <w:t>toán  dự</w:t>
                  </w:r>
                  <w:proofErr w:type="gramEnd"/>
                  <w:r>
                    <w:rPr>
                      <w:sz w:val="24"/>
                      <w:szCs w:val="24"/>
                    </w:rPr>
                    <w:t xml:space="preserve"> án hoàn thành </w:t>
                  </w:r>
                  <w:proofErr w:type="gramStart"/>
                  <w:r>
                    <w:rPr>
                      <w:sz w:val="24"/>
                      <w:szCs w:val="24"/>
                    </w:rPr>
                    <w:t>trình;</w:t>
                  </w:r>
                  <w:proofErr w:type="gramEnd"/>
                  <w:r>
                    <w:rPr>
                      <w:sz w:val="24"/>
                      <w:szCs w:val="24"/>
                    </w:rPr>
                    <w:t xml:space="preserve"> </w:t>
                  </w:r>
                </w:p>
                <w:p w14:paraId="4C290CB7" w14:textId="77777777" w:rsidR="00365AC0" w:rsidRDefault="00365AC0" w:rsidP="00091E6F">
                  <w:pPr>
                    <w:spacing w:before="60" w:after="60"/>
                    <w:rPr>
                      <w:sz w:val="24"/>
                      <w:szCs w:val="24"/>
                    </w:rPr>
                  </w:pPr>
                  <w:r>
                    <w:rPr>
                      <w:sz w:val="24"/>
                      <w:szCs w:val="24"/>
                    </w:rPr>
                    <w:t xml:space="preserve">3. Trình duyệt Kế toán </w:t>
                  </w:r>
                  <w:proofErr w:type="gramStart"/>
                  <w:r>
                    <w:rPr>
                      <w:sz w:val="24"/>
                      <w:szCs w:val="24"/>
                    </w:rPr>
                    <w:t>trưởng;</w:t>
                  </w:r>
                  <w:proofErr w:type="gramEnd"/>
                </w:p>
                <w:p w14:paraId="5DD9B533" w14:textId="77777777" w:rsidR="00365AC0" w:rsidRDefault="00365AC0" w:rsidP="00091E6F">
                  <w:pPr>
                    <w:spacing w:before="60" w:after="60"/>
                    <w:rPr>
                      <w:sz w:val="24"/>
                      <w:szCs w:val="24"/>
                    </w:rPr>
                  </w:pPr>
                  <w:r>
                    <w:rPr>
                      <w:sz w:val="24"/>
                      <w:szCs w:val="24"/>
                    </w:rPr>
                    <w:t>4. Chuyển hồ sơ trình ký BGH.</w:t>
                  </w:r>
                </w:p>
                <w:p w14:paraId="040954E0" w14:textId="77777777" w:rsidR="00365AC0" w:rsidRDefault="00365AC0" w:rsidP="00091E6F">
                  <w:pPr>
                    <w:spacing w:before="60" w:after="60"/>
                    <w:rPr>
                      <w:sz w:val="24"/>
                      <w:szCs w:val="24"/>
                    </w:rPr>
                  </w:pPr>
                </w:p>
              </w:txbxContent>
            </v:textbox>
          </v:rect>
        </w:pict>
      </w:r>
      <w:r>
        <w:rPr>
          <w:color w:val="000000"/>
        </w:rPr>
        <w:pict w14:anchorId="6C79D02C">
          <v:rect id="_x0000_s1273" style="position:absolute;left:0;text-align:left;margin-left:353pt;margin-top:49.8pt;width:117.55pt;height:201.85pt;z-index:20" strokecolor="#007a48" strokeweight="1.5pt">
            <v:textbox style="mso-next-textbox:#_x0000_s1273">
              <w:txbxContent>
                <w:p w14:paraId="12F26A4D" w14:textId="77777777" w:rsidR="00365AC0" w:rsidRDefault="00365AC0" w:rsidP="00091E6F">
                  <w:pPr>
                    <w:numPr>
                      <w:ilvl w:val="0"/>
                      <w:numId w:val="40"/>
                    </w:numPr>
                    <w:spacing w:before="60" w:after="60"/>
                    <w:ind w:left="180" w:hanging="270"/>
                    <w:jc w:val="both"/>
                    <w:rPr>
                      <w:sz w:val="24"/>
                      <w:szCs w:val="24"/>
                    </w:rPr>
                  </w:pPr>
                  <w:r>
                    <w:rPr>
                      <w:sz w:val="24"/>
                      <w:szCs w:val="24"/>
                    </w:rPr>
                    <w:t xml:space="preserve">BGH ký </w:t>
                  </w:r>
                  <w:proofErr w:type="gramStart"/>
                  <w:r>
                    <w:rPr>
                      <w:sz w:val="24"/>
                      <w:szCs w:val="24"/>
                    </w:rPr>
                    <w:t>duyệt;</w:t>
                  </w:r>
                  <w:proofErr w:type="gramEnd"/>
                </w:p>
                <w:p w14:paraId="78E4D2A0" w14:textId="77777777" w:rsidR="00365AC0" w:rsidRDefault="00365AC0" w:rsidP="00091E6F">
                  <w:pPr>
                    <w:numPr>
                      <w:ilvl w:val="0"/>
                      <w:numId w:val="40"/>
                    </w:numPr>
                    <w:spacing w:before="60" w:after="60"/>
                    <w:ind w:left="180" w:hanging="270"/>
                    <w:jc w:val="both"/>
                    <w:rPr>
                      <w:sz w:val="24"/>
                      <w:szCs w:val="24"/>
                    </w:rPr>
                  </w:pPr>
                  <w:r>
                    <w:rPr>
                      <w:sz w:val="24"/>
                      <w:szCs w:val="24"/>
                    </w:rPr>
                    <w:t>Trả hồ sơ về Phòng KHTC.</w:t>
                  </w:r>
                </w:p>
                <w:p w14:paraId="7D714F57" w14:textId="77777777" w:rsidR="00365AC0" w:rsidRDefault="00365AC0" w:rsidP="00091E6F">
                  <w:pPr>
                    <w:spacing w:before="60" w:after="60"/>
                    <w:jc w:val="both"/>
                    <w:rPr>
                      <w:sz w:val="24"/>
                      <w:szCs w:val="24"/>
                    </w:rPr>
                  </w:pPr>
                </w:p>
              </w:txbxContent>
            </v:textbox>
          </v:rect>
        </w:pict>
      </w:r>
      <w:r>
        <w:rPr>
          <w:color w:val="000000"/>
        </w:rPr>
        <w:pict w14:anchorId="18341F59">
          <v:rect id="_x0000_s1274" style="position:absolute;left:0;text-align:left;margin-left:50.55pt;margin-top:9pt;width:124.4pt;height:42.5pt;z-index:21" strokecolor="#583f3b" strokeweight="1.5pt">
            <v:textbox style="mso-next-textbox:#_x0000_s1274">
              <w:txbxContent>
                <w:p w14:paraId="6455C492" w14:textId="77777777" w:rsidR="00365AC0" w:rsidRDefault="00365AC0" w:rsidP="00091E6F">
                  <w:pPr>
                    <w:spacing w:before="60" w:after="60"/>
                    <w:jc w:val="center"/>
                    <w:rPr>
                      <w:b/>
                      <w:color w:val="583F3B"/>
                      <w:sz w:val="24"/>
                      <w:szCs w:val="24"/>
                    </w:rPr>
                  </w:pPr>
                  <w:r>
                    <w:rPr>
                      <w:b/>
                      <w:color w:val="583F3B"/>
                      <w:sz w:val="24"/>
                      <w:szCs w:val="24"/>
                    </w:rPr>
                    <w:t>Phòng HCQT</w:t>
                  </w:r>
                </w:p>
              </w:txbxContent>
            </v:textbox>
          </v:rect>
        </w:pict>
      </w:r>
      <w:r>
        <w:rPr>
          <w:color w:val="000000"/>
        </w:rPr>
        <w:pict w14:anchorId="22A35A72">
          <v:rect id="_x0000_s1275" style="position:absolute;left:0;text-align:left;margin-left:196.5pt;margin-top:9pt;width:131.95pt;height:42.5pt;z-index:22" strokecolor="#583f3b" strokeweight="1.5pt">
            <v:textbox style="mso-next-textbox:#_x0000_s1275">
              <w:txbxContent>
                <w:p w14:paraId="740878AF" w14:textId="77777777" w:rsidR="00365AC0" w:rsidRDefault="00365AC0" w:rsidP="00091E6F">
                  <w:pPr>
                    <w:spacing w:before="60" w:after="60"/>
                    <w:jc w:val="center"/>
                    <w:rPr>
                      <w:b/>
                      <w:color w:val="583F3B"/>
                      <w:sz w:val="8"/>
                      <w:szCs w:val="24"/>
                    </w:rPr>
                  </w:pPr>
                </w:p>
                <w:p w14:paraId="040ABADA" w14:textId="77777777" w:rsidR="00365AC0" w:rsidRDefault="00365AC0" w:rsidP="00091E6F">
                  <w:pPr>
                    <w:spacing w:before="60" w:after="60"/>
                    <w:jc w:val="center"/>
                    <w:rPr>
                      <w:b/>
                      <w:color w:val="583F3B"/>
                      <w:sz w:val="24"/>
                      <w:szCs w:val="24"/>
                    </w:rPr>
                  </w:pPr>
                  <w:r>
                    <w:rPr>
                      <w:b/>
                      <w:color w:val="583F3B"/>
                      <w:sz w:val="24"/>
                      <w:szCs w:val="24"/>
                    </w:rPr>
                    <w:t>Phòng KHTC</w:t>
                  </w:r>
                </w:p>
              </w:txbxContent>
            </v:textbox>
          </v:rect>
        </w:pict>
      </w:r>
      <w:r>
        <w:rPr>
          <w:color w:val="000000"/>
        </w:rPr>
        <w:pict w14:anchorId="6FD19B55">
          <v:rect id="_x0000_s1276" style="position:absolute;left:0;text-align:left;margin-left:353pt;margin-top:7.5pt;width:117.55pt;height:44pt;z-index:23" strokecolor="#583f3b" strokeweight="1.5pt">
            <v:textbox style="mso-next-textbox:#_x0000_s1276">
              <w:txbxContent>
                <w:p w14:paraId="15847A73" w14:textId="77777777" w:rsidR="00365AC0" w:rsidRDefault="00365AC0" w:rsidP="00091E6F">
                  <w:pPr>
                    <w:spacing w:before="60" w:after="60"/>
                    <w:jc w:val="center"/>
                    <w:rPr>
                      <w:b/>
                      <w:color w:val="583F3B"/>
                      <w:sz w:val="8"/>
                      <w:szCs w:val="24"/>
                    </w:rPr>
                  </w:pPr>
                </w:p>
                <w:p w14:paraId="165A5855" w14:textId="77777777" w:rsidR="00365AC0" w:rsidRDefault="00365AC0" w:rsidP="00091E6F">
                  <w:pPr>
                    <w:jc w:val="center"/>
                    <w:rPr>
                      <w:b/>
                      <w:color w:val="583F3B"/>
                      <w:sz w:val="24"/>
                      <w:szCs w:val="24"/>
                    </w:rPr>
                  </w:pPr>
                  <w:r>
                    <w:rPr>
                      <w:b/>
                      <w:color w:val="583F3B"/>
                      <w:sz w:val="24"/>
                      <w:szCs w:val="24"/>
                    </w:rPr>
                    <w:t>Ban Giám hiệu</w:t>
                  </w:r>
                </w:p>
                <w:p w14:paraId="22FB8474" w14:textId="77777777" w:rsidR="00365AC0" w:rsidRDefault="00365AC0" w:rsidP="00091E6F">
                  <w:pPr>
                    <w:spacing w:before="60" w:after="60"/>
                    <w:jc w:val="center"/>
                    <w:rPr>
                      <w:color w:val="583F3B"/>
                    </w:rPr>
                  </w:pPr>
                </w:p>
              </w:txbxContent>
            </v:textbox>
          </v:rect>
        </w:pict>
      </w:r>
      <w:r>
        <w:rPr>
          <w:color w:val="000000"/>
        </w:rPr>
        <w:pict w14:anchorId="5740F680">
          <v:rect id="_x0000_s1277" style="position:absolute;left:0;text-align:left;margin-left:502.8pt;margin-top:49.8pt;width:219.75pt;height:201.85pt;z-index:24" strokecolor="#007a48" strokeweight="1.5pt">
            <v:textbox style="mso-next-textbox:#_x0000_s1277">
              <w:txbxContent>
                <w:p w14:paraId="154EC853" w14:textId="77777777" w:rsidR="00365AC0" w:rsidRDefault="00365AC0" w:rsidP="00091E6F">
                  <w:pPr>
                    <w:spacing w:before="60" w:after="60"/>
                    <w:jc w:val="both"/>
                    <w:rPr>
                      <w:sz w:val="24"/>
                      <w:szCs w:val="24"/>
                    </w:rPr>
                  </w:pPr>
                  <w:r>
                    <w:rPr>
                      <w:sz w:val="24"/>
                      <w:szCs w:val="24"/>
                    </w:rPr>
                    <w:t xml:space="preserve">1. Nộp Hồ sơ xin phê duyệt Kế hoạch kiểm toán nội bộ và Quyết toán dự án hoàn thành công trình lên cơ quan Chủ </w:t>
                  </w:r>
                  <w:proofErr w:type="gramStart"/>
                  <w:r>
                    <w:rPr>
                      <w:sz w:val="24"/>
                      <w:szCs w:val="24"/>
                    </w:rPr>
                    <w:t>quản;</w:t>
                  </w:r>
                  <w:proofErr w:type="gramEnd"/>
                </w:p>
                <w:p w14:paraId="0A67D96B" w14:textId="77777777" w:rsidR="00365AC0" w:rsidRDefault="00365AC0" w:rsidP="00091E6F">
                  <w:pPr>
                    <w:spacing w:before="60" w:after="60"/>
                    <w:jc w:val="both"/>
                    <w:rPr>
                      <w:sz w:val="24"/>
                      <w:szCs w:val="24"/>
                    </w:rPr>
                  </w:pPr>
                  <w:r>
                    <w:rPr>
                      <w:sz w:val="24"/>
                      <w:szCs w:val="24"/>
                    </w:rPr>
                    <w:t>2. Giải trình các vấn đề còn vướng mắc (nếu có</w:t>
                  </w:r>
                  <w:proofErr w:type="gramStart"/>
                  <w:r>
                    <w:rPr>
                      <w:sz w:val="24"/>
                      <w:szCs w:val="24"/>
                    </w:rPr>
                    <w:t>);</w:t>
                  </w:r>
                  <w:proofErr w:type="gramEnd"/>
                </w:p>
                <w:p w14:paraId="4D0C995D" w14:textId="77777777" w:rsidR="00365AC0" w:rsidRDefault="00365AC0" w:rsidP="00091E6F">
                  <w:pPr>
                    <w:spacing w:before="60" w:after="60"/>
                    <w:jc w:val="both"/>
                    <w:rPr>
                      <w:sz w:val="24"/>
                      <w:szCs w:val="24"/>
                    </w:rPr>
                  </w:pPr>
                  <w:r>
                    <w:rPr>
                      <w:sz w:val="24"/>
                      <w:szCs w:val="24"/>
                    </w:rPr>
                    <w:t>3. Sau khi có Quyết định phê duyệt DAHT, Phòng KHTC thực hiện các quy trình tiếp theo: Thanh quyết toán với các đơn vị tư vấn, nhà thầu; soạn thảo và phát hành công văn thu hồi công nợ.</w:t>
                  </w:r>
                </w:p>
              </w:txbxContent>
            </v:textbox>
          </v:rect>
        </w:pict>
      </w:r>
      <w:r>
        <w:rPr>
          <w:color w:val="000000"/>
        </w:rPr>
        <w:pict w14:anchorId="723D789E">
          <v:rect id="_x0000_s1278" style="position:absolute;left:0;text-align:left;margin-left:502.8pt;margin-top:7.5pt;width:219.75pt;height:44pt;z-index:25" strokecolor="#583f3b" strokeweight="1.5pt">
            <v:textbox style="mso-next-textbox:#_x0000_s1278">
              <w:txbxContent>
                <w:p w14:paraId="61D6A30D" w14:textId="77777777" w:rsidR="00365AC0" w:rsidRDefault="00365AC0" w:rsidP="00091E6F">
                  <w:pPr>
                    <w:spacing w:before="60" w:after="60"/>
                    <w:jc w:val="center"/>
                    <w:rPr>
                      <w:b/>
                      <w:color w:val="583F3B"/>
                      <w:sz w:val="8"/>
                      <w:szCs w:val="24"/>
                    </w:rPr>
                  </w:pPr>
                </w:p>
                <w:p w14:paraId="023A200A" w14:textId="77777777" w:rsidR="00365AC0" w:rsidRDefault="00365AC0" w:rsidP="00091E6F">
                  <w:pPr>
                    <w:spacing w:before="60" w:after="60"/>
                    <w:jc w:val="center"/>
                    <w:rPr>
                      <w:b/>
                      <w:color w:val="583F3B"/>
                      <w:sz w:val="24"/>
                      <w:szCs w:val="24"/>
                    </w:rPr>
                  </w:pPr>
                  <w:r>
                    <w:rPr>
                      <w:b/>
                      <w:color w:val="583F3B"/>
                      <w:sz w:val="24"/>
                      <w:szCs w:val="24"/>
                    </w:rPr>
                    <w:t>Phòng KHTC</w:t>
                  </w:r>
                </w:p>
              </w:txbxContent>
            </v:textbox>
          </v:rect>
        </w:pict>
      </w:r>
      <w:r>
        <w:rPr>
          <w:color w:val="000000"/>
        </w:rPr>
        <w:pict w14:anchorId="3B4949B9">
          <v:line id="_x0000_s1279" style="position:absolute;left:0;text-align:left;z-index:26" from="174.95pt,25.15pt" to="196.5pt,25.15pt" strokecolor="#583f3b" strokeweight="1pt">
            <v:stroke endarrow="block"/>
          </v:line>
        </w:pict>
      </w:r>
      <w:r>
        <w:rPr>
          <w:color w:val="000000"/>
        </w:rPr>
        <w:pict w14:anchorId="059E0FA8">
          <v:line id="_x0000_s1280" style="position:absolute;left:0;text-align:left;z-index:27" from="328.45pt,25.15pt" to="353pt,25.15pt" strokecolor="#583f3b" strokeweight="1pt">
            <v:stroke endarrow="block"/>
          </v:line>
        </w:pict>
      </w:r>
      <w:r>
        <w:rPr>
          <w:color w:val="000000"/>
        </w:rPr>
        <w:pict w14:anchorId="1BCB6485">
          <v:line id="_x0000_s1281" style="position:absolute;left:0;text-align:left;z-index:28" from="470.55pt,20.65pt" to="502.8pt,20.65pt" strokecolor="#583f3b" strokeweight="1pt">
            <v:stroke endarrow="block"/>
          </v:line>
        </w:pict>
      </w:r>
    </w:p>
    <w:p w14:paraId="21755D74" w14:textId="77777777" w:rsidR="00091E6F" w:rsidRPr="006C0B16" w:rsidRDefault="00091E6F" w:rsidP="00091E6F">
      <w:pPr>
        <w:rPr>
          <w:color w:val="000000"/>
        </w:rPr>
      </w:pPr>
    </w:p>
    <w:p w14:paraId="2E8EE98F" w14:textId="77777777" w:rsidR="00091E6F" w:rsidRPr="006C0B16" w:rsidRDefault="00091E6F" w:rsidP="00091E6F">
      <w:pPr>
        <w:rPr>
          <w:color w:val="000000"/>
        </w:rPr>
      </w:pPr>
    </w:p>
    <w:p w14:paraId="3BA2D230" w14:textId="77777777" w:rsidR="00091E6F" w:rsidRPr="006C0B16" w:rsidRDefault="00091E6F" w:rsidP="00091E6F">
      <w:pPr>
        <w:rPr>
          <w:color w:val="000000"/>
        </w:rPr>
      </w:pPr>
    </w:p>
    <w:p w14:paraId="706660F6" w14:textId="77777777" w:rsidR="00091E6F" w:rsidRPr="006C0B16" w:rsidRDefault="00091E6F" w:rsidP="00091E6F">
      <w:pPr>
        <w:rPr>
          <w:color w:val="000000"/>
        </w:rPr>
      </w:pPr>
    </w:p>
    <w:p w14:paraId="22A2C24B" w14:textId="77777777" w:rsidR="00091E6F" w:rsidRPr="006C0B16" w:rsidRDefault="00091E6F" w:rsidP="00091E6F">
      <w:pPr>
        <w:rPr>
          <w:color w:val="000000"/>
        </w:rPr>
      </w:pPr>
    </w:p>
    <w:p w14:paraId="590473B6" w14:textId="77777777" w:rsidR="00091E6F" w:rsidRPr="006C0B16" w:rsidRDefault="00091E6F" w:rsidP="00091E6F">
      <w:pPr>
        <w:tabs>
          <w:tab w:val="left" w:pos="11880"/>
        </w:tabs>
        <w:rPr>
          <w:color w:val="000000"/>
        </w:rPr>
      </w:pPr>
    </w:p>
    <w:p w14:paraId="1AD7FD5D" w14:textId="77777777" w:rsidR="00091E6F" w:rsidRPr="006C0B16" w:rsidRDefault="00091E6F" w:rsidP="00091E6F">
      <w:pPr>
        <w:tabs>
          <w:tab w:val="left" w:pos="11880"/>
        </w:tabs>
        <w:rPr>
          <w:color w:val="000000"/>
        </w:rPr>
      </w:pPr>
    </w:p>
    <w:p w14:paraId="6B1F9001" w14:textId="77777777" w:rsidR="00091E6F" w:rsidRPr="006C0B16" w:rsidRDefault="00091E6F" w:rsidP="00091E6F">
      <w:pPr>
        <w:tabs>
          <w:tab w:val="left" w:pos="11880"/>
        </w:tabs>
        <w:rPr>
          <w:color w:val="000000"/>
        </w:rPr>
      </w:pPr>
    </w:p>
    <w:p w14:paraId="34E4718C" w14:textId="77777777" w:rsidR="00091E6F" w:rsidRPr="006C0B16" w:rsidRDefault="00091E6F" w:rsidP="00091E6F">
      <w:pPr>
        <w:tabs>
          <w:tab w:val="left" w:pos="11880"/>
        </w:tabs>
        <w:rPr>
          <w:color w:val="000000"/>
        </w:rPr>
      </w:pPr>
    </w:p>
    <w:p w14:paraId="3AE4D303" w14:textId="77777777" w:rsidR="00091E6F" w:rsidRPr="006C0B16" w:rsidRDefault="00091E6F" w:rsidP="00091E6F">
      <w:pPr>
        <w:tabs>
          <w:tab w:val="left" w:pos="11880"/>
        </w:tabs>
        <w:rPr>
          <w:color w:val="000000"/>
        </w:rPr>
      </w:pPr>
    </w:p>
    <w:p w14:paraId="777FFB0B" w14:textId="77777777" w:rsidR="00091E6F" w:rsidRPr="006C0B16" w:rsidRDefault="00091E6F" w:rsidP="00091E6F">
      <w:pPr>
        <w:tabs>
          <w:tab w:val="left" w:pos="11880"/>
        </w:tabs>
        <w:rPr>
          <w:color w:val="000000"/>
        </w:rPr>
      </w:pPr>
    </w:p>
    <w:p w14:paraId="03CED6DA" w14:textId="77777777" w:rsidR="00091E6F" w:rsidRPr="006C0B16" w:rsidRDefault="00091E6F" w:rsidP="00091E6F">
      <w:pPr>
        <w:tabs>
          <w:tab w:val="left" w:pos="11880"/>
        </w:tabs>
        <w:rPr>
          <w:color w:val="000000"/>
        </w:rPr>
      </w:pPr>
    </w:p>
    <w:p w14:paraId="3115146E" w14:textId="77777777" w:rsidR="00091E6F" w:rsidRPr="006C0B16" w:rsidRDefault="00091E6F" w:rsidP="00091E6F">
      <w:pPr>
        <w:tabs>
          <w:tab w:val="left" w:pos="11880"/>
        </w:tabs>
        <w:rPr>
          <w:color w:val="000000"/>
        </w:rPr>
      </w:pPr>
    </w:p>
    <w:p w14:paraId="10BD9263" w14:textId="77777777" w:rsidR="00091E6F" w:rsidRPr="006C0B16" w:rsidRDefault="00091E6F" w:rsidP="00091E6F">
      <w:pPr>
        <w:tabs>
          <w:tab w:val="left" w:pos="11880"/>
        </w:tabs>
        <w:rPr>
          <w:color w:val="000000"/>
        </w:rPr>
      </w:pPr>
    </w:p>
    <w:p w14:paraId="53A58BF2" w14:textId="77777777" w:rsidR="00091E6F" w:rsidRPr="006C0B16" w:rsidRDefault="00091E6F" w:rsidP="00091E6F">
      <w:pPr>
        <w:tabs>
          <w:tab w:val="left" w:pos="11880"/>
        </w:tabs>
        <w:rPr>
          <w:color w:val="000000"/>
        </w:rPr>
      </w:pPr>
    </w:p>
    <w:p w14:paraId="10F6B4A9" w14:textId="77777777" w:rsidR="00091E6F" w:rsidRPr="006C0B16" w:rsidRDefault="00091E6F" w:rsidP="00091E6F">
      <w:pPr>
        <w:tabs>
          <w:tab w:val="left" w:pos="11880"/>
        </w:tabs>
        <w:rPr>
          <w:color w:val="000000"/>
          <w:sz w:val="36"/>
        </w:rPr>
      </w:pPr>
    </w:p>
    <w:p w14:paraId="637D6087" w14:textId="77777777" w:rsidR="00091E6F" w:rsidRPr="006C0B16" w:rsidRDefault="00091E6F" w:rsidP="00091E6F">
      <w:pPr>
        <w:tabs>
          <w:tab w:val="left" w:pos="11880"/>
        </w:tabs>
        <w:rPr>
          <w:color w:val="000000"/>
        </w:rPr>
      </w:pPr>
      <w:r w:rsidRPr="006C0B16">
        <w:rPr>
          <w:color w:val="000000"/>
        </w:rPr>
        <w:t xml:space="preserve">                                                                      </w:t>
      </w:r>
    </w:p>
    <w:p w14:paraId="5BED1087" w14:textId="77777777" w:rsidR="00091E6F" w:rsidRPr="006C0B16" w:rsidRDefault="00091E6F" w:rsidP="00091E6F">
      <w:pPr>
        <w:tabs>
          <w:tab w:val="left" w:pos="11880"/>
        </w:tabs>
        <w:rPr>
          <w:color w:val="000000"/>
        </w:rPr>
      </w:pPr>
      <w:r w:rsidRPr="006C0B16">
        <w:rPr>
          <w:color w:val="000000"/>
        </w:rPr>
        <w:t xml:space="preserve">  </w:t>
      </w:r>
    </w:p>
    <w:p w14:paraId="30A0040E" w14:textId="77777777" w:rsidR="00091E6F" w:rsidRPr="006C0B16" w:rsidRDefault="00091E6F" w:rsidP="00091E6F">
      <w:pPr>
        <w:tabs>
          <w:tab w:val="left" w:pos="11880"/>
        </w:tabs>
        <w:rPr>
          <w:color w:val="000000"/>
        </w:rPr>
      </w:pPr>
      <w:r w:rsidRPr="006C0B16">
        <w:rPr>
          <w:color w:val="000000"/>
        </w:rPr>
        <w:t xml:space="preserve">                                                                 </w:t>
      </w:r>
      <w:del w:id="2226" w:author="Pham Thi Thu Lan" w:date="2021-01-03T17:26:00Z">
        <w:r w:rsidR="00657B3D" w:rsidRPr="006C0B16" w:rsidDel="006B06E1">
          <w:rPr>
            <w:color w:val="000000"/>
          </w:rPr>
          <w:delText xml:space="preserve"> </w:delText>
        </w:r>
      </w:del>
      <w:r w:rsidRPr="006C0B16">
        <w:rPr>
          <w:color w:val="000000"/>
        </w:rPr>
        <w:t>(7</w:t>
      </w:r>
      <w:r w:rsidR="00657B3D" w:rsidRPr="006C0B16">
        <w:rPr>
          <w:color w:val="000000"/>
        </w:rPr>
        <w:t>-10</w:t>
      </w:r>
      <w:r w:rsidRPr="006C0B16">
        <w:rPr>
          <w:color w:val="000000"/>
        </w:rPr>
        <w:t xml:space="preserve"> </w:t>
      </w:r>
      <w:proofErr w:type="spellStart"/>
      <w:r w:rsidRPr="006C0B16">
        <w:rPr>
          <w:color w:val="000000"/>
        </w:rPr>
        <w:t>ngày</w:t>
      </w:r>
      <w:proofErr w:type="spellEnd"/>
      <w:r w:rsidRPr="006C0B16">
        <w:rPr>
          <w:color w:val="000000"/>
        </w:rPr>
        <w:t xml:space="preserve"> </w:t>
      </w:r>
      <w:proofErr w:type="spellStart"/>
      <w:r w:rsidRPr="006C0B16">
        <w:rPr>
          <w:color w:val="000000"/>
        </w:rPr>
        <w:t>làm</w:t>
      </w:r>
      <w:proofErr w:type="spellEnd"/>
      <w:r w:rsidRPr="006C0B16">
        <w:rPr>
          <w:color w:val="000000"/>
        </w:rPr>
        <w:t xml:space="preserve"> </w:t>
      </w:r>
      <w:proofErr w:type="spellStart"/>
      <w:proofErr w:type="gramStart"/>
      <w:r w:rsidRPr="006C0B16">
        <w:rPr>
          <w:color w:val="000000"/>
        </w:rPr>
        <w:t>việc</w:t>
      </w:r>
      <w:proofErr w:type="spellEnd"/>
      <w:r w:rsidRPr="006C0B16">
        <w:rPr>
          <w:color w:val="000000"/>
        </w:rPr>
        <w:t xml:space="preserve">)   </w:t>
      </w:r>
      <w:proofErr w:type="gramEnd"/>
      <w:r w:rsidRPr="006C0B16">
        <w:rPr>
          <w:color w:val="000000"/>
        </w:rPr>
        <w:t xml:space="preserve">       </w:t>
      </w:r>
      <w:proofErr w:type="gramStart"/>
      <w:r w:rsidRPr="006C0B16">
        <w:rPr>
          <w:color w:val="000000"/>
        </w:rPr>
        <w:t xml:space="preserve">  </w:t>
      </w:r>
      <w:r w:rsidR="00657B3D" w:rsidRPr="006C0B16">
        <w:rPr>
          <w:color w:val="000000"/>
        </w:rPr>
        <w:t xml:space="preserve"> </w:t>
      </w:r>
      <w:r w:rsidRPr="006C0B16">
        <w:rPr>
          <w:color w:val="000000"/>
        </w:rPr>
        <w:t>(</w:t>
      </w:r>
      <w:proofErr w:type="gramEnd"/>
      <w:r w:rsidR="00657B3D" w:rsidRPr="006C0B16">
        <w:rPr>
          <w:color w:val="000000"/>
        </w:rPr>
        <w:t>1-2</w:t>
      </w:r>
      <w:r w:rsidRPr="006C0B16">
        <w:rPr>
          <w:color w:val="000000"/>
        </w:rPr>
        <w:t xml:space="preserve"> </w:t>
      </w:r>
      <w:proofErr w:type="spellStart"/>
      <w:r w:rsidRPr="006C0B16">
        <w:rPr>
          <w:color w:val="000000"/>
        </w:rPr>
        <w:t>ngày</w:t>
      </w:r>
      <w:proofErr w:type="spellEnd"/>
      <w:r w:rsidRPr="006C0B16">
        <w:rPr>
          <w:color w:val="000000"/>
        </w:rPr>
        <w:t xml:space="preserve"> </w:t>
      </w:r>
      <w:proofErr w:type="spellStart"/>
      <w:r w:rsidRPr="006C0B16">
        <w:rPr>
          <w:color w:val="000000"/>
        </w:rPr>
        <w:t>làm</w:t>
      </w:r>
      <w:proofErr w:type="spellEnd"/>
      <w:r w:rsidRPr="006C0B16">
        <w:rPr>
          <w:color w:val="000000"/>
        </w:rPr>
        <w:t xml:space="preserve"> </w:t>
      </w:r>
      <w:proofErr w:type="spellStart"/>
      <w:proofErr w:type="gramStart"/>
      <w:r w:rsidRPr="006C0B16">
        <w:rPr>
          <w:color w:val="000000"/>
        </w:rPr>
        <w:t>việc</w:t>
      </w:r>
      <w:proofErr w:type="spellEnd"/>
      <w:r w:rsidRPr="006C0B16">
        <w:rPr>
          <w:color w:val="000000"/>
        </w:rPr>
        <w:t xml:space="preserve">)   </w:t>
      </w:r>
      <w:proofErr w:type="gramEnd"/>
      <w:r w:rsidRPr="006C0B16">
        <w:rPr>
          <w:color w:val="000000"/>
        </w:rPr>
        <w:t xml:space="preserve">                         </w:t>
      </w:r>
      <w:proofErr w:type="gramStart"/>
      <w:r w:rsidRPr="006C0B16">
        <w:rPr>
          <w:color w:val="000000"/>
        </w:rPr>
        <w:t xml:space="preserve">   (</w:t>
      </w:r>
      <w:proofErr w:type="gramEnd"/>
      <w:r w:rsidRPr="006C0B16">
        <w:rPr>
          <w:color w:val="000000"/>
        </w:rPr>
        <w:t xml:space="preserve">4 </w:t>
      </w:r>
      <w:proofErr w:type="spellStart"/>
      <w:r w:rsidRPr="006C0B16">
        <w:rPr>
          <w:color w:val="000000"/>
        </w:rPr>
        <w:t>tuần</w:t>
      </w:r>
      <w:proofErr w:type="spellEnd"/>
      <w:r w:rsidRPr="006C0B16">
        <w:rPr>
          <w:color w:val="000000"/>
        </w:rPr>
        <w:t xml:space="preserve"> </w:t>
      </w:r>
      <w:proofErr w:type="spellStart"/>
      <w:r w:rsidRPr="006C0B16">
        <w:rPr>
          <w:color w:val="000000"/>
        </w:rPr>
        <w:t>làm</w:t>
      </w:r>
      <w:proofErr w:type="spellEnd"/>
      <w:r w:rsidRPr="006C0B16">
        <w:rPr>
          <w:color w:val="000000"/>
        </w:rPr>
        <w:t xml:space="preserve"> </w:t>
      </w:r>
      <w:proofErr w:type="spellStart"/>
      <w:r w:rsidRPr="006C0B16">
        <w:rPr>
          <w:color w:val="000000"/>
        </w:rPr>
        <w:t>việc</w:t>
      </w:r>
      <w:proofErr w:type="spellEnd"/>
      <w:r w:rsidRPr="006C0B16">
        <w:rPr>
          <w:color w:val="000000"/>
        </w:rPr>
        <w:t>)</w:t>
      </w:r>
    </w:p>
    <w:p w14:paraId="05C84DFA" w14:textId="77777777" w:rsidR="00091E6F" w:rsidRPr="006C0B16" w:rsidRDefault="00091E6F" w:rsidP="00091E6F">
      <w:pPr>
        <w:spacing w:before="60"/>
        <w:jc w:val="both"/>
        <w:rPr>
          <w:color w:val="000000"/>
        </w:rPr>
      </w:pPr>
      <w:r w:rsidRPr="006C0B16">
        <w:rPr>
          <w:color w:val="000000"/>
        </w:rPr>
        <w:br w:type="page"/>
      </w:r>
      <w:r w:rsidRPr="006C0B16">
        <w:rPr>
          <w:color w:val="000000"/>
        </w:rPr>
        <w:lastRenderedPageBreak/>
        <w:t xml:space="preserve">* </w:t>
      </w:r>
      <w:proofErr w:type="spellStart"/>
      <w:r w:rsidRPr="006C0B16">
        <w:rPr>
          <w:color w:val="000000"/>
        </w:rPr>
        <w:t>Bộ</w:t>
      </w:r>
      <w:proofErr w:type="spellEnd"/>
      <w:r w:rsidRPr="006C0B16">
        <w:rPr>
          <w:color w:val="000000"/>
        </w:rPr>
        <w:t xml:space="preserve"> </w:t>
      </w:r>
      <w:proofErr w:type="spellStart"/>
      <w:r w:rsidRPr="006C0B16">
        <w:rPr>
          <w:color w:val="000000"/>
        </w:rPr>
        <w:t>hồ</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gồm</w:t>
      </w:r>
      <w:proofErr w:type="spellEnd"/>
      <w:r w:rsidRPr="006C0B16">
        <w:rPr>
          <w:color w:val="000000"/>
        </w:rPr>
        <w:t>:</w:t>
      </w:r>
    </w:p>
    <w:p w14:paraId="70642ED5" w14:textId="77777777" w:rsidR="00091E6F" w:rsidRPr="006C0B16" w:rsidRDefault="00091E6F" w:rsidP="00091E6F">
      <w:pPr>
        <w:numPr>
          <w:ilvl w:val="1"/>
          <w:numId w:val="41"/>
        </w:numPr>
        <w:spacing w:before="60"/>
        <w:jc w:val="both"/>
        <w:rPr>
          <w:color w:val="000000"/>
        </w:rPr>
      </w:pPr>
      <w:proofErr w:type="spellStart"/>
      <w:r w:rsidRPr="006C0B16">
        <w:rPr>
          <w:color w:val="000000"/>
        </w:rPr>
        <w:t>Biên</w:t>
      </w:r>
      <w:proofErr w:type="spellEnd"/>
      <w:r w:rsidRPr="006C0B16">
        <w:rPr>
          <w:color w:val="000000"/>
        </w:rPr>
        <w:t xml:space="preserve"> </w:t>
      </w:r>
      <w:proofErr w:type="spellStart"/>
      <w:r w:rsidRPr="006C0B16">
        <w:rPr>
          <w:color w:val="000000"/>
        </w:rPr>
        <w:t>bản</w:t>
      </w:r>
      <w:proofErr w:type="spellEnd"/>
      <w:r w:rsidRPr="006C0B16">
        <w:rPr>
          <w:color w:val="000000"/>
        </w:rPr>
        <w:t xml:space="preserve"> </w:t>
      </w:r>
      <w:proofErr w:type="spellStart"/>
      <w:r w:rsidRPr="006C0B16">
        <w:rPr>
          <w:color w:val="000000"/>
        </w:rPr>
        <w:t>nghiệm</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và</w:t>
      </w:r>
      <w:proofErr w:type="spellEnd"/>
      <w:r w:rsidRPr="006C0B16">
        <w:rPr>
          <w:color w:val="000000"/>
        </w:rPr>
        <w:t xml:space="preserve"> </w:t>
      </w:r>
      <w:proofErr w:type="spellStart"/>
      <w:r w:rsidRPr="006C0B16">
        <w:rPr>
          <w:color w:val="000000"/>
        </w:rPr>
        <w:t>bàn</w:t>
      </w:r>
      <w:proofErr w:type="spellEnd"/>
      <w:r w:rsidRPr="006C0B16">
        <w:rPr>
          <w:color w:val="000000"/>
        </w:rPr>
        <w:t xml:space="preserve"> </w:t>
      </w:r>
      <w:proofErr w:type="spellStart"/>
      <w:r w:rsidRPr="006C0B16">
        <w:rPr>
          <w:color w:val="000000"/>
        </w:rPr>
        <w:t>giao</w:t>
      </w:r>
      <w:proofErr w:type="spellEnd"/>
      <w:r w:rsidRPr="006C0B16">
        <w:rPr>
          <w:color w:val="000000"/>
        </w:rPr>
        <w:t xml:space="preserve"> </w:t>
      </w:r>
      <w:proofErr w:type="spellStart"/>
      <w:r w:rsidRPr="006C0B16">
        <w:rPr>
          <w:color w:val="000000"/>
        </w:rPr>
        <w:t>đưa</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trình</w:t>
      </w:r>
      <w:proofErr w:type="spellEnd"/>
      <w:r w:rsidRPr="006C0B16">
        <w:rPr>
          <w:color w:val="000000"/>
        </w:rPr>
        <w:t xml:space="preserve"> </w:t>
      </w:r>
      <w:proofErr w:type="spellStart"/>
      <w:r w:rsidRPr="006C0B16">
        <w:rPr>
          <w:color w:val="000000"/>
        </w:rPr>
        <w:t>vào</w:t>
      </w:r>
      <w:proofErr w:type="spellEnd"/>
      <w:r w:rsidRPr="006C0B16">
        <w:rPr>
          <w:color w:val="000000"/>
        </w:rPr>
        <w:t xml:space="preserve"> </w:t>
      </w:r>
      <w:proofErr w:type="spellStart"/>
      <w:r w:rsidRPr="006C0B16">
        <w:rPr>
          <w:color w:val="000000"/>
        </w:rPr>
        <w:t>sử</w:t>
      </w:r>
      <w:proofErr w:type="spellEnd"/>
      <w:r w:rsidRPr="006C0B16">
        <w:rPr>
          <w:color w:val="000000"/>
        </w:rPr>
        <w:t xml:space="preserve"> </w:t>
      </w:r>
      <w:proofErr w:type="spellStart"/>
      <w:r w:rsidRPr="006C0B16">
        <w:rPr>
          <w:color w:val="000000"/>
        </w:rPr>
        <w:t>dụng</w:t>
      </w:r>
      <w:proofErr w:type="spellEnd"/>
      <w:r w:rsidRPr="006C0B16">
        <w:rPr>
          <w:color w:val="000000"/>
        </w:rPr>
        <w:t xml:space="preserve"> </w:t>
      </w:r>
      <w:proofErr w:type="spellStart"/>
      <w:r w:rsidRPr="006C0B16">
        <w:rPr>
          <w:color w:val="000000"/>
        </w:rPr>
        <w:t>có</w:t>
      </w:r>
      <w:proofErr w:type="spellEnd"/>
      <w:r w:rsidRPr="006C0B16">
        <w:rPr>
          <w:color w:val="000000"/>
        </w:rPr>
        <w:t xml:space="preserve"> </w:t>
      </w:r>
      <w:proofErr w:type="spellStart"/>
      <w:r w:rsidRPr="006C0B16">
        <w:rPr>
          <w:color w:val="000000"/>
        </w:rPr>
        <w:t>chữ</w:t>
      </w:r>
      <w:proofErr w:type="spellEnd"/>
      <w:r w:rsidRPr="006C0B16">
        <w:rPr>
          <w:color w:val="000000"/>
        </w:rPr>
        <w:t xml:space="preserve"> </w:t>
      </w:r>
      <w:proofErr w:type="spellStart"/>
      <w:r w:rsidRPr="006C0B16">
        <w:rPr>
          <w:color w:val="000000"/>
        </w:rPr>
        <w:t>ký</w:t>
      </w:r>
      <w:proofErr w:type="spellEnd"/>
      <w:r w:rsidRPr="006C0B16">
        <w:rPr>
          <w:color w:val="000000"/>
        </w:rPr>
        <w:t xml:space="preserve"> </w:t>
      </w:r>
      <w:proofErr w:type="spellStart"/>
      <w:r w:rsidRPr="006C0B16">
        <w:rPr>
          <w:color w:val="000000"/>
        </w:rPr>
        <w:t>của</w:t>
      </w:r>
      <w:proofErr w:type="spellEnd"/>
      <w:r w:rsidRPr="006C0B16">
        <w:rPr>
          <w:color w:val="000000"/>
        </w:rPr>
        <w:t xml:space="preserve"> </w:t>
      </w:r>
      <w:proofErr w:type="spellStart"/>
      <w:r w:rsidRPr="006C0B16">
        <w:rPr>
          <w:color w:val="000000"/>
        </w:rPr>
        <w:t>các</w:t>
      </w:r>
      <w:proofErr w:type="spellEnd"/>
      <w:r w:rsidRPr="006C0B16">
        <w:rPr>
          <w:color w:val="000000"/>
        </w:rPr>
        <w:t xml:space="preserve"> </w:t>
      </w:r>
      <w:proofErr w:type="spellStart"/>
      <w:r w:rsidRPr="006C0B16">
        <w:rPr>
          <w:color w:val="000000"/>
        </w:rPr>
        <w:t>bên</w:t>
      </w:r>
      <w:proofErr w:type="spellEnd"/>
      <w:r w:rsidRPr="006C0B16">
        <w:rPr>
          <w:color w:val="000000"/>
        </w:rPr>
        <w:t xml:space="preserve"> </w:t>
      </w:r>
      <w:proofErr w:type="spellStart"/>
      <w:r w:rsidRPr="006C0B16">
        <w:rPr>
          <w:color w:val="000000"/>
        </w:rPr>
        <w:t>tham</w:t>
      </w:r>
      <w:proofErr w:type="spellEnd"/>
      <w:r w:rsidRPr="006C0B16">
        <w:rPr>
          <w:color w:val="000000"/>
        </w:rPr>
        <w:t xml:space="preserve"> </w:t>
      </w:r>
      <w:proofErr w:type="spellStart"/>
      <w:r w:rsidRPr="006C0B16">
        <w:rPr>
          <w:color w:val="000000"/>
        </w:rPr>
        <w:t>gia</w:t>
      </w:r>
      <w:proofErr w:type="spellEnd"/>
      <w:r w:rsidRPr="006C0B16">
        <w:rPr>
          <w:color w:val="000000"/>
        </w:rPr>
        <w:t xml:space="preserve"> </w:t>
      </w:r>
      <w:proofErr w:type="spellStart"/>
      <w:r w:rsidRPr="006C0B16">
        <w:rPr>
          <w:color w:val="000000"/>
        </w:rPr>
        <w:t>nghiệm</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và</w:t>
      </w:r>
      <w:proofErr w:type="spellEnd"/>
      <w:r w:rsidRPr="006C0B16">
        <w:rPr>
          <w:color w:val="000000"/>
        </w:rPr>
        <w:t xml:space="preserve"> </w:t>
      </w:r>
      <w:proofErr w:type="spellStart"/>
      <w:r w:rsidRPr="006C0B16">
        <w:rPr>
          <w:color w:val="000000"/>
        </w:rPr>
        <w:t>của</w:t>
      </w:r>
      <w:proofErr w:type="spellEnd"/>
      <w:r w:rsidRPr="006C0B16">
        <w:rPr>
          <w:color w:val="000000"/>
        </w:rPr>
        <w:t xml:space="preserve"> </w:t>
      </w:r>
      <w:proofErr w:type="spellStart"/>
      <w:r w:rsidRPr="006C0B16">
        <w:rPr>
          <w:color w:val="000000"/>
        </w:rPr>
        <w:t>các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vị</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proofErr w:type="gramStart"/>
      <w:r w:rsidRPr="006C0B16">
        <w:rPr>
          <w:color w:val="000000"/>
        </w:rPr>
        <w:t>quan</w:t>
      </w:r>
      <w:proofErr w:type="spellEnd"/>
      <w:r w:rsidRPr="006C0B16">
        <w:rPr>
          <w:color w:val="000000"/>
        </w:rPr>
        <w:t>;</w:t>
      </w:r>
      <w:proofErr w:type="gramEnd"/>
    </w:p>
    <w:p w14:paraId="4E65985D" w14:textId="77777777" w:rsidR="00091E6F" w:rsidRPr="006C0B16" w:rsidRDefault="00091E6F" w:rsidP="00091E6F">
      <w:pPr>
        <w:numPr>
          <w:ilvl w:val="1"/>
          <w:numId w:val="41"/>
        </w:numPr>
        <w:spacing w:before="60"/>
        <w:jc w:val="both"/>
        <w:rPr>
          <w:color w:val="000000"/>
        </w:rPr>
      </w:pPr>
      <w:proofErr w:type="spellStart"/>
      <w:r w:rsidRPr="006C0B16">
        <w:rPr>
          <w:color w:val="000000"/>
        </w:rPr>
        <w:t>Bảng</w:t>
      </w:r>
      <w:proofErr w:type="spellEnd"/>
      <w:r w:rsidRPr="006C0B16">
        <w:rPr>
          <w:color w:val="000000"/>
        </w:rPr>
        <w:t xml:space="preserve"> </w:t>
      </w:r>
      <w:proofErr w:type="spellStart"/>
      <w:r w:rsidRPr="006C0B16">
        <w:rPr>
          <w:color w:val="000000"/>
        </w:rPr>
        <w:t>tính</w:t>
      </w:r>
      <w:proofErr w:type="spellEnd"/>
      <w:r w:rsidRPr="006C0B16">
        <w:rPr>
          <w:color w:val="000000"/>
        </w:rPr>
        <w:t xml:space="preserve"> </w:t>
      </w:r>
      <w:proofErr w:type="spellStart"/>
      <w:r w:rsidRPr="006C0B16">
        <w:rPr>
          <w:color w:val="000000"/>
        </w:rPr>
        <w:t>giá</w:t>
      </w:r>
      <w:proofErr w:type="spellEnd"/>
      <w:r w:rsidRPr="006C0B16">
        <w:rPr>
          <w:color w:val="000000"/>
        </w:rPr>
        <w:t xml:space="preserve"> </w:t>
      </w:r>
      <w:proofErr w:type="spellStart"/>
      <w:r w:rsidRPr="006C0B16">
        <w:rPr>
          <w:color w:val="000000"/>
        </w:rPr>
        <w:t>trị</w:t>
      </w:r>
      <w:proofErr w:type="spellEnd"/>
      <w:r w:rsidRPr="006C0B16">
        <w:rPr>
          <w:color w:val="000000"/>
        </w:rPr>
        <w:t xml:space="preserve"> </w:t>
      </w:r>
      <w:proofErr w:type="spellStart"/>
      <w:r w:rsidRPr="006C0B16">
        <w:rPr>
          <w:color w:val="000000"/>
        </w:rPr>
        <w:t>khối</w:t>
      </w:r>
      <w:proofErr w:type="spellEnd"/>
      <w:r w:rsidRPr="006C0B16">
        <w:rPr>
          <w:color w:val="000000"/>
        </w:rPr>
        <w:t xml:space="preserve"> </w:t>
      </w:r>
      <w:proofErr w:type="spellStart"/>
      <w:r w:rsidRPr="006C0B16">
        <w:rPr>
          <w:color w:val="000000"/>
        </w:rPr>
        <w:t>lượng</w:t>
      </w:r>
      <w:proofErr w:type="spellEnd"/>
      <w:r w:rsidRPr="006C0B16">
        <w:rPr>
          <w:color w:val="000000"/>
        </w:rPr>
        <w:t xml:space="preserve"> </w:t>
      </w:r>
      <w:proofErr w:type="spellStart"/>
      <w:r w:rsidRPr="006C0B16">
        <w:rPr>
          <w:color w:val="000000"/>
        </w:rPr>
        <w:t>hoàn</w:t>
      </w:r>
      <w:proofErr w:type="spellEnd"/>
      <w:r w:rsidRPr="006C0B16">
        <w:rPr>
          <w:color w:val="000000"/>
        </w:rPr>
        <w:t xml:space="preserve"> </w:t>
      </w:r>
      <w:proofErr w:type="spellStart"/>
      <w:r w:rsidRPr="006C0B16">
        <w:rPr>
          <w:color w:val="000000"/>
        </w:rPr>
        <w:t>thành</w:t>
      </w:r>
      <w:proofErr w:type="spellEnd"/>
      <w:r w:rsidRPr="006C0B16">
        <w:rPr>
          <w:color w:val="000000"/>
        </w:rPr>
        <w:t xml:space="preserve"> (</w:t>
      </w:r>
      <w:proofErr w:type="spellStart"/>
      <w:r w:rsidRPr="006C0B16">
        <w:rPr>
          <w:color w:val="000000"/>
        </w:rPr>
        <w:t>Phụ</w:t>
      </w:r>
      <w:proofErr w:type="spellEnd"/>
      <w:r w:rsidRPr="006C0B16">
        <w:rPr>
          <w:color w:val="000000"/>
        </w:rPr>
        <w:t xml:space="preserve"> </w:t>
      </w:r>
      <w:proofErr w:type="spellStart"/>
      <w:r w:rsidRPr="006C0B16">
        <w:rPr>
          <w:color w:val="000000"/>
        </w:rPr>
        <w:t>lục</w:t>
      </w:r>
      <w:proofErr w:type="spellEnd"/>
      <w:r w:rsidRPr="006C0B16">
        <w:rPr>
          <w:color w:val="000000"/>
        </w:rPr>
        <w:t xml:space="preserve"> 03a </w:t>
      </w:r>
      <w:proofErr w:type="spellStart"/>
      <w:r w:rsidRPr="006C0B16">
        <w:rPr>
          <w:color w:val="000000"/>
        </w:rPr>
        <w:t>và</w:t>
      </w:r>
      <w:proofErr w:type="spellEnd"/>
      <w:r w:rsidRPr="006C0B16">
        <w:rPr>
          <w:color w:val="000000"/>
        </w:rPr>
        <w:t xml:space="preserve"> 04 </w:t>
      </w:r>
      <w:proofErr w:type="spellStart"/>
      <w:r w:rsidRPr="006C0B16">
        <w:rPr>
          <w:color w:val="000000"/>
        </w:rPr>
        <w:t>nếu</w:t>
      </w:r>
      <w:proofErr w:type="spellEnd"/>
      <w:r w:rsidRPr="006C0B16">
        <w:rPr>
          <w:color w:val="000000"/>
        </w:rPr>
        <w:t xml:space="preserve"> </w:t>
      </w:r>
      <w:proofErr w:type="spellStart"/>
      <w:r w:rsidRPr="006C0B16">
        <w:rPr>
          <w:color w:val="000000"/>
        </w:rPr>
        <w:t>có</w:t>
      </w:r>
      <w:proofErr w:type="spellEnd"/>
      <w:proofErr w:type="gramStart"/>
      <w:r w:rsidRPr="006C0B16">
        <w:rPr>
          <w:color w:val="000000"/>
        </w:rPr>
        <w:t>);</w:t>
      </w:r>
      <w:proofErr w:type="gramEnd"/>
    </w:p>
    <w:p w14:paraId="2A9312B6" w14:textId="77777777" w:rsidR="00091E6F" w:rsidRPr="006C0B16" w:rsidRDefault="00091E6F" w:rsidP="00091E6F">
      <w:pPr>
        <w:numPr>
          <w:ilvl w:val="1"/>
          <w:numId w:val="41"/>
        </w:numPr>
        <w:spacing w:before="60"/>
        <w:jc w:val="both"/>
        <w:rPr>
          <w:color w:val="000000"/>
        </w:rPr>
      </w:pPr>
      <w:proofErr w:type="spellStart"/>
      <w:r w:rsidRPr="006C0B16">
        <w:rPr>
          <w:color w:val="000000"/>
        </w:rPr>
        <w:t>Hồ</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r w:rsidRPr="006C0B16">
        <w:rPr>
          <w:color w:val="000000"/>
        </w:rPr>
        <w:t>hoàn</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nhật</w:t>
      </w:r>
      <w:proofErr w:type="spellEnd"/>
      <w:r w:rsidRPr="006C0B16">
        <w:rPr>
          <w:color w:val="000000"/>
        </w:rPr>
        <w:t xml:space="preserve"> </w:t>
      </w:r>
      <w:proofErr w:type="spellStart"/>
      <w:r w:rsidRPr="006C0B16">
        <w:rPr>
          <w:color w:val="000000"/>
        </w:rPr>
        <w:t>ký</w:t>
      </w:r>
      <w:proofErr w:type="spellEnd"/>
      <w:r w:rsidRPr="006C0B16">
        <w:rPr>
          <w:color w:val="000000"/>
        </w:rPr>
        <w:t xml:space="preserve"> </w:t>
      </w:r>
      <w:proofErr w:type="spellStart"/>
      <w:r w:rsidRPr="006C0B16">
        <w:rPr>
          <w:color w:val="000000"/>
        </w:rPr>
        <w:t>thi</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các</w:t>
      </w:r>
      <w:proofErr w:type="spellEnd"/>
      <w:r w:rsidRPr="006C0B16">
        <w:rPr>
          <w:color w:val="000000"/>
        </w:rPr>
        <w:t xml:space="preserve"> </w:t>
      </w:r>
      <w:proofErr w:type="spellStart"/>
      <w:r w:rsidRPr="006C0B16">
        <w:rPr>
          <w:color w:val="000000"/>
        </w:rPr>
        <w:t>biên</w:t>
      </w:r>
      <w:proofErr w:type="spellEnd"/>
      <w:r w:rsidRPr="006C0B16">
        <w:rPr>
          <w:color w:val="000000"/>
        </w:rPr>
        <w:t xml:space="preserve"> </w:t>
      </w:r>
      <w:proofErr w:type="spellStart"/>
      <w:r w:rsidRPr="006C0B16">
        <w:rPr>
          <w:color w:val="000000"/>
        </w:rPr>
        <w:t>bản</w:t>
      </w:r>
      <w:proofErr w:type="spellEnd"/>
      <w:r w:rsidRPr="006C0B16">
        <w:rPr>
          <w:color w:val="000000"/>
        </w:rPr>
        <w:t xml:space="preserve"> </w:t>
      </w:r>
      <w:proofErr w:type="spellStart"/>
      <w:r w:rsidRPr="006C0B16">
        <w:rPr>
          <w:color w:val="000000"/>
        </w:rPr>
        <w:t>nghiệm</w:t>
      </w:r>
      <w:proofErr w:type="spellEnd"/>
      <w:r w:rsidRPr="006C0B16">
        <w:rPr>
          <w:color w:val="000000"/>
        </w:rPr>
        <w:t xml:space="preserve"> </w:t>
      </w:r>
      <w:proofErr w:type="spellStart"/>
      <w:r w:rsidRPr="006C0B16">
        <w:rPr>
          <w:color w:val="000000"/>
        </w:rPr>
        <w:t>thu</w:t>
      </w:r>
      <w:proofErr w:type="spellEnd"/>
      <w:r w:rsidRPr="006C0B16">
        <w:rPr>
          <w:color w:val="000000"/>
        </w:rPr>
        <w:t xml:space="preserve"> </w:t>
      </w:r>
      <w:proofErr w:type="spellStart"/>
      <w:r w:rsidRPr="006C0B16">
        <w:rPr>
          <w:color w:val="000000"/>
        </w:rPr>
        <w:t>khối</w:t>
      </w:r>
      <w:proofErr w:type="spellEnd"/>
      <w:r w:rsidRPr="006C0B16">
        <w:rPr>
          <w:color w:val="000000"/>
        </w:rPr>
        <w:t xml:space="preserve"> </w:t>
      </w:r>
      <w:proofErr w:type="spellStart"/>
      <w:r w:rsidRPr="006C0B16">
        <w:rPr>
          <w:color w:val="000000"/>
        </w:rPr>
        <w:t>lượng</w:t>
      </w:r>
      <w:proofErr w:type="spellEnd"/>
      <w:r w:rsidRPr="006C0B16">
        <w:rPr>
          <w:color w:val="000000"/>
        </w:rPr>
        <w:t xml:space="preserve">, </w:t>
      </w:r>
      <w:proofErr w:type="spellStart"/>
      <w:r w:rsidRPr="006C0B16">
        <w:rPr>
          <w:color w:val="000000"/>
        </w:rPr>
        <w:t>biên</w:t>
      </w:r>
      <w:proofErr w:type="spellEnd"/>
      <w:r w:rsidRPr="006C0B16">
        <w:rPr>
          <w:color w:val="000000"/>
        </w:rPr>
        <w:t xml:space="preserve"> </w:t>
      </w:r>
      <w:proofErr w:type="spellStart"/>
      <w:r w:rsidRPr="006C0B16">
        <w:rPr>
          <w:color w:val="000000"/>
        </w:rPr>
        <w:t>bản</w:t>
      </w:r>
      <w:proofErr w:type="spellEnd"/>
      <w:r w:rsidRPr="006C0B16">
        <w:rPr>
          <w:color w:val="000000"/>
        </w:rPr>
        <w:t xml:space="preserve"> </w:t>
      </w:r>
      <w:proofErr w:type="spellStart"/>
      <w:r w:rsidRPr="006C0B16">
        <w:rPr>
          <w:color w:val="000000"/>
        </w:rPr>
        <w:t>kiểm</w:t>
      </w:r>
      <w:proofErr w:type="spellEnd"/>
      <w:r w:rsidRPr="006C0B16">
        <w:rPr>
          <w:color w:val="000000"/>
        </w:rPr>
        <w:t xml:space="preserve"> </w:t>
      </w:r>
      <w:proofErr w:type="spellStart"/>
      <w:r w:rsidRPr="006C0B16">
        <w:rPr>
          <w:color w:val="000000"/>
        </w:rPr>
        <w:t>tra</w:t>
      </w:r>
      <w:proofErr w:type="spellEnd"/>
      <w:r w:rsidRPr="006C0B16">
        <w:rPr>
          <w:color w:val="000000"/>
        </w:rPr>
        <w:t xml:space="preserve"> </w:t>
      </w:r>
      <w:proofErr w:type="spellStart"/>
      <w:r w:rsidRPr="006C0B16">
        <w:rPr>
          <w:color w:val="000000"/>
        </w:rPr>
        <w:t>chất</w:t>
      </w:r>
      <w:proofErr w:type="spellEnd"/>
      <w:r w:rsidRPr="006C0B16">
        <w:rPr>
          <w:color w:val="000000"/>
        </w:rPr>
        <w:t xml:space="preserve"> </w:t>
      </w:r>
      <w:proofErr w:type="spellStart"/>
      <w:r w:rsidRPr="006C0B16">
        <w:rPr>
          <w:color w:val="000000"/>
        </w:rPr>
        <w:t>lượng</w:t>
      </w:r>
      <w:proofErr w:type="spellEnd"/>
      <w:r w:rsidRPr="006C0B16">
        <w:rPr>
          <w:color w:val="000000"/>
        </w:rPr>
        <w:t xml:space="preserve">, </w:t>
      </w:r>
      <w:proofErr w:type="spellStart"/>
      <w:r w:rsidRPr="006C0B16">
        <w:rPr>
          <w:color w:val="000000"/>
        </w:rPr>
        <w:t>biên</w:t>
      </w:r>
      <w:proofErr w:type="spellEnd"/>
      <w:r w:rsidRPr="006C0B16">
        <w:rPr>
          <w:color w:val="000000"/>
        </w:rPr>
        <w:t xml:space="preserve"> </w:t>
      </w:r>
      <w:proofErr w:type="spellStart"/>
      <w:r w:rsidRPr="006C0B16">
        <w:rPr>
          <w:color w:val="000000"/>
        </w:rPr>
        <w:t>bản</w:t>
      </w:r>
      <w:proofErr w:type="spellEnd"/>
      <w:r w:rsidRPr="006C0B16">
        <w:rPr>
          <w:color w:val="000000"/>
        </w:rPr>
        <w:t xml:space="preserve"> </w:t>
      </w:r>
      <w:proofErr w:type="spellStart"/>
      <w:r w:rsidRPr="006C0B16">
        <w:rPr>
          <w:color w:val="000000"/>
        </w:rPr>
        <w:t>hiện</w:t>
      </w:r>
      <w:proofErr w:type="spellEnd"/>
      <w:r w:rsidRPr="006C0B16">
        <w:rPr>
          <w:color w:val="000000"/>
        </w:rPr>
        <w:t xml:space="preserve"> </w:t>
      </w:r>
      <w:proofErr w:type="spellStart"/>
      <w:r w:rsidRPr="006C0B16">
        <w:rPr>
          <w:color w:val="000000"/>
        </w:rPr>
        <w:t>trường</w:t>
      </w:r>
      <w:proofErr w:type="spellEnd"/>
      <w:r w:rsidRPr="006C0B16">
        <w:rPr>
          <w:color w:val="000000"/>
        </w:rPr>
        <w:t xml:space="preserve">, </w:t>
      </w:r>
      <w:proofErr w:type="spellStart"/>
      <w:r w:rsidRPr="006C0B16">
        <w:rPr>
          <w:color w:val="000000"/>
        </w:rPr>
        <w:t>các</w:t>
      </w:r>
      <w:proofErr w:type="spellEnd"/>
      <w:r w:rsidRPr="006C0B16">
        <w:rPr>
          <w:color w:val="000000"/>
        </w:rPr>
        <w:t xml:space="preserve"> </w:t>
      </w:r>
      <w:proofErr w:type="spellStart"/>
      <w:r w:rsidRPr="006C0B16">
        <w:rPr>
          <w:color w:val="000000"/>
        </w:rPr>
        <w:t>văn</w:t>
      </w:r>
      <w:proofErr w:type="spellEnd"/>
      <w:r w:rsidRPr="006C0B16">
        <w:rPr>
          <w:color w:val="000000"/>
        </w:rPr>
        <w:t xml:space="preserve"> </w:t>
      </w:r>
      <w:proofErr w:type="spellStart"/>
      <w:r w:rsidRPr="006C0B16">
        <w:rPr>
          <w:color w:val="000000"/>
        </w:rPr>
        <w:t>bản</w:t>
      </w:r>
      <w:proofErr w:type="spellEnd"/>
      <w:r w:rsidRPr="006C0B16">
        <w:rPr>
          <w:color w:val="000000"/>
        </w:rPr>
        <w:t xml:space="preserve"> </w:t>
      </w:r>
      <w:proofErr w:type="spellStart"/>
      <w:r w:rsidRPr="006C0B16">
        <w:rPr>
          <w:color w:val="000000"/>
        </w:rPr>
        <w:t>khác</w:t>
      </w:r>
      <w:proofErr w:type="spellEnd"/>
      <w:r w:rsidRPr="006C0B16">
        <w:rPr>
          <w:color w:val="000000"/>
        </w:rPr>
        <w:t xml:space="preserve"> </w:t>
      </w:r>
      <w:proofErr w:type="spellStart"/>
      <w:r w:rsidRPr="006C0B16">
        <w:rPr>
          <w:color w:val="000000"/>
        </w:rPr>
        <w:t>liên</w:t>
      </w:r>
      <w:proofErr w:type="spellEnd"/>
      <w:r w:rsidRPr="006C0B16">
        <w:rPr>
          <w:color w:val="000000"/>
        </w:rPr>
        <w:t xml:space="preserve"> </w:t>
      </w:r>
      <w:proofErr w:type="spellStart"/>
      <w:r w:rsidRPr="006C0B16">
        <w:rPr>
          <w:color w:val="000000"/>
        </w:rPr>
        <w:t>quan</w:t>
      </w:r>
      <w:proofErr w:type="spellEnd"/>
      <w:r w:rsidRPr="006C0B16">
        <w:rPr>
          <w:color w:val="000000"/>
        </w:rPr>
        <w:t xml:space="preserve"> (</w:t>
      </w:r>
      <w:proofErr w:type="spellStart"/>
      <w:r w:rsidRPr="006C0B16">
        <w:rPr>
          <w:color w:val="000000"/>
        </w:rPr>
        <w:t>nếu</w:t>
      </w:r>
      <w:proofErr w:type="spellEnd"/>
      <w:r w:rsidRPr="006C0B16">
        <w:rPr>
          <w:color w:val="000000"/>
        </w:rPr>
        <w:t xml:space="preserve"> </w:t>
      </w:r>
      <w:proofErr w:type="spellStart"/>
      <w:r w:rsidRPr="006C0B16">
        <w:rPr>
          <w:color w:val="000000"/>
        </w:rPr>
        <w:t>có</w:t>
      </w:r>
      <w:proofErr w:type="spellEnd"/>
      <w:proofErr w:type="gramStart"/>
      <w:r w:rsidRPr="006C0B16">
        <w:rPr>
          <w:color w:val="000000"/>
        </w:rPr>
        <w:t>);</w:t>
      </w:r>
      <w:proofErr w:type="gramEnd"/>
    </w:p>
    <w:p w14:paraId="67418B4F" w14:textId="77777777" w:rsidR="00091E6F" w:rsidRPr="006C0B16" w:rsidRDefault="00091E6F" w:rsidP="00091E6F">
      <w:pPr>
        <w:numPr>
          <w:ilvl w:val="1"/>
          <w:numId w:val="41"/>
        </w:numPr>
        <w:spacing w:before="60"/>
        <w:jc w:val="both"/>
        <w:rPr>
          <w:color w:val="000000"/>
        </w:rPr>
      </w:pPr>
      <w:proofErr w:type="spellStart"/>
      <w:r w:rsidRPr="006C0B16">
        <w:rPr>
          <w:color w:val="000000"/>
        </w:rPr>
        <w:t>Biên</w:t>
      </w:r>
      <w:proofErr w:type="spellEnd"/>
      <w:r w:rsidRPr="006C0B16">
        <w:rPr>
          <w:color w:val="000000"/>
        </w:rPr>
        <w:t xml:space="preserve"> </w:t>
      </w:r>
      <w:proofErr w:type="spellStart"/>
      <w:r w:rsidRPr="006C0B16">
        <w:rPr>
          <w:color w:val="000000"/>
        </w:rPr>
        <w:t>bản</w:t>
      </w:r>
      <w:proofErr w:type="spellEnd"/>
      <w:r w:rsidRPr="006C0B16">
        <w:rPr>
          <w:color w:val="000000"/>
        </w:rPr>
        <w:t xml:space="preserve"> </w:t>
      </w:r>
      <w:proofErr w:type="spellStart"/>
      <w:r w:rsidRPr="006C0B16">
        <w:rPr>
          <w:color w:val="000000"/>
        </w:rPr>
        <w:t>thanh</w:t>
      </w:r>
      <w:proofErr w:type="spellEnd"/>
      <w:r w:rsidRPr="006C0B16">
        <w:rPr>
          <w:color w:val="000000"/>
        </w:rPr>
        <w:t xml:space="preserve"> </w:t>
      </w:r>
      <w:proofErr w:type="spellStart"/>
      <w:r w:rsidRPr="006C0B16">
        <w:rPr>
          <w:color w:val="000000"/>
        </w:rPr>
        <w:t>lý</w:t>
      </w:r>
      <w:proofErr w:type="spellEnd"/>
      <w:r w:rsidRPr="006C0B16">
        <w:rPr>
          <w:color w:val="000000"/>
        </w:rPr>
        <w:t xml:space="preserve"> </w:t>
      </w:r>
      <w:proofErr w:type="spellStart"/>
      <w:r w:rsidRPr="006C0B16">
        <w:rPr>
          <w:color w:val="000000"/>
        </w:rPr>
        <w:t>hợp</w:t>
      </w:r>
      <w:proofErr w:type="spellEnd"/>
      <w:r w:rsidRPr="006C0B16">
        <w:rPr>
          <w:color w:val="000000"/>
        </w:rPr>
        <w:t xml:space="preserve"> </w:t>
      </w:r>
      <w:proofErr w:type="spellStart"/>
      <w:proofErr w:type="gramStart"/>
      <w:r w:rsidRPr="006C0B16">
        <w:rPr>
          <w:color w:val="000000"/>
        </w:rPr>
        <w:t>đồng</w:t>
      </w:r>
      <w:proofErr w:type="spellEnd"/>
      <w:r w:rsidRPr="006C0B16">
        <w:rPr>
          <w:color w:val="000000"/>
        </w:rPr>
        <w:t>;</w:t>
      </w:r>
      <w:proofErr w:type="gramEnd"/>
    </w:p>
    <w:p w14:paraId="588A4292" w14:textId="77777777" w:rsidR="00091E6F" w:rsidRPr="006C0B16" w:rsidRDefault="00091E6F" w:rsidP="00091E6F">
      <w:pPr>
        <w:numPr>
          <w:ilvl w:val="1"/>
          <w:numId w:val="41"/>
        </w:numPr>
        <w:spacing w:before="60"/>
        <w:jc w:val="both"/>
        <w:rPr>
          <w:color w:val="000000"/>
        </w:rPr>
      </w:pPr>
      <w:proofErr w:type="spellStart"/>
      <w:r w:rsidRPr="006C0B16">
        <w:rPr>
          <w:color w:val="000000"/>
        </w:rPr>
        <w:t>Kết</w:t>
      </w:r>
      <w:proofErr w:type="spellEnd"/>
      <w:r w:rsidRPr="006C0B16">
        <w:rPr>
          <w:color w:val="000000"/>
        </w:rPr>
        <w:t xml:space="preserve"> </w:t>
      </w:r>
      <w:proofErr w:type="spellStart"/>
      <w:r w:rsidRPr="006C0B16">
        <w:rPr>
          <w:color w:val="000000"/>
        </w:rPr>
        <w:t>quả</w:t>
      </w:r>
      <w:proofErr w:type="spellEnd"/>
      <w:r w:rsidRPr="006C0B16">
        <w:rPr>
          <w:color w:val="000000"/>
        </w:rPr>
        <w:t xml:space="preserve"> </w:t>
      </w:r>
      <w:proofErr w:type="spellStart"/>
      <w:r w:rsidRPr="006C0B16">
        <w:rPr>
          <w:color w:val="000000"/>
        </w:rPr>
        <w:t>báo</w:t>
      </w:r>
      <w:proofErr w:type="spellEnd"/>
      <w:r w:rsidRPr="006C0B16">
        <w:rPr>
          <w:color w:val="000000"/>
        </w:rPr>
        <w:t xml:space="preserve"> </w:t>
      </w:r>
      <w:proofErr w:type="spellStart"/>
      <w:r w:rsidRPr="006C0B16">
        <w:rPr>
          <w:color w:val="000000"/>
        </w:rPr>
        <w:t>cáo</w:t>
      </w:r>
      <w:proofErr w:type="spellEnd"/>
      <w:r w:rsidRPr="006C0B16">
        <w:rPr>
          <w:color w:val="000000"/>
        </w:rPr>
        <w:t xml:space="preserve"> </w:t>
      </w:r>
      <w:proofErr w:type="spellStart"/>
      <w:r w:rsidRPr="006C0B16">
        <w:rPr>
          <w:color w:val="000000"/>
        </w:rPr>
        <w:t>kiểm</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w:t>
      </w:r>
      <w:proofErr w:type="spellStart"/>
      <w:r w:rsidRPr="006C0B16">
        <w:rPr>
          <w:color w:val="000000"/>
        </w:rPr>
        <w:t>sơ</w:t>
      </w:r>
      <w:proofErr w:type="spellEnd"/>
      <w:r w:rsidRPr="006C0B16">
        <w:rPr>
          <w:color w:val="000000"/>
        </w:rPr>
        <w:t xml:space="preserve"> </w:t>
      </w:r>
      <w:proofErr w:type="spellStart"/>
      <w:proofErr w:type="gramStart"/>
      <w:r w:rsidRPr="006C0B16">
        <w:rPr>
          <w:color w:val="000000"/>
        </w:rPr>
        <w:t>bộ</w:t>
      </w:r>
      <w:proofErr w:type="spellEnd"/>
      <w:r w:rsidRPr="006C0B16">
        <w:rPr>
          <w:color w:val="000000"/>
        </w:rPr>
        <w:t>;</w:t>
      </w:r>
      <w:proofErr w:type="gramEnd"/>
    </w:p>
    <w:p w14:paraId="4B28B1F5" w14:textId="77777777" w:rsidR="00091E6F" w:rsidRPr="006C0B16" w:rsidRDefault="00091E6F" w:rsidP="00091E6F">
      <w:pPr>
        <w:numPr>
          <w:ilvl w:val="1"/>
          <w:numId w:val="41"/>
        </w:numPr>
        <w:spacing w:before="60"/>
        <w:jc w:val="both"/>
        <w:rPr>
          <w:color w:val="000000"/>
        </w:rPr>
      </w:pPr>
      <w:proofErr w:type="spellStart"/>
      <w:r w:rsidRPr="006C0B16">
        <w:rPr>
          <w:color w:val="000000"/>
        </w:rPr>
        <w:t>Biên</w:t>
      </w:r>
      <w:proofErr w:type="spellEnd"/>
      <w:r w:rsidRPr="006C0B16">
        <w:rPr>
          <w:color w:val="000000"/>
        </w:rPr>
        <w:t xml:space="preserve"> </w:t>
      </w:r>
      <w:proofErr w:type="spellStart"/>
      <w:r w:rsidRPr="006C0B16">
        <w:rPr>
          <w:color w:val="000000"/>
        </w:rPr>
        <w:t>bản</w:t>
      </w:r>
      <w:proofErr w:type="spellEnd"/>
      <w:r w:rsidRPr="006C0B16">
        <w:rPr>
          <w:color w:val="000000"/>
        </w:rPr>
        <w:t xml:space="preserve"> </w:t>
      </w:r>
      <w:proofErr w:type="spellStart"/>
      <w:r w:rsidRPr="006C0B16">
        <w:rPr>
          <w:color w:val="000000"/>
        </w:rPr>
        <w:t>làm</w:t>
      </w:r>
      <w:proofErr w:type="spellEnd"/>
      <w:r w:rsidRPr="006C0B16">
        <w:rPr>
          <w:color w:val="000000"/>
        </w:rPr>
        <w:t xml:space="preserve"> </w:t>
      </w:r>
      <w:proofErr w:type="spellStart"/>
      <w:r w:rsidRPr="006C0B16">
        <w:rPr>
          <w:color w:val="000000"/>
        </w:rPr>
        <w:t>việc</w:t>
      </w:r>
      <w:proofErr w:type="spellEnd"/>
      <w:r w:rsidRPr="006C0B16">
        <w:rPr>
          <w:color w:val="000000"/>
        </w:rPr>
        <w:t xml:space="preserve"> </w:t>
      </w:r>
      <w:proofErr w:type="spellStart"/>
      <w:r w:rsidRPr="006C0B16">
        <w:rPr>
          <w:color w:val="000000"/>
        </w:rPr>
        <w:t>với</w:t>
      </w:r>
      <w:proofErr w:type="spellEnd"/>
      <w:r w:rsidRPr="006C0B16">
        <w:rPr>
          <w:color w:val="000000"/>
        </w:rPr>
        <w:t xml:space="preserve"> </w:t>
      </w:r>
      <w:proofErr w:type="spellStart"/>
      <w:r w:rsidRPr="006C0B16">
        <w:rPr>
          <w:color w:val="000000"/>
        </w:rPr>
        <w:t>các</w:t>
      </w:r>
      <w:proofErr w:type="spellEnd"/>
      <w:r w:rsidRPr="006C0B16">
        <w:rPr>
          <w:color w:val="000000"/>
        </w:rPr>
        <w:t xml:space="preserve"> </w:t>
      </w:r>
      <w:proofErr w:type="spellStart"/>
      <w:r w:rsidRPr="006C0B16">
        <w:rPr>
          <w:color w:val="000000"/>
        </w:rPr>
        <w:t>đơn</w:t>
      </w:r>
      <w:proofErr w:type="spellEnd"/>
      <w:r w:rsidRPr="006C0B16">
        <w:rPr>
          <w:color w:val="000000"/>
        </w:rPr>
        <w:t xml:space="preserve"> </w:t>
      </w:r>
      <w:proofErr w:type="spellStart"/>
      <w:r w:rsidRPr="006C0B16">
        <w:rPr>
          <w:color w:val="000000"/>
        </w:rPr>
        <w:t>vị</w:t>
      </w:r>
      <w:proofErr w:type="spellEnd"/>
      <w:r w:rsidRPr="006C0B16">
        <w:rPr>
          <w:color w:val="000000"/>
        </w:rPr>
        <w:t xml:space="preserve"> </w:t>
      </w:r>
      <w:proofErr w:type="spellStart"/>
      <w:r w:rsidRPr="006C0B16">
        <w:rPr>
          <w:color w:val="000000"/>
        </w:rPr>
        <w:t>thi</w:t>
      </w:r>
      <w:proofErr w:type="spellEnd"/>
      <w:r w:rsidRPr="006C0B16">
        <w:rPr>
          <w:color w:val="000000"/>
        </w:rPr>
        <w:t xml:space="preserve"> </w:t>
      </w:r>
      <w:proofErr w:type="spellStart"/>
      <w:r w:rsidRPr="006C0B16">
        <w:rPr>
          <w:color w:val="000000"/>
        </w:rPr>
        <w:t>công</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vấn</w:t>
      </w:r>
      <w:proofErr w:type="spellEnd"/>
      <w:r w:rsidRPr="006C0B16">
        <w:rPr>
          <w:color w:val="000000"/>
        </w:rPr>
        <w:t xml:space="preserve"> </w:t>
      </w:r>
      <w:proofErr w:type="spellStart"/>
      <w:r w:rsidRPr="006C0B16">
        <w:rPr>
          <w:color w:val="000000"/>
        </w:rPr>
        <w:t>để</w:t>
      </w:r>
      <w:proofErr w:type="spellEnd"/>
      <w:r w:rsidRPr="006C0B16">
        <w:rPr>
          <w:color w:val="000000"/>
        </w:rPr>
        <w:t xml:space="preserve"> </w:t>
      </w:r>
      <w:proofErr w:type="spellStart"/>
      <w:r w:rsidRPr="006C0B16">
        <w:rPr>
          <w:color w:val="000000"/>
        </w:rPr>
        <w:t>thống</w:t>
      </w:r>
      <w:proofErr w:type="spellEnd"/>
      <w:r w:rsidRPr="006C0B16">
        <w:rPr>
          <w:color w:val="000000"/>
        </w:rPr>
        <w:t xml:space="preserve"> </w:t>
      </w:r>
      <w:proofErr w:type="spellStart"/>
      <w:r w:rsidRPr="006C0B16">
        <w:rPr>
          <w:color w:val="000000"/>
        </w:rPr>
        <w:t>nhất</w:t>
      </w:r>
      <w:proofErr w:type="spellEnd"/>
      <w:r w:rsidRPr="006C0B16">
        <w:rPr>
          <w:color w:val="000000"/>
        </w:rPr>
        <w:t xml:space="preserve"> </w:t>
      </w:r>
      <w:proofErr w:type="spellStart"/>
      <w:r w:rsidRPr="006C0B16">
        <w:rPr>
          <w:color w:val="000000"/>
        </w:rPr>
        <w:t>số</w:t>
      </w:r>
      <w:proofErr w:type="spellEnd"/>
      <w:r w:rsidRPr="006C0B16">
        <w:rPr>
          <w:color w:val="000000"/>
        </w:rPr>
        <w:t xml:space="preserve"> </w:t>
      </w:r>
      <w:proofErr w:type="spellStart"/>
      <w:r w:rsidRPr="006C0B16">
        <w:rPr>
          <w:color w:val="000000"/>
        </w:rPr>
        <w:t>liệu</w:t>
      </w:r>
      <w:proofErr w:type="spellEnd"/>
      <w:r w:rsidRPr="006C0B16">
        <w:rPr>
          <w:color w:val="000000"/>
        </w:rPr>
        <w:t xml:space="preserve"> (</w:t>
      </w:r>
      <w:proofErr w:type="spellStart"/>
      <w:r w:rsidRPr="006C0B16">
        <w:rPr>
          <w:color w:val="000000"/>
        </w:rPr>
        <w:t>nếu</w:t>
      </w:r>
      <w:proofErr w:type="spellEnd"/>
      <w:r w:rsidRPr="006C0B16">
        <w:rPr>
          <w:color w:val="000000"/>
        </w:rPr>
        <w:t xml:space="preserve"> </w:t>
      </w:r>
      <w:proofErr w:type="spellStart"/>
      <w:r w:rsidRPr="006C0B16">
        <w:rPr>
          <w:color w:val="000000"/>
        </w:rPr>
        <w:t>có</w:t>
      </w:r>
      <w:proofErr w:type="spellEnd"/>
      <w:proofErr w:type="gramStart"/>
      <w:r w:rsidRPr="006C0B16">
        <w:rPr>
          <w:color w:val="000000"/>
        </w:rPr>
        <w:t>);</w:t>
      </w:r>
      <w:proofErr w:type="gramEnd"/>
    </w:p>
    <w:p w14:paraId="733FD273" w14:textId="77777777" w:rsidR="00091E6F" w:rsidRPr="006C0B16" w:rsidRDefault="00091E6F" w:rsidP="00091E6F">
      <w:pPr>
        <w:numPr>
          <w:ilvl w:val="1"/>
          <w:numId w:val="41"/>
        </w:numPr>
        <w:spacing w:before="60"/>
        <w:jc w:val="both"/>
        <w:rPr>
          <w:color w:val="000000"/>
        </w:rPr>
      </w:pPr>
      <w:r w:rsidRPr="006C0B16">
        <w:rPr>
          <w:color w:val="000000"/>
        </w:rPr>
        <w:t xml:space="preserve">Báo </w:t>
      </w:r>
      <w:proofErr w:type="spellStart"/>
      <w:r w:rsidRPr="006C0B16">
        <w:rPr>
          <w:color w:val="000000"/>
        </w:rPr>
        <w:t>cáo</w:t>
      </w:r>
      <w:proofErr w:type="spellEnd"/>
      <w:r w:rsidRPr="006C0B16">
        <w:rPr>
          <w:color w:val="000000"/>
        </w:rPr>
        <w:t xml:space="preserve"> </w:t>
      </w:r>
      <w:proofErr w:type="spellStart"/>
      <w:r w:rsidRPr="006C0B16">
        <w:rPr>
          <w:color w:val="000000"/>
        </w:rPr>
        <w:t>kết</w:t>
      </w:r>
      <w:proofErr w:type="spellEnd"/>
      <w:r w:rsidRPr="006C0B16">
        <w:rPr>
          <w:color w:val="000000"/>
        </w:rPr>
        <w:t xml:space="preserve"> </w:t>
      </w:r>
      <w:proofErr w:type="spellStart"/>
      <w:r w:rsidRPr="006C0B16">
        <w:rPr>
          <w:color w:val="000000"/>
        </w:rPr>
        <w:t>luận</w:t>
      </w:r>
      <w:proofErr w:type="spellEnd"/>
      <w:r w:rsidRPr="006C0B16">
        <w:rPr>
          <w:color w:val="000000"/>
        </w:rPr>
        <w:t xml:space="preserve"> </w:t>
      </w:r>
      <w:proofErr w:type="spellStart"/>
      <w:r w:rsidRPr="006C0B16">
        <w:rPr>
          <w:color w:val="000000"/>
        </w:rPr>
        <w:t>kiểm</w:t>
      </w:r>
      <w:proofErr w:type="spellEnd"/>
      <w:r w:rsidRPr="006C0B16">
        <w:rPr>
          <w:color w:val="000000"/>
        </w:rPr>
        <w:t xml:space="preserve"> </w:t>
      </w:r>
      <w:proofErr w:type="spellStart"/>
      <w:r w:rsidRPr="006C0B16">
        <w:rPr>
          <w:color w:val="000000"/>
        </w:rPr>
        <w:t>toán</w:t>
      </w:r>
      <w:proofErr w:type="spellEnd"/>
      <w:r w:rsidRPr="006C0B16">
        <w:rPr>
          <w:color w:val="000000"/>
        </w:rPr>
        <w:t xml:space="preserve"> </w:t>
      </w:r>
      <w:proofErr w:type="spellStart"/>
      <w:r w:rsidRPr="006C0B16">
        <w:rPr>
          <w:color w:val="000000"/>
        </w:rPr>
        <w:t>nội</w:t>
      </w:r>
      <w:proofErr w:type="spellEnd"/>
      <w:r w:rsidRPr="006C0B16">
        <w:rPr>
          <w:color w:val="000000"/>
        </w:rPr>
        <w:t xml:space="preserve"> </w:t>
      </w:r>
      <w:proofErr w:type="spellStart"/>
      <w:r w:rsidRPr="006C0B16">
        <w:rPr>
          <w:color w:val="000000"/>
        </w:rPr>
        <w:t>bộ</w:t>
      </w:r>
      <w:proofErr w:type="spellEnd"/>
      <w:r w:rsidRPr="006C0B16">
        <w:rPr>
          <w:color w:val="000000"/>
        </w:rPr>
        <w:t>.</w:t>
      </w:r>
    </w:p>
    <w:p w14:paraId="72798CCC" w14:textId="77777777" w:rsidR="00E838F4" w:rsidRPr="006C0B16" w:rsidRDefault="00E838F4" w:rsidP="00091E6F">
      <w:pPr>
        <w:spacing w:line="340" w:lineRule="exact"/>
        <w:rPr>
          <w:color w:val="000000"/>
        </w:rPr>
      </w:pPr>
    </w:p>
    <w:p w14:paraId="3C1B543D" w14:textId="77777777" w:rsidR="00570251" w:rsidRPr="006C0B16" w:rsidRDefault="00570251" w:rsidP="00570251">
      <w:pPr>
        <w:spacing w:before="60"/>
        <w:ind w:left="1080"/>
        <w:jc w:val="both"/>
        <w:rPr>
          <w:color w:val="000000"/>
        </w:rPr>
        <w:sectPr w:rsidR="00570251" w:rsidRPr="006C0B16" w:rsidSect="003600C9">
          <w:pgSz w:w="16840" w:h="11907" w:orient="landscape" w:code="9"/>
          <w:pgMar w:top="1418" w:right="1134" w:bottom="426" w:left="1021" w:header="403" w:footer="403" w:gutter="0"/>
          <w:cols w:space="720"/>
          <w:titlePg/>
          <w:docGrid w:linePitch="360"/>
        </w:sectPr>
      </w:pPr>
    </w:p>
    <w:p w14:paraId="7F7B71D0" w14:textId="77777777" w:rsidR="009A4546" w:rsidRPr="006C0B16" w:rsidRDefault="009A4546" w:rsidP="009A4546">
      <w:pPr>
        <w:spacing w:before="120" w:after="280" w:afterAutospacing="1"/>
        <w:rPr>
          <w:b/>
          <w:bCs/>
          <w:color w:val="000000"/>
        </w:rPr>
      </w:pPr>
      <w:proofErr w:type="spellStart"/>
      <w:r w:rsidRPr="006C0B16">
        <w:rPr>
          <w:b/>
          <w:bCs/>
          <w:color w:val="000000"/>
        </w:rPr>
        <w:lastRenderedPageBreak/>
        <w:t>Chương</w:t>
      </w:r>
      <w:proofErr w:type="spellEnd"/>
      <w:r w:rsidRPr="006C0B16">
        <w:rPr>
          <w:b/>
          <w:bCs/>
          <w:color w:val="000000"/>
        </w:rPr>
        <w:t xml:space="preserve"> IV </w:t>
      </w:r>
    </w:p>
    <w:p w14:paraId="3DCA279B" w14:textId="77777777" w:rsidR="009A4546" w:rsidRPr="006C0B16" w:rsidRDefault="009A4546" w:rsidP="009A4546">
      <w:pPr>
        <w:spacing w:before="120" w:after="280" w:afterAutospacing="1"/>
        <w:jc w:val="center"/>
        <w:rPr>
          <w:b/>
          <w:bCs/>
          <w:color w:val="000000"/>
        </w:rPr>
      </w:pPr>
      <w:r w:rsidRPr="006C0B16">
        <w:rPr>
          <w:b/>
          <w:bCs/>
          <w:color w:val="000000"/>
        </w:rPr>
        <w:t>HIỆU LỰC THI HÀNH</w:t>
      </w:r>
    </w:p>
    <w:p w14:paraId="0F5E46A5" w14:textId="77777777" w:rsidR="007304D1" w:rsidRPr="006C0B16" w:rsidRDefault="007304D1" w:rsidP="00934D0B">
      <w:pPr>
        <w:spacing w:before="120" w:line="252" w:lineRule="auto"/>
        <w:ind w:firstLine="426"/>
        <w:jc w:val="both"/>
        <w:outlineLvl w:val="0"/>
        <w:rPr>
          <w:b/>
          <w:color w:val="000000"/>
        </w:rPr>
      </w:pPr>
      <w:proofErr w:type="spellStart"/>
      <w:r w:rsidRPr="006C0B16">
        <w:rPr>
          <w:b/>
          <w:color w:val="000000"/>
        </w:rPr>
        <w:t>Điều</w:t>
      </w:r>
      <w:proofErr w:type="spellEnd"/>
      <w:r w:rsidRPr="006C0B16">
        <w:rPr>
          <w:b/>
          <w:color w:val="000000"/>
        </w:rPr>
        <w:t xml:space="preserve"> 1. </w:t>
      </w:r>
      <w:proofErr w:type="spellStart"/>
      <w:r w:rsidRPr="006C0B16">
        <w:rPr>
          <w:b/>
          <w:color w:val="000000"/>
        </w:rPr>
        <w:t>Tô</w:t>
      </w:r>
      <w:proofErr w:type="spellEnd"/>
      <w:r w:rsidRPr="006C0B16">
        <w:rPr>
          <w:b/>
          <w:color w:val="000000"/>
        </w:rPr>
        <w:t xml:space="preserve">̉ </w:t>
      </w:r>
      <w:proofErr w:type="spellStart"/>
      <w:r w:rsidRPr="006C0B16">
        <w:rPr>
          <w:b/>
          <w:color w:val="000000"/>
        </w:rPr>
        <w:t>chức</w:t>
      </w:r>
      <w:proofErr w:type="spellEnd"/>
      <w:r w:rsidRPr="006C0B16">
        <w:rPr>
          <w:b/>
          <w:color w:val="000000"/>
        </w:rPr>
        <w:t xml:space="preserve"> </w:t>
      </w:r>
      <w:proofErr w:type="spellStart"/>
      <w:r w:rsidRPr="006C0B16">
        <w:rPr>
          <w:b/>
          <w:color w:val="000000"/>
        </w:rPr>
        <w:t>thực</w:t>
      </w:r>
      <w:proofErr w:type="spellEnd"/>
      <w:r w:rsidRPr="006C0B16">
        <w:rPr>
          <w:b/>
          <w:color w:val="000000"/>
        </w:rPr>
        <w:t xml:space="preserve"> </w:t>
      </w:r>
      <w:proofErr w:type="spellStart"/>
      <w:r w:rsidRPr="006C0B16">
        <w:rPr>
          <w:b/>
          <w:color w:val="000000"/>
        </w:rPr>
        <w:t>hiện</w:t>
      </w:r>
      <w:proofErr w:type="spellEnd"/>
    </w:p>
    <w:p w14:paraId="2EC8D98C" w14:textId="77777777" w:rsidR="00C7312F" w:rsidRPr="00A65199" w:rsidRDefault="00C7312F" w:rsidP="00C7312F">
      <w:pPr>
        <w:spacing w:before="120" w:line="252" w:lineRule="auto"/>
        <w:ind w:firstLine="426"/>
        <w:jc w:val="both"/>
        <w:outlineLvl w:val="0"/>
        <w:rPr>
          <w:b/>
          <w:color w:val="000000"/>
        </w:rPr>
      </w:pPr>
      <w:proofErr w:type="spellStart"/>
      <w:r w:rsidRPr="00A65199">
        <w:rPr>
          <w:color w:val="000000"/>
        </w:rPr>
        <w:t>Phòng</w:t>
      </w:r>
      <w:proofErr w:type="spellEnd"/>
      <w:r w:rsidRPr="00A65199">
        <w:rPr>
          <w:color w:val="000000"/>
        </w:rPr>
        <w:t xml:space="preserve"> </w:t>
      </w:r>
      <w:proofErr w:type="spellStart"/>
      <w:r w:rsidRPr="00A65199">
        <w:rPr>
          <w:color w:val="000000"/>
        </w:rPr>
        <w:t>Kê</w:t>
      </w:r>
      <w:proofErr w:type="spellEnd"/>
      <w:r w:rsidRPr="00A65199">
        <w:rPr>
          <w:color w:val="000000"/>
        </w:rPr>
        <w:t xml:space="preserve">́ </w:t>
      </w:r>
      <w:proofErr w:type="spellStart"/>
      <w:r w:rsidRPr="00A65199">
        <w:rPr>
          <w:color w:val="000000"/>
        </w:rPr>
        <w:t>hoạch</w:t>
      </w:r>
      <w:proofErr w:type="spellEnd"/>
      <w:r w:rsidRPr="00A65199">
        <w:rPr>
          <w:color w:val="000000"/>
        </w:rPr>
        <w:t xml:space="preserve"> </w:t>
      </w:r>
      <w:proofErr w:type="spellStart"/>
      <w:r w:rsidRPr="00A65199">
        <w:rPr>
          <w:color w:val="000000"/>
        </w:rPr>
        <w:t>Tài</w:t>
      </w:r>
      <w:proofErr w:type="spellEnd"/>
      <w:r w:rsidRPr="00A65199">
        <w:rPr>
          <w:color w:val="000000"/>
        </w:rPr>
        <w:t xml:space="preserve"> </w:t>
      </w:r>
      <w:proofErr w:type="spellStart"/>
      <w:r w:rsidRPr="00A65199">
        <w:rPr>
          <w:color w:val="000000"/>
        </w:rPr>
        <w:t>chính</w:t>
      </w:r>
      <w:proofErr w:type="spellEnd"/>
      <w:r w:rsidRPr="00A65199">
        <w:rPr>
          <w:color w:val="000000"/>
        </w:rPr>
        <w:t xml:space="preserve"> </w:t>
      </w:r>
      <w:proofErr w:type="spellStart"/>
      <w:r>
        <w:rPr>
          <w:color w:val="000000"/>
        </w:rPr>
        <w:t>l</w:t>
      </w:r>
      <w:r w:rsidRPr="0079724F">
        <w:rPr>
          <w:color w:val="000000"/>
        </w:rPr>
        <w:t>à</w:t>
      </w:r>
      <w:proofErr w:type="spellEnd"/>
      <w:r>
        <w:rPr>
          <w:color w:val="000000"/>
        </w:rPr>
        <w:t xml:space="preserve"> </w:t>
      </w:r>
      <w:proofErr w:type="spellStart"/>
      <w:r w:rsidRPr="0079724F">
        <w:rPr>
          <w:color w:val="000000"/>
        </w:rPr>
        <w:t>đơ</w:t>
      </w:r>
      <w:r>
        <w:rPr>
          <w:color w:val="000000"/>
        </w:rPr>
        <w:t>n</w:t>
      </w:r>
      <w:proofErr w:type="spellEnd"/>
      <w:r>
        <w:rPr>
          <w:color w:val="000000"/>
        </w:rPr>
        <w:t xml:space="preserve"> </w:t>
      </w:r>
      <w:proofErr w:type="spellStart"/>
      <w:r>
        <w:rPr>
          <w:color w:val="000000"/>
        </w:rPr>
        <w:t>v</w:t>
      </w:r>
      <w:r w:rsidRPr="0079724F">
        <w:rPr>
          <w:color w:val="000000"/>
        </w:rPr>
        <w:t>ị</w:t>
      </w:r>
      <w:proofErr w:type="spellEnd"/>
      <w:r>
        <w:rPr>
          <w:color w:val="000000"/>
        </w:rPr>
        <w:t xml:space="preserve"> </w:t>
      </w:r>
      <w:proofErr w:type="spellStart"/>
      <w:r w:rsidRPr="0079724F">
        <w:rPr>
          <w:color w:val="000000"/>
        </w:rPr>
        <w:t>đ</w:t>
      </w:r>
      <w:r w:rsidRPr="0079724F">
        <w:t>ầu</w:t>
      </w:r>
      <w:proofErr w:type="spellEnd"/>
      <w:r>
        <w:t xml:space="preserve"> </w:t>
      </w:r>
      <w:proofErr w:type="spellStart"/>
      <w:r>
        <w:t>m</w:t>
      </w:r>
      <w:r w:rsidRPr="0079724F">
        <w:t>ối</w:t>
      </w:r>
      <w:proofErr w:type="spellEnd"/>
      <w:r>
        <w:t xml:space="preserve">, </w:t>
      </w:r>
      <w:proofErr w:type="spellStart"/>
      <w:r>
        <w:t>ph</w:t>
      </w:r>
      <w:r w:rsidRPr="0079724F">
        <w:t>ối</w:t>
      </w:r>
      <w:proofErr w:type="spellEnd"/>
      <w:r>
        <w:t xml:space="preserve"> </w:t>
      </w:r>
      <w:proofErr w:type="spellStart"/>
      <w:r>
        <w:t>h</w:t>
      </w:r>
      <w:r w:rsidRPr="0079724F">
        <w:t>ợp</w:t>
      </w:r>
      <w:proofErr w:type="spellEnd"/>
      <w:r>
        <w:t xml:space="preserve"> </w:t>
      </w:r>
      <w:proofErr w:type="spellStart"/>
      <w:r>
        <w:t>v</w:t>
      </w:r>
      <w:r w:rsidRPr="0079724F">
        <w:t>ới</w:t>
      </w:r>
      <w:proofErr w:type="spellEnd"/>
      <w:r>
        <w:t xml:space="preserve"> </w:t>
      </w:r>
      <w:r w:rsidRPr="00A65199">
        <w:rPr>
          <w:color w:val="000000"/>
        </w:rPr>
        <w:t xml:space="preserve">Thủ </w:t>
      </w:r>
      <w:proofErr w:type="spellStart"/>
      <w:r w:rsidRPr="00A65199">
        <w:rPr>
          <w:color w:val="000000"/>
        </w:rPr>
        <w:t>trưởng</w:t>
      </w:r>
      <w:proofErr w:type="spellEnd"/>
      <w:r w:rsidRPr="00A65199">
        <w:rPr>
          <w:color w:val="000000"/>
        </w:rPr>
        <w:t xml:space="preserve"> </w:t>
      </w:r>
      <w:proofErr w:type="spellStart"/>
      <w:r w:rsidRPr="00A65199">
        <w:rPr>
          <w:color w:val="000000"/>
        </w:rPr>
        <w:t>các</w:t>
      </w:r>
      <w:proofErr w:type="spellEnd"/>
      <w:r w:rsidRPr="00A65199">
        <w:rPr>
          <w:color w:val="000000"/>
        </w:rPr>
        <w:t xml:space="preserve"> </w:t>
      </w:r>
      <w:proofErr w:type="spellStart"/>
      <w:r w:rsidRPr="00A65199">
        <w:rPr>
          <w:color w:val="000000"/>
        </w:rPr>
        <w:t>đơn</w:t>
      </w:r>
      <w:proofErr w:type="spellEnd"/>
      <w:r w:rsidRPr="00A65199">
        <w:rPr>
          <w:color w:val="000000"/>
        </w:rPr>
        <w:t xml:space="preserve"> vị </w:t>
      </w:r>
      <w:proofErr w:type="spellStart"/>
      <w:r w:rsidRPr="0079724F">
        <w:rPr>
          <w:color w:val="000000"/>
          <w:w w:val="95"/>
        </w:rPr>
        <w:t>trong</w:t>
      </w:r>
      <w:proofErr w:type="spellEnd"/>
      <w:r w:rsidRPr="0079724F">
        <w:rPr>
          <w:color w:val="000000"/>
          <w:w w:val="95"/>
        </w:rPr>
        <w:t xml:space="preserve"> </w:t>
      </w:r>
      <w:proofErr w:type="spellStart"/>
      <w:r w:rsidRPr="0079724F">
        <w:rPr>
          <w:color w:val="000000"/>
          <w:w w:val="95"/>
        </w:rPr>
        <w:t>trường</w:t>
      </w:r>
      <w:proofErr w:type="spellEnd"/>
      <w:r w:rsidRPr="0079724F">
        <w:rPr>
          <w:color w:val="000000"/>
          <w:w w:val="95"/>
        </w:rPr>
        <w:t xml:space="preserve"> </w:t>
      </w:r>
      <w:proofErr w:type="spellStart"/>
      <w:r w:rsidRPr="0079724F">
        <w:rPr>
          <w:color w:val="000000"/>
          <w:w w:val="95"/>
        </w:rPr>
        <w:t>phô</w:t>
      </w:r>
      <w:proofErr w:type="spellEnd"/>
      <w:r w:rsidRPr="0079724F">
        <w:rPr>
          <w:color w:val="000000"/>
          <w:w w:val="95"/>
        </w:rPr>
        <w:t xml:space="preserve">̉ </w:t>
      </w:r>
      <w:proofErr w:type="spellStart"/>
      <w:r w:rsidRPr="0079724F">
        <w:rPr>
          <w:color w:val="000000"/>
          <w:w w:val="95"/>
        </w:rPr>
        <w:t>biến</w:t>
      </w:r>
      <w:proofErr w:type="spellEnd"/>
      <w:r w:rsidRPr="0079724F">
        <w:rPr>
          <w:color w:val="000000"/>
          <w:w w:val="95"/>
        </w:rPr>
        <w:t xml:space="preserve"> </w:t>
      </w:r>
      <w:proofErr w:type="spellStart"/>
      <w:r w:rsidRPr="0079724F">
        <w:rPr>
          <w:color w:val="000000"/>
          <w:w w:val="95"/>
        </w:rPr>
        <w:t>nội</w:t>
      </w:r>
      <w:proofErr w:type="spellEnd"/>
      <w:r w:rsidRPr="0079724F">
        <w:rPr>
          <w:color w:val="000000"/>
          <w:w w:val="95"/>
        </w:rPr>
        <w:t xml:space="preserve"> dung </w:t>
      </w:r>
      <w:proofErr w:type="spellStart"/>
      <w:r w:rsidRPr="0079724F">
        <w:rPr>
          <w:color w:val="000000"/>
          <w:w w:val="95"/>
        </w:rPr>
        <w:t>của</w:t>
      </w:r>
      <w:proofErr w:type="spellEnd"/>
      <w:r w:rsidRPr="0079724F">
        <w:rPr>
          <w:color w:val="000000"/>
          <w:w w:val="95"/>
        </w:rPr>
        <w:t xml:space="preserve"> </w:t>
      </w:r>
      <w:proofErr w:type="spellStart"/>
      <w:r w:rsidRPr="0079724F">
        <w:rPr>
          <w:color w:val="000000"/>
          <w:w w:val="95"/>
        </w:rPr>
        <w:t>quy</w:t>
      </w:r>
      <w:proofErr w:type="spellEnd"/>
      <w:r w:rsidRPr="0079724F">
        <w:rPr>
          <w:color w:val="000000"/>
          <w:w w:val="95"/>
        </w:rPr>
        <w:t xml:space="preserve"> </w:t>
      </w:r>
      <w:proofErr w:type="spellStart"/>
      <w:r w:rsidRPr="0079724F">
        <w:rPr>
          <w:color w:val="000000"/>
          <w:w w:val="95"/>
        </w:rPr>
        <w:t>trình</w:t>
      </w:r>
      <w:proofErr w:type="spellEnd"/>
      <w:r w:rsidRPr="0079724F">
        <w:rPr>
          <w:color w:val="000000"/>
          <w:w w:val="95"/>
        </w:rPr>
        <w:t xml:space="preserve"> </w:t>
      </w:r>
      <w:proofErr w:type="spellStart"/>
      <w:r w:rsidRPr="0079724F">
        <w:rPr>
          <w:color w:val="000000"/>
          <w:w w:val="95"/>
        </w:rPr>
        <w:t>tới</w:t>
      </w:r>
      <w:proofErr w:type="spellEnd"/>
      <w:r w:rsidRPr="0079724F">
        <w:rPr>
          <w:color w:val="000000"/>
          <w:w w:val="95"/>
        </w:rPr>
        <w:t xml:space="preserve"> </w:t>
      </w:r>
      <w:proofErr w:type="spellStart"/>
      <w:r w:rsidRPr="0079724F">
        <w:rPr>
          <w:color w:val="000000"/>
          <w:w w:val="95"/>
        </w:rPr>
        <w:t>các</w:t>
      </w:r>
      <w:proofErr w:type="spellEnd"/>
      <w:r w:rsidRPr="0079724F">
        <w:rPr>
          <w:color w:val="000000"/>
          <w:w w:val="95"/>
        </w:rPr>
        <w:t xml:space="preserve"> </w:t>
      </w:r>
      <w:proofErr w:type="spellStart"/>
      <w:r w:rsidRPr="0079724F">
        <w:rPr>
          <w:color w:val="000000"/>
          <w:w w:val="95"/>
        </w:rPr>
        <w:t>cán</w:t>
      </w:r>
      <w:proofErr w:type="spellEnd"/>
      <w:r w:rsidRPr="0079724F">
        <w:rPr>
          <w:color w:val="000000"/>
          <w:w w:val="95"/>
        </w:rPr>
        <w:t xml:space="preserve"> </w:t>
      </w:r>
      <w:proofErr w:type="spellStart"/>
      <w:r w:rsidRPr="0079724F">
        <w:rPr>
          <w:color w:val="000000"/>
          <w:w w:val="95"/>
        </w:rPr>
        <w:t>bô</w:t>
      </w:r>
      <w:proofErr w:type="spellEnd"/>
      <w:r w:rsidRPr="0079724F">
        <w:rPr>
          <w:color w:val="000000"/>
          <w:w w:val="95"/>
        </w:rPr>
        <w:t xml:space="preserve">̣, </w:t>
      </w:r>
      <w:proofErr w:type="spellStart"/>
      <w:r w:rsidRPr="0079724F">
        <w:rPr>
          <w:color w:val="000000"/>
          <w:w w:val="95"/>
        </w:rPr>
        <w:t>giảng</w:t>
      </w:r>
      <w:proofErr w:type="spellEnd"/>
      <w:r w:rsidRPr="0079724F">
        <w:rPr>
          <w:color w:val="000000"/>
          <w:w w:val="95"/>
        </w:rPr>
        <w:t xml:space="preserve"> </w:t>
      </w:r>
      <w:proofErr w:type="spellStart"/>
      <w:r w:rsidRPr="0079724F">
        <w:rPr>
          <w:color w:val="000000"/>
          <w:w w:val="95"/>
        </w:rPr>
        <w:t>viên</w:t>
      </w:r>
      <w:proofErr w:type="spellEnd"/>
      <w:r w:rsidRPr="0079724F">
        <w:rPr>
          <w:color w:val="000000"/>
          <w:w w:val="95"/>
        </w:rPr>
        <w:t xml:space="preserve"> </w:t>
      </w:r>
      <w:proofErr w:type="spellStart"/>
      <w:r w:rsidRPr="0079724F">
        <w:rPr>
          <w:color w:val="000000"/>
          <w:w w:val="95"/>
        </w:rPr>
        <w:t>được</w:t>
      </w:r>
      <w:proofErr w:type="spellEnd"/>
      <w:r w:rsidRPr="0079724F">
        <w:rPr>
          <w:color w:val="000000"/>
          <w:w w:val="95"/>
        </w:rPr>
        <w:t xml:space="preserve"> </w:t>
      </w:r>
      <w:proofErr w:type="spellStart"/>
      <w:r w:rsidRPr="0079724F">
        <w:rPr>
          <w:color w:val="000000"/>
          <w:w w:val="95"/>
        </w:rPr>
        <w:t>biết</w:t>
      </w:r>
      <w:proofErr w:type="spellEnd"/>
      <w:r w:rsidRPr="0079724F">
        <w:rPr>
          <w:color w:val="000000"/>
          <w:w w:val="95"/>
        </w:rPr>
        <w:t xml:space="preserve"> </w:t>
      </w:r>
      <w:proofErr w:type="spellStart"/>
      <w:r w:rsidRPr="0079724F">
        <w:rPr>
          <w:color w:val="000000"/>
          <w:w w:val="95"/>
        </w:rPr>
        <w:t>va</w:t>
      </w:r>
      <w:proofErr w:type="spellEnd"/>
      <w:r w:rsidRPr="0079724F">
        <w:rPr>
          <w:color w:val="000000"/>
          <w:w w:val="95"/>
        </w:rPr>
        <w:t xml:space="preserve">̀ </w:t>
      </w:r>
      <w:proofErr w:type="spellStart"/>
      <w:r w:rsidRPr="0079724F">
        <w:rPr>
          <w:color w:val="000000"/>
          <w:w w:val="95"/>
        </w:rPr>
        <w:t>thực</w:t>
      </w:r>
      <w:proofErr w:type="spellEnd"/>
      <w:r w:rsidRPr="0079724F">
        <w:rPr>
          <w:color w:val="000000"/>
          <w:w w:val="95"/>
        </w:rPr>
        <w:t xml:space="preserve"> </w:t>
      </w:r>
      <w:proofErr w:type="spellStart"/>
      <w:r w:rsidRPr="0079724F">
        <w:rPr>
          <w:color w:val="000000"/>
          <w:w w:val="95"/>
        </w:rPr>
        <w:t>hiện</w:t>
      </w:r>
      <w:proofErr w:type="spellEnd"/>
      <w:r w:rsidRPr="0079724F">
        <w:rPr>
          <w:color w:val="000000"/>
          <w:w w:val="95"/>
        </w:rPr>
        <w:t>.</w:t>
      </w:r>
    </w:p>
    <w:p w14:paraId="6A4E8CC6" w14:textId="77777777" w:rsidR="005204F1" w:rsidRPr="006C0B16" w:rsidRDefault="007304D1" w:rsidP="00934D0B">
      <w:pPr>
        <w:spacing w:before="120" w:line="252" w:lineRule="auto"/>
        <w:ind w:firstLine="426"/>
        <w:jc w:val="both"/>
        <w:outlineLvl w:val="0"/>
        <w:rPr>
          <w:b/>
          <w:color w:val="000000"/>
        </w:rPr>
      </w:pPr>
      <w:proofErr w:type="spellStart"/>
      <w:r w:rsidRPr="006C0B16">
        <w:rPr>
          <w:b/>
          <w:color w:val="000000"/>
        </w:rPr>
        <w:t>Điều</w:t>
      </w:r>
      <w:proofErr w:type="spellEnd"/>
      <w:r w:rsidRPr="006C0B16">
        <w:rPr>
          <w:b/>
          <w:color w:val="000000"/>
        </w:rPr>
        <w:t xml:space="preserve"> 2</w:t>
      </w:r>
      <w:r w:rsidR="00871952" w:rsidRPr="006C0B16">
        <w:rPr>
          <w:b/>
          <w:color w:val="000000"/>
        </w:rPr>
        <w:t xml:space="preserve">. Hiệu </w:t>
      </w:r>
      <w:proofErr w:type="spellStart"/>
      <w:r w:rsidR="00871952" w:rsidRPr="006C0B16">
        <w:rPr>
          <w:b/>
          <w:color w:val="000000"/>
        </w:rPr>
        <w:t>lực</w:t>
      </w:r>
      <w:proofErr w:type="spellEnd"/>
      <w:r w:rsidR="00871952" w:rsidRPr="006C0B16">
        <w:rPr>
          <w:b/>
          <w:color w:val="000000"/>
        </w:rPr>
        <w:t xml:space="preserve"> </w:t>
      </w:r>
      <w:proofErr w:type="spellStart"/>
      <w:r w:rsidR="00871952" w:rsidRPr="006C0B16">
        <w:rPr>
          <w:b/>
          <w:color w:val="000000"/>
        </w:rPr>
        <w:t>thi</w:t>
      </w:r>
      <w:proofErr w:type="spellEnd"/>
      <w:r w:rsidR="00871952" w:rsidRPr="006C0B16">
        <w:rPr>
          <w:b/>
          <w:color w:val="000000"/>
        </w:rPr>
        <w:t xml:space="preserve"> </w:t>
      </w:r>
      <w:proofErr w:type="spellStart"/>
      <w:r w:rsidR="00871952" w:rsidRPr="006C0B16">
        <w:rPr>
          <w:b/>
          <w:color w:val="000000"/>
        </w:rPr>
        <w:t>hành</w:t>
      </w:r>
      <w:proofErr w:type="spellEnd"/>
    </w:p>
    <w:p w14:paraId="627B7B9E" w14:textId="77777777" w:rsidR="00FE0C0F" w:rsidRPr="006C0B16" w:rsidRDefault="00144379" w:rsidP="002B0935">
      <w:pPr>
        <w:spacing w:before="120" w:line="252" w:lineRule="auto"/>
        <w:ind w:firstLine="426"/>
        <w:jc w:val="both"/>
        <w:rPr>
          <w:b/>
          <w:color w:val="000000"/>
        </w:rPr>
      </w:pPr>
      <w:r w:rsidRPr="006C0B16">
        <w:rPr>
          <w:color w:val="000000"/>
        </w:rPr>
        <w:t xml:space="preserve">Quy </w:t>
      </w:r>
      <w:proofErr w:type="spellStart"/>
      <w:r w:rsidRPr="006C0B16">
        <w:rPr>
          <w:color w:val="000000"/>
        </w:rPr>
        <w:t>trình</w:t>
      </w:r>
      <w:proofErr w:type="spellEnd"/>
      <w:r w:rsidRPr="006C0B16">
        <w:rPr>
          <w:color w:val="000000"/>
        </w:rPr>
        <w:t xml:space="preserve"> </w:t>
      </w:r>
      <w:proofErr w:type="spellStart"/>
      <w:r w:rsidRPr="006C0B16">
        <w:rPr>
          <w:color w:val="000000"/>
        </w:rPr>
        <w:t>này</w:t>
      </w:r>
      <w:proofErr w:type="spellEnd"/>
      <w:r w:rsidRPr="006C0B16">
        <w:rPr>
          <w:color w:val="000000"/>
        </w:rPr>
        <w:t xml:space="preserve"> </w:t>
      </w:r>
      <w:proofErr w:type="spellStart"/>
      <w:r w:rsidRPr="006C0B16">
        <w:rPr>
          <w:color w:val="000000"/>
        </w:rPr>
        <w:t>có</w:t>
      </w:r>
      <w:proofErr w:type="spellEnd"/>
      <w:r w:rsidRPr="006C0B16">
        <w:rPr>
          <w:color w:val="000000"/>
        </w:rPr>
        <w:t xml:space="preserve"> </w:t>
      </w:r>
      <w:proofErr w:type="spellStart"/>
      <w:r w:rsidRPr="006C0B16">
        <w:rPr>
          <w:color w:val="000000"/>
        </w:rPr>
        <w:t>hiệu</w:t>
      </w:r>
      <w:proofErr w:type="spellEnd"/>
      <w:r w:rsidRPr="006C0B16">
        <w:rPr>
          <w:color w:val="000000"/>
        </w:rPr>
        <w:t xml:space="preserve"> </w:t>
      </w:r>
      <w:proofErr w:type="spellStart"/>
      <w:r w:rsidRPr="006C0B16">
        <w:rPr>
          <w:color w:val="000000"/>
        </w:rPr>
        <w:t>lực</w:t>
      </w:r>
      <w:proofErr w:type="spellEnd"/>
      <w:r w:rsidRPr="006C0B16">
        <w:rPr>
          <w:color w:val="000000"/>
        </w:rPr>
        <w:t xml:space="preserve"> </w:t>
      </w:r>
      <w:proofErr w:type="spellStart"/>
      <w:r w:rsidRPr="006C0B16">
        <w:rPr>
          <w:color w:val="000000"/>
        </w:rPr>
        <w:t>tư</w:t>
      </w:r>
      <w:proofErr w:type="spellEnd"/>
      <w:r w:rsidRPr="006C0B16">
        <w:rPr>
          <w:color w:val="000000"/>
        </w:rPr>
        <w:t xml:space="preserve">̀ </w:t>
      </w:r>
      <w:proofErr w:type="spellStart"/>
      <w:r w:rsidRPr="006C0B16">
        <w:rPr>
          <w:color w:val="000000"/>
        </w:rPr>
        <w:t>ngày</w:t>
      </w:r>
      <w:proofErr w:type="spellEnd"/>
      <w:r w:rsidRPr="006C0B16">
        <w:rPr>
          <w:color w:val="000000"/>
        </w:rPr>
        <w:t xml:space="preserve"> </w:t>
      </w:r>
      <w:proofErr w:type="spellStart"/>
      <w:r w:rsidRPr="006C0B16">
        <w:rPr>
          <w:color w:val="000000"/>
        </w:rPr>
        <w:t>ky</w:t>
      </w:r>
      <w:proofErr w:type="spellEnd"/>
      <w:r w:rsidRPr="006C0B16">
        <w:rPr>
          <w:color w:val="000000"/>
        </w:rPr>
        <w:t>́.</w:t>
      </w:r>
      <w:r w:rsidR="00FE0C0F" w:rsidRPr="006C0B16">
        <w:rPr>
          <w:color w:val="000000"/>
        </w:rPr>
        <w:t xml:space="preserve"> </w:t>
      </w:r>
    </w:p>
    <w:p w14:paraId="3642479F" w14:textId="77777777" w:rsidR="00404BAA" w:rsidRPr="006C0B16" w:rsidRDefault="00FE0C0F" w:rsidP="002B0935">
      <w:pPr>
        <w:spacing w:before="120" w:line="252" w:lineRule="auto"/>
        <w:ind w:firstLine="426"/>
        <w:jc w:val="both"/>
        <w:rPr>
          <w:color w:val="000000"/>
          <w:spacing w:val="-4"/>
        </w:rPr>
      </w:pPr>
      <w:r w:rsidRPr="006C0B16">
        <w:rPr>
          <w:color w:val="000000"/>
          <w:spacing w:val="-4"/>
        </w:rPr>
        <w:t xml:space="preserve">Trong </w:t>
      </w:r>
      <w:proofErr w:type="spellStart"/>
      <w:r w:rsidRPr="006C0B16">
        <w:rPr>
          <w:color w:val="000000"/>
          <w:spacing w:val="-4"/>
        </w:rPr>
        <w:t>quá</w:t>
      </w:r>
      <w:proofErr w:type="spellEnd"/>
      <w:r w:rsidRPr="006C0B16">
        <w:rPr>
          <w:color w:val="000000"/>
          <w:spacing w:val="-4"/>
        </w:rPr>
        <w:t xml:space="preserve"> </w:t>
      </w:r>
      <w:proofErr w:type="spellStart"/>
      <w:r w:rsidRPr="006C0B16">
        <w:rPr>
          <w:color w:val="000000"/>
          <w:spacing w:val="-4"/>
        </w:rPr>
        <w:t>trình</w:t>
      </w:r>
      <w:proofErr w:type="spellEnd"/>
      <w:r w:rsidRPr="006C0B16">
        <w:rPr>
          <w:color w:val="000000"/>
          <w:spacing w:val="-4"/>
        </w:rPr>
        <w:t xml:space="preserve"> </w:t>
      </w:r>
      <w:proofErr w:type="spellStart"/>
      <w:r w:rsidRPr="006C0B16">
        <w:rPr>
          <w:color w:val="000000"/>
          <w:spacing w:val="-4"/>
        </w:rPr>
        <w:t>thực</w:t>
      </w:r>
      <w:proofErr w:type="spellEnd"/>
      <w:r w:rsidRPr="006C0B16">
        <w:rPr>
          <w:color w:val="000000"/>
          <w:spacing w:val="-4"/>
        </w:rPr>
        <w:t xml:space="preserve"> </w:t>
      </w:r>
      <w:proofErr w:type="spellStart"/>
      <w:r w:rsidRPr="006C0B16">
        <w:rPr>
          <w:color w:val="000000"/>
          <w:spacing w:val="-4"/>
        </w:rPr>
        <w:t>hiện</w:t>
      </w:r>
      <w:proofErr w:type="spellEnd"/>
      <w:r w:rsidRPr="006C0B16">
        <w:rPr>
          <w:color w:val="000000"/>
          <w:spacing w:val="-4"/>
        </w:rPr>
        <w:t xml:space="preserve">, </w:t>
      </w:r>
      <w:proofErr w:type="spellStart"/>
      <w:r w:rsidRPr="006C0B16">
        <w:rPr>
          <w:color w:val="000000"/>
          <w:spacing w:val="-4"/>
        </w:rPr>
        <w:t>nếu</w:t>
      </w:r>
      <w:proofErr w:type="spellEnd"/>
      <w:r w:rsidRPr="006C0B16">
        <w:rPr>
          <w:color w:val="000000"/>
          <w:spacing w:val="-4"/>
        </w:rPr>
        <w:t xml:space="preserve"> </w:t>
      </w:r>
      <w:proofErr w:type="spellStart"/>
      <w:r w:rsidRPr="006C0B16">
        <w:rPr>
          <w:color w:val="000000"/>
          <w:spacing w:val="-4"/>
        </w:rPr>
        <w:t>có</w:t>
      </w:r>
      <w:proofErr w:type="spellEnd"/>
      <w:r w:rsidRPr="006C0B16">
        <w:rPr>
          <w:color w:val="000000"/>
          <w:spacing w:val="-4"/>
        </w:rPr>
        <w:t xml:space="preserve"> </w:t>
      </w:r>
      <w:proofErr w:type="spellStart"/>
      <w:r w:rsidRPr="006C0B16">
        <w:rPr>
          <w:color w:val="000000"/>
          <w:spacing w:val="-4"/>
        </w:rPr>
        <w:t>khó</w:t>
      </w:r>
      <w:proofErr w:type="spellEnd"/>
      <w:r w:rsidRPr="006C0B16">
        <w:rPr>
          <w:color w:val="000000"/>
          <w:spacing w:val="-4"/>
        </w:rPr>
        <w:t xml:space="preserve"> </w:t>
      </w:r>
      <w:proofErr w:type="spellStart"/>
      <w:r w:rsidRPr="006C0B16">
        <w:rPr>
          <w:color w:val="000000"/>
          <w:spacing w:val="-4"/>
        </w:rPr>
        <w:t>khăn</w:t>
      </w:r>
      <w:proofErr w:type="spellEnd"/>
      <w:r w:rsidRPr="006C0B16">
        <w:rPr>
          <w:color w:val="000000"/>
          <w:spacing w:val="-4"/>
        </w:rPr>
        <w:t xml:space="preserve"> </w:t>
      </w:r>
      <w:proofErr w:type="spellStart"/>
      <w:r w:rsidRPr="006C0B16">
        <w:rPr>
          <w:color w:val="000000"/>
          <w:spacing w:val="-4"/>
        </w:rPr>
        <w:t>vướng</w:t>
      </w:r>
      <w:proofErr w:type="spellEnd"/>
      <w:r w:rsidRPr="006C0B16">
        <w:rPr>
          <w:color w:val="000000"/>
          <w:spacing w:val="-4"/>
        </w:rPr>
        <w:t xml:space="preserve"> </w:t>
      </w:r>
      <w:proofErr w:type="spellStart"/>
      <w:r w:rsidRPr="006C0B16">
        <w:rPr>
          <w:color w:val="000000"/>
          <w:spacing w:val="-4"/>
        </w:rPr>
        <w:t>mắc</w:t>
      </w:r>
      <w:proofErr w:type="spellEnd"/>
      <w:r w:rsidR="00871952" w:rsidRPr="006C0B16">
        <w:rPr>
          <w:color w:val="000000"/>
          <w:spacing w:val="-4"/>
        </w:rPr>
        <w:t xml:space="preserve">, </w:t>
      </w:r>
      <w:proofErr w:type="spellStart"/>
      <w:r w:rsidR="00871952" w:rsidRPr="006C0B16">
        <w:rPr>
          <w:color w:val="000000"/>
          <w:spacing w:val="-4"/>
        </w:rPr>
        <w:t>phát</w:t>
      </w:r>
      <w:proofErr w:type="spellEnd"/>
      <w:r w:rsidR="00871952" w:rsidRPr="006C0B16">
        <w:rPr>
          <w:color w:val="000000"/>
          <w:spacing w:val="-4"/>
        </w:rPr>
        <w:t xml:space="preserve"> </w:t>
      </w:r>
      <w:proofErr w:type="spellStart"/>
      <w:r w:rsidR="00871952" w:rsidRPr="006C0B16">
        <w:rPr>
          <w:color w:val="000000"/>
          <w:spacing w:val="-4"/>
        </w:rPr>
        <w:t>sinh</w:t>
      </w:r>
      <w:proofErr w:type="spellEnd"/>
      <w:r w:rsidR="00871952" w:rsidRPr="006C0B16">
        <w:rPr>
          <w:color w:val="000000"/>
          <w:spacing w:val="-4"/>
        </w:rPr>
        <w:t xml:space="preserve">, </w:t>
      </w:r>
      <w:proofErr w:type="spellStart"/>
      <w:r w:rsidR="00871952" w:rsidRPr="006C0B16">
        <w:rPr>
          <w:color w:val="000000"/>
          <w:spacing w:val="-4"/>
        </w:rPr>
        <w:t>cần</w:t>
      </w:r>
      <w:proofErr w:type="spellEnd"/>
      <w:r w:rsidR="00871952" w:rsidRPr="006C0B16">
        <w:rPr>
          <w:color w:val="000000"/>
          <w:spacing w:val="-4"/>
        </w:rPr>
        <w:t xml:space="preserve"> </w:t>
      </w:r>
      <w:proofErr w:type="spellStart"/>
      <w:r w:rsidR="00871952" w:rsidRPr="006C0B16">
        <w:rPr>
          <w:color w:val="000000"/>
          <w:spacing w:val="-4"/>
        </w:rPr>
        <w:t>điều</w:t>
      </w:r>
      <w:proofErr w:type="spellEnd"/>
      <w:r w:rsidR="00871952" w:rsidRPr="006C0B16">
        <w:rPr>
          <w:color w:val="000000"/>
          <w:spacing w:val="-4"/>
        </w:rPr>
        <w:t xml:space="preserve"> </w:t>
      </w:r>
      <w:proofErr w:type="spellStart"/>
      <w:r w:rsidR="00871952" w:rsidRPr="006C0B16">
        <w:rPr>
          <w:color w:val="000000"/>
          <w:spacing w:val="-4"/>
        </w:rPr>
        <w:t>chỉnh</w:t>
      </w:r>
      <w:proofErr w:type="spellEnd"/>
      <w:r w:rsidR="00871952" w:rsidRPr="006C0B16">
        <w:rPr>
          <w:color w:val="000000"/>
          <w:spacing w:val="-4"/>
        </w:rPr>
        <w:t xml:space="preserve"> </w:t>
      </w:r>
      <w:proofErr w:type="spellStart"/>
      <w:r w:rsidR="00871952" w:rsidRPr="006C0B16">
        <w:rPr>
          <w:color w:val="000000"/>
          <w:spacing w:val="-4"/>
        </w:rPr>
        <w:t>cho</w:t>
      </w:r>
      <w:proofErr w:type="spellEnd"/>
      <w:r w:rsidR="00871952" w:rsidRPr="006C0B16">
        <w:rPr>
          <w:color w:val="000000"/>
          <w:spacing w:val="-4"/>
        </w:rPr>
        <w:t xml:space="preserve"> </w:t>
      </w:r>
      <w:proofErr w:type="spellStart"/>
      <w:r w:rsidR="00871952" w:rsidRPr="006C0B16">
        <w:rPr>
          <w:color w:val="000000"/>
          <w:spacing w:val="-4"/>
        </w:rPr>
        <w:t>phù</w:t>
      </w:r>
      <w:proofErr w:type="spellEnd"/>
      <w:r w:rsidR="00871952" w:rsidRPr="006C0B16">
        <w:rPr>
          <w:color w:val="000000"/>
          <w:spacing w:val="-4"/>
        </w:rPr>
        <w:t xml:space="preserve"> </w:t>
      </w:r>
      <w:proofErr w:type="spellStart"/>
      <w:r w:rsidR="00871952" w:rsidRPr="006C0B16">
        <w:rPr>
          <w:color w:val="000000"/>
          <w:spacing w:val="-4"/>
        </w:rPr>
        <w:t>hợp</w:t>
      </w:r>
      <w:proofErr w:type="spellEnd"/>
      <w:r w:rsidR="00871952" w:rsidRPr="006C0B16">
        <w:rPr>
          <w:color w:val="000000"/>
          <w:spacing w:val="-4"/>
        </w:rPr>
        <w:t xml:space="preserve"> </w:t>
      </w:r>
      <w:proofErr w:type="spellStart"/>
      <w:r w:rsidR="00871952" w:rsidRPr="006C0B16">
        <w:rPr>
          <w:color w:val="000000"/>
          <w:spacing w:val="-4"/>
        </w:rPr>
        <w:t>với</w:t>
      </w:r>
      <w:proofErr w:type="spellEnd"/>
      <w:r w:rsidR="00871952" w:rsidRPr="006C0B16">
        <w:rPr>
          <w:color w:val="000000"/>
          <w:spacing w:val="-4"/>
        </w:rPr>
        <w:t xml:space="preserve"> </w:t>
      </w:r>
      <w:proofErr w:type="spellStart"/>
      <w:r w:rsidR="00871952" w:rsidRPr="006C0B16">
        <w:rPr>
          <w:color w:val="000000"/>
          <w:spacing w:val="-4"/>
        </w:rPr>
        <w:t>tình</w:t>
      </w:r>
      <w:proofErr w:type="spellEnd"/>
      <w:r w:rsidR="00871952" w:rsidRPr="006C0B16">
        <w:rPr>
          <w:color w:val="000000"/>
          <w:spacing w:val="-4"/>
        </w:rPr>
        <w:t xml:space="preserve"> </w:t>
      </w:r>
      <w:proofErr w:type="spellStart"/>
      <w:r w:rsidR="00871952" w:rsidRPr="006C0B16">
        <w:rPr>
          <w:color w:val="000000"/>
          <w:spacing w:val="-4"/>
        </w:rPr>
        <w:t>hình</w:t>
      </w:r>
      <w:proofErr w:type="spellEnd"/>
      <w:r w:rsidR="00871952" w:rsidRPr="006C0B16">
        <w:rPr>
          <w:color w:val="000000"/>
          <w:spacing w:val="-4"/>
        </w:rPr>
        <w:t xml:space="preserve"> </w:t>
      </w:r>
      <w:proofErr w:type="spellStart"/>
      <w:r w:rsidR="00871952" w:rsidRPr="006C0B16">
        <w:rPr>
          <w:color w:val="000000"/>
          <w:spacing w:val="-4"/>
        </w:rPr>
        <w:t>thực</w:t>
      </w:r>
      <w:proofErr w:type="spellEnd"/>
      <w:r w:rsidR="00871952" w:rsidRPr="006C0B16">
        <w:rPr>
          <w:color w:val="000000"/>
          <w:spacing w:val="-4"/>
        </w:rPr>
        <w:t xml:space="preserve"> </w:t>
      </w:r>
      <w:proofErr w:type="spellStart"/>
      <w:r w:rsidR="00871952" w:rsidRPr="006C0B16">
        <w:rPr>
          <w:color w:val="000000"/>
          <w:spacing w:val="-4"/>
        </w:rPr>
        <w:t>tế</w:t>
      </w:r>
      <w:proofErr w:type="spellEnd"/>
      <w:r w:rsidR="00871952" w:rsidRPr="006C0B16">
        <w:rPr>
          <w:color w:val="000000"/>
          <w:spacing w:val="-4"/>
        </w:rPr>
        <w:t>,</w:t>
      </w:r>
      <w:r w:rsidRPr="006C0B16">
        <w:rPr>
          <w:color w:val="000000"/>
          <w:spacing w:val="-4"/>
        </w:rPr>
        <w:t xml:space="preserve"> </w:t>
      </w:r>
      <w:proofErr w:type="spellStart"/>
      <w:r w:rsidRPr="006C0B16">
        <w:rPr>
          <w:color w:val="000000"/>
          <w:spacing w:val="-4"/>
        </w:rPr>
        <w:t>đề</w:t>
      </w:r>
      <w:proofErr w:type="spellEnd"/>
      <w:r w:rsidRPr="006C0B16">
        <w:rPr>
          <w:color w:val="000000"/>
          <w:spacing w:val="-4"/>
        </w:rPr>
        <w:t xml:space="preserve"> </w:t>
      </w:r>
      <w:proofErr w:type="spellStart"/>
      <w:r w:rsidRPr="006C0B16">
        <w:rPr>
          <w:color w:val="000000"/>
          <w:spacing w:val="-4"/>
        </w:rPr>
        <w:t>nghị</w:t>
      </w:r>
      <w:proofErr w:type="spellEnd"/>
      <w:r w:rsidRPr="006C0B16">
        <w:rPr>
          <w:color w:val="000000"/>
          <w:spacing w:val="-4"/>
        </w:rPr>
        <w:t xml:space="preserve"> </w:t>
      </w:r>
      <w:proofErr w:type="spellStart"/>
      <w:r w:rsidRPr="006C0B16">
        <w:rPr>
          <w:color w:val="000000"/>
          <w:spacing w:val="-4"/>
        </w:rPr>
        <w:t>các</w:t>
      </w:r>
      <w:proofErr w:type="spellEnd"/>
      <w:r w:rsidRPr="006C0B16">
        <w:rPr>
          <w:color w:val="000000"/>
          <w:spacing w:val="-4"/>
        </w:rPr>
        <w:t xml:space="preserve"> </w:t>
      </w:r>
      <w:proofErr w:type="spellStart"/>
      <w:r w:rsidRPr="006C0B16">
        <w:rPr>
          <w:color w:val="000000"/>
          <w:spacing w:val="-4"/>
        </w:rPr>
        <w:t>đơn</w:t>
      </w:r>
      <w:proofErr w:type="spellEnd"/>
      <w:r w:rsidRPr="006C0B16">
        <w:rPr>
          <w:color w:val="000000"/>
          <w:spacing w:val="-4"/>
        </w:rPr>
        <w:t xml:space="preserve"> </w:t>
      </w:r>
      <w:proofErr w:type="spellStart"/>
      <w:r w:rsidRPr="006C0B16">
        <w:rPr>
          <w:color w:val="000000"/>
          <w:spacing w:val="-4"/>
        </w:rPr>
        <w:t>vị</w:t>
      </w:r>
      <w:proofErr w:type="spellEnd"/>
      <w:r w:rsidRPr="006C0B16">
        <w:rPr>
          <w:color w:val="000000"/>
          <w:spacing w:val="-4"/>
        </w:rPr>
        <w:t xml:space="preserve"> </w:t>
      </w:r>
      <w:proofErr w:type="spellStart"/>
      <w:r w:rsidRPr="006C0B16">
        <w:rPr>
          <w:color w:val="000000"/>
          <w:spacing w:val="-4"/>
        </w:rPr>
        <w:t>phản</w:t>
      </w:r>
      <w:proofErr w:type="spellEnd"/>
      <w:r w:rsidRPr="006C0B16">
        <w:rPr>
          <w:color w:val="000000"/>
          <w:spacing w:val="-4"/>
        </w:rPr>
        <w:t xml:space="preserve"> </w:t>
      </w:r>
      <w:proofErr w:type="spellStart"/>
      <w:r w:rsidRPr="006C0B16">
        <w:rPr>
          <w:color w:val="000000"/>
          <w:spacing w:val="-4"/>
        </w:rPr>
        <w:t>ánh</w:t>
      </w:r>
      <w:proofErr w:type="spellEnd"/>
      <w:r w:rsidRPr="006C0B16">
        <w:rPr>
          <w:color w:val="000000"/>
          <w:spacing w:val="-4"/>
        </w:rPr>
        <w:t xml:space="preserve"> </w:t>
      </w:r>
      <w:proofErr w:type="spellStart"/>
      <w:r w:rsidRPr="006C0B16">
        <w:rPr>
          <w:color w:val="000000"/>
          <w:spacing w:val="-4"/>
        </w:rPr>
        <w:t>về</w:t>
      </w:r>
      <w:proofErr w:type="spellEnd"/>
      <w:r w:rsidRPr="006C0B16">
        <w:rPr>
          <w:color w:val="000000"/>
          <w:spacing w:val="-4"/>
        </w:rPr>
        <w:t xml:space="preserve"> </w:t>
      </w:r>
      <w:proofErr w:type="spellStart"/>
      <w:r w:rsidR="00144379" w:rsidRPr="006C0B16">
        <w:rPr>
          <w:color w:val="000000"/>
          <w:spacing w:val="-4"/>
        </w:rPr>
        <w:t>Phòng</w:t>
      </w:r>
      <w:proofErr w:type="spellEnd"/>
      <w:r w:rsidR="00144379" w:rsidRPr="006C0B16">
        <w:rPr>
          <w:color w:val="000000"/>
          <w:spacing w:val="-4"/>
        </w:rPr>
        <w:t xml:space="preserve"> </w:t>
      </w:r>
      <w:proofErr w:type="spellStart"/>
      <w:r w:rsidR="00144379" w:rsidRPr="006C0B16">
        <w:rPr>
          <w:color w:val="000000"/>
          <w:spacing w:val="-4"/>
        </w:rPr>
        <w:t>Kê</w:t>
      </w:r>
      <w:proofErr w:type="spellEnd"/>
      <w:r w:rsidR="00144379" w:rsidRPr="006C0B16">
        <w:rPr>
          <w:color w:val="000000"/>
          <w:spacing w:val="-4"/>
        </w:rPr>
        <w:t xml:space="preserve">́ </w:t>
      </w:r>
      <w:proofErr w:type="spellStart"/>
      <w:r w:rsidR="00144379" w:rsidRPr="006C0B16">
        <w:rPr>
          <w:color w:val="000000"/>
          <w:spacing w:val="-4"/>
        </w:rPr>
        <w:t>hoạch</w:t>
      </w:r>
      <w:proofErr w:type="spellEnd"/>
      <w:r w:rsidR="00144379" w:rsidRPr="006C0B16">
        <w:rPr>
          <w:color w:val="000000"/>
          <w:spacing w:val="-4"/>
        </w:rPr>
        <w:t xml:space="preserve"> - </w:t>
      </w:r>
      <w:proofErr w:type="spellStart"/>
      <w:r w:rsidR="00144379" w:rsidRPr="006C0B16">
        <w:rPr>
          <w:color w:val="000000"/>
          <w:spacing w:val="-4"/>
        </w:rPr>
        <w:t>Tài</w:t>
      </w:r>
      <w:proofErr w:type="spellEnd"/>
      <w:r w:rsidR="00144379" w:rsidRPr="006C0B16">
        <w:rPr>
          <w:color w:val="000000"/>
          <w:spacing w:val="-4"/>
        </w:rPr>
        <w:t xml:space="preserve"> </w:t>
      </w:r>
      <w:proofErr w:type="spellStart"/>
      <w:r w:rsidR="00144379" w:rsidRPr="006C0B16">
        <w:rPr>
          <w:color w:val="000000"/>
          <w:spacing w:val="-4"/>
        </w:rPr>
        <w:t>chính</w:t>
      </w:r>
      <w:proofErr w:type="spellEnd"/>
      <w:r w:rsidR="00690D60" w:rsidRPr="006C0B16">
        <w:rPr>
          <w:color w:val="000000"/>
          <w:spacing w:val="-4"/>
        </w:rPr>
        <w:t xml:space="preserve"> </w:t>
      </w:r>
      <w:proofErr w:type="spellStart"/>
      <w:r w:rsidRPr="006C0B16">
        <w:rPr>
          <w:color w:val="000000"/>
          <w:spacing w:val="-4"/>
        </w:rPr>
        <w:t>để</w:t>
      </w:r>
      <w:proofErr w:type="spellEnd"/>
      <w:r w:rsidRPr="006C0B16">
        <w:rPr>
          <w:color w:val="000000"/>
          <w:spacing w:val="-4"/>
        </w:rPr>
        <w:t xml:space="preserve"> </w:t>
      </w:r>
      <w:proofErr w:type="spellStart"/>
      <w:r w:rsidR="00871952" w:rsidRPr="006C0B16">
        <w:rPr>
          <w:color w:val="000000"/>
          <w:spacing w:val="-4"/>
        </w:rPr>
        <w:t>phòng</w:t>
      </w:r>
      <w:proofErr w:type="spellEnd"/>
      <w:r w:rsidR="00871952" w:rsidRPr="006C0B16">
        <w:rPr>
          <w:color w:val="000000"/>
          <w:spacing w:val="-4"/>
        </w:rPr>
        <w:t xml:space="preserve"> </w:t>
      </w:r>
      <w:proofErr w:type="spellStart"/>
      <w:r w:rsidR="00871952" w:rsidRPr="006C0B16">
        <w:rPr>
          <w:color w:val="000000"/>
          <w:spacing w:val="-4"/>
        </w:rPr>
        <w:t>tổng</w:t>
      </w:r>
      <w:proofErr w:type="spellEnd"/>
      <w:r w:rsidR="00871952" w:rsidRPr="006C0B16">
        <w:rPr>
          <w:color w:val="000000"/>
          <w:spacing w:val="-4"/>
        </w:rPr>
        <w:t xml:space="preserve"> </w:t>
      </w:r>
      <w:proofErr w:type="spellStart"/>
      <w:r w:rsidR="00871952" w:rsidRPr="006C0B16">
        <w:rPr>
          <w:color w:val="000000"/>
          <w:spacing w:val="-4"/>
        </w:rPr>
        <w:t>hợp</w:t>
      </w:r>
      <w:proofErr w:type="spellEnd"/>
      <w:r w:rsidR="00871952" w:rsidRPr="006C0B16">
        <w:rPr>
          <w:color w:val="000000"/>
          <w:spacing w:val="-4"/>
        </w:rPr>
        <w:t xml:space="preserve">, </w:t>
      </w:r>
      <w:proofErr w:type="spellStart"/>
      <w:r w:rsidR="00871952" w:rsidRPr="006C0B16">
        <w:rPr>
          <w:color w:val="000000"/>
          <w:spacing w:val="-4"/>
        </w:rPr>
        <w:t>báo</w:t>
      </w:r>
      <w:proofErr w:type="spellEnd"/>
      <w:r w:rsidR="00871952" w:rsidRPr="006C0B16">
        <w:rPr>
          <w:color w:val="000000"/>
          <w:spacing w:val="-4"/>
        </w:rPr>
        <w:t xml:space="preserve"> </w:t>
      </w:r>
      <w:proofErr w:type="spellStart"/>
      <w:r w:rsidR="00871952" w:rsidRPr="006C0B16">
        <w:rPr>
          <w:color w:val="000000"/>
          <w:spacing w:val="-4"/>
        </w:rPr>
        <w:t>cáo</w:t>
      </w:r>
      <w:proofErr w:type="spellEnd"/>
      <w:r w:rsidR="00871952" w:rsidRPr="006C0B16">
        <w:rPr>
          <w:color w:val="000000"/>
          <w:spacing w:val="-4"/>
        </w:rPr>
        <w:t xml:space="preserve"> Hiệu </w:t>
      </w:r>
      <w:proofErr w:type="spellStart"/>
      <w:r w:rsidR="00871952" w:rsidRPr="006C0B16">
        <w:rPr>
          <w:color w:val="000000"/>
          <w:spacing w:val="-4"/>
        </w:rPr>
        <w:t>trưởng</w:t>
      </w:r>
      <w:proofErr w:type="spellEnd"/>
      <w:r w:rsidR="00871952" w:rsidRPr="006C0B16">
        <w:rPr>
          <w:color w:val="000000"/>
          <w:spacing w:val="-4"/>
        </w:rPr>
        <w:t xml:space="preserve"> </w:t>
      </w:r>
      <w:proofErr w:type="spellStart"/>
      <w:r w:rsidR="00871952" w:rsidRPr="006C0B16">
        <w:rPr>
          <w:color w:val="000000"/>
          <w:spacing w:val="-4"/>
        </w:rPr>
        <w:t>xem</w:t>
      </w:r>
      <w:proofErr w:type="spellEnd"/>
      <w:r w:rsidR="00871952" w:rsidRPr="006C0B16">
        <w:rPr>
          <w:color w:val="000000"/>
          <w:spacing w:val="-4"/>
        </w:rPr>
        <w:t xml:space="preserve"> </w:t>
      </w:r>
      <w:proofErr w:type="spellStart"/>
      <w:r w:rsidR="00871952" w:rsidRPr="006C0B16">
        <w:rPr>
          <w:color w:val="000000"/>
          <w:spacing w:val="-4"/>
        </w:rPr>
        <w:t>xét</w:t>
      </w:r>
      <w:proofErr w:type="spellEnd"/>
      <w:r w:rsidR="00871952" w:rsidRPr="006C0B16">
        <w:rPr>
          <w:color w:val="000000"/>
          <w:spacing w:val="-4"/>
        </w:rPr>
        <w:t xml:space="preserve">, </w:t>
      </w:r>
      <w:proofErr w:type="spellStart"/>
      <w:r w:rsidR="009A40B2" w:rsidRPr="006C0B16">
        <w:rPr>
          <w:color w:val="000000"/>
          <w:spacing w:val="-4"/>
        </w:rPr>
        <w:t>q</w:t>
      </w:r>
      <w:r w:rsidR="00871952" w:rsidRPr="006C0B16">
        <w:rPr>
          <w:color w:val="000000"/>
          <w:spacing w:val="-4"/>
        </w:rPr>
        <w:t>uyết</w:t>
      </w:r>
      <w:proofErr w:type="spellEnd"/>
      <w:r w:rsidR="00871952" w:rsidRPr="006C0B16">
        <w:rPr>
          <w:color w:val="000000"/>
          <w:spacing w:val="-4"/>
        </w:rPr>
        <w:t xml:space="preserve"> </w:t>
      </w:r>
      <w:proofErr w:type="spellStart"/>
      <w:r w:rsidR="00871952" w:rsidRPr="006C0B16">
        <w:rPr>
          <w:color w:val="000000"/>
          <w:spacing w:val="-4"/>
        </w:rPr>
        <w:t>định</w:t>
      </w:r>
      <w:proofErr w:type="spellEnd"/>
      <w:r w:rsidR="00871952" w:rsidRPr="006C0B16">
        <w:rPr>
          <w:color w:val="000000"/>
          <w:spacing w:val="-4"/>
        </w:rPr>
        <w:t>.</w:t>
      </w:r>
      <w:r w:rsidR="009A40B2" w:rsidRPr="006C0B16">
        <w:rPr>
          <w:color w:val="000000"/>
          <w:spacing w:val="-4"/>
        </w:rPr>
        <w:t>/</w:t>
      </w:r>
      <w:r w:rsidR="00D47B1D" w:rsidRPr="006C0B16">
        <w:rPr>
          <w:color w:val="000000"/>
          <w:spacing w:val="-4"/>
        </w:rPr>
        <w:t>.</w:t>
      </w:r>
    </w:p>
    <w:p w14:paraId="27C275D5" w14:textId="77777777" w:rsidR="00404BAA" w:rsidRPr="006C0B16" w:rsidRDefault="00404BAA" w:rsidP="006B5EF8">
      <w:pPr>
        <w:spacing w:before="60" w:after="60" w:line="312" w:lineRule="auto"/>
        <w:ind w:firstLine="539"/>
        <w:jc w:val="both"/>
        <w:rPr>
          <w:color w:val="000000"/>
          <w:spacing w:val="-4"/>
        </w:rPr>
      </w:pPr>
    </w:p>
    <w:p w14:paraId="6A2F2266" w14:textId="77777777" w:rsidR="004D0147" w:rsidRPr="006C0B16" w:rsidRDefault="00404BAA" w:rsidP="006B5EF8">
      <w:pPr>
        <w:spacing w:before="60" w:after="60" w:line="312" w:lineRule="auto"/>
        <w:ind w:firstLine="539"/>
        <w:jc w:val="both"/>
        <w:rPr>
          <w:color w:val="000000"/>
          <w:spacing w:val="-4"/>
          <w:sz w:val="2"/>
        </w:rPr>
      </w:pP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r w:rsidRPr="006C0B16">
        <w:rPr>
          <w:color w:val="000000"/>
          <w:spacing w:val="-4"/>
        </w:rPr>
        <w:tab/>
      </w:r>
    </w:p>
    <w:p w14:paraId="2D47A1D6" w14:textId="77777777" w:rsidR="004E672A" w:rsidRPr="006C0B16" w:rsidRDefault="00404BAA" w:rsidP="00934D0B">
      <w:pPr>
        <w:spacing w:before="60" w:after="60" w:line="312" w:lineRule="auto"/>
        <w:ind w:left="5670" w:firstLine="567"/>
        <w:jc w:val="both"/>
        <w:outlineLvl w:val="0"/>
        <w:rPr>
          <w:color w:val="000000"/>
        </w:rPr>
      </w:pPr>
      <w:r w:rsidRPr="005C1646">
        <w:rPr>
          <w:b/>
          <w:color w:val="000000"/>
          <w:spacing w:val="-4"/>
          <w:sz w:val="28"/>
        </w:rPr>
        <w:t>HIỆU TRƯỞNG</w:t>
      </w:r>
      <w:r w:rsidR="00FE0C0F" w:rsidRPr="006C0B16">
        <w:rPr>
          <w:b/>
          <w:color w:val="000000"/>
          <w:spacing w:val="-4"/>
        </w:rPr>
        <w:t xml:space="preserve"> </w:t>
      </w:r>
    </w:p>
    <w:p w14:paraId="30184F1B" w14:textId="77777777" w:rsidR="001E1F18" w:rsidRPr="006C0B16" w:rsidRDefault="001E1F18" w:rsidP="00DC345B">
      <w:pPr>
        <w:spacing w:before="60" w:after="60" w:line="312" w:lineRule="auto"/>
        <w:rPr>
          <w:color w:val="000000"/>
        </w:rPr>
      </w:pPr>
    </w:p>
    <w:sectPr w:rsidR="001E1F18" w:rsidRPr="006C0B16" w:rsidSect="00570251">
      <w:pgSz w:w="11907" w:h="16840" w:code="9"/>
      <w:pgMar w:top="1134" w:right="1021" w:bottom="1021" w:left="1418" w:header="403"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79138" w14:textId="77777777" w:rsidR="00195DAD" w:rsidRDefault="00195DAD">
      <w:r>
        <w:separator/>
      </w:r>
    </w:p>
  </w:endnote>
  <w:endnote w:type="continuationSeparator" w:id="0">
    <w:p w14:paraId="73C25E13" w14:textId="77777777" w:rsidR="00195DAD" w:rsidRDefault="0019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I-Times">
    <w:altName w:val="Times New Roman"/>
    <w:charset w:val="00"/>
    <w:family w:val="auto"/>
    <w:pitch w:val="variable"/>
    <w:sig w:usb0="00000001" w:usb1="00000000" w:usb2="00000000" w:usb3="00000000" w:csb0="0000001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294C1" w14:textId="77777777" w:rsidR="00365AC0" w:rsidRDefault="00365AC0" w:rsidP="00066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D18168" w14:textId="77777777" w:rsidR="00365AC0" w:rsidRDefault="00365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9734D" w14:textId="77777777" w:rsidR="00195DAD" w:rsidRDefault="00195DAD">
      <w:r>
        <w:separator/>
      </w:r>
    </w:p>
  </w:footnote>
  <w:footnote w:type="continuationSeparator" w:id="0">
    <w:p w14:paraId="36F5EC69" w14:textId="77777777" w:rsidR="00195DAD" w:rsidRDefault="00195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6C1AD" w14:textId="77777777" w:rsidR="00365AC0" w:rsidRDefault="00365AC0">
    <w:pPr>
      <w:pStyle w:val="Header"/>
      <w:jc w:val="center"/>
      <w:rPr>
        <w:ins w:id="92" w:author="Linh" w:date="2020-09-09T15:28:00Z"/>
      </w:rPr>
    </w:pPr>
    <w:ins w:id="93" w:author="Linh" w:date="2020-09-09T15:28:00Z">
      <w:r>
        <w:fldChar w:fldCharType="begin"/>
      </w:r>
      <w:r>
        <w:instrText xml:space="preserve"> PAGE   \* MERGEFORMAT </w:instrText>
      </w:r>
      <w:r>
        <w:fldChar w:fldCharType="separate"/>
      </w:r>
    </w:ins>
    <w:r w:rsidR="00095D56">
      <w:rPr>
        <w:noProof/>
      </w:rPr>
      <w:t>36</w:t>
    </w:r>
    <w:ins w:id="94" w:author="Linh" w:date="2020-09-09T15:28:00Z">
      <w:r>
        <w:fldChar w:fldCharType="end"/>
      </w:r>
    </w:ins>
  </w:p>
  <w:p w14:paraId="5D90CD48" w14:textId="77777777" w:rsidR="00365AC0" w:rsidRDefault="00365A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3D9EB" w14:textId="77777777" w:rsidR="00365AC0" w:rsidRDefault="00365AC0">
    <w:pPr>
      <w:pStyle w:val="Header"/>
      <w:jc w:val="center"/>
      <w:rPr>
        <w:ins w:id="95" w:author="Linh" w:date="2020-09-09T15:24:00Z"/>
      </w:rPr>
    </w:pPr>
    <w:ins w:id="96" w:author="Linh" w:date="2020-09-09T15:24:00Z">
      <w:r>
        <w:fldChar w:fldCharType="begin"/>
      </w:r>
      <w:r>
        <w:instrText xml:space="preserve"> PAGE   \* MERGEFORMAT </w:instrText>
      </w:r>
      <w:r>
        <w:fldChar w:fldCharType="separate"/>
      </w:r>
    </w:ins>
    <w:r w:rsidR="00095D56">
      <w:rPr>
        <w:noProof/>
      </w:rPr>
      <w:t>3</w:t>
    </w:r>
    <w:r w:rsidR="00095D56">
      <w:rPr>
        <w:noProof/>
      </w:rPr>
      <w:t>7</w:t>
    </w:r>
    <w:ins w:id="97" w:author="Linh" w:date="2020-09-09T15:24:00Z">
      <w:r>
        <w:fldChar w:fldCharType="end"/>
      </w:r>
    </w:ins>
  </w:p>
  <w:p w14:paraId="512BD640" w14:textId="77777777" w:rsidR="00365AC0" w:rsidRDefault="00365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DB0"/>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45754"/>
    <w:multiLevelType w:val="hybridMultilevel"/>
    <w:tmpl w:val="8908824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5DF6BB4"/>
    <w:multiLevelType w:val="hybridMultilevel"/>
    <w:tmpl w:val="8908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D6547"/>
    <w:multiLevelType w:val="hybridMultilevel"/>
    <w:tmpl w:val="3208CAE4"/>
    <w:lvl w:ilvl="0" w:tplc="87F2A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9D5"/>
    <w:multiLevelType w:val="hybridMultilevel"/>
    <w:tmpl w:val="6A92B9D8"/>
    <w:lvl w:ilvl="0" w:tplc="7A80158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94729"/>
    <w:multiLevelType w:val="hybridMultilevel"/>
    <w:tmpl w:val="8908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318D1"/>
    <w:multiLevelType w:val="hybridMultilevel"/>
    <w:tmpl w:val="3F08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7638"/>
    <w:multiLevelType w:val="hybridMultilevel"/>
    <w:tmpl w:val="3F08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F3C69"/>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B4DCA"/>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471C0"/>
    <w:multiLevelType w:val="hybridMultilevel"/>
    <w:tmpl w:val="46F0FC7E"/>
    <w:lvl w:ilvl="0" w:tplc="178E21F2">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10CF6"/>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10655"/>
    <w:multiLevelType w:val="hybridMultilevel"/>
    <w:tmpl w:val="308AA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15846E1"/>
    <w:multiLevelType w:val="hybridMultilevel"/>
    <w:tmpl w:val="B358B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F45EF"/>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03944"/>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12953"/>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83506"/>
    <w:multiLevelType w:val="hybridMultilevel"/>
    <w:tmpl w:val="19927BA0"/>
    <w:lvl w:ilvl="0" w:tplc="6F08DF2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7B692E"/>
    <w:multiLevelType w:val="hybridMultilevel"/>
    <w:tmpl w:val="3F08A1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3C3511C"/>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943A7"/>
    <w:multiLevelType w:val="hybridMultilevel"/>
    <w:tmpl w:val="FA3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42CF1"/>
    <w:multiLevelType w:val="hybridMultilevel"/>
    <w:tmpl w:val="3F08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C5FCF"/>
    <w:multiLevelType w:val="hybridMultilevel"/>
    <w:tmpl w:val="89088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9366EF"/>
    <w:multiLevelType w:val="hybridMultilevel"/>
    <w:tmpl w:val="5C6CF994"/>
    <w:lvl w:ilvl="0" w:tplc="0409000F">
      <w:start w:val="1"/>
      <w:numFmt w:val="decimal"/>
      <w:lvlText w:val="%1."/>
      <w:lvlJc w:val="left"/>
      <w:pPr>
        <w:ind w:left="899" w:hanging="360"/>
      </w:p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4" w15:restartNumberingAfterBreak="0">
    <w:nsid w:val="5E6C1E07"/>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25DAF"/>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8420FB"/>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10D0F"/>
    <w:multiLevelType w:val="multilevel"/>
    <w:tmpl w:val="97C0410A"/>
    <w:lvl w:ilvl="0">
      <w:start w:val="1"/>
      <w:numFmt w:val="decimal"/>
      <w:lvlText w:val="%1."/>
      <w:lvlJc w:val="left"/>
      <w:pPr>
        <w:tabs>
          <w:tab w:val="num" w:pos="720"/>
        </w:tabs>
        <w:ind w:left="720" w:hanging="360"/>
      </w:pPr>
    </w:lvl>
    <w:lvl w:ilvl="1">
      <w:start w:val="3"/>
      <w:numFmt w:val="decimal"/>
      <w:isLgl/>
      <w:lvlText w:val="%1.%2"/>
      <w:lvlJc w:val="left"/>
      <w:pPr>
        <w:ind w:left="780" w:hanging="4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6226D2"/>
    <w:multiLevelType w:val="hybridMultilevel"/>
    <w:tmpl w:val="FA36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22F66"/>
    <w:multiLevelType w:val="hybridMultilevel"/>
    <w:tmpl w:val="565E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7692D"/>
    <w:multiLevelType w:val="hybridMultilevel"/>
    <w:tmpl w:val="835CC15E"/>
    <w:lvl w:ilvl="0" w:tplc="04090003">
      <w:start w:val="1"/>
      <w:numFmt w:val="bullet"/>
      <w:lvlText w:val="o"/>
      <w:lvlJc w:val="left"/>
      <w:pPr>
        <w:tabs>
          <w:tab w:val="num" w:pos="540"/>
        </w:tabs>
        <w:ind w:left="540" w:hanging="360"/>
      </w:pPr>
      <w:rPr>
        <w:rFonts w:ascii="Courier New" w:hAnsi="Courier New"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7B5113F9"/>
    <w:multiLevelType w:val="hybridMultilevel"/>
    <w:tmpl w:val="E34ED2A8"/>
    <w:lvl w:ilvl="0" w:tplc="178E21F2">
      <w:numFmt w:val="bullet"/>
      <w:lvlText w:val="-"/>
      <w:lvlJc w:val="left"/>
      <w:pPr>
        <w:ind w:left="1146" w:hanging="360"/>
      </w:pPr>
      <w:rPr>
        <w:rFonts w:ascii="Times New Roman" w:eastAsia="Times New Roman" w:hAnsi="Times New Roman" w:cs="Times New Roman" w:hint="default"/>
        <w:sz w:val="2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7CD66E33"/>
    <w:multiLevelType w:val="hybridMultilevel"/>
    <w:tmpl w:val="8908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16414">
    <w:abstractNumId w:val="10"/>
  </w:num>
  <w:num w:numId="2" w16cid:durableId="1576165020">
    <w:abstractNumId w:val="23"/>
  </w:num>
  <w:num w:numId="3" w16cid:durableId="1324044033">
    <w:abstractNumId w:val="31"/>
  </w:num>
  <w:num w:numId="4" w16cid:durableId="842403482">
    <w:abstractNumId w:val="17"/>
  </w:num>
  <w:num w:numId="5" w16cid:durableId="1395859001">
    <w:abstractNumId w:val="13"/>
  </w:num>
  <w:num w:numId="6" w16cid:durableId="448475179">
    <w:abstractNumId w:val="1"/>
  </w:num>
  <w:num w:numId="7" w16cid:durableId="787045123">
    <w:abstractNumId w:val="21"/>
  </w:num>
  <w:num w:numId="8" w16cid:durableId="1568764900">
    <w:abstractNumId w:val="9"/>
  </w:num>
  <w:num w:numId="9" w16cid:durableId="849680968">
    <w:abstractNumId w:val="28"/>
  </w:num>
  <w:num w:numId="10" w16cid:durableId="1760757580">
    <w:abstractNumId w:val="30"/>
  </w:num>
  <w:num w:numId="11" w16cid:durableId="586158303">
    <w:abstractNumId w:val="27"/>
  </w:num>
  <w:num w:numId="12" w16cid:durableId="2038463805">
    <w:abstractNumId w:val="32"/>
  </w:num>
  <w:num w:numId="13" w16cid:durableId="1439064848">
    <w:abstractNumId w:val="25"/>
  </w:num>
  <w:num w:numId="14" w16cid:durableId="632904974">
    <w:abstractNumId w:val="0"/>
  </w:num>
  <w:num w:numId="15" w16cid:durableId="423116300">
    <w:abstractNumId w:val="6"/>
  </w:num>
  <w:num w:numId="16" w16cid:durableId="128013746">
    <w:abstractNumId w:val="16"/>
  </w:num>
  <w:num w:numId="17" w16cid:durableId="1278563475">
    <w:abstractNumId w:val="2"/>
  </w:num>
  <w:num w:numId="18" w16cid:durableId="1193808408">
    <w:abstractNumId w:val="29"/>
  </w:num>
  <w:num w:numId="19" w16cid:durableId="1620256735">
    <w:abstractNumId w:val="14"/>
  </w:num>
  <w:num w:numId="20" w16cid:durableId="1103764522">
    <w:abstractNumId w:val="5"/>
  </w:num>
  <w:num w:numId="21" w16cid:durableId="560287495">
    <w:abstractNumId w:val="11"/>
  </w:num>
  <w:num w:numId="22" w16cid:durableId="357853850">
    <w:abstractNumId w:val="20"/>
  </w:num>
  <w:num w:numId="23" w16cid:durableId="1363097291">
    <w:abstractNumId w:val="18"/>
  </w:num>
  <w:num w:numId="24" w16cid:durableId="1349403728">
    <w:abstractNumId w:val="4"/>
  </w:num>
  <w:num w:numId="25" w16cid:durableId="1792941236">
    <w:abstractNumId w:val="12"/>
  </w:num>
  <w:num w:numId="26" w16cid:durableId="1610157217">
    <w:abstractNumId w:val="3"/>
  </w:num>
  <w:num w:numId="27" w16cid:durableId="570893008">
    <w:abstractNumId w:val="22"/>
  </w:num>
  <w:num w:numId="28" w16cid:durableId="1075396312">
    <w:abstractNumId w:val="26"/>
  </w:num>
  <w:num w:numId="29" w16cid:durableId="757022951">
    <w:abstractNumId w:val="19"/>
  </w:num>
  <w:num w:numId="30" w16cid:durableId="565651627">
    <w:abstractNumId w:val="7"/>
  </w:num>
  <w:num w:numId="31" w16cid:durableId="1371412990">
    <w:abstractNumId w:val="15"/>
  </w:num>
  <w:num w:numId="32" w16cid:durableId="1419714780">
    <w:abstractNumId w:val="8"/>
  </w:num>
  <w:num w:numId="33" w16cid:durableId="1511216082">
    <w:abstractNumId w:val="24"/>
  </w:num>
  <w:num w:numId="34" w16cid:durableId="1516773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889990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557294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581003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97188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37877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86800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68703639">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ạm Văn Đức">
    <w15:presenceInfo w15:providerId="AD" w15:userId="S::22024561@vnu.edu.vn::a1e8b915-ed35-4ebf-bc9c-491dbe6344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56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MDM0NzMwNjMysDRU0lEKTi0uzszPAykwrAUAQJ38HCwAAAA="/>
  </w:docVars>
  <w:rsids>
    <w:rsidRoot w:val="00564214"/>
    <w:rsid w:val="00000430"/>
    <w:rsid w:val="000026C1"/>
    <w:rsid w:val="00003C77"/>
    <w:rsid w:val="00005351"/>
    <w:rsid w:val="00005DDC"/>
    <w:rsid w:val="0000648D"/>
    <w:rsid w:val="00006753"/>
    <w:rsid w:val="000070C4"/>
    <w:rsid w:val="00010E45"/>
    <w:rsid w:val="0001132A"/>
    <w:rsid w:val="000120FE"/>
    <w:rsid w:val="00012266"/>
    <w:rsid w:val="00013924"/>
    <w:rsid w:val="00013D9E"/>
    <w:rsid w:val="000143FF"/>
    <w:rsid w:val="000154C7"/>
    <w:rsid w:val="00017A63"/>
    <w:rsid w:val="00020041"/>
    <w:rsid w:val="00021199"/>
    <w:rsid w:val="00021CD1"/>
    <w:rsid w:val="000242D0"/>
    <w:rsid w:val="00024AC5"/>
    <w:rsid w:val="00024F87"/>
    <w:rsid w:val="000262CC"/>
    <w:rsid w:val="000262D9"/>
    <w:rsid w:val="00026E95"/>
    <w:rsid w:val="00027BF2"/>
    <w:rsid w:val="00030088"/>
    <w:rsid w:val="00031BB7"/>
    <w:rsid w:val="00031F59"/>
    <w:rsid w:val="00032785"/>
    <w:rsid w:val="00032D6E"/>
    <w:rsid w:val="00034277"/>
    <w:rsid w:val="00035A0C"/>
    <w:rsid w:val="00035D69"/>
    <w:rsid w:val="00036889"/>
    <w:rsid w:val="00036F97"/>
    <w:rsid w:val="0004097E"/>
    <w:rsid w:val="00040D62"/>
    <w:rsid w:val="00040DD7"/>
    <w:rsid w:val="000418C1"/>
    <w:rsid w:val="00041BF6"/>
    <w:rsid w:val="00043443"/>
    <w:rsid w:val="000434AA"/>
    <w:rsid w:val="00045367"/>
    <w:rsid w:val="00046F07"/>
    <w:rsid w:val="0005075C"/>
    <w:rsid w:val="00052C2C"/>
    <w:rsid w:val="00053ACE"/>
    <w:rsid w:val="00053F9B"/>
    <w:rsid w:val="000547AB"/>
    <w:rsid w:val="00054DDF"/>
    <w:rsid w:val="0005539A"/>
    <w:rsid w:val="00055512"/>
    <w:rsid w:val="0006021E"/>
    <w:rsid w:val="00060DC9"/>
    <w:rsid w:val="0006131F"/>
    <w:rsid w:val="00062537"/>
    <w:rsid w:val="0006307B"/>
    <w:rsid w:val="000665CA"/>
    <w:rsid w:val="0006697C"/>
    <w:rsid w:val="000710A7"/>
    <w:rsid w:val="000713A4"/>
    <w:rsid w:val="000717BA"/>
    <w:rsid w:val="00071BC0"/>
    <w:rsid w:val="00073C77"/>
    <w:rsid w:val="00073D06"/>
    <w:rsid w:val="00075A01"/>
    <w:rsid w:val="00076417"/>
    <w:rsid w:val="00076920"/>
    <w:rsid w:val="00077055"/>
    <w:rsid w:val="00077438"/>
    <w:rsid w:val="00077FD1"/>
    <w:rsid w:val="000800A9"/>
    <w:rsid w:val="000800BC"/>
    <w:rsid w:val="0008014E"/>
    <w:rsid w:val="000807DF"/>
    <w:rsid w:val="00081CBB"/>
    <w:rsid w:val="00083462"/>
    <w:rsid w:val="00086F1E"/>
    <w:rsid w:val="00091E6F"/>
    <w:rsid w:val="00093F5E"/>
    <w:rsid w:val="000941B0"/>
    <w:rsid w:val="00095606"/>
    <w:rsid w:val="00095D56"/>
    <w:rsid w:val="00096D01"/>
    <w:rsid w:val="000A0219"/>
    <w:rsid w:val="000A02DC"/>
    <w:rsid w:val="000A0F53"/>
    <w:rsid w:val="000A1193"/>
    <w:rsid w:val="000A12DD"/>
    <w:rsid w:val="000A2878"/>
    <w:rsid w:val="000A4A1E"/>
    <w:rsid w:val="000A58F5"/>
    <w:rsid w:val="000A70F5"/>
    <w:rsid w:val="000B0402"/>
    <w:rsid w:val="000B0650"/>
    <w:rsid w:val="000B0ABB"/>
    <w:rsid w:val="000B0BB3"/>
    <w:rsid w:val="000B21B8"/>
    <w:rsid w:val="000B375A"/>
    <w:rsid w:val="000B4996"/>
    <w:rsid w:val="000B5E5A"/>
    <w:rsid w:val="000B7412"/>
    <w:rsid w:val="000C0262"/>
    <w:rsid w:val="000C05CA"/>
    <w:rsid w:val="000C0EF6"/>
    <w:rsid w:val="000C140D"/>
    <w:rsid w:val="000C146F"/>
    <w:rsid w:val="000C1F3D"/>
    <w:rsid w:val="000C2102"/>
    <w:rsid w:val="000C30AC"/>
    <w:rsid w:val="000C3647"/>
    <w:rsid w:val="000C36AE"/>
    <w:rsid w:val="000C4211"/>
    <w:rsid w:val="000C47E4"/>
    <w:rsid w:val="000C501C"/>
    <w:rsid w:val="000C531A"/>
    <w:rsid w:val="000C6259"/>
    <w:rsid w:val="000C653F"/>
    <w:rsid w:val="000C672A"/>
    <w:rsid w:val="000C6D8E"/>
    <w:rsid w:val="000C7BCD"/>
    <w:rsid w:val="000C7C06"/>
    <w:rsid w:val="000C7E97"/>
    <w:rsid w:val="000D15FD"/>
    <w:rsid w:val="000D2431"/>
    <w:rsid w:val="000D3900"/>
    <w:rsid w:val="000D5AAB"/>
    <w:rsid w:val="000D664F"/>
    <w:rsid w:val="000D715E"/>
    <w:rsid w:val="000D7444"/>
    <w:rsid w:val="000D7CA3"/>
    <w:rsid w:val="000E00BF"/>
    <w:rsid w:val="000E1212"/>
    <w:rsid w:val="000E1A6F"/>
    <w:rsid w:val="000E308B"/>
    <w:rsid w:val="000E4348"/>
    <w:rsid w:val="000E4633"/>
    <w:rsid w:val="000E4BE7"/>
    <w:rsid w:val="000E4E1A"/>
    <w:rsid w:val="000E51B1"/>
    <w:rsid w:val="000E5CDD"/>
    <w:rsid w:val="000E7EF8"/>
    <w:rsid w:val="000F0722"/>
    <w:rsid w:val="000F1349"/>
    <w:rsid w:val="000F1EF5"/>
    <w:rsid w:val="000F28C1"/>
    <w:rsid w:val="000F2AFC"/>
    <w:rsid w:val="000F2DF0"/>
    <w:rsid w:val="000F3059"/>
    <w:rsid w:val="000F32A2"/>
    <w:rsid w:val="000F46D8"/>
    <w:rsid w:val="000F4C8B"/>
    <w:rsid w:val="000F634D"/>
    <w:rsid w:val="000F6C92"/>
    <w:rsid w:val="0010022A"/>
    <w:rsid w:val="00100E19"/>
    <w:rsid w:val="00103969"/>
    <w:rsid w:val="001053B0"/>
    <w:rsid w:val="001055D6"/>
    <w:rsid w:val="001057A4"/>
    <w:rsid w:val="00107AA2"/>
    <w:rsid w:val="001114C9"/>
    <w:rsid w:val="00112E94"/>
    <w:rsid w:val="00112EB4"/>
    <w:rsid w:val="00113C1B"/>
    <w:rsid w:val="00114290"/>
    <w:rsid w:val="001154AD"/>
    <w:rsid w:val="001159A7"/>
    <w:rsid w:val="00117F39"/>
    <w:rsid w:val="00117F79"/>
    <w:rsid w:val="00120C81"/>
    <w:rsid w:val="001210F6"/>
    <w:rsid w:val="00122D0B"/>
    <w:rsid w:val="00122D13"/>
    <w:rsid w:val="00122F36"/>
    <w:rsid w:val="00123227"/>
    <w:rsid w:val="00123DDB"/>
    <w:rsid w:val="00123DF9"/>
    <w:rsid w:val="00126EF5"/>
    <w:rsid w:val="001307C4"/>
    <w:rsid w:val="00130EF8"/>
    <w:rsid w:val="0013384C"/>
    <w:rsid w:val="00134B94"/>
    <w:rsid w:val="0013570F"/>
    <w:rsid w:val="00137196"/>
    <w:rsid w:val="001377BE"/>
    <w:rsid w:val="00137CDB"/>
    <w:rsid w:val="00141E16"/>
    <w:rsid w:val="001421E3"/>
    <w:rsid w:val="00144379"/>
    <w:rsid w:val="001444E8"/>
    <w:rsid w:val="00144B64"/>
    <w:rsid w:val="001450D0"/>
    <w:rsid w:val="00145216"/>
    <w:rsid w:val="00146788"/>
    <w:rsid w:val="0014723E"/>
    <w:rsid w:val="001505B7"/>
    <w:rsid w:val="00150EF3"/>
    <w:rsid w:val="00151927"/>
    <w:rsid w:val="00153D84"/>
    <w:rsid w:val="00154B87"/>
    <w:rsid w:val="00154D1D"/>
    <w:rsid w:val="001550C7"/>
    <w:rsid w:val="00155959"/>
    <w:rsid w:val="00161586"/>
    <w:rsid w:val="001615CE"/>
    <w:rsid w:val="00161EAC"/>
    <w:rsid w:val="0016339B"/>
    <w:rsid w:val="00163C75"/>
    <w:rsid w:val="00164011"/>
    <w:rsid w:val="00165A4D"/>
    <w:rsid w:val="001672BD"/>
    <w:rsid w:val="001704F4"/>
    <w:rsid w:val="001719B4"/>
    <w:rsid w:val="00172936"/>
    <w:rsid w:val="00172997"/>
    <w:rsid w:val="001752CD"/>
    <w:rsid w:val="00175B52"/>
    <w:rsid w:val="001764E4"/>
    <w:rsid w:val="0017793C"/>
    <w:rsid w:val="001806DC"/>
    <w:rsid w:val="00180890"/>
    <w:rsid w:val="00180F40"/>
    <w:rsid w:val="00183DB4"/>
    <w:rsid w:val="001840AC"/>
    <w:rsid w:val="00184A09"/>
    <w:rsid w:val="0018515D"/>
    <w:rsid w:val="001852DE"/>
    <w:rsid w:val="00190AF9"/>
    <w:rsid w:val="00194F09"/>
    <w:rsid w:val="00195DAD"/>
    <w:rsid w:val="00196948"/>
    <w:rsid w:val="00197BDC"/>
    <w:rsid w:val="00197C45"/>
    <w:rsid w:val="001A35E3"/>
    <w:rsid w:val="001A70CA"/>
    <w:rsid w:val="001B0817"/>
    <w:rsid w:val="001B0902"/>
    <w:rsid w:val="001B0B4B"/>
    <w:rsid w:val="001B10AD"/>
    <w:rsid w:val="001B1761"/>
    <w:rsid w:val="001B2531"/>
    <w:rsid w:val="001B2C6A"/>
    <w:rsid w:val="001B3390"/>
    <w:rsid w:val="001B377D"/>
    <w:rsid w:val="001B3865"/>
    <w:rsid w:val="001B5022"/>
    <w:rsid w:val="001B519B"/>
    <w:rsid w:val="001B681B"/>
    <w:rsid w:val="001B6962"/>
    <w:rsid w:val="001B7E91"/>
    <w:rsid w:val="001C000F"/>
    <w:rsid w:val="001C011E"/>
    <w:rsid w:val="001C08B2"/>
    <w:rsid w:val="001C392B"/>
    <w:rsid w:val="001C431E"/>
    <w:rsid w:val="001C4DE1"/>
    <w:rsid w:val="001C5317"/>
    <w:rsid w:val="001C58C7"/>
    <w:rsid w:val="001C602A"/>
    <w:rsid w:val="001C6AB6"/>
    <w:rsid w:val="001C6F78"/>
    <w:rsid w:val="001C7D10"/>
    <w:rsid w:val="001D1EC5"/>
    <w:rsid w:val="001D25A3"/>
    <w:rsid w:val="001D2D86"/>
    <w:rsid w:val="001D4930"/>
    <w:rsid w:val="001D4F9E"/>
    <w:rsid w:val="001D56A0"/>
    <w:rsid w:val="001D6A0A"/>
    <w:rsid w:val="001D7F3F"/>
    <w:rsid w:val="001E03D9"/>
    <w:rsid w:val="001E1F18"/>
    <w:rsid w:val="001E2796"/>
    <w:rsid w:val="001E291A"/>
    <w:rsid w:val="001E3621"/>
    <w:rsid w:val="001E50BE"/>
    <w:rsid w:val="001E5CCD"/>
    <w:rsid w:val="001E6CF4"/>
    <w:rsid w:val="001E717D"/>
    <w:rsid w:val="001F0CF0"/>
    <w:rsid w:val="001F1CCC"/>
    <w:rsid w:val="001F2649"/>
    <w:rsid w:val="001F2FE8"/>
    <w:rsid w:val="001F33E4"/>
    <w:rsid w:val="001F45C9"/>
    <w:rsid w:val="001F529E"/>
    <w:rsid w:val="001F7952"/>
    <w:rsid w:val="001F7D79"/>
    <w:rsid w:val="00200A30"/>
    <w:rsid w:val="00203C8F"/>
    <w:rsid w:val="00204B7E"/>
    <w:rsid w:val="00204ECF"/>
    <w:rsid w:val="0020502B"/>
    <w:rsid w:val="002060E1"/>
    <w:rsid w:val="0020694D"/>
    <w:rsid w:val="00206B4F"/>
    <w:rsid w:val="00207C10"/>
    <w:rsid w:val="0021115D"/>
    <w:rsid w:val="00213C83"/>
    <w:rsid w:val="00213DDA"/>
    <w:rsid w:val="002150C8"/>
    <w:rsid w:val="00215DA7"/>
    <w:rsid w:val="00215F9F"/>
    <w:rsid w:val="00216913"/>
    <w:rsid w:val="00217561"/>
    <w:rsid w:val="0022125C"/>
    <w:rsid w:val="002228B2"/>
    <w:rsid w:val="00222C0D"/>
    <w:rsid w:val="00226543"/>
    <w:rsid w:val="00227535"/>
    <w:rsid w:val="00227D01"/>
    <w:rsid w:val="002301DB"/>
    <w:rsid w:val="00231737"/>
    <w:rsid w:val="002338F8"/>
    <w:rsid w:val="00234998"/>
    <w:rsid w:val="00236089"/>
    <w:rsid w:val="00237CE3"/>
    <w:rsid w:val="00241E1F"/>
    <w:rsid w:val="002428CD"/>
    <w:rsid w:val="00242FCC"/>
    <w:rsid w:val="0024420A"/>
    <w:rsid w:val="002466A4"/>
    <w:rsid w:val="00246839"/>
    <w:rsid w:val="00247363"/>
    <w:rsid w:val="002500E6"/>
    <w:rsid w:val="00251516"/>
    <w:rsid w:val="0025225B"/>
    <w:rsid w:val="00253838"/>
    <w:rsid w:val="00254063"/>
    <w:rsid w:val="00254F57"/>
    <w:rsid w:val="0025614D"/>
    <w:rsid w:val="00256548"/>
    <w:rsid w:val="0025721E"/>
    <w:rsid w:val="002576E9"/>
    <w:rsid w:val="00260900"/>
    <w:rsid w:val="00260D55"/>
    <w:rsid w:val="00260F63"/>
    <w:rsid w:val="00262C74"/>
    <w:rsid w:val="002638E3"/>
    <w:rsid w:val="00263989"/>
    <w:rsid w:val="00263F19"/>
    <w:rsid w:val="00264ADE"/>
    <w:rsid w:val="00265672"/>
    <w:rsid w:val="00265980"/>
    <w:rsid w:val="00265DF7"/>
    <w:rsid w:val="00265F2B"/>
    <w:rsid w:val="00266AD9"/>
    <w:rsid w:val="00266E92"/>
    <w:rsid w:val="00270AF2"/>
    <w:rsid w:val="002719E8"/>
    <w:rsid w:val="00272D50"/>
    <w:rsid w:val="0027313E"/>
    <w:rsid w:val="00274836"/>
    <w:rsid w:val="00275739"/>
    <w:rsid w:val="00280E3B"/>
    <w:rsid w:val="002815C9"/>
    <w:rsid w:val="002833F9"/>
    <w:rsid w:val="00283D1C"/>
    <w:rsid w:val="00284A4B"/>
    <w:rsid w:val="00284E29"/>
    <w:rsid w:val="00285405"/>
    <w:rsid w:val="0028556D"/>
    <w:rsid w:val="0028619D"/>
    <w:rsid w:val="002861BB"/>
    <w:rsid w:val="00286973"/>
    <w:rsid w:val="00286FF0"/>
    <w:rsid w:val="00286FFB"/>
    <w:rsid w:val="00287ACE"/>
    <w:rsid w:val="002906F0"/>
    <w:rsid w:val="002909A3"/>
    <w:rsid w:val="002910A8"/>
    <w:rsid w:val="00291198"/>
    <w:rsid w:val="00291884"/>
    <w:rsid w:val="00292266"/>
    <w:rsid w:val="002927AE"/>
    <w:rsid w:val="002927C3"/>
    <w:rsid w:val="00292821"/>
    <w:rsid w:val="00293620"/>
    <w:rsid w:val="00293736"/>
    <w:rsid w:val="00293CF0"/>
    <w:rsid w:val="00294C18"/>
    <w:rsid w:val="00296367"/>
    <w:rsid w:val="0029761B"/>
    <w:rsid w:val="00297F70"/>
    <w:rsid w:val="002A096B"/>
    <w:rsid w:val="002A5AAB"/>
    <w:rsid w:val="002A6381"/>
    <w:rsid w:val="002B03BA"/>
    <w:rsid w:val="002B03BC"/>
    <w:rsid w:val="002B0935"/>
    <w:rsid w:val="002B0B15"/>
    <w:rsid w:val="002B0E17"/>
    <w:rsid w:val="002B294B"/>
    <w:rsid w:val="002B2FF6"/>
    <w:rsid w:val="002B50DD"/>
    <w:rsid w:val="002C1C86"/>
    <w:rsid w:val="002C4302"/>
    <w:rsid w:val="002C467F"/>
    <w:rsid w:val="002C54FE"/>
    <w:rsid w:val="002C6263"/>
    <w:rsid w:val="002D0371"/>
    <w:rsid w:val="002D0F4B"/>
    <w:rsid w:val="002D32F0"/>
    <w:rsid w:val="002D4128"/>
    <w:rsid w:val="002E00EA"/>
    <w:rsid w:val="002E39B3"/>
    <w:rsid w:val="002E440C"/>
    <w:rsid w:val="002E4D92"/>
    <w:rsid w:val="002E4E66"/>
    <w:rsid w:val="002E5751"/>
    <w:rsid w:val="002E5AAD"/>
    <w:rsid w:val="002F0364"/>
    <w:rsid w:val="002F15B2"/>
    <w:rsid w:val="002F2197"/>
    <w:rsid w:val="002F2259"/>
    <w:rsid w:val="002F318C"/>
    <w:rsid w:val="002F4C8E"/>
    <w:rsid w:val="002F5DDC"/>
    <w:rsid w:val="002F67B6"/>
    <w:rsid w:val="002F77B7"/>
    <w:rsid w:val="0030153D"/>
    <w:rsid w:val="00301F1B"/>
    <w:rsid w:val="00302EEF"/>
    <w:rsid w:val="003033BA"/>
    <w:rsid w:val="00303B73"/>
    <w:rsid w:val="00303E3B"/>
    <w:rsid w:val="00304D00"/>
    <w:rsid w:val="00305C26"/>
    <w:rsid w:val="003076D1"/>
    <w:rsid w:val="00307C39"/>
    <w:rsid w:val="00310316"/>
    <w:rsid w:val="00311289"/>
    <w:rsid w:val="003137E6"/>
    <w:rsid w:val="003147F7"/>
    <w:rsid w:val="00314A9E"/>
    <w:rsid w:val="00314F0A"/>
    <w:rsid w:val="00316366"/>
    <w:rsid w:val="003166F0"/>
    <w:rsid w:val="0031732F"/>
    <w:rsid w:val="00317E26"/>
    <w:rsid w:val="00320F7C"/>
    <w:rsid w:val="0032105D"/>
    <w:rsid w:val="00322BA2"/>
    <w:rsid w:val="00323DD1"/>
    <w:rsid w:val="00323E84"/>
    <w:rsid w:val="00326910"/>
    <w:rsid w:val="003312B7"/>
    <w:rsid w:val="003315E0"/>
    <w:rsid w:val="00331C1A"/>
    <w:rsid w:val="00331E75"/>
    <w:rsid w:val="00332514"/>
    <w:rsid w:val="00332F28"/>
    <w:rsid w:val="003330DF"/>
    <w:rsid w:val="0033361C"/>
    <w:rsid w:val="00333701"/>
    <w:rsid w:val="003340F0"/>
    <w:rsid w:val="00334320"/>
    <w:rsid w:val="00334EE7"/>
    <w:rsid w:val="00335689"/>
    <w:rsid w:val="003375A1"/>
    <w:rsid w:val="00337821"/>
    <w:rsid w:val="00337BDD"/>
    <w:rsid w:val="0034046B"/>
    <w:rsid w:val="0034084D"/>
    <w:rsid w:val="00340C57"/>
    <w:rsid w:val="00344620"/>
    <w:rsid w:val="00344D09"/>
    <w:rsid w:val="00345AE7"/>
    <w:rsid w:val="003469AE"/>
    <w:rsid w:val="00347E83"/>
    <w:rsid w:val="003506EE"/>
    <w:rsid w:val="0035116A"/>
    <w:rsid w:val="00351303"/>
    <w:rsid w:val="00351A0A"/>
    <w:rsid w:val="00351E47"/>
    <w:rsid w:val="0035429B"/>
    <w:rsid w:val="003550EB"/>
    <w:rsid w:val="00355B4E"/>
    <w:rsid w:val="0035616E"/>
    <w:rsid w:val="00357698"/>
    <w:rsid w:val="003578B8"/>
    <w:rsid w:val="003600C9"/>
    <w:rsid w:val="0036284D"/>
    <w:rsid w:val="00364387"/>
    <w:rsid w:val="003645E6"/>
    <w:rsid w:val="00364FE6"/>
    <w:rsid w:val="00365AC0"/>
    <w:rsid w:val="00365B6A"/>
    <w:rsid w:val="00366687"/>
    <w:rsid w:val="003666C3"/>
    <w:rsid w:val="003667C8"/>
    <w:rsid w:val="0037044C"/>
    <w:rsid w:val="00372D5E"/>
    <w:rsid w:val="003776EA"/>
    <w:rsid w:val="003812A6"/>
    <w:rsid w:val="00381592"/>
    <w:rsid w:val="00381F9D"/>
    <w:rsid w:val="0038385A"/>
    <w:rsid w:val="00385604"/>
    <w:rsid w:val="00385708"/>
    <w:rsid w:val="00386A72"/>
    <w:rsid w:val="0039142B"/>
    <w:rsid w:val="003946F3"/>
    <w:rsid w:val="00395079"/>
    <w:rsid w:val="00395254"/>
    <w:rsid w:val="0039656A"/>
    <w:rsid w:val="0039759D"/>
    <w:rsid w:val="00397D1E"/>
    <w:rsid w:val="00397DE4"/>
    <w:rsid w:val="003A191A"/>
    <w:rsid w:val="003A27E1"/>
    <w:rsid w:val="003A3F20"/>
    <w:rsid w:val="003A45DD"/>
    <w:rsid w:val="003A5C60"/>
    <w:rsid w:val="003A5F4C"/>
    <w:rsid w:val="003A6246"/>
    <w:rsid w:val="003A6D9A"/>
    <w:rsid w:val="003A7E25"/>
    <w:rsid w:val="003B1CA3"/>
    <w:rsid w:val="003B3DDE"/>
    <w:rsid w:val="003B4A11"/>
    <w:rsid w:val="003B680A"/>
    <w:rsid w:val="003B7942"/>
    <w:rsid w:val="003B7ED0"/>
    <w:rsid w:val="003C0DA6"/>
    <w:rsid w:val="003C1B1F"/>
    <w:rsid w:val="003C1DF9"/>
    <w:rsid w:val="003C2E05"/>
    <w:rsid w:val="003C4590"/>
    <w:rsid w:val="003C55C6"/>
    <w:rsid w:val="003C7AA1"/>
    <w:rsid w:val="003C7CCC"/>
    <w:rsid w:val="003D02B0"/>
    <w:rsid w:val="003D08BE"/>
    <w:rsid w:val="003D17BF"/>
    <w:rsid w:val="003D4D38"/>
    <w:rsid w:val="003D6A79"/>
    <w:rsid w:val="003D730F"/>
    <w:rsid w:val="003D78BB"/>
    <w:rsid w:val="003E169B"/>
    <w:rsid w:val="003E230C"/>
    <w:rsid w:val="003E41D8"/>
    <w:rsid w:val="003E60C5"/>
    <w:rsid w:val="003E690F"/>
    <w:rsid w:val="003E6949"/>
    <w:rsid w:val="003E76CC"/>
    <w:rsid w:val="003E79AF"/>
    <w:rsid w:val="003E7F68"/>
    <w:rsid w:val="003F0D63"/>
    <w:rsid w:val="003F1700"/>
    <w:rsid w:val="003F224C"/>
    <w:rsid w:val="003F26DB"/>
    <w:rsid w:val="003F4C2E"/>
    <w:rsid w:val="003F4FE9"/>
    <w:rsid w:val="003F65FD"/>
    <w:rsid w:val="003F6F10"/>
    <w:rsid w:val="003F7592"/>
    <w:rsid w:val="003F77C4"/>
    <w:rsid w:val="00400321"/>
    <w:rsid w:val="0040126F"/>
    <w:rsid w:val="00403234"/>
    <w:rsid w:val="00404003"/>
    <w:rsid w:val="00404BAA"/>
    <w:rsid w:val="00405062"/>
    <w:rsid w:val="0040539B"/>
    <w:rsid w:val="00405FCE"/>
    <w:rsid w:val="0040638B"/>
    <w:rsid w:val="00407C09"/>
    <w:rsid w:val="00411E0D"/>
    <w:rsid w:val="00412A08"/>
    <w:rsid w:val="004138EE"/>
    <w:rsid w:val="0041402B"/>
    <w:rsid w:val="004143BE"/>
    <w:rsid w:val="00420C9F"/>
    <w:rsid w:val="00422BB1"/>
    <w:rsid w:val="00422FF3"/>
    <w:rsid w:val="00422FFB"/>
    <w:rsid w:val="00423CD3"/>
    <w:rsid w:val="00424D89"/>
    <w:rsid w:val="0042532E"/>
    <w:rsid w:val="00426D3C"/>
    <w:rsid w:val="0042700B"/>
    <w:rsid w:val="004312BF"/>
    <w:rsid w:val="004326B8"/>
    <w:rsid w:val="004327B3"/>
    <w:rsid w:val="004332FA"/>
    <w:rsid w:val="0043337A"/>
    <w:rsid w:val="00433E26"/>
    <w:rsid w:val="00434784"/>
    <w:rsid w:val="00434BCD"/>
    <w:rsid w:val="00434F88"/>
    <w:rsid w:val="00435DAC"/>
    <w:rsid w:val="00436039"/>
    <w:rsid w:val="0043766D"/>
    <w:rsid w:val="00440069"/>
    <w:rsid w:val="00440E16"/>
    <w:rsid w:val="0044100C"/>
    <w:rsid w:val="004410BD"/>
    <w:rsid w:val="00442743"/>
    <w:rsid w:val="00444C82"/>
    <w:rsid w:val="00447813"/>
    <w:rsid w:val="0045186B"/>
    <w:rsid w:val="00451A5D"/>
    <w:rsid w:val="00452401"/>
    <w:rsid w:val="00452D9F"/>
    <w:rsid w:val="00453DBA"/>
    <w:rsid w:val="00453E29"/>
    <w:rsid w:val="00454B3D"/>
    <w:rsid w:val="00454B92"/>
    <w:rsid w:val="0045738C"/>
    <w:rsid w:val="004573D2"/>
    <w:rsid w:val="00460926"/>
    <w:rsid w:val="00461489"/>
    <w:rsid w:val="00466007"/>
    <w:rsid w:val="00467069"/>
    <w:rsid w:val="00470BCB"/>
    <w:rsid w:val="00471AE8"/>
    <w:rsid w:val="0047370D"/>
    <w:rsid w:val="00473A95"/>
    <w:rsid w:val="0047456B"/>
    <w:rsid w:val="004756B7"/>
    <w:rsid w:val="00476D0D"/>
    <w:rsid w:val="00476ECD"/>
    <w:rsid w:val="00477C12"/>
    <w:rsid w:val="00477D02"/>
    <w:rsid w:val="004800E2"/>
    <w:rsid w:val="0048254F"/>
    <w:rsid w:val="00482904"/>
    <w:rsid w:val="00482F32"/>
    <w:rsid w:val="0048300E"/>
    <w:rsid w:val="004832DA"/>
    <w:rsid w:val="00484461"/>
    <w:rsid w:val="004850C5"/>
    <w:rsid w:val="004858C4"/>
    <w:rsid w:val="004860A0"/>
    <w:rsid w:val="00486C0A"/>
    <w:rsid w:val="00486DE3"/>
    <w:rsid w:val="00487394"/>
    <w:rsid w:val="00490424"/>
    <w:rsid w:val="0049212E"/>
    <w:rsid w:val="00492410"/>
    <w:rsid w:val="00493ED4"/>
    <w:rsid w:val="00494799"/>
    <w:rsid w:val="00494F83"/>
    <w:rsid w:val="00494F9C"/>
    <w:rsid w:val="0049501F"/>
    <w:rsid w:val="0049518A"/>
    <w:rsid w:val="00495B3E"/>
    <w:rsid w:val="00496CD3"/>
    <w:rsid w:val="00497312"/>
    <w:rsid w:val="004A1580"/>
    <w:rsid w:val="004A165D"/>
    <w:rsid w:val="004A2866"/>
    <w:rsid w:val="004A71BB"/>
    <w:rsid w:val="004A7818"/>
    <w:rsid w:val="004A7927"/>
    <w:rsid w:val="004A7C5C"/>
    <w:rsid w:val="004B01D9"/>
    <w:rsid w:val="004B15E4"/>
    <w:rsid w:val="004B2F9B"/>
    <w:rsid w:val="004B3BB4"/>
    <w:rsid w:val="004B440B"/>
    <w:rsid w:val="004B4C3C"/>
    <w:rsid w:val="004B5A4E"/>
    <w:rsid w:val="004B7386"/>
    <w:rsid w:val="004B73AE"/>
    <w:rsid w:val="004C05D2"/>
    <w:rsid w:val="004C1665"/>
    <w:rsid w:val="004C25E1"/>
    <w:rsid w:val="004C5BFE"/>
    <w:rsid w:val="004C6B32"/>
    <w:rsid w:val="004C755D"/>
    <w:rsid w:val="004D0147"/>
    <w:rsid w:val="004D25D9"/>
    <w:rsid w:val="004D2E16"/>
    <w:rsid w:val="004D34F0"/>
    <w:rsid w:val="004D3A53"/>
    <w:rsid w:val="004D5BBF"/>
    <w:rsid w:val="004D710D"/>
    <w:rsid w:val="004D7B3B"/>
    <w:rsid w:val="004E0222"/>
    <w:rsid w:val="004E08B1"/>
    <w:rsid w:val="004E0C3B"/>
    <w:rsid w:val="004E0D82"/>
    <w:rsid w:val="004E4399"/>
    <w:rsid w:val="004E6587"/>
    <w:rsid w:val="004E672A"/>
    <w:rsid w:val="004E6BC2"/>
    <w:rsid w:val="004E6FB3"/>
    <w:rsid w:val="004E721C"/>
    <w:rsid w:val="004E7598"/>
    <w:rsid w:val="004F0E1B"/>
    <w:rsid w:val="004F240E"/>
    <w:rsid w:val="004F25D4"/>
    <w:rsid w:val="004F4159"/>
    <w:rsid w:val="004F4E0D"/>
    <w:rsid w:val="004F6105"/>
    <w:rsid w:val="004F6688"/>
    <w:rsid w:val="004F7377"/>
    <w:rsid w:val="004F755F"/>
    <w:rsid w:val="00502883"/>
    <w:rsid w:val="00502F92"/>
    <w:rsid w:val="0050302A"/>
    <w:rsid w:val="00503AC8"/>
    <w:rsid w:val="00503DF9"/>
    <w:rsid w:val="00505094"/>
    <w:rsid w:val="005050E6"/>
    <w:rsid w:val="0050617F"/>
    <w:rsid w:val="0051004F"/>
    <w:rsid w:val="005104FF"/>
    <w:rsid w:val="00512C3D"/>
    <w:rsid w:val="00512C8B"/>
    <w:rsid w:val="00514BB2"/>
    <w:rsid w:val="0051521D"/>
    <w:rsid w:val="00515354"/>
    <w:rsid w:val="0051588E"/>
    <w:rsid w:val="00515E93"/>
    <w:rsid w:val="005202EB"/>
    <w:rsid w:val="005204F1"/>
    <w:rsid w:val="0052068A"/>
    <w:rsid w:val="00522857"/>
    <w:rsid w:val="00523F07"/>
    <w:rsid w:val="005244B4"/>
    <w:rsid w:val="0052582E"/>
    <w:rsid w:val="00526F6A"/>
    <w:rsid w:val="00530BF3"/>
    <w:rsid w:val="00531694"/>
    <w:rsid w:val="005335B3"/>
    <w:rsid w:val="00533BAD"/>
    <w:rsid w:val="00535100"/>
    <w:rsid w:val="0053525C"/>
    <w:rsid w:val="00537D8D"/>
    <w:rsid w:val="00540345"/>
    <w:rsid w:val="005404DC"/>
    <w:rsid w:val="0054186B"/>
    <w:rsid w:val="00541BF5"/>
    <w:rsid w:val="005424DC"/>
    <w:rsid w:val="00542E43"/>
    <w:rsid w:val="00543630"/>
    <w:rsid w:val="0054382D"/>
    <w:rsid w:val="00543A4F"/>
    <w:rsid w:val="00545882"/>
    <w:rsid w:val="00545CA4"/>
    <w:rsid w:val="00545F2E"/>
    <w:rsid w:val="0054619D"/>
    <w:rsid w:val="0054627D"/>
    <w:rsid w:val="005500D2"/>
    <w:rsid w:val="00550B14"/>
    <w:rsid w:val="005526DB"/>
    <w:rsid w:val="00552EA1"/>
    <w:rsid w:val="00553E2A"/>
    <w:rsid w:val="00554F22"/>
    <w:rsid w:val="00555322"/>
    <w:rsid w:val="005606C1"/>
    <w:rsid w:val="00561D74"/>
    <w:rsid w:val="005622D3"/>
    <w:rsid w:val="005628AB"/>
    <w:rsid w:val="00564214"/>
    <w:rsid w:val="005645BF"/>
    <w:rsid w:val="0056646D"/>
    <w:rsid w:val="00566A6B"/>
    <w:rsid w:val="005671BA"/>
    <w:rsid w:val="005701CD"/>
    <w:rsid w:val="00570251"/>
    <w:rsid w:val="00570287"/>
    <w:rsid w:val="005703C4"/>
    <w:rsid w:val="00574B44"/>
    <w:rsid w:val="00575991"/>
    <w:rsid w:val="00577432"/>
    <w:rsid w:val="00577F7C"/>
    <w:rsid w:val="00582739"/>
    <w:rsid w:val="0058462D"/>
    <w:rsid w:val="0058574A"/>
    <w:rsid w:val="00585A85"/>
    <w:rsid w:val="00585D41"/>
    <w:rsid w:val="00587632"/>
    <w:rsid w:val="005905FA"/>
    <w:rsid w:val="005910C8"/>
    <w:rsid w:val="005918D7"/>
    <w:rsid w:val="00591EE9"/>
    <w:rsid w:val="0059563E"/>
    <w:rsid w:val="0059565D"/>
    <w:rsid w:val="00596394"/>
    <w:rsid w:val="0059706F"/>
    <w:rsid w:val="005A0282"/>
    <w:rsid w:val="005A14DD"/>
    <w:rsid w:val="005A2CB7"/>
    <w:rsid w:val="005A2D74"/>
    <w:rsid w:val="005A3BE6"/>
    <w:rsid w:val="005A557B"/>
    <w:rsid w:val="005A6237"/>
    <w:rsid w:val="005A7AF8"/>
    <w:rsid w:val="005A7E22"/>
    <w:rsid w:val="005B012C"/>
    <w:rsid w:val="005B0D56"/>
    <w:rsid w:val="005B14D8"/>
    <w:rsid w:val="005B1683"/>
    <w:rsid w:val="005B192B"/>
    <w:rsid w:val="005B4658"/>
    <w:rsid w:val="005B470A"/>
    <w:rsid w:val="005B65A5"/>
    <w:rsid w:val="005B6BAE"/>
    <w:rsid w:val="005B6D66"/>
    <w:rsid w:val="005B7232"/>
    <w:rsid w:val="005C09D1"/>
    <w:rsid w:val="005C1646"/>
    <w:rsid w:val="005C287D"/>
    <w:rsid w:val="005C29C2"/>
    <w:rsid w:val="005C2D72"/>
    <w:rsid w:val="005C3DEC"/>
    <w:rsid w:val="005C4CB6"/>
    <w:rsid w:val="005C63FA"/>
    <w:rsid w:val="005C651E"/>
    <w:rsid w:val="005C6B0C"/>
    <w:rsid w:val="005C6B8B"/>
    <w:rsid w:val="005C705C"/>
    <w:rsid w:val="005D1433"/>
    <w:rsid w:val="005D27E4"/>
    <w:rsid w:val="005D384C"/>
    <w:rsid w:val="005D58C2"/>
    <w:rsid w:val="005D6414"/>
    <w:rsid w:val="005D6C77"/>
    <w:rsid w:val="005D6DA1"/>
    <w:rsid w:val="005D77BB"/>
    <w:rsid w:val="005D7FAF"/>
    <w:rsid w:val="005E033A"/>
    <w:rsid w:val="005E0D2A"/>
    <w:rsid w:val="005E2841"/>
    <w:rsid w:val="005E3010"/>
    <w:rsid w:val="005E3798"/>
    <w:rsid w:val="005E4168"/>
    <w:rsid w:val="005E4BA8"/>
    <w:rsid w:val="005E599E"/>
    <w:rsid w:val="005E5F35"/>
    <w:rsid w:val="005E7942"/>
    <w:rsid w:val="005F4AC9"/>
    <w:rsid w:val="005F5B2B"/>
    <w:rsid w:val="005F6805"/>
    <w:rsid w:val="005F6D6E"/>
    <w:rsid w:val="005F7471"/>
    <w:rsid w:val="005F7721"/>
    <w:rsid w:val="00600E80"/>
    <w:rsid w:val="00601039"/>
    <w:rsid w:val="00601458"/>
    <w:rsid w:val="00604136"/>
    <w:rsid w:val="00604320"/>
    <w:rsid w:val="006072CA"/>
    <w:rsid w:val="006117FC"/>
    <w:rsid w:val="00612102"/>
    <w:rsid w:val="00612557"/>
    <w:rsid w:val="006137B0"/>
    <w:rsid w:val="00613AA6"/>
    <w:rsid w:val="00614D4F"/>
    <w:rsid w:val="00615146"/>
    <w:rsid w:val="006165E7"/>
    <w:rsid w:val="0061718C"/>
    <w:rsid w:val="00622054"/>
    <w:rsid w:val="006224DB"/>
    <w:rsid w:val="00622964"/>
    <w:rsid w:val="0062457F"/>
    <w:rsid w:val="00624FAB"/>
    <w:rsid w:val="00625AA0"/>
    <w:rsid w:val="006264F1"/>
    <w:rsid w:val="00630176"/>
    <w:rsid w:val="00630261"/>
    <w:rsid w:val="00631015"/>
    <w:rsid w:val="006314C0"/>
    <w:rsid w:val="0063274B"/>
    <w:rsid w:val="00633104"/>
    <w:rsid w:val="00633E2D"/>
    <w:rsid w:val="00634FEF"/>
    <w:rsid w:val="00635376"/>
    <w:rsid w:val="00635936"/>
    <w:rsid w:val="006361C6"/>
    <w:rsid w:val="00636EFE"/>
    <w:rsid w:val="0063714A"/>
    <w:rsid w:val="0064067D"/>
    <w:rsid w:val="00641260"/>
    <w:rsid w:val="00641580"/>
    <w:rsid w:val="00641DEB"/>
    <w:rsid w:val="00642F3B"/>
    <w:rsid w:val="006448BA"/>
    <w:rsid w:val="006453A3"/>
    <w:rsid w:val="006455BA"/>
    <w:rsid w:val="00652AFA"/>
    <w:rsid w:val="00652BB4"/>
    <w:rsid w:val="006544EF"/>
    <w:rsid w:val="006552D9"/>
    <w:rsid w:val="00656008"/>
    <w:rsid w:val="006578FB"/>
    <w:rsid w:val="00657B3D"/>
    <w:rsid w:val="00661825"/>
    <w:rsid w:val="00661E4D"/>
    <w:rsid w:val="00662C53"/>
    <w:rsid w:val="006631D0"/>
    <w:rsid w:val="00663829"/>
    <w:rsid w:val="006660C3"/>
    <w:rsid w:val="00667110"/>
    <w:rsid w:val="0067109D"/>
    <w:rsid w:val="00671C71"/>
    <w:rsid w:val="0067268E"/>
    <w:rsid w:val="00672701"/>
    <w:rsid w:val="006737BF"/>
    <w:rsid w:val="00674202"/>
    <w:rsid w:val="0067459D"/>
    <w:rsid w:val="00676030"/>
    <w:rsid w:val="00677254"/>
    <w:rsid w:val="00680588"/>
    <w:rsid w:val="00680AB4"/>
    <w:rsid w:val="00682248"/>
    <w:rsid w:val="00682EC6"/>
    <w:rsid w:val="0068514B"/>
    <w:rsid w:val="006852E2"/>
    <w:rsid w:val="006857F2"/>
    <w:rsid w:val="00686100"/>
    <w:rsid w:val="00687384"/>
    <w:rsid w:val="0068766E"/>
    <w:rsid w:val="00687FAD"/>
    <w:rsid w:val="006909C6"/>
    <w:rsid w:val="00690D60"/>
    <w:rsid w:val="00692FCB"/>
    <w:rsid w:val="00696768"/>
    <w:rsid w:val="00696E81"/>
    <w:rsid w:val="006A01A9"/>
    <w:rsid w:val="006A1331"/>
    <w:rsid w:val="006A2767"/>
    <w:rsid w:val="006A2F00"/>
    <w:rsid w:val="006A49FB"/>
    <w:rsid w:val="006A6B4B"/>
    <w:rsid w:val="006A70B4"/>
    <w:rsid w:val="006A75E7"/>
    <w:rsid w:val="006A78F1"/>
    <w:rsid w:val="006A7F01"/>
    <w:rsid w:val="006B06E1"/>
    <w:rsid w:val="006B2471"/>
    <w:rsid w:val="006B45F7"/>
    <w:rsid w:val="006B5CD3"/>
    <w:rsid w:val="006B5DF3"/>
    <w:rsid w:val="006B5EF8"/>
    <w:rsid w:val="006B7E4F"/>
    <w:rsid w:val="006C0B16"/>
    <w:rsid w:val="006C0CC3"/>
    <w:rsid w:val="006C27D1"/>
    <w:rsid w:val="006C2CD2"/>
    <w:rsid w:val="006C38DB"/>
    <w:rsid w:val="006C3920"/>
    <w:rsid w:val="006C392D"/>
    <w:rsid w:val="006C3A21"/>
    <w:rsid w:val="006C3BDE"/>
    <w:rsid w:val="006C440B"/>
    <w:rsid w:val="006C56EF"/>
    <w:rsid w:val="006C5FED"/>
    <w:rsid w:val="006D0DAD"/>
    <w:rsid w:val="006D6142"/>
    <w:rsid w:val="006D7B74"/>
    <w:rsid w:val="006E1080"/>
    <w:rsid w:val="006E378A"/>
    <w:rsid w:val="006E4C66"/>
    <w:rsid w:val="006E5CA8"/>
    <w:rsid w:val="006E6973"/>
    <w:rsid w:val="006E7C2F"/>
    <w:rsid w:val="006E7CD0"/>
    <w:rsid w:val="006F043F"/>
    <w:rsid w:val="006F3C6D"/>
    <w:rsid w:val="006F4634"/>
    <w:rsid w:val="006F4FB3"/>
    <w:rsid w:val="006F5BC3"/>
    <w:rsid w:val="006F5D17"/>
    <w:rsid w:val="006F6186"/>
    <w:rsid w:val="006F7B81"/>
    <w:rsid w:val="00700169"/>
    <w:rsid w:val="007002A4"/>
    <w:rsid w:val="00700FC8"/>
    <w:rsid w:val="00702ED5"/>
    <w:rsid w:val="007035EC"/>
    <w:rsid w:val="0070373B"/>
    <w:rsid w:val="0070475D"/>
    <w:rsid w:val="00705B09"/>
    <w:rsid w:val="00711E64"/>
    <w:rsid w:val="00714522"/>
    <w:rsid w:val="00715503"/>
    <w:rsid w:val="0071620A"/>
    <w:rsid w:val="007164CF"/>
    <w:rsid w:val="00720F4F"/>
    <w:rsid w:val="00722642"/>
    <w:rsid w:val="00722B3B"/>
    <w:rsid w:val="00723051"/>
    <w:rsid w:val="00723996"/>
    <w:rsid w:val="00726C7D"/>
    <w:rsid w:val="00727E61"/>
    <w:rsid w:val="0073047F"/>
    <w:rsid w:val="007304D1"/>
    <w:rsid w:val="007318F6"/>
    <w:rsid w:val="00731944"/>
    <w:rsid w:val="00732A19"/>
    <w:rsid w:val="00733C5C"/>
    <w:rsid w:val="00734DAE"/>
    <w:rsid w:val="007354BF"/>
    <w:rsid w:val="0073664B"/>
    <w:rsid w:val="007370DC"/>
    <w:rsid w:val="00737ACB"/>
    <w:rsid w:val="00740941"/>
    <w:rsid w:val="00743228"/>
    <w:rsid w:val="00743CBF"/>
    <w:rsid w:val="00744734"/>
    <w:rsid w:val="0074534C"/>
    <w:rsid w:val="0074587B"/>
    <w:rsid w:val="00746819"/>
    <w:rsid w:val="00746B99"/>
    <w:rsid w:val="00746EBF"/>
    <w:rsid w:val="00750075"/>
    <w:rsid w:val="0075011A"/>
    <w:rsid w:val="007513F6"/>
    <w:rsid w:val="00751FF3"/>
    <w:rsid w:val="00752993"/>
    <w:rsid w:val="00752A6A"/>
    <w:rsid w:val="00753AF0"/>
    <w:rsid w:val="007554A2"/>
    <w:rsid w:val="007555AB"/>
    <w:rsid w:val="00755FA0"/>
    <w:rsid w:val="0075613A"/>
    <w:rsid w:val="00756BA1"/>
    <w:rsid w:val="007574A1"/>
    <w:rsid w:val="007604D9"/>
    <w:rsid w:val="007612C4"/>
    <w:rsid w:val="0076177A"/>
    <w:rsid w:val="007628C3"/>
    <w:rsid w:val="00762A52"/>
    <w:rsid w:val="00763327"/>
    <w:rsid w:val="007659D8"/>
    <w:rsid w:val="00767CC2"/>
    <w:rsid w:val="00775F89"/>
    <w:rsid w:val="007774D1"/>
    <w:rsid w:val="007803A7"/>
    <w:rsid w:val="00780A0D"/>
    <w:rsid w:val="00780CC9"/>
    <w:rsid w:val="007812FE"/>
    <w:rsid w:val="00781667"/>
    <w:rsid w:val="00782625"/>
    <w:rsid w:val="00782BCF"/>
    <w:rsid w:val="00782CB7"/>
    <w:rsid w:val="00784421"/>
    <w:rsid w:val="0078482F"/>
    <w:rsid w:val="00784B0C"/>
    <w:rsid w:val="00785E84"/>
    <w:rsid w:val="0078652B"/>
    <w:rsid w:val="00786C51"/>
    <w:rsid w:val="00787D1A"/>
    <w:rsid w:val="007911F9"/>
    <w:rsid w:val="007913EE"/>
    <w:rsid w:val="00791840"/>
    <w:rsid w:val="007924F6"/>
    <w:rsid w:val="00792B2B"/>
    <w:rsid w:val="00793115"/>
    <w:rsid w:val="00793D4B"/>
    <w:rsid w:val="007946AD"/>
    <w:rsid w:val="0079474F"/>
    <w:rsid w:val="007972DC"/>
    <w:rsid w:val="007A0CF4"/>
    <w:rsid w:val="007A2374"/>
    <w:rsid w:val="007A4ECE"/>
    <w:rsid w:val="007A55CB"/>
    <w:rsid w:val="007A7BFC"/>
    <w:rsid w:val="007B0A85"/>
    <w:rsid w:val="007B1745"/>
    <w:rsid w:val="007B1A93"/>
    <w:rsid w:val="007B1E43"/>
    <w:rsid w:val="007B24AD"/>
    <w:rsid w:val="007B37CE"/>
    <w:rsid w:val="007B3C26"/>
    <w:rsid w:val="007B3DA3"/>
    <w:rsid w:val="007B43F0"/>
    <w:rsid w:val="007B524B"/>
    <w:rsid w:val="007B5B51"/>
    <w:rsid w:val="007B5C60"/>
    <w:rsid w:val="007B6DCC"/>
    <w:rsid w:val="007B6E90"/>
    <w:rsid w:val="007B7F1C"/>
    <w:rsid w:val="007C29FA"/>
    <w:rsid w:val="007C2A16"/>
    <w:rsid w:val="007C41DF"/>
    <w:rsid w:val="007C4F4B"/>
    <w:rsid w:val="007C624F"/>
    <w:rsid w:val="007C7550"/>
    <w:rsid w:val="007C7B6E"/>
    <w:rsid w:val="007D0ACC"/>
    <w:rsid w:val="007D0D16"/>
    <w:rsid w:val="007D32FD"/>
    <w:rsid w:val="007D3637"/>
    <w:rsid w:val="007D431B"/>
    <w:rsid w:val="007D4B01"/>
    <w:rsid w:val="007D587C"/>
    <w:rsid w:val="007D5ED4"/>
    <w:rsid w:val="007D6042"/>
    <w:rsid w:val="007D71C9"/>
    <w:rsid w:val="007D73B0"/>
    <w:rsid w:val="007E0D81"/>
    <w:rsid w:val="007E0DF2"/>
    <w:rsid w:val="007E11FB"/>
    <w:rsid w:val="007E156D"/>
    <w:rsid w:val="007E61E7"/>
    <w:rsid w:val="007E6316"/>
    <w:rsid w:val="007E6A53"/>
    <w:rsid w:val="007F0520"/>
    <w:rsid w:val="007F1E7D"/>
    <w:rsid w:val="007F28BB"/>
    <w:rsid w:val="007F5858"/>
    <w:rsid w:val="007F72A2"/>
    <w:rsid w:val="008008E0"/>
    <w:rsid w:val="00801EF7"/>
    <w:rsid w:val="008024AF"/>
    <w:rsid w:val="00803BE5"/>
    <w:rsid w:val="00803E91"/>
    <w:rsid w:val="00804320"/>
    <w:rsid w:val="00805349"/>
    <w:rsid w:val="0080611F"/>
    <w:rsid w:val="00806B7F"/>
    <w:rsid w:val="00811088"/>
    <w:rsid w:val="0081186A"/>
    <w:rsid w:val="0081292A"/>
    <w:rsid w:val="00820EF6"/>
    <w:rsid w:val="00821EB4"/>
    <w:rsid w:val="00822668"/>
    <w:rsid w:val="00824258"/>
    <w:rsid w:val="0082490A"/>
    <w:rsid w:val="0082555A"/>
    <w:rsid w:val="00825F00"/>
    <w:rsid w:val="008269E3"/>
    <w:rsid w:val="00827263"/>
    <w:rsid w:val="008279C9"/>
    <w:rsid w:val="008300B0"/>
    <w:rsid w:val="00830A21"/>
    <w:rsid w:val="00830F4C"/>
    <w:rsid w:val="00832C4A"/>
    <w:rsid w:val="008336C4"/>
    <w:rsid w:val="00833932"/>
    <w:rsid w:val="00836896"/>
    <w:rsid w:val="0083799C"/>
    <w:rsid w:val="00837D5A"/>
    <w:rsid w:val="008404F3"/>
    <w:rsid w:val="008408B7"/>
    <w:rsid w:val="00840E13"/>
    <w:rsid w:val="00840E4A"/>
    <w:rsid w:val="00842473"/>
    <w:rsid w:val="0084474A"/>
    <w:rsid w:val="00844BC0"/>
    <w:rsid w:val="00850511"/>
    <w:rsid w:val="00850748"/>
    <w:rsid w:val="0085125D"/>
    <w:rsid w:val="008513FA"/>
    <w:rsid w:val="008516CF"/>
    <w:rsid w:val="00852C83"/>
    <w:rsid w:val="00853F8F"/>
    <w:rsid w:val="00854360"/>
    <w:rsid w:val="00854CDD"/>
    <w:rsid w:val="00856176"/>
    <w:rsid w:val="00857AEC"/>
    <w:rsid w:val="00860B4F"/>
    <w:rsid w:val="00861C2B"/>
    <w:rsid w:val="00862713"/>
    <w:rsid w:val="008628A2"/>
    <w:rsid w:val="0086358C"/>
    <w:rsid w:val="00863E81"/>
    <w:rsid w:val="00863FB6"/>
    <w:rsid w:val="00864F33"/>
    <w:rsid w:val="008658ED"/>
    <w:rsid w:val="0086597F"/>
    <w:rsid w:val="008672BA"/>
    <w:rsid w:val="00870C47"/>
    <w:rsid w:val="00871952"/>
    <w:rsid w:val="00872D12"/>
    <w:rsid w:val="00873C39"/>
    <w:rsid w:val="0087601C"/>
    <w:rsid w:val="00881444"/>
    <w:rsid w:val="008830BA"/>
    <w:rsid w:val="0088593D"/>
    <w:rsid w:val="0088797B"/>
    <w:rsid w:val="0089168E"/>
    <w:rsid w:val="00891B4D"/>
    <w:rsid w:val="00891C53"/>
    <w:rsid w:val="0089221A"/>
    <w:rsid w:val="008935D4"/>
    <w:rsid w:val="00894EA0"/>
    <w:rsid w:val="0089587B"/>
    <w:rsid w:val="008A0295"/>
    <w:rsid w:val="008A109F"/>
    <w:rsid w:val="008A1E94"/>
    <w:rsid w:val="008A4917"/>
    <w:rsid w:val="008A4EB9"/>
    <w:rsid w:val="008A52C4"/>
    <w:rsid w:val="008A5707"/>
    <w:rsid w:val="008A5CB2"/>
    <w:rsid w:val="008A72A6"/>
    <w:rsid w:val="008B09E5"/>
    <w:rsid w:val="008B263D"/>
    <w:rsid w:val="008B38DA"/>
    <w:rsid w:val="008B3BA2"/>
    <w:rsid w:val="008B40FB"/>
    <w:rsid w:val="008B4572"/>
    <w:rsid w:val="008B709F"/>
    <w:rsid w:val="008B78CC"/>
    <w:rsid w:val="008C1463"/>
    <w:rsid w:val="008C1647"/>
    <w:rsid w:val="008C19AA"/>
    <w:rsid w:val="008C3C39"/>
    <w:rsid w:val="008C4DC3"/>
    <w:rsid w:val="008C6B48"/>
    <w:rsid w:val="008C6D6F"/>
    <w:rsid w:val="008D047E"/>
    <w:rsid w:val="008D05EE"/>
    <w:rsid w:val="008D2624"/>
    <w:rsid w:val="008D363A"/>
    <w:rsid w:val="008D4317"/>
    <w:rsid w:val="008D455F"/>
    <w:rsid w:val="008D4ED1"/>
    <w:rsid w:val="008D4FBE"/>
    <w:rsid w:val="008D7641"/>
    <w:rsid w:val="008E13E2"/>
    <w:rsid w:val="008E3E80"/>
    <w:rsid w:val="008E5C7F"/>
    <w:rsid w:val="008E79F1"/>
    <w:rsid w:val="008F0F51"/>
    <w:rsid w:val="008F1E3A"/>
    <w:rsid w:val="008F25FF"/>
    <w:rsid w:val="008F3BAE"/>
    <w:rsid w:val="008F3DB3"/>
    <w:rsid w:val="008F40CE"/>
    <w:rsid w:val="008F426D"/>
    <w:rsid w:val="008F49D9"/>
    <w:rsid w:val="008F5D51"/>
    <w:rsid w:val="0090162B"/>
    <w:rsid w:val="009028EB"/>
    <w:rsid w:val="0090330C"/>
    <w:rsid w:val="009041BC"/>
    <w:rsid w:val="00905833"/>
    <w:rsid w:val="00907217"/>
    <w:rsid w:val="009108D0"/>
    <w:rsid w:val="00911692"/>
    <w:rsid w:val="00911793"/>
    <w:rsid w:val="009117D7"/>
    <w:rsid w:val="00914405"/>
    <w:rsid w:val="009144B2"/>
    <w:rsid w:val="00914668"/>
    <w:rsid w:val="00914E3E"/>
    <w:rsid w:val="00916F06"/>
    <w:rsid w:val="0091712A"/>
    <w:rsid w:val="00917469"/>
    <w:rsid w:val="00920E70"/>
    <w:rsid w:val="009210FF"/>
    <w:rsid w:val="009226C5"/>
    <w:rsid w:val="00923543"/>
    <w:rsid w:val="009236C0"/>
    <w:rsid w:val="0092619F"/>
    <w:rsid w:val="009272A1"/>
    <w:rsid w:val="00927C7E"/>
    <w:rsid w:val="00931AD7"/>
    <w:rsid w:val="00931D89"/>
    <w:rsid w:val="00931EBC"/>
    <w:rsid w:val="00931ED6"/>
    <w:rsid w:val="0093232D"/>
    <w:rsid w:val="00933F57"/>
    <w:rsid w:val="009345A7"/>
    <w:rsid w:val="00934D0B"/>
    <w:rsid w:val="00936096"/>
    <w:rsid w:val="009405FD"/>
    <w:rsid w:val="00941D3C"/>
    <w:rsid w:val="00941ED8"/>
    <w:rsid w:val="009422BD"/>
    <w:rsid w:val="009426BA"/>
    <w:rsid w:val="00943407"/>
    <w:rsid w:val="00943F84"/>
    <w:rsid w:val="009447CA"/>
    <w:rsid w:val="00944F17"/>
    <w:rsid w:val="00946C39"/>
    <w:rsid w:val="00947B75"/>
    <w:rsid w:val="00947C4B"/>
    <w:rsid w:val="00947D99"/>
    <w:rsid w:val="00950DBB"/>
    <w:rsid w:val="00951E54"/>
    <w:rsid w:val="00952BC4"/>
    <w:rsid w:val="00955393"/>
    <w:rsid w:val="00955511"/>
    <w:rsid w:val="0095566B"/>
    <w:rsid w:val="00955A38"/>
    <w:rsid w:val="00961F7D"/>
    <w:rsid w:val="009620D2"/>
    <w:rsid w:val="00962913"/>
    <w:rsid w:val="00962F3D"/>
    <w:rsid w:val="0096341A"/>
    <w:rsid w:val="009636DA"/>
    <w:rsid w:val="0096391C"/>
    <w:rsid w:val="00963C2C"/>
    <w:rsid w:val="0096401F"/>
    <w:rsid w:val="009656A2"/>
    <w:rsid w:val="00966E08"/>
    <w:rsid w:val="00967CE4"/>
    <w:rsid w:val="00970738"/>
    <w:rsid w:val="0097454A"/>
    <w:rsid w:val="00974E7F"/>
    <w:rsid w:val="0098080D"/>
    <w:rsid w:val="00980EB6"/>
    <w:rsid w:val="00982ECE"/>
    <w:rsid w:val="00984014"/>
    <w:rsid w:val="00986174"/>
    <w:rsid w:val="009871E7"/>
    <w:rsid w:val="009875C8"/>
    <w:rsid w:val="009879BF"/>
    <w:rsid w:val="00990F4D"/>
    <w:rsid w:val="00991129"/>
    <w:rsid w:val="0099173F"/>
    <w:rsid w:val="00994116"/>
    <w:rsid w:val="009A0713"/>
    <w:rsid w:val="009A12F0"/>
    <w:rsid w:val="009A215E"/>
    <w:rsid w:val="009A2176"/>
    <w:rsid w:val="009A3DFC"/>
    <w:rsid w:val="009A40B2"/>
    <w:rsid w:val="009A4546"/>
    <w:rsid w:val="009A5763"/>
    <w:rsid w:val="009A711D"/>
    <w:rsid w:val="009B07C1"/>
    <w:rsid w:val="009B0F71"/>
    <w:rsid w:val="009B2B7D"/>
    <w:rsid w:val="009B35F5"/>
    <w:rsid w:val="009B4953"/>
    <w:rsid w:val="009B7764"/>
    <w:rsid w:val="009C020C"/>
    <w:rsid w:val="009C214A"/>
    <w:rsid w:val="009C2957"/>
    <w:rsid w:val="009C2B51"/>
    <w:rsid w:val="009C36F6"/>
    <w:rsid w:val="009C3B8D"/>
    <w:rsid w:val="009C4750"/>
    <w:rsid w:val="009C50BB"/>
    <w:rsid w:val="009C5644"/>
    <w:rsid w:val="009C6068"/>
    <w:rsid w:val="009C6C2E"/>
    <w:rsid w:val="009C6E01"/>
    <w:rsid w:val="009C70DF"/>
    <w:rsid w:val="009C7307"/>
    <w:rsid w:val="009D0188"/>
    <w:rsid w:val="009D2069"/>
    <w:rsid w:val="009D2899"/>
    <w:rsid w:val="009D294D"/>
    <w:rsid w:val="009D2D1B"/>
    <w:rsid w:val="009D2F35"/>
    <w:rsid w:val="009D3D5D"/>
    <w:rsid w:val="009D425B"/>
    <w:rsid w:val="009D5F77"/>
    <w:rsid w:val="009D743A"/>
    <w:rsid w:val="009E1794"/>
    <w:rsid w:val="009E18DC"/>
    <w:rsid w:val="009E23C1"/>
    <w:rsid w:val="009E2A74"/>
    <w:rsid w:val="009E2FBF"/>
    <w:rsid w:val="009E380E"/>
    <w:rsid w:val="009E5328"/>
    <w:rsid w:val="009E5D5C"/>
    <w:rsid w:val="009E6752"/>
    <w:rsid w:val="009F0F04"/>
    <w:rsid w:val="009F132F"/>
    <w:rsid w:val="009F323F"/>
    <w:rsid w:val="009F48D1"/>
    <w:rsid w:val="009F6298"/>
    <w:rsid w:val="009F72C5"/>
    <w:rsid w:val="009F788F"/>
    <w:rsid w:val="00A01404"/>
    <w:rsid w:val="00A01609"/>
    <w:rsid w:val="00A02510"/>
    <w:rsid w:val="00A02677"/>
    <w:rsid w:val="00A03902"/>
    <w:rsid w:val="00A03E2F"/>
    <w:rsid w:val="00A0696D"/>
    <w:rsid w:val="00A07470"/>
    <w:rsid w:val="00A07C76"/>
    <w:rsid w:val="00A10D08"/>
    <w:rsid w:val="00A11BB7"/>
    <w:rsid w:val="00A11D3C"/>
    <w:rsid w:val="00A13069"/>
    <w:rsid w:val="00A13498"/>
    <w:rsid w:val="00A13DD6"/>
    <w:rsid w:val="00A14FF6"/>
    <w:rsid w:val="00A15218"/>
    <w:rsid w:val="00A15766"/>
    <w:rsid w:val="00A17982"/>
    <w:rsid w:val="00A20362"/>
    <w:rsid w:val="00A2200F"/>
    <w:rsid w:val="00A223B6"/>
    <w:rsid w:val="00A23E3D"/>
    <w:rsid w:val="00A2566C"/>
    <w:rsid w:val="00A26442"/>
    <w:rsid w:val="00A26C64"/>
    <w:rsid w:val="00A27412"/>
    <w:rsid w:val="00A300B7"/>
    <w:rsid w:val="00A3017C"/>
    <w:rsid w:val="00A31033"/>
    <w:rsid w:val="00A326F8"/>
    <w:rsid w:val="00A32B55"/>
    <w:rsid w:val="00A343C5"/>
    <w:rsid w:val="00A35406"/>
    <w:rsid w:val="00A369B3"/>
    <w:rsid w:val="00A37787"/>
    <w:rsid w:val="00A401A9"/>
    <w:rsid w:val="00A41AE6"/>
    <w:rsid w:val="00A422ED"/>
    <w:rsid w:val="00A430BA"/>
    <w:rsid w:val="00A43924"/>
    <w:rsid w:val="00A458F4"/>
    <w:rsid w:val="00A45991"/>
    <w:rsid w:val="00A45D64"/>
    <w:rsid w:val="00A477F8"/>
    <w:rsid w:val="00A47F2B"/>
    <w:rsid w:val="00A50CF3"/>
    <w:rsid w:val="00A51025"/>
    <w:rsid w:val="00A51F73"/>
    <w:rsid w:val="00A522DB"/>
    <w:rsid w:val="00A53701"/>
    <w:rsid w:val="00A55DA6"/>
    <w:rsid w:val="00A56F2A"/>
    <w:rsid w:val="00A57933"/>
    <w:rsid w:val="00A60292"/>
    <w:rsid w:val="00A604F1"/>
    <w:rsid w:val="00A61218"/>
    <w:rsid w:val="00A6312D"/>
    <w:rsid w:val="00A65199"/>
    <w:rsid w:val="00A6590E"/>
    <w:rsid w:val="00A65C4C"/>
    <w:rsid w:val="00A66A36"/>
    <w:rsid w:val="00A6720F"/>
    <w:rsid w:val="00A7068C"/>
    <w:rsid w:val="00A707EE"/>
    <w:rsid w:val="00A71E88"/>
    <w:rsid w:val="00A72103"/>
    <w:rsid w:val="00A72801"/>
    <w:rsid w:val="00A73521"/>
    <w:rsid w:val="00A73AD9"/>
    <w:rsid w:val="00A7412E"/>
    <w:rsid w:val="00A74B0B"/>
    <w:rsid w:val="00A761B5"/>
    <w:rsid w:val="00A76229"/>
    <w:rsid w:val="00A76ACF"/>
    <w:rsid w:val="00A77456"/>
    <w:rsid w:val="00A801F2"/>
    <w:rsid w:val="00A808FD"/>
    <w:rsid w:val="00A815FF"/>
    <w:rsid w:val="00A819FB"/>
    <w:rsid w:val="00A81BC6"/>
    <w:rsid w:val="00A822A0"/>
    <w:rsid w:val="00A82453"/>
    <w:rsid w:val="00A83142"/>
    <w:rsid w:val="00A8338B"/>
    <w:rsid w:val="00A84130"/>
    <w:rsid w:val="00A8502C"/>
    <w:rsid w:val="00A85E87"/>
    <w:rsid w:val="00A86761"/>
    <w:rsid w:val="00A868ED"/>
    <w:rsid w:val="00A8758F"/>
    <w:rsid w:val="00A8766F"/>
    <w:rsid w:val="00A9022E"/>
    <w:rsid w:val="00A91017"/>
    <w:rsid w:val="00A9142C"/>
    <w:rsid w:val="00A92E85"/>
    <w:rsid w:val="00A93EE8"/>
    <w:rsid w:val="00A95494"/>
    <w:rsid w:val="00A956C3"/>
    <w:rsid w:val="00A95831"/>
    <w:rsid w:val="00AA0F2D"/>
    <w:rsid w:val="00AA2321"/>
    <w:rsid w:val="00AA2C61"/>
    <w:rsid w:val="00AA2CB1"/>
    <w:rsid w:val="00AA4518"/>
    <w:rsid w:val="00AA5486"/>
    <w:rsid w:val="00AA65B1"/>
    <w:rsid w:val="00AA6A40"/>
    <w:rsid w:val="00AA7CE1"/>
    <w:rsid w:val="00AB1251"/>
    <w:rsid w:val="00AB40D1"/>
    <w:rsid w:val="00AB58C5"/>
    <w:rsid w:val="00AC0F5A"/>
    <w:rsid w:val="00AC2100"/>
    <w:rsid w:val="00AC260B"/>
    <w:rsid w:val="00AC2CC0"/>
    <w:rsid w:val="00AC2E9B"/>
    <w:rsid w:val="00AC3386"/>
    <w:rsid w:val="00AC570D"/>
    <w:rsid w:val="00AC632D"/>
    <w:rsid w:val="00AC690A"/>
    <w:rsid w:val="00AC6A44"/>
    <w:rsid w:val="00AC6F10"/>
    <w:rsid w:val="00AC7B67"/>
    <w:rsid w:val="00AD093B"/>
    <w:rsid w:val="00AD1147"/>
    <w:rsid w:val="00AD12EA"/>
    <w:rsid w:val="00AD1C30"/>
    <w:rsid w:val="00AD28C6"/>
    <w:rsid w:val="00AD2A51"/>
    <w:rsid w:val="00AD32D8"/>
    <w:rsid w:val="00AD4AFC"/>
    <w:rsid w:val="00AD71F1"/>
    <w:rsid w:val="00AD73E0"/>
    <w:rsid w:val="00AE0295"/>
    <w:rsid w:val="00AE1A60"/>
    <w:rsid w:val="00AE2B6C"/>
    <w:rsid w:val="00AE2EED"/>
    <w:rsid w:val="00AE329E"/>
    <w:rsid w:val="00AE335E"/>
    <w:rsid w:val="00AE3F87"/>
    <w:rsid w:val="00AE50B6"/>
    <w:rsid w:val="00AE5173"/>
    <w:rsid w:val="00AE5837"/>
    <w:rsid w:val="00AE5888"/>
    <w:rsid w:val="00AF07DD"/>
    <w:rsid w:val="00AF10C9"/>
    <w:rsid w:val="00AF1D7B"/>
    <w:rsid w:val="00AF266F"/>
    <w:rsid w:val="00AF69EE"/>
    <w:rsid w:val="00AF7F51"/>
    <w:rsid w:val="00B00543"/>
    <w:rsid w:val="00B01EE5"/>
    <w:rsid w:val="00B0402A"/>
    <w:rsid w:val="00B049FC"/>
    <w:rsid w:val="00B05351"/>
    <w:rsid w:val="00B05A08"/>
    <w:rsid w:val="00B100C6"/>
    <w:rsid w:val="00B11274"/>
    <w:rsid w:val="00B11A64"/>
    <w:rsid w:val="00B12A92"/>
    <w:rsid w:val="00B13215"/>
    <w:rsid w:val="00B1433D"/>
    <w:rsid w:val="00B147F9"/>
    <w:rsid w:val="00B160F8"/>
    <w:rsid w:val="00B17972"/>
    <w:rsid w:val="00B2206C"/>
    <w:rsid w:val="00B22313"/>
    <w:rsid w:val="00B22BB3"/>
    <w:rsid w:val="00B22FD2"/>
    <w:rsid w:val="00B23E9E"/>
    <w:rsid w:val="00B23F14"/>
    <w:rsid w:val="00B24B52"/>
    <w:rsid w:val="00B24EB3"/>
    <w:rsid w:val="00B25EB4"/>
    <w:rsid w:val="00B261A2"/>
    <w:rsid w:val="00B267E4"/>
    <w:rsid w:val="00B2687A"/>
    <w:rsid w:val="00B26BEF"/>
    <w:rsid w:val="00B27574"/>
    <w:rsid w:val="00B3005D"/>
    <w:rsid w:val="00B30569"/>
    <w:rsid w:val="00B30C33"/>
    <w:rsid w:val="00B30F60"/>
    <w:rsid w:val="00B31407"/>
    <w:rsid w:val="00B342D0"/>
    <w:rsid w:val="00B35B51"/>
    <w:rsid w:val="00B36B34"/>
    <w:rsid w:val="00B403AA"/>
    <w:rsid w:val="00B42049"/>
    <w:rsid w:val="00B44FA3"/>
    <w:rsid w:val="00B450AD"/>
    <w:rsid w:val="00B51607"/>
    <w:rsid w:val="00B529CC"/>
    <w:rsid w:val="00B56C45"/>
    <w:rsid w:val="00B608BD"/>
    <w:rsid w:val="00B62437"/>
    <w:rsid w:val="00B6248B"/>
    <w:rsid w:val="00B64BCB"/>
    <w:rsid w:val="00B66B01"/>
    <w:rsid w:val="00B66E61"/>
    <w:rsid w:val="00B709A7"/>
    <w:rsid w:val="00B713AD"/>
    <w:rsid w:val="00B72429"/>
    <w:rsid w:val="00B72CD7"/>
    <w:rsid w:val="00B73837"/>
    <w:rsid w:val="00B75E4B"/>
    <w:rsid w:val="00B767FC"/>
    <w:rsid w:val="00B77A39"/>
    <w:rsid w:val="00B77BB6"/>
    <w:rsid w:val="00B804A8"/>
    <w:rsid w:val="00B808CE"/>
    <w:rsid w:val="00B831C3"/>
    <w:rsid w:val="00B83AFA"/>
    <w:rsid w:val="00B83E8C"/>
    <w:rsid w:val="00B83EE4"/>
    <w:rsid w:val="00B87C99"/>
    <w:rsid w:val="00B92372"/>
    <w:rsid w:val="00B9299A"/>
    <w:rsid w:val="00B9313C"/>
    <w:rsid w:val="00B97991"/>
    <w:rsid w:val="00BA003D"/>
    <w:rsid w:val="00BA075D"/>
    <w:rsid w:val="00BA23CB"/>
    <w:rsid w:val="00BA3E1E"/>
    <w:rsid w:val="00BA4DD5"/>
    <w:rsid w:val="00BA6A98"/>
    <w:rsid w:val="00BA6CE3"/>
    <w:rsid w:val="00BA7E45"/>
    <w:rsid w:val="00BB2111"/>
    <w:rsid w:val="00BB2512"/>
    <w:rsid w:val="00BB2C0B"/>
    <w:rsid w:val="00BB37F5"/>
    <w:rsid w:val="00BB5A5D"/>
    <w:rsid w:val="00BB64F9"/>
    <w:rsid w:val="00BB674C"/>
    <w:rsid w:val="00BB7518"/>
    <w:rsid w:val="00BB79A0"/>
    <w:rsid w:val="00BC00F5"/>
    <w:rsid w:val="00BC03C6"/>
    <w:rsid w:val="00BC10CD"/>
    <w:rsid w:val="00BC3988"/>
    <w:rsid w:val="00BC43E6"/>
    <w:rsid w:val="00BC4525"/>
    <w:rsid w:val="00BC5A60"/>
    <w:rsid w:val="00BC66F9"/>
    <w:rsid w:val="00BC6A50"/>
    <w:rsid w:val="00BC6EF9"/>
    <w:rsid w:val="00BD1D4A"/>
    <w:rsid w:val="00BD27FA"/>
    <w:rsid w:val="00BD3213"/>
    <w:rsid w:val="00BD3441"/>
    <w:rsid w:val="00BD3809"/>
    <w:rsid w:val="00BD3AF4"/>
    <w:rsid w:val="00BD3DCA"/>
    <w:rsid w:val="00BD5DE7"/>
    <w:rsid w:val="00BD6CA2"/>
    <w:rsid w:val="00BD6E5A"/>
    <w:rsid w:val="00BD6E88"/>
    <w:rsid w:val="00BD7A54"/>
    <w:rsid w:val="00BE314B"/>
    <w:rsid w:val="00BE55CB"/>
    <w:rsid w:val="00BE723F"/>
    <w:rsid w:val="00BF1DC0"/>
    <w:rsid w:val="00BF2808"/>
    <w:rsid w:val="00BF2E85"/>
    <w:rsid w:val="00BF41BC"/>
    <w:rsid w:val="00BF5F6B"/>
    <w:rsid w:val="00BF6880"/>
    <w:rsid w:val="00BF78AB"/>
    <w:rsid w:val="00C00437"/>
    <w:rsid w:val="00C01DC9"/>
    <w:rsid w:val="00C0207D"/>
    <w:rsid w:val="00C02733"/>
    <w:rsid w:val="00C039D1"/>
    <w:rsid w:val="00C0659B"/>
    <w:rsid w:val="00C06EAD"/>
    <w:rsid w:val="00C11624"/>
    <w:rsid w:val="00C11A2D"/>
    <w:rsid w:val="00C13450"/>
    <w:rsid w:val="00C148E5"/>
    <w:rsid w:val="00C15274"/>
    <w:rsid w:val="00C1666C"/>
    <w:rsid w:val="00C16ED0"/>
    <w:rsid w:val="00C2288C"/>
    <w:rsid w:val="00C24381"/>
    <w:rsid w:val="00C25E8B"/>
    <w:rsid w:val="00C266B4"/>
    <w:rsid w:val="00C26814"/>
    <w:rsid w:val="00C26B70"/>
    <w:rsid w:val="00C2710E"/>
    <w:rsid w:val="00C276E7"/>
    <w:rsid w:val="00C27B3C"/>
    <w:rsid w:val="00C3065E"/>
    <w:rsid w:val="00C321F5"/>
    <w:rsid w:val="00C323A4"/>
    <w:rsid w:val="00C33C74"/>
    <w:rsid w:val="00C34988"/>
    <w:rsid w:val="00C35BF3"/>
    <w:rsid w:val="00C3625F"/>
    <w:rsid w:val="00C36E3A"/>
    <w:rsid w:val="00C402A8"/>
    <w:rsid w:val="00C43C16"/>
    <w:rsid w:val="00C43C5B"/>
    <w:rsid w:val="00C4614C"/>
    <w:rsid w:val="00C46322"/>
    <w:rsid w:val="00C46C64"/>
    <w:rsid w:val="00C500C4"/>
    <w:rsid w:val="00C50429"/>
    <w:rsid w:val="00C50604"/>
    <w:rsid w:val="00C5062B"/>
    <w:rsid w:val="00C50676"/>
    <w:rsid w:val="00C5110E"/>
    <w:rsid w:val="00C51A74"/>
    <w:rsid w:val="00C524D1"/>
    <w:rsid w:val="00C52858"/>
    <w:rsid w:val="00C52BB8"/>
    <w:rsid w:val="00C53C41"/>
    <w:rsid w:val="00C5524F"/>
    <w:rsid w:val="00C5577C"/>
    <w:rsid w:val="00C55A0B"/>
    <w:rsid w:val="00C55D40"/>
    <w:rsid w:val="00C56096"/>
    <w:rsid w:val="00C5724F"/>
    <w:rsid w:val="00C6332C"/>
    <w:rsid w:val="00C64DB0"/>
    <w:rsid w:val="00C65A43"/>
    <w:rsid w:val="00C65D45"/>
    <w:rsid w:val="00C65F64"/>
    <w:rsid w:val="00C662B2"/>
    <w:rsid w:val="00C663E9"/>
    <w:rsid w:val="00C67689"/>
    <w:rsid w:val="00C70CA2"/>
    <w:rsid w:val="00C71B3C"/>
    <w:rsid w:val="00C71C5D"/>
    <w:rsid w:val="00C72CFE"/>
    <w:rsid w:val="00C7312F"/>
    <w:rsid w:val="00C73A99"/>
    <w:rsid w:val="00C748D7"/>
    <w:rsid w:val="00C80445"/>
    <w:rsid w:val="00C80618"/>
    <w:rsid w:val="00C807AB"/>
    <w:rsid w:val="00C80E34"/>
    <w:rsid w:val="00C813E4"/>
    <w:rsid w:val="00C81D05"/>
    <w:rsid w:val="00C8274F"/>
    <w:rsid w:val="00C83606"/>
    <w:rsid w:val="00C83749"/>
    <w:rsid w:val="00C840D7"/>
    <w:rsid w:val="00C85758"/>
    <w:rsid w:val="00C86A07"/>
    <w:rsid w:val="00C87718"/>
    <w:rsid w:val="00C87BB2"/>
    <w:rsid w:val="00C92E0E"/>
    <w:rsid w:val="00C94041"/>
    <w:rsid w:val="00C94799"/>
    <w:rsid w:val="00C94CDD"/>
    <w:rsid w:val="00C95B51"/>
    <w:rsid w:val="00C95D0E"/>
    <w:rsid w:val="00CA0093"/>
    <w:rsid w:val="00CA1E14"/>
    <w:rsid w:val="00CA395A"/>
    <w:rsid w:val="00CA3EE9"/>
    <w:rsid w:val="00CA6D16"/>
    <w:rsid w:val="00CA745D"/>
    <w:rsid w:val="00CA78EC"/>
    <w:rsid w:val="00CB11F4"/>
    <w:rsid w:val="00CB1FD1"/>
    <w:rsid w:val="00CB24FB"/>
    <w:rsid w:val="00CB2E54"/>
    <w:rsid w:val="00CB4FFE"/>
    <w:rsid w:val="00CB535F"/>
    <w:rsid w:val="00CB551C"/>
    <w:rsid w:val="00CB5B0B"/>
    <w:rsid w:val="00CB6B02"/>
    <w:rsid w:val="00CB6DB7"/>
    <w:rsid w:val="00CC09E9"/>
    <w:rsid w:val="00CC21C0"/>
    <w:rsid w:val="00CC2D5E"/>
    <w:rsid w:val="00CD3645"/>
    <w:rsid w:val="00CD5522"/>
    <w:rsid w:val="00CD57F1"/>
    <w:rsid w:val="00CE0084"/>
    <w:rsid w:val="00CE025C"/>
    <w:rsid w:val="00CE0569"/>
    <w:rsid w:val="00CE23EC"/>
    <w:rsid w:val="00CE41DA"/>
    <w:rsid w:val="00CE477E"/>
    <w:rsid w:val="00CE4B0D"/>
    <w:rsid w:val="00CE4F45"/>
    <w:rsid w:val="00CE6DEB"/>
    <w:rsid w:val="00CF030F"/>
    <w:rsid w:val="00CF25D1"/>
    <w:rsid w:val="00CF2EFC"/>
    <w:rsid w:val="00CF4F14"/>
    <w:rsid w:val="00CF5A86"/>
    <w:rsid w:val="00CF6C06"/>
    <w:rsid w:val="00CF6DC9"/>
    <w:rsid w:val="00D02558"/>
    <w:rsid w:val="00D032B0"/>
    <w:rsid w:val="00D032D9"/>
    <w:rsid w:val="00D04ADD"/>
    <w:rsid w:val="00D0512B"/>
    <w:rsid w:val="00D05FE5"/>
    <w:rsid w:val="00D0623A"/>
    <w:rsid w:val="00D074E4"/>
    <w:rsid w:val="00D07A9D"/>
    <w:rsid w:val="00D105C7"/>
    <w:rsid w:val="00D1104F"/>
    <w:rsid w:val="00D11842"/>
    <w:rsid w:val="00D14FF5"/>
    <w:rsid w:val="00D1673D"/>
    <w:rsid w:val="00D16B24"/>
    <w:rsid w:val="00D179F9"/>
    <w:rsid w:val="00D201DA"/>
    <w:rsid w:val="00D2135A"/>
    <w:rsid w:val="00D2248F"/>
    <w:rsid w:val="00D237D2"/>
    <w:rsid w:val="00D253A6"/>
    <w:rsid w:val="00D263E4"/>
    <w:rsid w:val="00D27450"/>
    <w:rsid w:val="00D31359"/>
    <w:rsid w:val="00D31C50"/>
    <w:rsid w:val="00D33260"/>
    <w:rsid w:val="00D33623"/>
    <w:rsid w:val="00D338D1"/>
    <w:rsid w:val="00D339C7"/>
    <w:rsid w:val="00D347AB"/>
    <w:rsid w:val="00D35800"/>
    <w:rsid w:val="00D359A8"/>
    <w:rsid w:val="00D35C27"/>
    <w:rsid w:val="00D37837"/>
    <w:rsid w:val="00D40258"/>
    <w:rsid w:val="00D426B0"/>
    <w:rsid w:val="00D42E87"/>
    <w:rsid w:val="00D432C8"/>
    <w:rsid w:val="00D434F8"/>
    <w:rsid w:val="00D43734"/>
    <w:rsid w:val="00D438C2"/>
    <w:rsid w:val="00D44149"/>
    <w:rsid w:val="00D45615"/>
    <w:rsid w:val="00D45F40"/>
    <w:rsid w:val="00D4689D"/>
    <w:rsid w:val="00D47111"/>
    <w:rsid w:val="00D4777B"/>
    <w:rsid w:val="00D47B1D"/>
    <w:rsid w:val="00D500E7"/>
    <w:rsid w:val="00D50850"/>
    <w:rsid w:val="00D50C67"/>
    <w:rsid w:val="00D535AA"/>
    <w:rsid w:val="00D539F0"/>
    <w:rsid w:val="00D550F9"/>
    <w:rsid w:val="00D55E0B"/>
    <w:rsid w:val="00D5617C"/>
    <w:rsid w:val="00D56C6F"/>
    <w:rsid w:val="00D60290"/>
    <w:rsid w:val="00D602E2"/>
    <w:rsid w:val="00D60441"/>
    <w:rsid w:val="00D60CD2"/>
    <w:rsid w:val="00D61339"/>
    <w:rsid w:val="00D6251A"/>
    <w:rsid w:val="00D63C8C"/>
    <w:rsid w:val="00D63E2B"/>
    <w:rsid w:val="00D64B43"/>
    <w:rsid w:val="00D65AA3"/>
    <w:rsid w:val="00D66CAC"/>
    <w:rsid w:val="00D66DE6"/>
    <w:rsid w:val="00D67654"/>
    <w:rsid w:val="00D71066"/>
    <w:rsid w:val="00D71580"/>
    <w:rsid w:val="00D71688"/>
    <w:rsid w:val="00D73C6B"/>
    <w:rsid w:val="00D75716"/>
    <w:rsid w:val="00D82322"/>
    <w:rsid w:val="00D82B09"/>
    <w:rsid w:val="00D82D08"/>
    <w:rsid w:val="00D83874"/>
    <w:rsid w:val="00D84D22"/>
    <w:rsid w:val="00D85FF3"/>
    <w:rsid w:val="00D863E5"/>
    <w:rsid w:val="00D86BAB"/>
    <w:rsid w:val="00D8730F"/>
    <w:rsid w:val="00D8734E"/>
    <w:rsid w:val="00D90308"/>
    <w:rsid w:val="00D90E9F"/>
    <w:rsid w:val="00D916A6"/>
    <w:rsid w:val="00D92321"/>
    <w:rsid w:val="00D94380"/>
    <w:rsid w:val="00D947F1"/>
    <w:rsid w:val="00D94856"/>
    <w:rsid w:val="00D95423"/>
    <w:rsid w:val="00D96B98"/>
    <w:rsid w:val="00D96F3B"/>
    <w:rsid w:val="00D9773A"/>
    <w:rsid w:val="00DA06E5"/>
    <w:rsid w:val="00DA0AD5"/>
    <w:rsid w:val="00DA1392"/>
    <w:rsid w:val="00DA16C8"/>
    <w:rsid w:val="00DA4012"/>
    <w:rsid w:val="00DA45E1"/>
    <w:rsid w:val="00DA57FD"/>
    <w:rsid w:val="00DA6BFD"/>
    <w:rsid w:val="00DA7FEA"/>
    <w:rsid w:val="00DB1984"/>
    <w:rsid w:val="00DB3AE3"/>
    <w:rsid w:val="00DB4011"/>
    <w:rsid w:val="00DB4481"/>
    <w:rsid w:val="00DB557A"/>
    <w:rsid w:val="00DB74E5"/>
    <w:rsid w:val="00DB7D84"/>
    <w:rsid w:val="00DC345B"/>
    <w:rsid w:val="00DC38E8"/>
    <w:rsid w:val="00DC3E59"/>
    <w:rsid w:val="00DC41EE"/>
    <w:rsid w:val="00DC5F7C"/>
    <w:rsid w:val="00DC6066"/>
    <w:rsid w:val="00DD05B3"/>
    <w:rsid w:val="00DD0B4F"/>
    <w:rsid w:val="00DD0F30"/>
    <w:rsid w:val="00DD1525"/>
    <w:rsid w:val="00DD2C42"/>
    <w:rsid w:val="00DD38C5"/>
    <w:rsid w:val="00DD3E69"/>
    <w:rsid w:val="00DD5348"/>
    <w:rsid w:val="00DD640B"/>
    <w:rsid w:val="00DE0537"/>
    <w:rsid w:val="00DE1441"/>
    <w:rsid w:val="00DE1AD7"/>
    <w:rsid w:val="00DE1F57"/>
    <w:rsid w:val="00DE332D"/>
    <w:rsid w:val="00DE3634"/>
    <w:rsid w:val="00DE37B8"/>
    <w:rsid w:val="00DE3FCB"/>
    <w:rsid w:val="00DE40C7"/>
    <w:rsid w:val="00DE4191"/>
    <w:rsid w:val="00DE4572"/>
    <w:rsid w:val="00DE4A5D"/>
    <w:rsid w:val="00DE5933"/>
    <w:rsid w:val="00DE70A7"/>
    <w:rsid w:val="00DF2EB8"/>
    <w:rsid w:val="00DF3264"/>
    <w:rsid w:val="00DF4081"/>
    <w:rsid w:val="00DF44DA"/>
    <w:rsid w:val="00DF44ED"/>
    <w:rsid w:val="00DF5A67"/>
    <w:rsid w:val="00DF5C90"/>
    <w:rsid w:val="00DF639D"/>
    <w:rsid w:val="00DF709B"/>
    <w:rsid w:val="00E00ED1"/>
    <w:rsid w:val="00E01426"/>
    <w:rsid w:val="00E02CF3"/>
    <w:rsid w:val="00E05379"/>
    <w:rsid w:val="00E0588B"/>
    <w:rsid w:val="00E059CE"/>
    <w:rsid w:val="00E06191"/>
    <w:rsid w:val="00E0727C"/>
    <w:rsid w:val="00E07F2E"/>
    <w:rsid w:val="00E10028"/>
    <w:rsid w:val="00E12ABB"/>
    <w:rsid w:val="00E14086"/>
    <w:rsid w:val="00E15B39"/>
    <w:rsid w:val="00E16695"/>
    <w:rsid w:val="00E16CCD"/>
    <w:rsid w:val="00E1771D"/>
    <w:rsid w:val="00E17C97"/>
    <w:rsid w:val="00E17E28"/>
    <w:rsid w:val="00E21BB5"/>
    <w:rsid w:val="00E226BF"/>
    <w:rsid w:val="00E24E13"/>
    <w:rsid w:val="00E256D2"/>
    <w:rsid w:val="00E25A04"/>
    <w:rsid w:val="00E25FC7"/>
    <w:rsid w:val="00E2681A"/>
    <w:rsid w:val="00E30727"/>
    <w:rsid w:val="00E3187F"/>
    <w:rsid w:val="00E32082"/>
    <w:rsid w:val="00E328E7"/>
    <w:rsid w:val="00E3368B"/>
    <w:rsid w:val="00E336D0"/>
    <w:rsid w:val="00E33B52"/>
    <w:rsid w:val="00E34FCE"/>
    <w:rsid w:val="00E3532E"/>
    <w:rsid w:val="00E35EA4"/>
    <w:rsid w:val="00E35F20"/>
    <w:rsid w:val="00E36611"/>
    <w:rsid w:val="00E36A13"/>
    <w:rsid w:val="00E37D2B"/>
    <w:rsid w:val="00E4033D"/>
    <w:rsid w:val="00E40C39"/>
    <w:rsid w:val="00E44B1B"/>
    <w:rsid w:val="00E44E2D"/>
    <w:rsid w:val="00E4595C"/>
    <w:rsid w:val="00E45CD4"/>
    <w:rsid w:val="00E462FA"/>
    <w:rsid w:val="00E47C0A"/>
    <w:rsid w:val="00E5107C"/>
    <w:rsid w:val="00E53100"/>
    <w:rsid w:val="00E54386"/>
    <w:rsid w:val="00E555A9"/>
    <w:rsid w:val="00E56588"/>
    <w:rsid w:val="00E63C69"/>
    <w:rsid w:val="00E64649"/>
    <w:rsid w:val="00E658C1"/>
    <w:rsid w:val="00E66D0F"/>
    <w:rsid w:val="00E67E70"/>
    <w:rsid w:val="00E70E42"/>
    <w:rsid w:val="00E714FE"/>
    <w:rsid w:val="00E71FA4"/>
    <w:rsid w:val="00E7468A"/>
    <w:rsid w:val="00E748B4"/>
    <w:rsid w:val="00E7497F"/>
    <w:rsid w:val="00E74FFC"/>
    <w:rsid w:val="00E75200"/>
    <w:rsid w:val="00E76B9A"/>
    <w:rsid w:val="00E76ED4"/>
    <w:rsid w:val="00E77054"/>
    <w:rsid w:val="00E838F4"/>
    <w:rsid w:val="00E83DA3"/>
    <w:rsid w:val="00E910AC"/>
    <w:rsid w:val="00E92045"/>
    <w:rsid w:val="00E9219D"/>
    <w:rsid w:val="00E93D2A"/>
    <w:rsid w:val="00E9430F"/>
    <w:rsid w:val="00E94B0B"/>
    <w:rsid w:val="00E95877"/>
    <w:rsid w:val="00E96AE1"/>
    <w:rsid w:val="00EA32D5"/>
    <w:rsid w:val="00EA3589"/>
    <w:rsid w:val="00EA43D9"/>
    <w:rsid w:val="00EA6124"/>
    <w:rsid w:val="00EA714B"/>
    <w:rsid w:val="00EA7678"/>
    <w:rsid w:val="00EA7EDE"/>
    <w:rsid w:val="00EB37D3"/>
    <w:rsid w:val="00EB3E4F"/>
    <w:rsid w:val="00EC0939"/>
    <w:rsid w:val="00EC2797"/>
    <w:rsid w:val="00EC344B"/>
    <w:rsid w:val="00EC4B25"/>
    <w:rsid w:val="00EC4F5B"/>
    <w:rsid w:val="00EC6C7E"/>
    <w:rsid w:val="00EC7119"/>
    <w:rsid w:val="00EC7FFD"/>
    <w:rsid w:val="00ED04C3"/>
    <w:rsid w:val="00ED08EB"/>
    <w:rsid w:val="00ED1253"/>
    <w:rsid w:val="00ED1EB1"/>
    <w:rsid w:val="00ED25FA"/>
    <w:rsid w:val="00ED3B8F"/>
    <w:rsid w:val="00ED70DD"/>
    <w:rsid w:val="00ED7A2B"/>
    <w:rsid w:val="00EE0C3C"/>
    <w:rsid w:val="00EE24EA"/>
    <w:rsid w:val="00EE285E"/>
    <w:rsid w:val="00EE4706"/>
    <w:rsid w:val="00EE6607"/>
    <w:rsid w:val="00EE7040"/>
    <w:rsid w:val="00EF097D"/>
    <w:rsid w:val="00EF0A4E"/>
    <w:rsid w:val="00EF3342"/>
    <w:rsid w:val="00EF3ECD"/>
    <w:rsid w:val="00EF5C90"/>
    <w:rsid w:val="00EF642F"/>
    <w:rsid w:val="00EF6F03"/>
    <w:rsid w:val="00F00CA4"/>
    <w:rsid w:val="00F0104C"/>
    <w:rsid w:val="00F01BE9"/>
    <w:rsid w:val="00F01C05"/>
    <w:rsid w:val="00F03999"/>
    <w:rsid w:val="00F03E2D"/>
    <w:rsid w:val="00F054BD"/>
    <w:rsid w:val="00F12C14"/>
    <w:rsid w:val="00F14709"/>
    <w:rsid w:val="00F15119"/>
    <w:rsid w:val="00F152E4"/>
    <w:rsid w:val="00F1558F"/>
    <w:rsid w:val="00F1668C"/>
    <w:rsid w:val="00F16CD2"/>
    <w:rsid w:val="00F17452"/>
    <w:rsid w:val="00F174A8"/>
    <w:rsid w:val="00F1767B"/>
    <w:rsid w:val="00F17C83"/>
    <w:rsid w:val="00F20219"/>
    <w:rsid w:val="00F20360"/>
    <w:rsid w:val="00F20F63"/>
    <w:rsid w:val="00F22556"/>
    <w:rsid w:val="00F22F66"/>
    <w:rsid w:val="00F2486F"/>
    <w:rsid w:val="00F269BD"/>
    <w:rsid w:val="00F26E6D"/>
    <w:rsid w:val="00F2743C"/>
    <w:rsid w:val="00F275FB"/>
    <w:rsid w:val="00F27802"/>
    <w:rsid w:val="00F27B82"/>
    <w:rsid w:val="00F30592"/>
    <w:rsid w:val="00F31847"/>
    <w:rsid w:val="00F3189A"/>
    <w:rsid w:val="00F31E52"/>
    <w:rsid w:val="00F31F5D"/>
    <w:rsid w:val="00F32CFB"/>
    <w:rsid w:val="00F33F0A"/>
    <w:rsid w:val="00F34A5E"/>
    <w:rsid w:val="00F36487"/>
    <w:rsid w:val="00F37753"/>
    <w:rsid w:val="00F410AF"/>
    <w:rsid w:val="00F4171C"/>
    <w:rsid w:val="00F43012"/>
    <w:rsid w:val="00F44052"/>
    <w:rsid w:val="00F4419A"/>
    <w:rsid w:val="00F4453F"/>
    <w:rsid w:val="00F47016"/>
    <w:rsid w:val="00F47632"/>
    <w:rsid w:val="00F5090F"/>
    <w:rsid w:val="00F512D1"/>
    <w:rsid w:val="00F51BF0"/>
    <w:rsid w:val="00F51C8D"/>
    <w:rsid w:val="00F521FC"/>
    <w:rsid w:val="00F525BC"/>
    <w:rsid w:val="00F56589"/>
    <w:rsid w:val="00F6122E"/>
    <w:rsid w:val="00F63293"/>
    <w:rsid w:val="00F633B3"/>
    <w:rsid w:val="00F633D0"/>
    <w:rsid w:val="00F63DF0"/>
    <w:rsid w:val="00F64078"/>
    <w:rsid w:val="00F643AA"/>
    <w:rsid w:val="00F657A5"/>
    <w:rsid w:val="00F6699B"/>
    <w:rsid w:val="00F66BD9"/>
    <w:rsid w:val="00F67B26"/>
    <w:rsid w:val="00F71E72"/>
    <w:rsid w:val="00F72374"/>
    <w:rsid w:val="00F7365F"/>
    <w:rsid w:val="00F736DB"/>
    <w:rsid w:val="00F75D68"/>
    <w:rsid w:val="00F77B4F"/>
    <w:rsid w:val="00F80616"/>
    <w:rsid w:val="00F8096F"/>
    <w:rsid w:val="00F8257D"/>
    <w:rsid w:val="00F82A9F"/>
    <w:rsid w:val="00F85464"/>
    <w:rsid w:val="00F85834"/>
    <w:rsid w:val="00F86224"/>
    <w:rsid w:val="00F864D8"/>
    <w:rsid w:val="00F87817"/>
    <w:rsid w:val="00F90B7C"/>
    <w:rsid w:val="00F90CCA"/>
    <w:rsid w:val="00F9196A"/>
    <w:rsid w:val="00F92095"/>
    <w:rsid w:val="00F927CD"/>
    <w:rsid w:val="00F94542"/>
    <w:rsid w:val="00F949B8"/>
    <w:rsid w:val="00F949CE"/>
    <w:rsid w:val="00F96EC4"/>
    <w:rsid w:val="00F96EF4"/>
    <w:rsid w:val="00F97400"/>
    <w:rsid w:val="00FA1638"/>
    <w:rsid w:val="00FA16BA"/>
    <w:rsid w:val="00FA2128"/>
    <w:rsid w:val="00FA41D3"/>
    <w:rsid w:val="00FA4E83"/>
    <w:rsid w:val="00FA5C1F"/>
    <w:rsid w:val="00FA5D3F"/>
    <w:rsid w:val="00FA7A20"/>
    <w:rsid w:val="00FB1629"/>
    <w:rsid w:val="00FB1EAB"/>
    <w:rsid w:val="00FB3A69"/>
    <w:rsid w:val="00FB727F"/>
    <w:rsid w:val="00FC0A0E"/>
    <w:rsid w:val="00FC0DE6"/>
    <w:rsid w:val="00FC10B6"/>
    <w:rsid w:val="00FC1264"/>
    <w:rsid w:val="00FC1895"/>
    <w:rsid w:val="00FC260E"/>
    <w:rsid w:val="00FC391D"/>
    <w:rsid w:val="00FC3D90"/>
    <w:rsid w:val="00FC6821"/>
    <w:rsid w:val="00FC6EBA"/>
    <w:rsid w:val="00FC7F96"/>
    <w:rsid w:val="00FD107B"/>
    <w:rsid w:val="00FD1490"/>
    <w:rsid w:val="00FD14F9"/>
    <w:rsid w:val="00FD1AD6"/>
    <w:rsid w:val="00FD3CFD"/>
    <w:rsid w:val="00FD5A61"/>
    <w:rsid w:val="00FD7813"/>
    <w:rsid w:val="00FE0B7E"/>
    <w:rsid w:val="00FE0C0F"/>
    <w:rsid w:val="00FE0CED"/>
    <w:rsid w:val="00FE10D1"/>
    <w:rsid w:val="00FE3B10"/>
    <w:rsid w:val="00FE42E9"/>
    <w:rsid w:val="00FE4E81"/>
    <w:rsid w:val="00FE5FC3"/>
    <w:rsid w:val="00FE71BD"/>
    <w:rsid w:val="00FE71E3"/>
    <w:rsid w:val="00FF2AE2"/>
    <w:rsid w:val="00FF38EB"/>
    <w:rsid w:val="00FF5CD8"/>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7"/>
    <o:shapelayout v:ext="edit">
      <o:idmap v:ext="edit" data="1"/>
    </o:shapelayout>
  </w:shapeDefaults>
  <w:decimalSymbol w:val="."/>
  <w:listSeparator w:val=","/>
  <w14:docId w14:val="04E47D67"/>
  <w15:chartTrackingRefBased/>
  <w15:docId w15:val="{62F913E7-A265-4D07-8101-DEB95AA6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5ED4"/>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B4FFE"/>
    <w:pPr>
      <w:ind w:firstLine="720"/>
      <w:jc w:val="both"/>
    </w:pPr>
    <w:rPr>
      <w:rFonts w:ascii=".VnTime" w:hAnsi=".VnTime"/>
      <w:i/>
      <w:szCs w:val="20"/>
      <w:lang w:val="en-GB" w:eastAsia="x-none"/>
    </w:rPr>
  </w:style>
  <w:style w:type="paragraph" w:styleId="BodyTextIndent2">
    <w:name w:val="Body Text Indent 2"/>
    <w:basedOn w:val="Normal"/>
    <w:rsid w:val="00CB4FFE"/>
    <w:pPr>
      <w:ind w:firstLine="720"/>
      <w:jc w:val="both"/>
    </w:pPr>
    <w:rPr>
      <w:rFonts w:ascii=".VnTime" w:hAnsi=".VnTime" w:cs="Arial"/>
      <w:i/>
      <w:szCs w:val="28"/>
    </w:rPr>
  </w:style>
  <w:style w:type="paragraph" w:styleId="Footer">
    <w:name w:val="footer"/>
    <w:basedOn w:val="Normal"/>
    <w:link w:val="FooterChar"/>
    <w:uiPriority w:val="99"/>
    <w:rsid w:val="00793115"/>
    <w:pPr>
      <w:tabs>
        <w:tab w:val="center" w:pos="4320"/>
        <w:tab w:val="right" w:pos="8640"/>
      </w:tabs>
    </w:pPr>
    <w:rPr>
      <w:lang w:val="x-none" w:eastAsia="x-none"/>
    </w:rPr>
  </w:style>
  <w:style w:type="character" w:styleId="PageNumber">
    <w:name w:val="page number"/>
    <w:basedOn w:val="DefaultParagraphFont"/>
    <w:rsid w:val="00793115"/>
  </w:style>
  <w:style w:type="character" w:styleId="Hyperlink">
    <w:name w:val="Hyperlink"/>
    <w:rsid w:val="00C80445"/>
    <w:rPr>
      <w:color w:val="0000FF"/>
      <w:u w:val="single"/>
    </w:rPr>
  </w:style>
  <w:style w:type="paragraph" w:styleId="BalloonText">
    <w:name w:val="Balloon Text"/>
    <w:basedOn w:val="Normal"/>
    <w:semiHidden/>
    <w:rsid w:val="00314F0A"/>
    <w:rPr>
      <w:rFonts w:ascii="Tahoma" w:hAnsi="Tahoma" w:cs="Tahoma"/>
      <w:sz w:val="16"/>
      <w:szCs w:val="16"/>
    </w:rPr>
  </w:style>
  <w:style w:type="paragraph" w:customStyle="1" w:styleId="CharCharCharChar">
    <w:name w:val="Char Char Char Char"/>
    <w:basedOn w:val="Normal"/>
    <w:rsid w:val="00C663E9"/>
    <w:pPr>
      <w:spacing w:after="160" w:line="240" w:lineRule="exact"/>
    </w:pPr>
    <w:rPr>
      <w:rFonts w:ascii="Arial" w:hAnsi="Arial" w:cs="Arial"/>
      <w:sz w:val="20"/>
      <w:szCs w:val="20"/>
    </w:rPr>
  </w:style>
  <w:style w:type="table" w:styleId="TableGrid">
    <w:name w:val="Table Grid"/>
    <w:basedOn w:val="TableNormal"/>
    <w:uiPriority w:val="59"/>
    <w:rsid w:val="00080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8E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color w:val="000000"/>
      <w:sz w:val="20"/>
      <w:szCs w:val="20"/>
    </w:rPr>
  </w:style>
  <w:style w:type="paragraph" w:styleId="ListParagraph">
    <w:name w:val="List Paragraph"/>
    <w:basedOn w:val="Normal"/>
    <w:qFormat/>
    <w:rsid w:val="00EC6C7E"/>
    <w:pPr>
      <w:ind w:left="720"/>
      <w:contextualSpacing/>
    </w:pPr>
  </w:style>
  <w:style w:type="paragraph" w:styleId="Header">
    <w:name w:val="header"/>
    <w:basedOn w:val="Normal"/>
    <w:link w:val="HeaderChar"/>
    <w:uiPriority w:val="99"/>
    <w:rsid w:val="00ED08EB"/>
    <w:pPr>
      <w:tabs>
        <w:tab w:val="center" w:pos="4680"/>
        <w:tab w:val="right" w:pos="9360"/>
      </w:tabs>
    </w:pPr>
    <w:rPr>
      <w:lang w:val="x-none" w:eastAsia="x-none"/>
    </w:rPr>
  </w:style>
  <w:style w:type="character" w:customStyle="1" w:styleId="HeaderChar">
    <w:name w:val="Header Char"/>
    <w:link w:val="Header"/>
    <w:uiPriority w:val="99"/>
    <w:rsid w:val="00ED08EB"/>
    <w:rPr>
      <w:sz w:val="26"/>
      <w:szCs w:val="26"/>
    </w:rPr>
  </w:style>
  <w:style w:type="character" w:customStyle="1" w:styleId="FooterChar">
    <w:name w:val="Footer Char"/>
    <w:link w:val="Footer"/>
    <w:uiPriority w:val="99"/>
    <w:rsid w:val="001615CE"/>
    <w:rPr>
      <w:sz w:val="26"/>
      <w:szCs w:val="26"/>
    </w:rPr>
  </w:style>
  <w:style w:type="paragraph" w:styleId="DocumentMap">
    <w:name w:val="Document Map"/>
    <w:basedOn w:val="Normal"/>
    <w:semiHidden/>
    <w:rsid w:val="00934D0B"/>
    <w:pPr>
      <w:shd w:val="clear" w:color="auto" w:fill="000080"/>
    </w:pPr>
    <w:rPr>
      <w:rFonts w:ascii="Tahoma" w:hAnsi="Tahoma" w:cs="Tahoma"/>
      <w:sz w:val="20"/>
      <w:szCs w:val="20"/>
    </w:rPr>
  </w:style>
  <w:style w:type="paragraph" w:customStyle="1" w:styleId="DefaultParagraphFontParaCharCharCharCharChar">
    <w:name w:val="Default Paragraph Font Para Char Char Char Char Char"/>
    <w:autoRedefine/>
    <w:rsid w:val="0081186A"/>
    <w:pPr>
      <w:tabs>
        <w:tab w:val="left" w:pos="1152"/>
      </w:tabs>
      <w:spacing w:before="120" w:after="120" w:line="312" w:lineRule="auto"/>
    </w:pPr>
    <w:rPr>
      <w:rFonts w:ascii="Arial" w:hAnsi="Arial" w:cs="Arial"/>
      <w:sz w:val="26"/>
      <w:szCs w:val="26"/>
    </w:rPr>
  </w:style>
  <w:style w:type="paragraph" w:styleId="NormalWeb">
    <w:name w:val="Normal (Web)"/>
    <w:basedOn w:val="Normal"/>
    <w:uiPriority w:val="99"/>
    <w:unhideWhenUsed/>
    <w:rsid w:val="00397DE4"/>
    <w:pPr>
      <w:spacing w:before="100" w:beforeAutospacing="1" w:after="100" w:afterAutospacing="1"/>
    </w:pPr>
    <w:rPr>
      <w:sz w:val="24"/>
      <w:szCs w:val="24"/>
    </w:rPr>
  </w:style>
  <w:style w:type="character" w:styleId="CommentReference">
    <w:name w:val="annotation reference"/>
    <w:rsid w:val="00C148E5"/>
    <w:rPr>
      <w:sz w:val="16"/>
      <w:szCs w:val="16"/>
    </w:rPr>
  </w:style>
  <w:style w:type="paragraph" w:styleId="CommentText">
    <w:name w:val="annotation text"/>
    <w:basedOn w:val="Normal"/>
    <w:link w:val="CommentTextChar"/>
    <w:rsid w:val="00C148E5"/>
    <w:rPr>
      <w:sz w:val="20"/>
      <w:szCs w:val="20"/>
    </w:rPr>
  </w:style>
  <w:style w:type="character" w:customStyle="1" w:styleId="CommentTextChar">
    <w:name w:val="Comment Text Char"/>
    <w:link w:val="CommentText"/>
    <w:rsid w:val="00C148E5"/>
    <w:rPr>
      <w:lang w:val="en-US" w:eastAsia="en-US"/>
    </w:rPr>
  </w:style>
  <w:style w:type="paragraph" w:styleId="CommentSubject">
    <w:name w:val="annotation subject"/>
    <w:basedOn w:val="CommentText"/>
    <w:next w:val="CommentText"/>
    <w:link w:val="CommentSubjectChar"/>
    <w:rsid w:val="00C148E5"/>
    <w:rPr>
      <w:b/>
      <w:bCs/>
    </w:rPr>
  </w:style>
  <w:style w:type="character" w:customStyle="1" w:styleId="CommentSubjectChar">
    <w:name w:val="Comment Subject Char"/>
    <w:link w:val="CommentSubject"/>
    <w:rsid w:val="00C148E5"/>
    <w:rPr>
      <w:b/>
      <w:bCs/>
      <w:lang w:val="en-US" w:eastAsia="en-US"/>
    </w:rPr>
  </w:style>
  <w:style w:type="paragraph" w:styleId="Title">
    <w:name w:val="Title"/>
    <w:basedOn w:val="Normal"/>
    <w:link w:val="TitleChar"/>
    <w:qFormat/>
    <w:rsid w:val="00F6699B"/>
    <w:pPr>
      <w:jc w:val="center"/>
    </w:pPr>
    <w:rPr>
      <w:b/>
      <w:bCs/>
      <w:sz w:val="24"/>
      <w:szCs w:val="24"/>
      <w:lang w:val="x-none" w:eastAsia="x-none"/>
    </w:rPr>
  </w:style>
  <w:style w:type="character" w:customStyle="1" w:styleId="TitleChar">
    <w:name w:val="Title Char"/>
    <w:link w:val="Title"/>
    <w:rsid w:val="00F6699B"/>
    <w:rPr>
      <w:b/>
      <w:bCs/>
      <w:sz w:val="24"/>
      <w:szCs w:val="24"/>
    </w:rPr>
  </w:style>
  <w:style w:type="character" w:customStyle="1" w:styleId="BodyTextIndentChar">
    <w:name w:val="Body Text Indent Char"/>
    <w:link w:val="BodyTextIndent"/>
    <w:rsid w:val="009F6298"/>
    <w:rPr>
      <w:rFonts w:ascii=".VnTime" w:hAnsi=".VnTime"/>
      <w:i/>
      <w:sz w:val="26"/>
      <w:lang w:val="en-GB"/>
    </w:rPr>
  </w:style>
  <w:style w:type="paragraph" w:styleId="Revision">
    <w:name w:val="Revision"/>
    <w:hidden/>
    <w:uiPriority w:val="99"/>
    <w:semiHidden/>
    <w:rsid w:val="008E5C7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6275">
      <w:bodyDiv w:val="1"/>
      <w:marLeft w:val="0"/>
      <w:marRight w:val="0"/>
      <w:marTop w:val="0"/>
      <w:marBottom w:val="0"/>
      <w:divBdr>
        <w:top w:val="none" w:sz="0" w:space="0" w:color="auto"/>
        <w:left w:val="none" w:sz="0" w:space="0" w:color="auto"/>
        <w:bottom w:val="none" w:sz="0" w:space="0" w:color="auto"/>
        <w:right w:val="none" w:sz="0" w:space="0" w:color="auto"/>
      </w:divBdr>
    </w:div>
    <w:div w:id="458768100">
      <w:bodyDiv w:val="1"/>
      <w:marLeft w:val="0"/>
      <w:marRight w:val="0"/>
      <w:marTop w:val="0"/>
      <w:marBottom w:val="0"/>
      <w:divBdr>
        <w:top w:val="none" w:sz="0" w:space="0" w:color="auto"/>
        <w:left w:val="none" w:sz="0" w:space="0" w:color="auto"/>
        <w:bottom w:val="none" w:sz="0" w:space="0" w:color="auto"/>
        <w:right w:val="none" w:sz="0" w:space="0" w:color="auto"/>
      </w:divBdr>
    </w:div>
    <w:div w:id="737898614">
      <w:bodyDiv w:val="1"/>
      <w:marLeft w:val="0"/>
      <w:marRight w:val="0"/>
      <w:marTop w:val="0"/>
      <w:marBottom w:val="0"/>
      <w:divBdr>
        <w:top w:val="none" w:sz="0" w:space="0" w:color="auto"/>
        <w:left w:val="none" w:sz="0" w:space="0" w:color="auto"/>
        <w:bottom w:val="none" w:sz="0" w:space="0" w:color="auto"/>
        <w:right w:val="none" w:sz="0" w:space="0" w:color="auto"/>
      </w:divBdr>
    </w:div>
    <w:div w:id="823207715">
      <w:bodyDiv w:val="1"/>
      <w:marLeft w:val="0"/>
      <w:marRight w:val="0"/>
      <w:marTop w:val="0"/>
      <w:marBottom w:val="0"/>
      <w:divBdr>
        <w:top w:val="none" w:sz="0" w:space="0" w:color="auto"/>
        <w:left w:val="none" w:sz="0" w:space="0" w:color="auto"/>
        <w:bottom w:val="none" w:sz="0" w:space="0" w:color="auto"/>
        <w:right w:val="none" w:sz="0" w:space="0" w:color="auto"/>
      </w:divBdr>
    </w:div>
    <w:div w:id="928083764">
      <w:bodyDiv w:val="1"/>
      <w:marLeft w:val="0"/>
      <w:marRight w:val="0"/>
      <w:marTop w:val="0"/>
      <w:marBottom w:val="0"/>
      <w:divBdr>
        <w:top w:val="none" w:sz="0" w:space="0" w:color="auto"/>
        <w:left w:val="none" w:sz="0" w:space="0" w:color="auto"/>
        <w:bottom w:val="none" w:sz="0" w:space="0" w:color="auto"/>
        <w:right w:val="none" w:sz="0" w:space="0" w:color="auto"/>
      </w:divBdr>
    </w:div>
    <w:div w:id="947539717">
      <w:bodyDiv w:val="1"/>
      <w:marLeft w:val="0"/>
      <w:marRight w:val="0"/>
      <w:marTop w:val="0"/>
      <w:marBottom w:val="0"/>
      <w:divBdr>
        <w:top w:val="none" w:sz="0" w:space="0" w:color="auto"/>
        <w:left w:val="none" w:sz="0" w:space="0" w:color="auto"/>
        <w:bottom w:val="none" w:sz="0" w:space="0" w:color="auto"/>
        <w:right w:val="none" w:sz="0" w:space="0" w:color="auto"/>
      </w:divBdr>
    </w:div>
    <w:div w:id="995955723">
      <w:bodyDiv w:val="1"/>
      <w:marLeft w:val="0"/>
      <w:marRight w:val="0"/>
      <w:marTop w:val="0"/>
      <w:marBottom w:val="0"/>
      <w:divBdr>
        <w:top w:val="none" w:sz="0" w:space="0" w:color="auto"/>
        <w:left w:val="none" w:sz="0" w:space="0" w:color="auto"/>
        <w:bottom w:val="none" w:sz="0" w:space="0" w:color="auto"/>
        <w:right w:val="none" w:sz="0" w:space="0" w:color="auto"/>
      </w:divBdr>
    </w:div>
    <w:div w:id="1087389734">
      <w:bodyDiv w:val="1"/>
      <w:marLeft w:val="0"/>
      <w:marRight w:val="0"/>
      <w:marTop w:val="0"/>
      <w:marBottom w:val="0"/>
      <w:divBdr>
        <w:top w:val="none" w:sz="0" w:space="0" w:color="auto"/>
        <w:left w:val="none" w:sz="0" w:space="0" w:color="auto"/>
        <w:bottom w:val="none" w:sz="0" w:space="0" w:color="auto"/>
        <w:right w:val="none" w:sz="0" w:space="0" w:color="auto"/>
      </w:divBdr>
    </w:div>
    <w:div w:id="1107391806">
      <w:bodyDiv w:val="1"/>
      <w:marLeft w:val="0"/>
      <w:marRight w:val="0"/>
      <w:marTop w:val="0"/>
      <w:marBottom w:val="0"/>
      <w:divBdr>
        <w:top w:val="none" w:sz="0" w:space="0" w:color="auto"/>
        <w:left w:val="none" w:sz="0" w:space="0" w:color="auto"/>
        <w:bottom w:val="none" w:sz="0" w:space="0" w:color="auto"/>
        <w:right w:val="none" w:sz="0" w:space="0" w:color="auto"/>
      </w:divBdr>
    </w:div>
    <w:div w:id="1157528094">
      <w:bodyDiv w:val="1"/>
      <w:marLeft w:val="0"/>
      <w:marRight w:val="0"/>
      <w:marTop w:val="0"/>
      <w:marBottom w:val="0"/>
      <w:divBdr>
        <w:top w:val="none" w:sz="0" w:space="0" w:color="auto"/>
        <w:left w:val="none" w:sz="0" w:space="0" w:color="auto"/>
        <w:bottom w:val="none" w:sz="0" w:space="0" w:color="auto"/>
        <w:right w:val="none" w:sz="0" w:space="0" w:color="auto"/>
      </w:divBdr>
    </w:div>
    <w:div w:id="1186406052">
      <w:bodyDiv w:val="1"/>
      <w:marLeft w:val="0"/>
      <w:marRight w:val="0"/>
      <w:marTop w:val="0"/>
      <w:marBottom w:val="0"/>
      <w:divBdr>
        <w:top w:val="none" w:sz="0" w:space="0" w:color="auto"/>
        <w:left w:val="none" w:sz="0" w:space="0" w:color="auto"/>
        <w:bottom w:val="none" w:sz="0" w:space="0" w:color="auto"/>
        <w:right w:val="none" w:sz="0" w:space="0" w:color="auto"/>
      </w:divBdr>
    </w:div>
    <w:div w:id="1388799189">
      <w:bodyDiv w:val="1"/>
      <w:marLeft w:val="0"/>
      <w:marRight w:val="0"/>
      <w:marTop w:val="0"/>
      <w:marBottom w:val="0"/>
      <w:divBdr>
        <w:top w:val="none" w:sz="0" w:space="0" w:color="auto"/>
        <w:left w:val="none" w:sz="0" w:space="0" w:color="auto"/>
        <w:bottom w:val="none" w:sz="0" w:space="0" w:color="auto"/>
        <w:right w:val="none" w:sz="0" w:space="0" w:color="auto"/>
      </w:divBdr>
    </w:div>
    <w:div w:id="1458140790">
      <w:bodyDiv w:val="1"/>
      <w:marLeft w:val="0"/>
      <w:marRight w:val="0"/>
      <w:marTop w:val="0"/>
      <w:marBottom w:val="0"/>
      <w:divBdr>
        <w:top w:val="none" w:sz="0" w:space="0" w:color="auto"/>
        <w:left w:val="none" w:sz="0" w:space="0" w:color="auto"/>
        <w:bottom w:val="none" w:sz="0" w:space="0" w:color="auto"/>
        <w:right w:val="none" w:sz="0" w:space="0" w:color="auto"/>
      </w:divBdr>
    </w:div>
    <w:div w:id="1699963386">
      <w:bodyDiv w:val="1"/>
      <w:marLeft w:val="0"/>
      <w:marRight w:val="0"/>
      <w:marTop w:val="0"/>
      <w:marBottom w:val="0"/>
      <w:divBdr>
        <w:top w:val="none" w:sz="0" w:space="0" w:color="auto"/>
        <w:left w:val="none" w:sz="0" w:space="0" w:color="auto"/>
        <w:bottom w:val="none" w:sz="0" w:space="0" w:color="auto"/>
        <w:right w:val="none" w:sz="0" w:space="0" w:color="auto"/>
      </w:divBdr>
    </w:div>
    <w:div w:id="1881629545">
      <w:bodyDiv w:val="1"/>
      <w:marLeft w:val="0"/>
      <w:marRight w:val="0"/>
      <w:marTop w:val="0"/>
      <w:marBottom w:val="0"/>
      <w:divBdr>
        <w:top w:val="none" w:sz="0" w:space="0" w:color="auto"/>
        <w:left w:val="none" w:sz="0" w:space="0" w:color="auto"/>
        <w:bottom w:val="none" w:sz="0" w:space="0" w:color="auto"/>
        <w:right w:val="none" w:sz="0" w:space="0" w:color="auto"/>
      </w:divBdr>
    </w:div>
    <w:div w:id="20404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45</Pages>
  <Words>12504</Words>
  <Characters>71273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TỜ TRÌNH XIN PHÊ DUYỆT KẾ HOẠCH ĐẤU THẦU</vt:lpstr>
    </vt:vector>
  </TitlesOfParts>
  <Company>VNU</Company>
  <LinksUpToDate>false</LinksUpToDate>
  <CharactersWithSpaces>83610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TỜ TRÌNH XIN PHÊ DUYỆT KẾ HOẠCH ĐẤU THẦU</dc:title>
  <dc:subject/>
  <dc:creator>Nguyen Duc Thu</dc:creator>
  <cp:keywords/>
  <cp:lastModifiedBy>Phạm Văn Đức</cp:lastModifiedBy>
  <cp:revision>5</cp:revision>
  <cp:lastPrinted>2021-01-04T09:30:00Z</cp:lastPrinted>
  <dcterms:created xsi:type="dcterms:W3CDTF">2025-08-06T03:00:00Z</dcterms:created>
  <dcterms:modified xsi:type="dcterms:W3CDTF">2025-08-15T15:56:00Z</dcterms:modified>
</cp:coreProperties>
</file>